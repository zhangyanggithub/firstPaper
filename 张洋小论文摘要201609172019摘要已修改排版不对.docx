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BAE6BA"/>
  <w:body>
    <w:p w:rsidR="00000000" w:rsidRDefault="003E794C">
      <w:pPr>
        <w:pStyle w:val="1"/>
        <w:jc w:val="center"/>
        <w:pPrChange w:id="0" w:author="计科院" w:date="2016-09-17T17:44:00Z">
          <w:pPr>
            <w:jc w:val="center"/>
          </w:pPr>
        </w:pPrChange>
      </w:pPr>
      <w:r>
        <w:t>基于无权值向量的</w:t>
      </w:r>
      <w:r>
        <w:t>EMD</w:t>
      </w:r>
      <w:r>
        <w:rPr>
          <w:rFonts w:hint="eastAsia"/>
        </w:rPr>
        <w:t>(</w:t>
      </w:r>
      <w:del w:id="1" w:author="计科院" w:date="2016-09-17T17:52:00Z">
        <w:r>
          <w:rPr>
            <w:rFonts w:hint="eastAsia"/>
            <w:i/>
          </w:rPr>
          <w:delText>m</w:delText>
        </w:r>
      </w:del>
      <w:ins w:id="2" w:author="计科院" w:date="2016-09-17T17:53:00Z">
        <w:r>
          <w:rPr>
            <w:i/>
          </w:rPr>
          <w:t>n</w:t>
        </w:r>
      </w:ins>
      <w:r>
        <w:t>,</w:t>
      </w:r>
      <w:ins w:id="3" w:author="计科院" w:date="2016-09-17T17:53:00Z">
        <w:r>
          <w:rPr>
            <w:i/>
          </w:rPr>
          <w:t>m</w:t>
        </w:r>
      </w:ins>
      <w:del w:id="4" w:author="计科院" w:date="2016-09-17T17:53:00Z">
        <w:r>
          <w:rPr>
            <w:i/>
          </w:rPr>
          <w:delText>n</w:delText>
        </w:r>
      </w:del>
      <w:r>
        <w:rPr>
          <w:rFonts w:hint="eastAsia"/>
        </w:rPr>
        <w:t>)</w:t>
      </w:r>
      <w:r>
        <w:t>嵌入模型及其在图像密写</w:t>
      </w:r>
      <w:r>
        <w:rPr>
          <w:rFonts w:hint="eastAsia"/>
        </w:rPr>
        <w:t>上的应用</w:t>
      </w:r>
    </w:p>
    <w:p w:rsidR="00000000" w:rsidRDefault="003E794C">
      <w:pPr>
        <w:pStyle w:val="2"/>
        <w:jc w:val="center"/>
        <w:rPr>
          <w:rFonts w:ascii="黑体" w:eastAsia="黑体" w:hAnsi="黑体"/>
          <w:sz w:val="32"/>
        </w:rPr>
        <w:pPrChange w:id="5" w:author="计科院" w:date="2016-09-17T17:44:00Z">
          <w:pPr>
            <w:jc w:val="center"/>
          </w:pPr>
        </w:pPrChange>
      </w:pPr>
      <w:r>
        <w:rPr>
          <w:rFonts w:hint="eastAsia"/>
        </w:rPr>
        <w:t>张</w:t>
      </w:r>
      <w:r>
        <w:rPr>
          <w:rFonts w:hint="eastAsia"/>
        </w:rPr>
        <w:t xml:space="preserve"> </w:t>
      </w:r>
      <w:r>
        <w:rPr>
          <w:rFonts w:hint="eastAsia"/>
        </w:rPr>
        <w:t>洋</w:t>
      </w:r>
      <w:r>
        <w:rPr>
          <w:rFonts w:hint="eastAsia"/>
          <w:vertAlign w:val="superscript"/>
        </w:rPr>
        <w:t xml:space="preserve">, </w:t>
      </w:r>
      <w:r>
        <w:rPr>
          <w:rFonts w:hint="eastAsia"/>
        </w:rPr>
        <w:t>邵</w:t>
      </w:r>
      <w:bookmarkStart w:id="6" w:name="_GoBack"/>
      <w:bookmarkEnd w:id="6"/>
      <w:r>
        <w:rPr>
          <w:rFonts w:hint="eastAsia"/>
        </w:rPr>
        <w:t>利平</w:t>
      </w:r>
      <w:r>
        <w:rPr>
          <w:rFonts w:hint="eastAsia"/>
          <w:vertAlign w:val="superscript"/>
        </w:rPr>
        <w:t xml:space="preserve">*, </w:t>
      </w:r>
      <w:r>
        <w:rPr>
          <w:rFonts w:hint="eastAsia"/>
        </w:rPr>
        <w:t>任平安</w:t>
      </w:r>
    </w:p>
    <w:p w:rsidR="00A05FCB" w:rsidRDefault="003E794C">
      <w:pPr>
        <w:pStyle w:val="11"/>
        <w:jc w:val="center"/>
      </w:pPr>
      <w:r>
        <w:rPr>
          <w:rFonts w:hint="eastAsia"/>
        </w:rPr>
        <w:t>(</w:t>
      </w:r>
      <w:r>
        <w:rPr>
          <w:rFonts w:hint="eastAsia"/>
        </w:rPr>
        <w:t>陕西师范大学计算机科学学院</w:t>
      </w:r>
      <w:r>
        <w:rPr>
          <w:rFonts w:hint="eastAsia"/>
        </w:rPr>
        <w:t xml:space="preserve">  </w:t>
      </w:r>
      <w:r>
        <w:rPr>
          <w:rFonts w:hint="eastAsia"/>
        </w:rPr>
        <w:t>西安</w:t>
      </w:r>
      <w:r>
        <w:rPr>
          <w:rFonts w:hint="eastAsia"/>
        </w:rPr>
        <w:t xml:space="preserve"> 710119)</w:t>
      </w:r>
      <w:r>
        <w:br/>
      </w:r>
      <w:del w:id="7" w:author="计科院" w:date="2016-09-17T17:44:00Z">
        <w:r>
          <w:rPr>
            <w:rFonts w:hint="eastAsia"/>
          </w:rPr>
          <w:delText xml:space="preserve"> (</w:delText>
        </w:r>
        <w:r>
          <w:rPr>
            <w:rFonts w:hint="eastAsia"/>
          </w:rPr>
          <w:delText>中文工作单位名称</w:delText>
        </w:r>
        <w:r>
          <w:rPr>
            <w:rFonts w:hint="eastAsia"/>
          </w:rPr>
          <w:delText xml:space="preserve">  </w:delText>
        </w:r>
        <w:r>
          <w:rPr>
            <w:rFonts w:hint="eastAsia"/>
          </w:rPr>
          <w:delText>中文城市名</w:delText>
        </w:r>
        <w:r>
          <w:rPr>
            <w:rFonts w:hint="eastAsia"/>
          </w:rPr>
          <w:delText xml:space="preserve">  </w:delText>
        </w:r>
        <w:r>
          <w:rPr>
            <w:rFonts w:hint="eastAsia"/>
          </w:rPr>
          <w:delText>邮编</w:delText>
        </w:r>
        <w:r>
          <w:rPr>
            <w:rFonts w:hint="eastAsia"/>
          </w:rPr>
          <w:delText>)</w:delText>
        </w:r>
      </w:del>
      <w:del w:id="8" w:author="计科院" w:date="2016-09-17T17:45:00Z">
        <w:r>
          <w:rPr>
            <w:rFonts w:hint="eastAsia"/>
          </w:rPr>
          <w:br/>
        </w:r>
      </w:del>
      <w:r>
        <w:t>(</w:t>
      </w:r>
      <w:del w:id="9" w:author="计科院" w:date="2016-09-17T17:44:00Z">
        <w:r>
          <w:rPr>
            <w:rFonts w:hint="eastAsia"/>
          </w:rPr>
          <w:delText>*</w:delText>
        </w:r>
        <w:r>
          <w:rPr>
            <w:rFonts w:hint="eastAsia"/>
            <w:szCs w:val="21"/>
          </w:rPr>
          <w:delText>通讯作者的</w:delText>
        </w:r>
        <w:r>
          <w:rPr>
            <w:rFonts w:hint="eastAsia"/>
            <w:szCs w:val="21"/>
          </w:rPr>
          <w:delText>E-mail</w:delText>
        </w:r>
        <w:r>
          <w:rPr>
            <w:rFonts w:hint="eastAsia"/>
            <w:szCs w:val="21"/>
          </w:rPr>
          <w:delText>地址</w:delText>
        </w:r>
      </w:del>
      <w:r>
        <w:rPr>
          <w:rFonts w:hint="eastAsia"/>
          <w:szCs w:val="21"/>
        </w:rPr>
        <w:t>slpmaster@163.com</w:t>
      </w:r>
      <w:r>
        <w:t>)</w:t>
      </w:r>
    </w:p>
    <w:p w:rsidR="00A05FCB" w:rsidRPr="00A05FCB" w:rsidRDefault="00A05FCB">
      <w:pPr>
        <w:pStyle w:val="20"/>
        <w:spacing w:before="320" w:line="283" w:lineRule="auto"/>
        <w:rPr>
          <w:ins w:id="10" w:author="计科院" w:date="2016-09-17T17:21:00Z"/>
          <w:sz w:val="17"/>
          <w:rPrChange w:id="11" w:author="计科院" w:date="2016-09-17T18:17:00Z">
            <w:rPr>
              <w:ins w:id="12" w:author="计科院" w:date="2016-09-17T17:21:00Z"/>
              <w:rFonts w:ascii="Calibri" w:hAnsi="Calibri"/>
              <w:sz w:val="17"/>
            </w:rPr>
          </w:rPrChange>
        </w:rPr>
      </w:pPr>
      <w:r>
        <w:rPr>
          <w:rFonts w:eastAsia="方正黑体简体" w:hint="eastAsia"/>
          <w:b/>
          <w:sz w:val="17"/>
        </w:rPr>
        <w:t>摘要</w:t>
      </w:r>
      <w:r w:rsidR="003E794C">
        <w:rPr>
          <w:rFonts w:eastAsia="黑体"/>
          <w:sz w:val="17"/>
        </w:rPr>
        <w:t>:</w:t>
      </w:r>
      <w:r w:rsidR="00E538F3" w:rsidRPr="00E538F3">
        <w:rPr>
          <w:rFonts w:hint="eastAsia"/>
          <w:sz w:val="17"/>
          <w:rPrChange w:id="13" w:author="计科院" w:date="2016-09-17T18:17:00Z">
            <w:rPr>
              <w:rFonts w:ascii="Calibri" w:eastAsia="方正书宋简体" w:hAnsi="Calibri" w:hint="eastAsia"/>
              <w:sz w:val="17"/>
            </w:rPr>
          </w:rPrChange>
        </w:rPr>
        <w:t>传统</w:t>
      </w:r>
      <w:r w:rsidR="00E538F3" w:rsidRPr="00E538F3">
        <w:rPr>
          <w:sz w:val="17"/>
          <w:rPrChange w:id="14" w:author="计科院" w:date="2016-09-17T18:17:00Z">
            <w:rPr>
              <w:rFonts w:ascii="Calibri" w:eastAsia="方正书宋简体" w:hAnsi="Calibri"/>
              <w:sz w:val="17"/>
            </w:rPr>
          </w:rPrChange>
        </w:rPr>
        <w:t>EMD</w:t>
      </w:r>
      <w:r w:rsidR="00E538F3" w:rsidRPr="00E538F3">
        <w:rPr>
          <w:rFonts w:hint="eastAsia"/>
          <w:sz w:val="17"/>
          <w:rPrChange w:id="15" w:author="计科院" w:date="2016-09-17T18:17:00Z">
            <w:rPr>
              <w:rFonts w:ascii="Calibri" w:eastAsia="方正书宋简体" w:hAnsi="Calibri" w:hint="eastAsia"/>
              <w:sz w:val="17"/>
            </w:rPr>
          </w:rPrChange>
        </w:rPr>
        <w:t>嵌入方法</w:t>
      </w:r>
      <w:del w:id="16" w:author="计科院" w:date="2016-09-17T17:18:00Z">
        <w:r w:rsidR="00E538F3" w:rsidRPr="00E538F3">
          <w:rPr>
            <w:rFonts w:hint="eastAsia"/>
            <w:sz w:val="17"/>
            <w:rPrChange w:id="17" w:author="计科院" w:date="2016-09-17T18:17:00Z">
              <w:rPr>
                <w:rFonts w:ascii="Calibri" w:eastAsia="方正书宋简体" w:hAnsi="Calibri" w:hint="eastAsia"/>
                <w:sz w:val="17"/>
              </w:rPr>
            </w:rPrChange>
          </w:rPr>
          <w:delText>有以下几点不足</w:delText>
        </w:r>
        <w:r w:rsidR="00E538F3" w:rsidRPr="00E538F3">
          <w:rPr>
            <w:sz w:val="17"/>
            <w:rPrChange w:id="18" w:author="计科院" w:date="2016-09-17T18:17:00Z">
              <w:rPr>
                <w:rFonts w:ascii="Calibri" w:eastAsia="方正书宋简体" w:hAnsi="Calibri"/>
                <w:sz w:val="17"/>
              </w:rPr>
            </w:rPrChange>
          </w:rPr>
          <w:delText>:</w:delText>
        </w:r>
      </w:del>
      <w:r w:rsidR="00E538F3" w:rsidRPr="00E538F3">
        <w:rPr>
          <w:rFonts w:hint="eastAsia"/>
          <w:sz w:val="17"/>
          <w:rPrChange w:id="19" w:author="计科院" w:date="2016-09-17T18:17:00Z">
            <w:rPr>
              <w:rFonts w:ascii="Calibri" w:eastAsia="方正书宋简体" w:hAnsi="Calibri" w:hint="eastAsia"/>
              <w:sz w:val="17"/>
            </w:rPr>
          </w:rPrChange>
        </w:rPr>
        <w:t>通常</w:t>
      </w:r>
      <w:del w:id="20" w:author="计科院" w:date="2016-09-17T17:21:00Z">
        <w:r w:rsidR="00E538F3" w:rsidRPr="00E538F3">
          <w:rPr>
            <w:rFonts w:hint="eastAsia"/>
            <w:sz w:val="17"/>
            <w:rPrChange w:id="21" w:author="计科院" w:date="2016-09-17T18:17:00Z">
              <w:rPr>
                <w:rFonts w:ascii="Calibri" w:eastAsia="方正书宋简体" w:hAnsi="Calibri" w:hint="eastAsia"/>
                <w:sz w:val="17"/>
              </w:rPr>
            </w:rPrChange>
          </w:rPr>
          <w:delText>采用特定的权值向量</w:delText>
        </w:r>
      </w:del>
      <w:ins w:id="22" w:author="计科院" w:date="2016-09-17T17:19:00Z">
        <w:r w:rsidR="00E538F3" w:rsidRPr="00E538F3">
          <w:rPr>
            <w:rFonts w:hint="eastAsia"/>
            <w:sz w:val="17"/>
            <w:rPrChange w:id="23" w:author="计科院" w:date="2016-09-17T18:17:00Z">
              <w:rPr>
                <w:rFonts w:ascii="Calibri" w:eastAsia="方正书宋简体" w:hAnsi="Calibri" w:hint="eastAsia"/>
                <w:sz w:val="17"/>
              </w:rPr>
            </w:rPrChange>
          </w:rPr>
          <w:t>只能利用</w:t>
        </w:r>
        <w:r w:rsidR="00E538F3" w:rsidRPr="00E538F3">
          <w:rPr>
            <w:sz w:val="17"/>
            <w:rPrChange w:id="24" w:author="计科院" w:date="2016-09-17T18:17:00Z">
              <w:rPr>
                <w:rFonts w:ascii="Calibri" w:eastAsia="方正书宋简体" w:hAnsi="Calibri"/>
                <w:sz w:val="17"/>
              </w:rPr>
            </w:rPrChange>
          </w:rPr>
          <w:t>1</w:t>
        </w:r>
        <w:r w:rsidR="00E538F3" w:rsidRPr="00E538F3">
          <w:rPr>
            <w:rFonts w:hint="eastAsia"/>
            <w:sz w:val="17"/>
            <w:rPrChange w:id="25" w:author="计科院" w:date="2016-09-17T18:17:00Z">
              <w:rPr>
                <w:rFonts w:ascii="Calibri" w:eastAsia="方正书宋简体" w:hAnsi="Calibri" w:hint="eastAsia"/>
                <w:sz w:val="17"/>
              </w:rPr>
            </w:rPrChange>
          </w:rPr>
          <w:t>为起始的连续组合数</w:t>
        </w:r>
      </w:ins>
      <w:ins w:id="26" w:author="计科院" w:date="2016-09-17T17:20:00Z">
        <w:r w:rsidR="00E538F3" w:rsidRPr="00E538F3">
          <w:rPr>
            <w:rFonts w:hint="eastAsia"/>
            <w:sz w:val="17"/>
            <w:rPrChange w:id="27" w:author="计科院" w:date="2016-09-17T18:17:00Z">
              <w:rPr>
                <w:rFonts w:ascii="Calibri" w:eastAsia="方正书宋简体" w:hAnsi="Calibri" w:hint="eastAsia"/>
                <w:sz w:val="17"/>
              </w:rPr>
            </w:rPrChange>
          </w:rPr>
          <w:t>和</w:t>
        </w:r>
        <w:r w:rsidR="00E538F3" w:rsidRPr="00E538F3">
          <w:rPr>
            <w:sz w:val="17"/>
            <w:rPrChange w:id="28" w:author="计科院" w:date="2016-09-17T18:17:00Z">
              <w:rPr>
                <w:rFonts w:ascii="Calibri" w:eastAsia="方正书宋简体" w:hAnsi="Calibri"/>
                <w:sz w:val="17"/>
              </w:rPr>
            </w:rPrChange>
          </w:rPr>
          <w:t>0</w:t>
        </w:r>
        <w:r w:rsidR="00E538F3" w:rsidRPr="00E538F3">
          <w:rPr>
            <w:rFonts w:hint="eastAsia"/>
            <w:sz w:val="17"/>
            <w:rPrChange w:id="29" w:author="计科院" w:date="2016-09-17T18:17:00Z">
              <w:rPr>
                <w:rFonts w:ascii="Calibri" w:eastAsia="方正书宋简体" w:hAnsi="Calibri" w:hint="eastAsia"/>
                <w:sz w:val="17"/>
              </w:rPr>
            </w:rPrChange>
          </w:rPr>
          <w:t>作为秘密信息表达</w:t>
        </w:r>
      </w:ins>
      <w:ins w:id="30" w:author="计科院" w:date="2016-09-17T17:21:00Z">
        <w:r w:rsidR="00E538F3" w:rsidRPr="00E538F3">
          <w:rPr>
            <w:rFonts w:hint="eastAsia"/>
            <w:sz w:val="17"/>
            <w:rPrChange w:id="31" w:author="计科院" w:date="2016-09-17T18:17:00Z">
              <w:rPr>
                <w:rFonts w:ascii="Calibri" w:eastAsia="方正书宋简体" w:hAnsi="Calibri" w:hint="eastAsia"/>
                <w:sz w:val="17"/>
              </w:rPr>
            </w:rPrChange>
          </w:rPr>
          <w:t>范围</w:t>
        </w:r>
      </w:ins>
      <w:ins w:id="32" w:author="计科院" w:date="2016-09-17T17:46:00Z">
        <w:r w:rsidR="00E538F3" w:rsidRPr="00E538F3">
          <w:rPr>
            <w:rFonts w:hint="eastAsia"/>
            <w:sz w:val="17"/>
            <w:rPrChange w:id="33" w:author="计科院" w:date="2016-09-17T18:17:00Z">
              <w:rPr>
                <w:rFonts w:ascii="Calibri" w:eastAsia="方正书宋简体" w:hAnsi="Calibri" w:hint="eastAsia"/>
                <w:sz w:val="17"/>
              </w:rPr>
            </w:rPrChange>
          </w:rPr>
          <w:t>，</w:t>
        </w:r>
      </w:ins>
      <w:ins w:id="34" w:author="计科院" w:date="2016-09-17T17:24:00Z">
        <w:r w:rsidR="00E538F3" w:rsidRPr="00E538F3">
          <w:rPr>
            <w:rFonts w:hint="eastAsia"/>
            <w:sz w:val="17"/>
            <w:rPrChange w:id="35" w:author="计科院" w:date="2016-09-17T18:17:00Z">
              <w:rPr>
                <w:rFonts w:ascii="Calibri" w:eastAsia="方正书宋简体" w:hAnsi="Calibri" w:hint="eastAsia"/>
                <w:sz w:val="17"/>
              </w:rPr>
            </w:rPrChange>
          </w:rPr>
          <w:t>同时也仅能给出有限的几种</w:t>
        </w:r>
      </w:ins>
      <w:ins w:id="36" w:author="计科院" w:date="2016-09-17T17:25:00Z">
        <w:r w:rsidR="00E538F3" w:rsidRPr="00E538F3">
          <w:rPr>
            <w:sz w:val="17"/>
            <w:rPrChange w:id="37" w:author="计科院" w:date="2016-09-17T18:17:00Z">
              <w:rPr>
                <w:rFonts w:ascii="Calibri" w:eastAsia="方正书宋简体" w:hAnsi="Calibri"/>
                <w:sz w:val="17"/>
              </w:rPr>
            </w:rPrChange>
          </w:rPr>
          <w:t>EMD</w:t>
        </w:r>
        <w:r w:rsidR="00E538F3" w:rsidRPr="00E538F3">
          <w:rPr>
            <w:rFonts w:hint="eastAsia"/>
            <w:sz w:val="17"/>
            <w:rPrChange w:id="38" w:author="计科院" w:date="2016-09-17T18:17:00Z">
              <w:rPr>
                <w:rFonts w:ascii="Calibri" w:eastAsia="方正书宋简体" w:hAnsi="Calibri" w:hint="eastAsia"/>
                <w:sz w:val="17"/>
              </w:rPr>
            </w:rPrChange>
          </w:rPr>
          <w:t>嵌入方法，</w:t>
        </w:r>
      </w:ins>
      <w:ins w:id="39" w:author="计科院" w:date="2016-09-17T17:33:00Z">
        <w:r w:rsidR="00E538F3" w:rsidRPr="00E538F3">
          <w:rPr>
            <w:rFonts w:hint="eastAsia"/>
            <w:sz w:val="17"/>
            <w:rPrChange w:id="40" w:author="计科院" w:date="2016-09-17T18:17:00Z">
              <w:rPr>
                <w:rFonts w:ascii="Calibri" w:eastAsia="方正书宋简体" w:hAnsi="Calibri" w:hint="eastAsia"/>
                <w:sz w:val="17"/>
              </w:rPr>
            </w:rPrChange>
          </w:rPr>
          <w:t>对于</w:t>
        </w:r>
      </w:ins>
      <w:ins w:id="41" w:author="计科院" w:date="2016-09-17T17:28:00Z">
        <w:r w:rsidR="00E538F3" w:rsidRPr="00E538F3">
          <w:rPr>
            <w:rFonts w:hint="eastAsia"/>
            <w:sz w:val="17"/>
            <w:rPrChange w:id="42" w:author="计科院" w:date="2016-09-17T18:17:00Z">
              <w:rPr>
                <w:rFonts w:ascii="Calibri" w:eastAsia="方正书宋简体" w:hAnsi="Calibri" w:hint="eastAsia"/>
                <w:sz w:val="17"/>
              </w:rPr>
            </w:rPrChange>
          </w:rPr>
          <w:t>简单</w:t>
        </w:r>
      </w:ins>
      <w:ins w:id="43" w:author="计科院" w:date="2016-09-17T17:29:00Z">
        <w:r w:rsidR="00E538F3" w:rsidRPr="00E538F3">
          <w:rPr>
            <w:sz w:val="17"/>
            <w:rPrChange w:id="44" w:author="计科院" w:date="2016-09-17T18:17:00Z">
              <w:rPr>
                <w:rFonts w:ascii="Calibri" w:eastAsia="方正书宋简体" w:hAnsi="Calibri"/>
                <w:sz w:val="17"/>
              </w:rPr>
            </w:rPrChange>
          </w:rPr>
          <w:t>EMD</w:t>
        </w:r>
      </w:ins>
      <w:ins w:id="45" w:author="计科院" w:date="2016-09-17T17:35:00Z">
        <w:r w:rsidR="00E538F3" w:rsidRPr="00E538F3">
          <w:rPr>
            <w:rFonts w:eastAsia="Arial Unicode MS"/>
            <w:sz w:val="17"/>
            <w:rPrChange w:id="46" w:author="计科院" w:date="2016-09-17T18:17:00Z">
              <w:rPr>
                <w:rFonts w:ascii="Arial Unicode MS" w:eastAsia="Arial Unicode MS" w:hAnsi="Arial Unicode MS" w:cs="Arial Unicode MS"/>
                <w:sz w:val="17"/>
              </w:rPr>
            </w:rPrChange>
          </w:rPr>
          <w:t>、</w:t>
        </w:r>
      </w:ins>
      <w:ins w:id="47" w:author="计科院" w:date="2016-09-17T17:33:00Z">
        <w:r w:rsidR="00E538F3" w:rsidRPr="00E538F3">
          <w:rPr>
            <w:sz w:val="17"/>
            <w:rPrChange w:id="48" w:author="计科院" w:date="2016-09-17T18:17:00Z">
              <w:rPr>
                <w:rFonts w:ascii="Calibri" w:eastAsia="方正书宋简体" w:hAnsi="Calibri"/>
                <w:sz w:val="17"/>
              </w:rPr>
            </w:rPrChange>
          </w:rPr>
          <w:t>EMD-2</w:t>
        </w:r>
      </w:ins>
      <w:ins w:id="49" w:author="计科院" w:date="2016-09-17T17:35:00Z">
        <w:r w:rsidR="00E538F3" w:rsidRPr="00E538F3">
          <w:rPr>
            <w:rFonts w:hint="eastAsia"/>
            <w:sz w:val="17"/>
            <w:rPrChange w:id="50" w:author="计科院" w:date="2016-09-17T18:17:00Z">
              <w:rPr>
                <w:rFonts w:ascii="Calibri" w:eastAsia="方正书宋简体" w:hAnsi="Calibri" w:hint="eastAsia"/>
                <w:sz w:val="17"/>
              </w:rPr>
            </w:rPrChange>
          </w:rPr>
          <w:t>和</w:t>
        </w:r>
        <w:r w:rsidR="00E538F3" w:rsidRPr="00E538F3">
          <w:rPr>
            <w:sz w:val="17"/>
            <w:rPrChange w:id="51" w:author="计科院" w:date="2016-09-17T18:17:00Z">
              <w:rPr>
                <w:rFonts w:ascii="Calibri" w:eastAsia="方正书宋简体" w:hAnsi="Calibri"/>
                <w:sz w:val="17"/>
              </w:rPr>
            </w:rPrChange>
          </w:rPr>
          <w:t>EMD-3</w:t>
        </w:r>
        <w:r w:rsidR="00E538F3" w:rsidRPr="00E538F3">
          <w:rPr>
            <w:rFonts w:hint="eastAsia"/>
            <w:sz w:val="17"/>
            <w:rPrChange w:id="52" w:author="计科院" w:date="2016-09-17T18:17:00Z">
              <w:rPr>
                <w:rFonts w:ascii="Calibri" w:eastAsia="方正书宋简体" w:hAnsi="Calibri" w:hint="eastAsia"/>
                <w:sz w:val="17"/>
              </w:rPr>
            </w:rPrChange>
          </w:rPr>
          <w:t>，</w:t>
        </w:r>
      </w:ins>
      <w:ins w:id="53" w:author="计科院" w:date="2016-09-17T17:33:00Z">
        <w:r w:rsidR="00E538F3" w:rsidRPr="00E538F3">
          <w:rPr>
            <w:rFonts w:hint="eastAsia"/>
            <w:sz w:val="17"/>
            <w:rPrChange w:id="54" w:author="计科院" w:date="2016-09-17T18:17:00Z">
              <w:rPr>
                <w:rFonts w:ascii="Calibri" w:eastAsia="方正书宋简体" w:hAnsi="Calibri" w:hint="eastAsia"/>
                <w:sz w:val="17"/>
              </w:rPr>
            </w:rPrChange>
          </w:rPr>
          <w:t>只能</w:t>
        </w:r>
      </w:ins>
      <w:ins w:id="55" w:author="计科院" w:date="2016-09-17T17:35:00Z">
        <w:r w:rsidR="00E538F3" w:rsidRPr="00E538F3">
          <w:rPr>
            <w:rFonts w:hint="eastAsia"/>
            <w:sz w:val="17"/>
            <w:rPrChange w:id="56" w:author="计科院" w:date="2016-09-17T18:17:00Z">
              <w:rPr>
                <w:rFonts w:ascii="Calibri" w:eastAsia="方正书宋简体" w:hAnsi="Calibri" w:hint="eastAsia"/>
                <w:sz w:val="17"/>
              </w:rPr>
            </w:rPrChange>
          </w:rPr>
          <w:t>通过</w:t>
        </w:r>
      </w:ins>
      <w:ins w:id="57" w:author="计科院" w:date="2016-09-17T17:34:00Z">
        <w:r w:rsidR="003E794C">
          <w:rPr>
            <w:i/>
            <w:sz w:val="17"/>
          </w:rPr>
          <w:t>n</w:t>
        </w:r>
        <w:r w:rsidR="00E538F3" w:rsidRPr="00E538F3">
          <w:rPr>
            <w:rFonts w:hint="eastAsia"/>
            <w:sz w:val="17"/>
            <w:rPrChange w:id="58" w:author="计科院" w:date="2016-09-17T18:17:00Z">
              <w:rPr>
                <w:rFonts w:ascii="Calibri" w:eastAsia="方正书宋简体" w:hAnsi="Calibri" w:hint="eastAsia"/>
                <w:sz w:val="17"/>
              </w:rPr>
            </w:rPrChange>
          </w:rPr>
          <w:t>个载体数据中调整</w:t>
        </w:r>
      </w:ins>
      <w:ins w:id="59" w:author="计科院" w:date="2016-09-17T17:35:00Z">
        <w:r w:rsidR="00E538F3" w:rsidRPr="00E538F3">
          <w:rPr>
            <w:sz w:val="17"/>
            <w:rPrChange w:id="60" w:author="计科院" w:date="2016-09-17T18:17:00Z">
              <w:rPr>
                <w:rFonts w:ascii="Calibri" w:eastAsia="方正书宋简体" w:hAnsi="Calibri"/>
                <w:sz w:val="17"/>
              </w:rPr>
            </w:rPrChange>
          </w:rPr>
          <w:t>1</w:t>
        </w:r>
        <w:r w:rsidR="00E538F3" w:rsidRPr="00E538F3">
          <w:rPr>
            <w:rFonts w:hint="eastAsia"/>
            <w:sz w:val="17"/>
            <w:rPrChange w:id="61" w:author="计科院" w:date="2016-09-17T18:17:00Z">
              <w:rPr>
                <w:rFonts w:ascii="Calibri" w:eastAsia="方正书宋简体" w:hAnsi="Calibri" w:hint="eastAsia"/>
                <w:sz w:val="17"/>
              </w:rPr>
            </w:rPrChange>
          </w:rPr>
          <w:t>个</w:t>
        </w:r>
        <w:r w:rsidR="00E538F3" w:rsidRPr="00E538F3">
          <w:rPr>
            <w:rFonts w:eastAsia="Arial Unicode MS"/>
            <w:sz w:val="17"/>
            <w:rPrChange w:id="62" w:author="计科院" w:date="2016-09-17T18:17:00Z">
              <w:rPr>
                <w:rFonts w:ascii="Arial Unicode MS" w:eastAsia="Arial Unicode MS" w:hAnsi="Arial Unicode MS" w:cs="Arial Unicode MS"/>
                <w:sz w:val="17"/>
              </w:rPr>
            </w:rPrChange>
          </w:rPr>
          <w:t>、</w:t>
        </w:r>
      </w:ins>
      <w:ins w:id="63" w:author="计科院" w:date="2016-09-17T17:34:00Z">
        <w:r w:rsidR="00E538F3" w:rsidRPr="00E538F3">
          <w:rPr>
            <w:sz w:val="17"/>
            <w:rPrChange w:id="64" w:author="计科院" w:date="2016-09-17T18:17:00Z">
              <w:rPr>
                <w:rFonts w:ascii="Calibri" w:eastAsia="方正书宋简体" w:hAnsi="Calibri"/>
                <w:sz w:val="17"/>
              </w:rPr>
            </w:rPrChange>
          </w:rPr>
          <w:t>2</w:t>
        </w:r>
        <w:r w:rsidR="00E538F3" w:rsidRPr="00E538F3">
          <w:rPr>
            <w:rFonts w:hint="eastAsia"/>
            <w:sz w:val="17"/>
            <w:rPrChange w:id="65" w:author="计科院" w:date="2016-09-17T18:17:00Z">
              <w:rPr>
                <w:rFonts w:ascii="Calibri" w:eastAsia="方正书宋简体" w:hAnsi="Calibri" w:hint="eastAsia"/>
                <w:sz w:val="17"/>
              </w:rPr>
            </w:rPrChange>
          </w:rPr>
          <w:t>个</w:t>
        </w:r>
      </w:ins>
      <w:ins w:id="66" w:author="计科院" w:date="2016-09-17T17:35:00Z">
        <w:r w:rsidR="00E538F3" w:rsidRPr="00E538F3">
          <w:rPr>
            <w:rFonts w:hint="eastAsia"/>
            <w:sz w:val="17"/>
            <w:rPrChange w:id="67" w:author="计科院" w:date="2016-09-17T18:17:00Z">
              <w:rPr>
                <w:rFonts w:ascii="Calibri" w:eastAsia="方正书宋简体" w:hAnsi="Calibri" w:hint="eastAsia"/>
                <w:sz w:val="17"/>
              </w:rPr>
            </w:rPrChange>
          </w:rPr>
          <w:t>和</w:t>
        </w:r>
        <w:r w:rsidR="003E794C">
          <w:rPr>
            <w:i/>
            <w:sz w:val="17"/>
          </w:rPr>
          <w:t>n</w:t>
        </w:r>
        <w:r w:rsidR="00E538F3" w:rsidRPr="00E538F3">
          <w:rPr>
            <w:rFonts w:hint="eastAsia"/>
            <w:sz w:val="17"/>
            <w:rPrChange w:id="68" w:author="计科院" w:date="2016-09-17T18:17:00Z">
              <w:rPr>
                <w:rFonts w:ascii="Calibri" w:eastAsia="方正书宋简体" w:hAnsi="Calibri" w:hint="eastAsia"/>
                <w:sz w:val="17"/>
              </w:rPr>
            </w:rPrChange>
          </w:rPr>
          <w:t>个</w:t>
        </w:r>
      </w:ins>
      <w:ins w:id="69" w:author="计科院" w:date="2016-09-17T17:46:00Z">
        <w:r w:rsidR="00E538F3" w:rsidRPr="00E538F3">
          <w:rPr>
            <w:rFonts w:hint="eastAsia"/>
            <w:sz w:val="17"/>
            <w:rPrChange w:id="70" w:author="计科院" w:date="2016-09-17T18:17:00Z">
              <w:rPr>
                <w:rFonts w:ascii="Calibri" w:eastAsia="方正书宋简体" w:hAnsi="Calibri" w:hint="eastAsia"/>
                <w:sz w:val="17"/>
              </w:rPr>
            </w:rPrChange>
          </w:rPr>
          <w:t>来</w:t>
        </w:r>
      </w:ins>
      <w:ins w:id="71" w:author="计科院" w:date="2016-09-17T17:47:00Z">
        <w:r w:rsidR="00E538F3" w:rsidRPr="00E538F3">
          <w:rPr>
            <w:rFonts w:hint="eastAsia"/>
            <w:sz w:val="17"/>
            <w:rPrChange w:id="72" w:author="计科院" w:date="2016-09-17T18:17:00Z">
              <w:rPr>
                <w:rFonts w:ascii="Calibri" w:eastAsia="方正书宋简体" w:hAnsi="Calibri" w:hint="eastAsia"/>
                <w:sz w:val="17"/>
              </w:rPr>
            </w:rPrChange>
          </w:rPr>
          <w:t>嵌入</w:t>
        </w:r>
      </w:ins>
      <w:ins w:id="73" w:author="计科院" w:date="2016-09-17T18:20:00Z">
        <w:r w:rsidR="003E794C">
          <w:rPr>
            <w:sz w:val="17"/>
          </w:rPr>
          <w:t>秘密信息</w:t>
        </w:r>
      </w:ins>
      <w:ins w:id="74" w:author="计科院" w:date="2016-09-17T17:35:00Z">
        <w:r w:rsidR="00E538F3" w:rsidRPr="00E538F3">
          <w:rPr>
            <w:rFonts w:hint="eastAsia"/>
            <w:sz w:val="17"/>
            <w:rPrChange w:id="75" w:author="计科院" w:date="2016-09-17T18:17:00Z">
              <w:rPr>
                <w:rFonts w:ascii="Calibri" w:eastAsia="方正书宋简体" w:hAnsi="Calibri" w:hint="eastAsia"/>
                <w:sz w:val="17"/>
              </w:rPr>
            </w:rPrChange>
          </w:rPr>
          <w:t>，</w:t>
        </w:r>
      </w:ins>
      <w:ins w:id="76" w:author="计科院" w:date="2016-09-17T17:36:00Z">
        <w:r w:rsidR="00E538F3" w:rsidRPr="00E538F3">
          <w:rPr>
            <w:rFonts w:hint="eastAsia"/>
            <w:sz w:val="17"/>
            <w:rPrChange w:id="77" w:author="计科院" w:date="2016-09-17T18:17:00Z">
              <w:rPr>
                <w:rFonts w:ascii="Calibri" w:eastAsia="方正书宋简体" w:hAnsi="Calibri" w:hint="eastAsia"/>
                <w:sz w:val="17"/>
              </w:rPr>
            </w:rPrChange>
          </w:rPr>
          <w:t>不仅限制了秘密信息的表达范围也限制了</w:t>
        </w:r>
        <w:r w:rsidR="00E538F3" w:rsidRPr="00E538F3">
          <w:rPr>
            <w:sz w:val="17"/>
            <w:rPrChange w:id="78" w:author="计科院" w:date="2016-09-17T18:17:00Z">
              <w:rPr>
                <w:rFonts w:ascii="Calibri" w:eastAsia="方正书宋简体" w:hAnsi="Calibri"/>
                <w:sz w:val="17"/>
              </w:rPr>
            </w:rPrChange>
          </w:rPr>
          <w:t>EMD</w:t>
        </w:r>
      </w:ins>
      <w:ins w:id="79" w:author="计科院" w:date="2016-09-17T17:37:00Z">
        <w:r w:rsidR="00E538F3" w:rsidRPr="00E538F3">
          <w:rPr>
            <w:rFonts w:hint="eastAsia"/>
            <w:sz w:val="17"/>
            <w:rPrChange w:id="80" w:author="计科院" w:date="2016-09-17T18:17:00Z">
              <w:rPr>
                <w:rFonts w:ascii="Calibri" w:eastAsia="方正书宋简体" w:hAnsi="Calibri" w:hint="eastAsia"/>
                <w:sz w:val="17"/>
              </w:rPr>
            </w:rPrChange>
          </w:rPr>
          <w:t>的适用面</w:t>
        </w:r>
        <w:r w:rsidR="00E538F3" w:rsidRPr="00E538F3">
          <w:rPr>
            <w:sz w:val="17"/>
            <w:rPrChange w:id="81" w:author="计科院" w:date="2016-09-17T18:17:00Z">
              <w:rPr>
                <w:rFonts w:ascii="Calibri" w:eastAsia="方正书宋简体" w:hAnsi="Calibri"/>
                <w:sz w:val="17"/>
              </w:rPr>
            </w:rPrChange>
          </w:rPr>
          <w:t>.</w:t>
        </w:r>
      </w:ins>
      <w:ins w:id="82" w:author="计科院" w:date="2016-09-17T17:41:00Z">
        <w:r w:rsidR="00E538F3" w:rsidRPr="00E538F3">
          <w:rPr>
            <w:rFonts w:hint="eastAsia"/>
            <w:sz w:val="17"/>
            <w:rPrChange w:id="83" w:author="计科院" w:date="2016-09-17T18:17:00Z">
              <w:rPr>
                <w:rFonts w:ascii="Calibri" w:eastAsia="方正书宋简体" w:hAnsi="Calibri" w:hint="eastAsia"/>
                <w:sz w:val="17"/>
              </w:rPr>
            </w:rPrChange>
          </w:rPr>
          <w:t>针对以上问题</w:t>
        </w:r>
      </w:ins>
      <w:ins w:id="84" w:author="计科院" w:date="2016-09-17T17:42:00Z">
        <w:r w:rsidR="00E538F3" w:rsidRPr="00E538F3">
          <w:rPr>
            <w:rFonts w:hint="eastAsia"/>
            <w:sz w:val="17"/>
            <w:rPrChange w:id="85" w:author="计科院" w:date="2016-09-17T18:17:00Z">
              <w:rPr>
                <w:rFonts w:ascii="Calibri" w:eastAsia="方正书宋简体" w:hAnsi="Calibri" w:hint="eastAsia"/>
                <w:sz w:val="17"/>
              </w:rPr>
            </w:rPrChange>
          </w:rPr>
          <w:t>，</w:t>
        </w:r>
      </w:ins>
      <w:ins w:id="86" w:author="计科院" w:date="2016-09-17T17:48:00Z">
        <w:r w:rsidR="00E538F3" w:rsidRPr="00E538F3">
          <w:rPr>
            <w:rFonts w:hint="eastAsia"/>
            <w:sz w:val="17"/>
            <w:rPrChange w:id="87" w:author="计科院" w:date="2016-09-17T18:17:00Z">
              <w:rPr>
                <w:rFonts w:ascii="Calibri" w:eastAsia="方正书宋简体" w:hAnsi="Calibri" w:hint="eastAsia"/>
                <w:sz w:val="17"/>
              </w:rPr>
            </w:rPrChange>
          </w:rPr>
          <w:t>结合无权值向量，</w:t>
        </w:r>
      </w:ins>
      <w:ins w:id="88" w:author="计科院" w:date="2016-09-17T17:42:00Z">
        <w:r w:rsidR="00E538F3" w:rsidRPr="00E538F3">
          <w:rPr>
            <w:rFonts w:hint="eastAsia"/>
            <w:sz w:val="17"/>
            <w:rPrChange w:id="89" w:author="计科院" w:date="2016-09-17T18:17:00Z">
              <w:rPr>
                <w:rFonts w:ascii="Calibri" w:eastAsia="方正书宋简体" w:hAnsi="Calibri" w:hint="eastAsia"/>
                <w:sz w:val="17"/>
              </w:rPr>
            </w:rPrChange>
          </w:rPr>
          <w:t>提出</w:t>
        </w:r>
      </w:ins>
      <w:ins w:id="90" w:author="计科院" w:date="2016-09-17T18:03:00Z">
        <w:r w:rsidR="00E538F3" w:rsidRPr="00E538F3">
          <w:rPr>
            <w:rFonts w:hint="eastAsia"/>
            <w:sz w:val="17"/>
            <w:rPrChange w:id="91" w:author="计科院" w:date="2016-09-17T18:17:00Z">
              <w:rPr>
                <w:rFonts w:ascii="Calibri" w:eastAsia="方正书宋简体" w:hAnsi="Calibri" w:hint="eastAsia"/>
                <w:sz w:val="17"/>
              </w:rPr>
            </w:rPrChange>
          </w:rPr>
          <w:t>了</w:t>
        </w:r>
      </w:ins>
      <w:ins w:id="92" w:author="计科院" w:date="2016-09-17T17:42:00Z">
        <w:r w:rsidR="00E538F3" w:rsidRPr="00E538F3">
          <w:rPr>
            <w:rFonts w:hint="eastAsia"/>
            <w:sz w:val="17"/>
            <w:rPrChange w:id="93" w:author="计科院" w:date="2016-09-17T18:17:00Z">
              <w:rPr>
                <w:rFonts w:ascii="Calibri" w:eastAsia="方正书宋简体" w:hAnsi="Calibri" w:hint="eastAsia"/>
                <w:sz w:val="17"/>
              </w:rPr>
            </w:rPrChange>
          </w:rPr>
          <w:t>一种</w:t>
        </w:r>
      </w:ins>
      <w:ins w:id="94" w:author="计科院" w:date="2016-09-17T17:45:00Z">
        <w:r w:rsidR="00E538F3" w:rsidRPr="00E538F3">
          <w:rPr>
            <w:sz w:val="17"/>
            <w:rPrChange w:id="95" w:author="计科院" w:date="2016-09-17T18:17:00Z">
              <w:rPr>
                <w:rFonts w:eastAsia="方正书宋简体"/>
                <w:sz w:val="16"/>
              </w:rPr>
            </w:rPrChange>
          </w:rPr>
          <w:t>EMD(</w:t>
        </w:r>
      </w:ins>
      <w:ins w:id="96" w:author="计科院" w:date="2016-09-17T17:53:00Z">
        <w:r w:rsidR="003E794C">
          <w:rPr>
            <w:i/>
            <w:sz w:val="17"/>
          </w:rPr>
          <w:t>n</w:t>
        </w:r>
      </w:ins>
      <w:ins w:id="97" w:author="计科院" w:date="2016-09-17T17:45:00Z">
        <w:r w:rsidR="00E538F3" w:rsidRPr="00E538F3">
          <w:rPr>
            <w:sz w:val="17"/>
            <w:rPrChange w:id="98" w:author="计科院" w:date="2016-09-17T18:17:00Z">
              <w:rPr>
                <w:rFonts w:eastAsia="方正书宋简体"/>
                <w:sz w:val="16"/>
              </w:rPr>
            </w:rPrChange>
          </w:rPr>
          <w:t>,</w:t>
        </w:r>
      </w:ins>
      <w:ins w:id="99" w:author="计科院" w:date="2016-09-17T17:53:00Z">
        <w:r w:rsidR="003E794C">
          <w:rPr>
            <w:i/>
            <w:sz w:val="17"/>
          </w:rPr>
          <w:t>m</w:t>
        </w:r>
      </w:ins>
      <w:ins w:id="100" w:author="计科院" w:date="2016-09-17T17:45:00Z">
        <w:r w:rsidR="00E538F3" w:rsidRPr="00E538F3">
          <w:rPr>
            <w:sz w:val="17"/>
            <w:rPrChange w:id="101" w:author="计科院" w:date="2016-09-17T18:17:00Z">
              <w:rPr>
                <w:rFonts w:eastAsia="方正书宋简体"/>
                <w:sz w:val="16"/>
              </w:rPr>
            </w:rPrChange>
          </w:rPr>
          <w:t>)</w:t>
        </w:r>
        <w:r w:rsidR="00E538F3" w:rsidRPr="00E538F3">
          <w:rPr>
            <w:rFonts w:hint="eastAsia"/>
            <w:sz w:val="17"/>
            <w:rPrChange w:id="102" w:author="计科院" w:date="2016-09-17T18:17:00Z">
              <w:rPr>
                <w:rFonts w:eastAsia="方正书宋简体" w:hint="eastAsia"/>
                <w:sz w:val="16"/>
              </w:rPr>
            </w:rPrChange>
          </w:rPr>
          <w:t>嵌入模型</w:t>
        </w:r>
      </w:ins>
      <w:ins w:id="103" w:author="计科院" w:date="2016-09-17T17:50:00Z">
        <w:r w:rsidR="00E538F3" w:rsidRPr="00E538F3">
          <w:rPr>
            <w:rFonts w:hint="eastAsia"/>
            <w:sz w:val="17"/>
            <w:rPrChange w:id="104" w:author="计科院" w:date="2016-09-17T18:17:00Z">
              <w:rPr>
                <w:rFonts w:ascii="Calibri" w:eastAsia="方正书宋简体" w:hAnsi="Calibri" w:hint="eastAsia"/>
                <w:sz w:val="17"/>
              </w:rPr>
            </w:rPrChange>
          </w:rPr>
          <w:t>，</w:t>
        </w:r>
      </w:ins>
      <w:ins w:id="105" w:author="计科院" w:date="2016-09-17T17:52:00Z">
        <w:r w:rsidR="00E538F3" w:rsidRPr="00E538F3">
          <w:rPr>
            <w:rFonts w:hint="eastAsia"/>
            <w:sz w:val="17"/>
            <w:rPrChange w:id="106" w:author="计科院" w:date="2016-09-17T18:17:00Z">
              <w:rPr>
                <w:rFonts w:ascii="Calibri" w:eastAsia="方正书宋简体" w:hAnsi="Calibri" w:hint="eastAsia"/>
                <w:sz w:val="17"/>
              </w:rPr>
            </w:rPrChange>
          </w:rPr>
          <w:t>所提模型通过</w:t>
        </w:r>
      </w:ins>
      <w:ins w:id="107" w:author="计科院" w:date="2016-09-17T17:56:00Z">
        <w:r w:rsidR="00E538F3" w:rsidRPr="00E538F3">
          <w:rPr>
            <w:rFonts w:hint="eastAsia"/>
            <w:sz w:val="17"/>
            <w:rPrChange w:id="108" w:author="计科院" w:date="2016-09-17T18:17:00Z">
              <w:rPr>
                <w:rFonts w:ascii="Calibri" w:eastAsia="方正书宋简体" w:hAnsi="Calibri" w:hint="eastAsia"/>
                <w:sz w:val="17"/>
              </w:rPr>
            </w:rPrChange>
          </w:rPr>
          <w:t>计算</w:t>
        </w:r>
      </w:ins>
      <w:ins w:id="109" w:author="计科院" w:date="2016-09-17T17:59:00Z">
        <w:r w:rsidR="003E794C">
          <w:rPr>
            <w:i/>
            <w:sz w:val="17"/>
          </w:rPr>
          <w:t>n</w:t>
        </w:r>
        <w:r w:rsidR="00E538F3" w:rsidRPr="00E538F3">
          <w:rPr>
            <w:rFonts w:hint="eastAsia"/>
            <w:sz w:val="17"/>
            <w:rPrChange w:id="110" w:author="计科院" w:date="2016-09-17T18:17:00Z">
              <w:rPr>
                <w:rFonts w:ascii="Calibri" w:eastAsia="方正书宋简体" w:hAnsi="Calibri" w:hint="eastAsia"/>
                <w:sz w:val="17"/>
              </w:rPr>
            </w:rPrChange>
          </w:rPr>
          <w:t>个载体数据中最多调整</w:t>
        </w:r>
        <w:r>
          <w:rPr>
            <w:i/>
            <w:sz w:val="17"/>
          </w:rPr>
          <w:t>m</w:t>
        </w:r>
        <w:r w:rsidR="00E538F3" w:rsidRPr="00E538F3">
          <w:rPr>
            <w:rFonts w:hint="eastAsia"/>
            <w:sz w:val="17"/>
            <w:rPrChange w:id="111" w:author="计科院" w:date="2016-09-17T18:17:00Z">
              <w:rPr>
                <w:rFonts w:ascii="Calibri" w:eastAsia="方正书宋简体" w:hAnsi="Calibri" w:hint="eastAsia"/>
                <w:sz w:val="17"/>
              </w:rPr>
            </w:rPrChange>
          </w:rPr>
          <w:t>个</w:t>
        </w:r>
      </w:ins>
      <w:ins w:id="112" w:author="计科院" w:date="2016-09-17T18:00:00Z">
        <w:r w:rsidR="00E538F3" w:rsidRPr="00E538F3">
          <w:rPr>
            <w:rFonts w:hint="eastAsia"/>
            <w:sz w:val="17"/>
            <w:rPrChange w:id="113" w:author="计科院" w:date="2016-09-17T18:17:00Z">
              <w:rPr>
                <w:rFonts w:ascii="Calibri" w:eastAsia="方正书宋简体" w:hAnsi="Calibri" w:hint="eastAsia"/>
                <w:sz w:val="17"/>
              </w:rPr>
            </w:rPrChange>
          </w:rPr>
          <w:t>数据</w:t>
        </w:r>
      </w:ins>
      <w:ins w:id="114" w:author="计科院" w:date="2016-09-17T18:01:00Z">
        <w:r w:rsidR="00E538F3" w:rsidRPr="00E538F3">
          <w:rPr>
            <w:rFonts w:hint="eastAsia"/>
            <w:sz w:val="17"/>
            <w:rPrChange w:id="115" w:author="计科院" w:date="2016-09-17T18:17:00Z">
              <w:rPr>
                <w:rFonts w:ascii="Calibri" w:eastAsia="方正书宋简体" w:hAnsi="Calibri" w:hint="eastAsia"/>
                <w:sz w:val="17"/>
              </w:rPr>
            </w:rPrChange>
          </w:rPr>
          <w:t>的秘密信息组合数来形成</w:t>
        </w:r>
      </w:ins>
      <w:ins w:id="116" w:author="计科院" w:date="2016-09-17T18:02:00Z">
        <w:r w:rsidR="00E538F3" w:rsidRPr="00E538F3">
          <w:rPr>
            <w:rFonts w:hint="eastAsia"/>
            <w:sz w:val="17"/>
            <w:rPrChange w:id="117" w:author="计科院" w:date="2016-09-17T18:17:00Z">
              <w:rPr>
                <w:rFonts w:ascii="Calibri" w:eastAsia="方正书宋简体" w:hAnsi="Calibri" w:hint="eastAsia"/>
                <w:sz w:val="17"/>
              </w:rPr>
            </w:rPrChange>
          </w:rPr>
          <w:t>嵌密元素调整表</w:t>
        </w:r>
      </w:ins>
      <w:ins w:id="118" w:author="计科院" w:date="2016-09-17T18:03:00Z">
        <w:r w:rsidR="00E538F3" w:rsidRPr="00E538F3">
          <w:rPr>
            <w:rFonts w:hint="eastAsia"/>
            <w:sz w:val="17"/>
            <w:rPrChange w:id="119" w:author="计科院" w:date="2016-09-17T18:17:00Z">
              <w:rPr>
                <w:rFonts w:ascii="Calibri" w:eastAsia="方正书宋简体" w:hAnsi="Calibri" w:hint="eastAsia"/>
                <w:sz w:val="17"/>
              </w:rPr>
            </w:rPrChange>
          </w:rPr>
          <w:t>，通过选取</w:t>
        </w:r>
      </w:ins>
      <w:ins w:id="120" w:author="计科院" w:date="2016-09-17T18:16:00Z">
        <w:r w:rsidR="00E538F3" w:rsidRPr="00E538F3">
          <w:rPr>
            <w:rFonts w:hint="eastAsia"/>
            <w:sz w:val="17"/>
            <w:rPrChange w:id="121" w:author="计科院" w:date="2016-09-17T18:17:00Z">
              <w:rPr>
                <w:rFonts w:ascii="Calibri" w:eastAsia="方正书宋简体" w:hAnsi="Calibri" w:hint="eastAsia"/>
                <w:sz w:val="17"/>
              </w:rPr>
            </w:rPrChange>
          </w:rPr>
          <w:t>嵌密元素调整表</w:t>
        </w:r>
      </w:ins>
      <w:ins w:id="122" w:author="计科院" w:date="2016-09-17T18:11:00Z">
        <w:r w:rsidR="00E538F3" w:rsidRPr="00E538F3">
          <w:rPr>
            <w:rFonts w:hint="eastAsia"/>
            <w:sz w:val="17"/>
            <w:rPrChange w:id="123" w:author="计科院" w:date="2016-09-17T18:17:00Z">
              <w:rPr>
                <w:rFonts w:ascii="Calibri" w:eastAsia="方正书宋简体" w:hAnsi="Calibri" w:hint="eastAsia"/>
                <w:sz w:val="17"/>
              </w:rPr>
            </w:rPrChange>
          </w:rPr>
          <w:t>行来对载体数据进行调整</w:t>
        </w:r>
      </w:ins>
      <w:ins w:id="124" w:author="计科院" w:date="2016-09-17T18:17:00Z">
        <w:r w:rsidR="00E538F3" w:rsidRPr="00E538F3">
          <w:rPr>
            <w:rFonts w:hint="eastAsia"/>
            <w:sz w:val="17"/>
            <w:rPrChange w:id="125" w:author="计科院" w:date="2016-09-17T18:17:00Z">
              <w:rPr>
                <w:rFonts w:ascii="Calibri" w:eastAsia="方正书宋简体" w:hAnsi="Calibri" w:hint="eastAsia"/>
                <w:sz w:val="17"/>
              </w:rPr>
            </w:rPrChange>
          </w:rPr>
          <w:t>以</w:t>
        </w:r>
      </w:ins>
      <w:ins w:id="126" w:author="计科院" w:date="2016-09-17T18:11:00Z">
        <w:r w:rsidR="00E538F3" w:rsidRPr="00E538F3">
          <w:rPr>
            <w:rFonts w:hint="eastAsia"/>
            <w:sz w:val="17"/>
            <w:rPrChange w:id="127" w:author="计科院" w:date="2016-09-17T18:17:00Z">
              <w:rPr>
                <w:rFonts w:ascii="Calibri" w:eastAsia="方正书宋简体" w:hAnsi="Calibri" w:hint="eastAsia"/>
                <w:sz w:val="17"/>
              </w:rPr>
            </w:rPrChange>
          </w:rPr>
          <w:t>嵌入秘密像素</w:t>
        </w:r>
      </w:ins>
      <w:ins w:id="128" w:author="张洋" w:date="2016-09-17T18:58:00Z">
        <w:r w:rsidR="003E794C">
          <w:rPr>
            <w:rFonts w:hint="eastAsia"/>
            <w:sz w:val="17"/>
          </w:rPr>
          <w:t>信息</w:t>
        </w:r>
      </w:ins>
      <w:ins w:id="129" w:author="计科院" w:date="2016-09-17T18:23:00Z">
        <w:r w:rsidR="003E794C">
          <w:rPr>
            <w:rFonts w:hint="eastAsia"/>
            <w:sz w:val="17"/>
          </w:rPr>
          <w:t>.</w:t>
        </w:r>
      </w:ins>
      <w:ins w:id="130" w:author="计科院" w:date="2016-09-17T18:30:00Z">
        <w:r w:rsidR="003E794C">
          <w:rPr>
            <w:rFonts w:hint="eastAsia"/>
            <w:sz w:val="17"/>
          </w:rPr>
          <w:t>为</w:t>
        </w:r>
      </w:ins>
      <w:ins w:id="131" w:author="计科院" w:date="2016-09-17T18:32:00Z">
        <w:r w:rsidR="003E794C">
          <w:rPr>
            <w:rFonts w:hint="eastAsia"/>
            <w:sz w:val="17"/>
          </w:rPr>
          <w:t>进一步</w:t>
        </w:r>
      </w:ins>
      <w:ins w:id="132" w:author="计科院" w:date="2016-09-17T18:30:00Z">
        <w:r w:rsidR="003E794C">
          <w:rPr>
            <w:rFonts w:hint="eastAsia"/>
            <w:sz w:val="17"/>
          </w:rPr>
          <w:t>提高安全性，</w:t>
        </w:r>
      </w:ins>
      <w:ins w:id="133" w:author="计科院" w:date="2016-09-17T18:32:00Z">
        <w:r w:rsidR="003E794C">
          <w:rPr>
            <w:rFonts w:hint="eastAsia"/>
            <w:sz w:val="17"/>
          </w:rPr>
          <w:t>给出了一种基于</w:t>
        </w:r>
        <w:r w:rsidR="003E794C">
          <w:rPr>
            <w:sz w:val="17"/>
          </w:rPr>
          <w:t>EMD(</w:t>
        </w:r>
        <w:r w:rsidR="003E794C">
          <w:rPr>
            <w:i/>
            <w:sz w:val="17"/>
          </w:rPr>
          <w:t>n</w:t>
        </w:r>
        <w:r w:rsidR="003E794C">
          <w:rPr>
            <w:sz w:val="17"/>
          </w:rPr>
          <w:t>,</w:t>
        </w:r>
        <w:r w:rsidR="003E794C">
          <w:rPr>
            <w:i/>
            <w:sz w:val="17"/>
          </w:rPr>
          <w:t>m</w:t>
        </w:r>
        <w:r w:rsidR="003E794C">
          <w:rPr>
            <w:sz w:val="17"/>
          </w:rPr>
          <w:t>)</w:t>
        </w:r>
        <w:r w:rsidR="003E794C">
          <w:rPr>
            <w:sz w:val="17"/>
          </w:rPr>
          <w:t>的数字</w:t>
        </w:r>
      </w:ins>
      <w:ins w:id="134" w:author="计科院" w:date="2016-09-17T18:33:00Z">
        <w:r w:rsidR="003E794C">
          <w:rPr>
            <w:sz w:val="17"/>
          </w:rPr>
          <w:t>图像密写方法</w:t>
        </w:r>
      </w:ins>
      <w:ins w:id="135" w:author="计科院" w:date="2016-09-17T18:34:00Z">
        <w:r w:rsidR="003E794C">
          <w:rPr>
            <w:rFonts w:hint="eastAsia"/>
            <w:sz w:val="17"/>
          </w:rPr>
          <w:t>，</w:t>
        </w:r>
      </w:ins>
      <w:ins w:id="136" w:author="计科院" w:date="2016-09-17T18:35:00Z">
        <w:r w:rsidR="00E538F3" w:rsidRPr="00E538F3">
          <w:rPr>
            <w:rFonts w:hint="eastAsia"/>
            <w:sz w:val="17"/>
            <w:rPrChange w:id="137" w:author="计科院" w:date="2016-09-17T18:35:00Z">
              <w:rPr>
                <w:rFonts w:eastAsia="方正书宋简体" w:hint="eastAsia"/>
                <w:sz w:val="28"/>
                <w:szCs w:val="28"/>
              </w:rPr>
            </w:rPrChange>
          </w:rPr>
          <w:t>首先将载体图像扫描为</w:t>
        </w:r>
        <w:r w:rsidR="00E538F3" w:rsidRPr="00E538F3">
          <w:rPr>
            <w:sz w:val="17"/>
            <w:rPrChange w:id="138" w:author="计科院" w:date="2016-09-17T18:35:00Z">
              <w:rPr>
                <w:rFonts w:eastAsia="方正书宋简体"/>
                <w:sz w:val="28"/>
                <w:szCs w:val="28"/>
              </w:rPr>
            </w:rPrChange>
          </w:rPr>
          <w:t>1</w:t>
        </w:r>
        <w:r w:rsidR="00E538F3" w:rsidRPr="00E538F3">
          <w:rPr>
            <w:rFonts w:hint="eastAsia"/>
            <w:sz w:val="17"/>
            <w:rPrChange w:id="139" w:author="计科院" w:date="2016-09-17T18:35:00Z">
              <w:rPr>
                <w:rFonts w:eastAsia="方正书宋简体" w:hint="eastAsia"/>
                <w:sz w:val="28"/>
                <w:szCs w:val="28"/>
              </w:rPr>
            </w:rPrChange>
          </w:rPr>
          <w:t>维序列，通过用户密钥结合混沌映射来随机指派嵌密元素数量和最多调整的嵌密元素数量并生成秘密信息组合数和嵌密元素调整表；然后依据嵌密元素数量和秘密组合数分别从载体元素序列和</w:t>
        </w:r>
        <w:r w:rsidR="00E538F3" w:rsidRPr="00E538F3">
          <w:rPr>
            <w:sz w:val="17"/>
            <w:rPrChange w:id="140" w:author="计科院" w:date="2016-09-17T18:35:00Z">
              <w:rPr>
                <w:rFonts w:eastAsia="方正书宋简体"/>
                <w:sz w:val="28"/>
                <w:szCs w:val="28"/>
              </w:rPr>
            </w:rPrChange>
          </w:rPr>
          <w:t>2</w:t>
        </w:r>
        <w:r w:rsidR="00E538F3" w:rsidRPr="00E538F3">
          <w:rPr>
            <w:rFonts w:hint="eastAsia"/>
            <w:sz w:val="17"/>
            <w:rPrChange w:id="141" w:author="计科院" w:date="2016-09-17T18:35:00Z">
              <w:rPr>
                <w:rFonts w:eastAsia="方正书宋简体" w:hint="eastAsia"/>
                <w:sz w:val="28"/>
                <w:szCs w:val="28"/>
              </w:rPr>
            </w:rPrChange>
          </w:rPr>
          <w:t>进制秘密信息序列截取载体元素和</w:t>
        </w:r>
        <w:r w:rsidR="00E538F3" w:rsidRPr="00E538F3">
          <w:rPr>
            <w:sz w:val="17"/>
            <w:rPrChange w:id="142" w:author="计科院" w:date="2016-09-17T18:35:00Z">
              <w:rPr>
                <w:rFonts w:eastAsia="方正书宋简体"/>
                <w:sz w:val="28"/>
                <w:szCs w:val="28"/>
              </w:rPr>
            </w:rPrChange>
          </w:rPr>
          <w:t>2</w:t>
        </w:r>
        <w:r w:rsidR="00E538F3" w:rsidRPr="00E538F3">
          <w:rPr>
            <w:rFonts w:hint="eastAsia"/>
            <w:sz w:val="17"/>
            <w:rPrChange w:id="143" w:author="计科院" w:date="2016-09-17T18:35:00Z">
              <w:rPr>
                <w:rFonts w:eastAsia="方正书宋简体" w:hint="eastAsia"/>
                <w:sz w:val="28"/>
                <w:szCs w:val="28"/>
              </w:rPr>
            </w:rPrChange>
          </w:rPr>
          <w:t>进制秘密信息比特；最后通过对秘密信息比特所映射的置乱嵌密元素调整表行来对截取的载体元素进行调整以嵌入秘密信息</w:t>
        </w:r>
      </w:ins>
      <w:ins w:id="144" w:author="计科院" w:date="2016-09-17T18:36:00Z">
        <w:r w:rsidR="003E794C">
          <w:rPr>
            <w:rFonts w:hint="eastAsia"/>
            <w:sz w:val="17"/>
          </w:rPr>
          <w:t>.</w:t>
        </w:r>
        <w:r w:rsidR="003E794C">
          <w:rPr>
            <w:sz w:val="17"/>
          </w:rPr>
          <w:t>理论和实验表明</w:t>
        </w:r>
        <w:r w:rsidR="003E794C">
          <w:rPr>
            <w:rFonts w:hint="eastAsia"/>
            <w:sz w:val="17"/>
          </w:rPr>
          <w:t>，</w:t>
        </w:r>
      </w:ins>
      <w:ins w:id="145" w:author="计科院" w:date="2016-09-17T18:38:00Z">
        <w:r w:rsidR="003E794C">
          <w:rPr>
            <w:rFonts w:hint="eastAsia"/>
            <w:sz w:val="17"/>
          </w:rPr>
          <w:t>与传统的</w:t>
        </w:r>
        <w:r w:rsidR="003E794C">
          <w:rPr>
            <w:rFonts w:hint="eastAsia"/>
            <w:sz w:val="17"/>
          </w:rPr>
          <w:t>EMD</w:t>
        </w:r>
        <w:r w:rsidR="003E794C">
          <w:rPr>
            <w:rFonts w:hint="eastAsia"/>
            <w:sz w:val="17"/>
          </w:rPr>
          <w:t>嵌入方法相比，改进的</w:t>
        </w:r>
      </w:ins>
      <w:ins w:id="146" w:author="计科院" w:date="2016-09-17T18:37:00Z">
        <w:r w:rsidR="003E794C">
          <w:rPr>
            <w:sz w:val="17"/>
          </w:rPr>
          <w:t>EMD(</w:t>
        </w:r>
        <w:r w:rsidR="003E794C">
          <w:rPr>
            <w:i/>
            <w:sz w:val="17"/>
          </w:rPr>
          <w:t>n</w:t>
        </w:r>
        <w:r w:rsidR="003E794C">
          <w:rPr>
            <w:sz w:val="17"/>
          </w:rPr>
          <w:t>,</w:t>
        </w:r>
        <w:r w:rsidR="003E794C">
          <w:rPr>
            <w:i/>
            <w:sz w:val="17"/>
          </w:rPr>
          <w:t>m</w:t>
        </w:r>
        <w:r w:rsidR="003E794C">
          <w:rPr>
            <w:sz w:val="17"/>
          </w:rPr>
          <w:t>)</w:t>
        </w:r>
        <w:r w:rsidR="003E794C">
          <w:rPr>
            <w:sz w:val="17"/>
          </w:rPr>
          <w:t>模型</w:t>
        </w:r>
      </w:ins>
      <w:ins w:id="147" w:author="计科院" w:date="2016-09-17T18:38:00Z">
        <w:r w:rsidR="00E538F3" w:rsidRPr="00E538F3">
          <w:rPr>
            <w:rFonts w:hint="eastAsia"/>
            <w:sz w:val="17"/>
            <w:rPrChange w:id="148" w:author="计科院" w:date="2016-09-17T18:38:00Z">
              <w:rPr>
                <w:rFonts w:eastAsia="方正书宋简体" w:hint="eastAsia"/>
                <w:sz w:val="28"/>
                <w:szCs w:val="28"/>
              </w:rPr>
            </w:rPrChange>
          </w:rPr>
          <w:t>避免了权值向量设置的有限性所导致的</w:t>
        </w:r>
      </w:ins>
      <w:ins w:id="149" w:author="张洋" w:date="2016-09-17T19:00:00Z">
        <w:r w:rsidR="003E794C">
          <w:rPr>
            <w:rFonts w:hint="eastAsia"/>
            <w:sz w:val="17"/>
          </w:rPr>
          <w:t>嵌入</w:t>
        </w:r>
      </w:ins>
      <w:ins w:id="150" w:author="计科院" w:date="2016-09-17T18:38:00Z">
        <w:r w:rsidR="00E538F3" w:rsidRPr="00E538F3">
          <w:rPr>
            <w:rFonts w:hint="eastAsia"/>
            <w:sz w:val="17"/>
            <w:rPrChange w:id="151" w:author="计科院" w:date="2016-09-17T18:38:00Z">
              <w:rPr>
                <w:rFonts w:eastAsia="方正书宋简体" w:hint="eastAsia"/>
                <w:sz w:val="28"/>
                <w:szCs w:val="28"/>
              </w:rPr>
            </w:rPrChange>
          </w:rPr>
          <w:t>容量受限</w:t>
        </w:r>
      </w:ins>
      <w:ins w:id="152" w:author="张洋" w:date="2016-09-17T19:03:00Z">
        <w:r w:rsidR="003E794C">
          <w:rPr>
            <w:rFonts w:hint="eastAsia"/>
            <w:sz w:val="17"/>
          </w:rPr>
          <w:t>,</w:t>
        </w:r>
      </w:ins>
      <w:ins w:id="153" w:author="计科院" w:date="2016-09-17T18:39:00Z">
        <w:r w:rsidR="003E794C">
          <w:rPr>
            <w:sz w:val="17"/>
          </w:rPr>
          <w:t>并可最大化嵌入容量</w:t>
        </w:r>
      </w:ins>
      <w:ins w:id="154" w:author="计科院" w:date="2016-09-17T18:40:00Z">
        <w:r w:rsidR="003E794C">
          <w:rPr>
            <w:sz w:val="17"/>
          </w:rPr>
          <w:t>提高</w:t>
        </w:r>
        <w:r w:rsidR="003E794C">
          <w:rPr>
            <w:sz w:val="17"/>
          </w:rPr>
          <w:t>EMD</w:t>
        </w:r>
        <w:r w:rsidR="003E794C">
          <w:rPr>
            <w:sz w:val="17"/>
          </w:rPr>
          <w:t>嵌入方法的适用面</w:t>
        </w:r>
        <w:r w:rsidR="003E794C">
          <w:rPr>
            <w:rFonts w:hint="eastAsia"/>
            <w:sz w:val="17"/>
          </w:rPr>
          <w:t>，</w:t>
        </w:r>
        <w:del w:id="155" w:author="张洋" w:date="2016-09-17T19:02:00Z">
          <w:r w:rsidR="003E794C">
            <w:rPr>
              <w:rFonts w:hint="eastAsia"/>
              <w:sz w:val="17"/>
            </w:rPr>
            <w:delText>并</w:delText>
          </w:r>
        </w:del>
      </w:ins>
      <w:ins w:id="156" w:author="张洋" w:date="2016-09-17T19:02:00Z">
        <w:r w:rsidR="003E794C">
          <w:rPr>
            <w:rFonts w:hint="eastAsia"/>
            <w:sz w:val="17"/>
          </w:rPr>
          <w:t>同时</w:t>
        </w:r>
      </w:ins>
      <w:ins w:id="157" w:author="计科院" w:date="2016-09-17T18:40:00Z">
        <w:del w:id="158" w:author="张洋" w:date="2016-09-17T19:02:00Z">
          <w:r w:rsidR="003E794C">
            <w:rPr>
              <w:rFonts w:hint="eastAsia"/>
              <w:sz w:val="17"/>
            </w:rPr>
            <w:delText>可</w:delText>
          </w:r>
        </w:del>
        <w:del w:id="159" w:author="张洋" w:date="2016-09-17T19:01:00Z">
          <w:r w:rsidR="003E794C">
            <w:rPr>
              <w:rFonts w:hint="eastAsia"/>
              <w:sz w:val="17"/>
            </w:rPr>
            <w:delText>通过</w:delText>
          </w:r>
        </w:del>
        <w:r w:rsidR="00E538F3" w:rsidRPr="00E538F3">
          <w:rPr>
            <w:rFonts w:hint="eastAsia"/>
            <w:sz w:val="17"/>
            <w:rPrChange w:id="160" w:author="计科院" w:date="2016-09-17T18:40:00Z">
              <w:rPr>
                <w:rFonts w:eastAsia="方正书宋简体" w:hint="eastAsia"/>
                <w:sz w:val="28"/>
                <w:szCs w:val="28"/>
              </w:rPr>
            </w:rPrChange>
          </w:rPr>
          <w:t>通过与载体和密钥相关的嵌入提取环节来进一步增强嵌入信息的安全性</w:t>
        </w:r>
        <w:r w:rsidR="003E794C">
          <w:rPr>
            <w:rFonts w:hint="eastAsia"/>
            <w:sz w:val="17"/>
          </w:rPr>
          <w:t>.</w:t>
        </w:r>
      </w:ins>
    </w:p>
    <w:p w:rsidR="00A05FCB" w:rsidDel="00ED08C9" w:rsidRDefault="00A05FCB">
      <w:pPr>
        <w:pStyle w:val="20"/>
        <w:spacing w:before="320" w:line="283" w:lineRule="auto"/>
        <w:rPr>
          <w:ins w:id="161" w:author="计科院" w:date="2016-09-17T17:21:00Z"/>
          <w:del w:id="162" w:author="张洋" w:date="2016-09-19T09:24:00Z"/>
          <w:rFonts w:ascii="Calibri" w:hAnsi="Calibri"/>
          <w:sz w:val="17"/>
        </w:rPr>
      </w:pPr>
    </w:p>
    <w:p w:rsidR="00A05FCB" w:rsidDel="00ED08C9" w:rsidRDefault="003E794C">
      <w:pPr>
        <w:pStyle w:val="20"/>
        <w:spacing w:before="320" w:line="283" w:lineRule="auto"/>
        <w:rPr>
          <w:del w:id="163" w:author="张洋" w:date="2016-09-19T09:24:00Z"/>
          <w:sz w:val="17"/>
        </w:rPr>
      </w:pPr>
      <w:del w:id="164" w:author="张洋" w:date="2016-09-19T09:24:00Z">
        <w:r w:rsidDel="00ED08C9">
          <w:rPr>
            <w:rFonts w:ascii="Calibri" w:hAnsi="Calibri" w:hint="eastAsia"/>
            <w:sz w:val="17"/>
          </w:rPr>
          <w:delText>，</w:delText>
        </w:r>
        <w:r w:rsidDel="00ED08C9">
          <w:rPr>
            <w:rFonts w:ascii="Calibri" w:hAnsi="Calibri"/>
            <w:sz w:val="17"/>
          </w:rPr>
          <w:delText>而</w:delText>
        </w:r>
        <w:r w:rsidDel="00ED08C9">
          <w:rPr>
            <w:rFonts w:ascii="Calibri" w:hAnsi="Calibri" w:hint="eastAsia"/>
            <w:sz w:val="17"/>
          </w:rPr>
          <w:delText>特定</w:delText>
        </w:r>
        <w:r w:rsidDel="00ED08C9">
          <w:rPr>
            <w:rFonts w:ascii="Calibri" w:hAnsi="Calibri"/>
            <w:sz w:val="17"/>
          </w:rPr>
          <w:delText>的嵌入策略降低了密写的安全性</w:delText>
        </w:r>
        <w:r w:rsidDel="00ED08C9">
          <w:rPr>
            <w:rFonts w:ascii="Calibri" w:hAnsi="Calibri" w:hint="eastAsia"/>
            <w:sz w:val="17"/>
          </w:rPr>
          <w:delText>；</w:delText>
        </w:r>
        <w:r w:rsidDel="00ED08C9">
          <w:rPr>
            <w:rFonts w:ascii="Calibri" w:hAnsi="Calibri"/>
            <w:sz w:val="17"/>
          </w:rPr>
          <w:delText>只能利用权值向量进行组合作为秘密信息的表达范围</w:delText>
        </w:r>
        <w:r w:rsidDel="00ED08C9">
          <w:rPr>
            <w:rFonts w:ascii="Calibri" w:hAnsi="Calibri" w:hint="eastAsia"/>
            <w:sz w:val="17"/>
          </w:rPr>
          <w:delText>，</w:delText>
        </w:r>
        <w:r w:rsidDel="00ED08C9">
          <w:rPr>
            <w:rFonts w:ascii="Calibri" w:hAnsi="Calibri"/>
            <w:sz w:val="17"/>
          </w:rPr>
          <w:delText>限制了秘密信息的表达范围</w:delText>
        </w:r>
        <w:r w:rsidDel="00ED08C9">
          <w:rPr>
            <w:rFonts w:ascii="Calibri" w:hAnsi="Calibri" w:hint="eastAsia"/>
            <w:sz w:val="17"/>
          </w:rPr>
          <w:delText>；</w:delText>
        </w:r>
        <w:r w:rsidDel="00ED08C9">
          <w:rPr>
            <w:rFonts w:ascii="Calibri" w:hAnsi="Calibri"/>
            <w:sz w:val="17"/>
          </w:rPr>
          <w:delText>仅能提供有限的几种调整方案</w:delText>
        </w:r>
        <w:r w:rsidDel="00ED08C9">
          <w:rPr>
            <w:rFonts w:ascii="Calibri" w:hAnsi="Calibri"/>
            <w:sz w:val="17"/>
          </w:rPr>
          <w:delText xml:space="preserve"> </w:delText>
        </w:r>
        <w:r w:rsidDel="00ED08C9">
          <w:rPr>
            <w:rFonts w:ascii="Calibri" w:hAnsi="Calibri"/>
            <w:sz w:val="17"/>
          </w:rPr>
          <w:delText>严重制约</w:delText>
        </w:r>
        <w:r w:rsidDel="00ED08C9">
          <w:rPr>
            <w:rFonts w:ascii="Calibri" w:hAnsi="Calibri"/>
            <w:sz w:val="17"/>
          </w:rPr>
          <w:delText>EMD</w:delText>
        </w:r>
        <w:r w:rsidDel="00ED08C9">
          <w:rPr>
            <w:rFonts w:ascii="Calibri" w:hAnsi="Calibri"/>
            <w:sz w:val="17"/>
          </w:rPr>
          <w:delText>方法的适用面。针对以上不足，提出一种改进</w:delText>
        </w:r>
        <w:r w:rsidDel="00ED08C9">
          <w:rPr>
            <w:rFonts w:ascii="Calibri" w:hAnsi="Calibri"/>
            <w:sz w:val="17"/>
          </w:rPr>
          <w:delText>E</w:delText>
        </w:r>
        <w:r w:rsidDel="00ED08C9">
          <w:rPr>
            <w:rFonts w:ascii="Calibri" w:hAnsi="Calibri" w:hint="eastAsia"/>
            <w:sz w:val="17"/>
          </w:rPr>
          <w:delText>MD</w:delText>
        </w:r>
        <w:r w:rsidDel="00ED08C9">
          <w:rPr>
            <w:rFonts w:ascii="Calibri" w:hAnsi="Calibri"/>
            <w:sz w:val="17"/>
          </w:rPr>
          <w:delText>方法并将其应用到图像密写方面</w:delText>
        </w:r>
        <w:r w:rsidDel="00ED08C9">
          <w:rPr>
            <w:rFonts w:ascii="Calibri" w:hAnsi="Calibri" w:hint="eastAsia"/>
            <w:sz w:val="17"/>
          </w:rPr>
          <w:delText>,</w:delText>
        </w:r>
        <w:r w:rsidDel="00ED08C9">
          <w:rPr>
            <w:rFonts w:ascii="Calibri" w:hAnsi="Calibri"/>
            <w:sz w:val="17"/>
          </w:rPr>
          <w:delText>即</w:delText>
        </w:r>
        <w:r w:rsidDel="00ED08C9">
          <w:rPr>
            <w:rFonts w:ascii="Calibri" w:hAnsi="Calibri" w:hint="eastAsia"/>
            <w:sz w:val="17"/>
          </w:rPr>
          <w:delText>随机生成嵌密元素和最大可改变的嵌密元素</w:delText>
        </w:r>
        <w:r w:rsidDel="00ED08C9">
          <w:rPr>
            <w:rFonts w:ascii="Calibri" w:hAnsi="Calibri" w:hint="eastAsia"/>
            <w:sz w:val="17"/>
          </w:rPr>
          <w:delText>,</w:delText>
        </w:r>
        <w:r w:rsidDel="00ED08C9">
          <w:rPr>
            <w:rFonts w:ascii="Calibri" w:hAnsi="Calibri" w:hint="eastAsia"/>
            <w:sz w:val="17"/>
          </w:rPr>
          <w:delText>并进而得到秘密信息组合范围和嵌密元素调整表</w:delText>
        </w:r>
        <w:r w:rsidDel="00ED08C9">
          <w:rPr>
            <w:rFonts w:ascii="Calibri" w:hAnsi="Calibri" w:hint="eastAsia"/>
            <w:sz w:val="17"/>
          </w:rPr>
          <w:delText>,</w:delText>
        </w:r>
        <w:r w:rsidDel="00ED08C9">
          <w:rPr>
            <w:rFonts w:ascii="Calibri" w:hAnsi="Calibri" w:hint="eastAsia"/>
            <w:sz w:val="17"/>
          </w:rPr>
          <w:delText>根据秘密信息组合范围截取秘密信息</w:delText>
        </w:r>
        <w:r w:rsidDel="00ED08C9">
          <w:rPr>
            <w:rFonts w:ascii="Calibri" w:hAnsi="Calibri" w:hint="eastAsia"/>
            <w:sz w:val="17"/>
          </w:rPr>
          <w:delText>,</w:delText>
        </w:r>
        <w:r w:rsidDel="00ED08C9">
          <w:rPr>
            <w:rFonts w:ascii="Calibri" w:hAnsi="Calibri" w:hint="eastAsia"/>
            <w:sz w:val="17"/>
          </w:rPr>
          <w:delText>并根据嵌密元素调整表修改载体元素</w:delText>
        </w:r>
        <w:r w:rsidDel="00ED08C9">
          <w:rPr>
            <w:rFonts w:ascii="Calibri" w:hAnsi="Calibri" w:hint="eastAsia"/>
            <w:sz w:val="17"/>
          </w:rPr>
          <w:delText>.</w:delText>
        </w:r>
        <w:r w:rsidDel="00ED08C9">
          <w:rPr>
            <w:rFonts w:ascii="Calibri" w:hAnsi="Calibri" w:hint="eastAsia"/>
            <w:sz w:val="17"/>
          </w:rPr>
          <w:delText>应用到图像密写上时增加以下安全策略</w:delText>
        </w:r>
        <w:r w:rsidDel="00ED08C9">
          <w:rPr>
            <w:rFonts w:ascii="Calibri" w:hAnsi="Calibri" w:hint="eastAsia"/>
            <w:sz w:val="17"/>
          </w:rPr>
          <w:delText>:</w:delText>
        </w:r>
        <w:r w:rsidDel="00ED08C9">
          <w:rPr>
            <w:rFonts w:ascii="Calibri" w:hAnsi="Calibri"/>
            <w:sz w:val="17"/>
          </w:rPr>
          <w:delText>每次嵌入</w:delText>
        </w:r>
        <w:r w:rsidDel="00ED08C9">
          <w:rPr>
            <w:rFonts w:ascii="Calibri" w:hAnsi="Calibri" w:hint="eastAsia"/>
            <w:sz w:val="17"/>
          </w:rPr>
          <w:delText>前都随机生成生成嵌密元素和最大可改变的嵌密元素</w:delText>
        </w:r>
        <w:r w:rsidDel="00ED08C9">
          <w:rPr>
            <w:rFonts w:ascii="Calibri" w:hAnsi="Calibri" w:hint="eastAsia"/>
            <w:sz w:val="17"/>
          </w:rPr>
          <w:delText>;</w:delText>
        </w:r>
        <w:r w:rsidDel="00ED08C9">
          <w:rPr>
            <w:rFonts w:ascii="Calibri" w:hAnsi="Calibri" w:hint="eastAsia"/>
            <w:sz w:val="17"/>
          </w:rPr>
          <w:delText>将嵌密元素调整表置乱</w:delText>
        </w:r>
        <w:r w:rsidDel="00ED08C9">
          <w:rPr>
            <w:rFonts w:ascii="Calibri" w:hAnsi="Calibri" w:hint="eastAsia"/>
            <w:sz w:val="17"/>
          </w:rPr>
          <w:delText>.</w:delText>
        </w:r>
        <w:r w:rsidDel="00ED08C9">
          <w:rPr>
            <w:rFonts w:ascii="Calibri" w:hAnsi="Calibri" w:hint="eastAsia"/>
            <w:sz w:val="17"/>
          </w:rPr>
          <w:delText>实验表明</w:delText>
        </w:r>
        <w:r w:rsidDel="00ED08C9">
          <w:rPr>
            <w:rFonts w:ascii="Calibri" w:hAnsi="Calibri" w:hint="eastAsia"/>
            <w:sz w:val="17"/>
          </w:rPr>
          <w:delText>,</w:delText>
        </w:r>
        <w:r w:rsidDel="00ED08C9">
          <w:rPr>
            <w:rFonts w:ascii="Calibri" w:hAnsi="Calibri" w:hint="eastAsia"/>
            <w:sz w:val="17"/>
          </w:rPr>
          <w:delText>与传统</w:delText>
        </w:r>
        <w:r w:rsidDel="00ED08C9">
          <w:rPr>
            <w:rFonts w:ascii="Calibri" w:hAnsi="Calibri" w:hint="eastAsia"/>
            <w:sz w:val="17"/>
          </w:rPr>
          <w:delText>EMD</w:delText>
        </w:r>
        <w:r w:rsidDel="00ED08C9">
          <w:rPr>
            <w:rFonts w:ascii="Calibri" w:hAnsi="Calibri" w:hint="eastAsia"/>
            <w:sz w:val="17"/>
          </w:rPr>
          <w:delText>算法相比，所提算法在保证相同的视觉质量的情况下</w:delText>
        </w:r>
        <w:r w:rsidDel="00ED08C9">
          <w:rPr>
            <w:rFonts w:ascii="Calibri" w:hAnsi="Calibri" w:hint="eastAsia"/>
            <w:sz w:val="17"/>
          </w:rPr>
          <w:delText>,</w:delText>
        </w:r>
        <w:r w:rsidDel="00ED08C9">
          <w:rPr>
            <w:rFonts w:ascii="Calibri" w:hAnsi="Calibri" w:hint="eastAsia"/>
            <w:sz w:val="17"/>
          </w:rPr>
          <w:delText>嵌入的秘密信息数量最多</w:delText>
        </w:r>
        <w:r w:rsidDel="00ED08C9">
          <w:rPr>
            <w:rFonts w:ascii="Calibri" w:hAnsi="Calibri" w:hint="eastAsia"/>
            <w:sz w:val="17"/>
          </w:rPr>
          <w:delText>,</w:delText>
        </w:r>
        <w:r w:rsidDel="00ED08C9">
          <w:rPr>
            <w:rFonts w:ascii="Calibri" w:hAnsi="Calibri" w:hint="eastAsia"/>
            <w:sz w:val="17"/>
          </w:rPr>
          <w:delText>同时安全性最高</w:delText>
        </w:r>
        <w:r w:rsidDel="00ED08C9">
          <w:rPr>
            <w:rFonts w:ascii="Calibri" w:hAnsi="Calibri" w:hint="eastAsia"/>
            <w:sz w:val="17"/>
          </w:rPr>
          <w:delText>.</w:delText>
        </w:r>
      </w:del>
    </w:p>
    <w:p w:rsidR="00A05FCB" w:rsidRDefault="003E794C">
      <w:pPr>
        <w:pStyle w:val="20"/>
        <w:spacing w:before="320" w:line="283" w:lineRule="auto"/>
        <w:rPr>
          <w:sz w:val="17"/>
        </w:rPr>
      </w:pPr>
      <w:r>
        <w:rPr>
          <w:rFonts w:eastAsia="方正黑体简体" w:hint="eastAsia"/>
          <w:b/>
          <w:bCs/>
          <w:sz w:val="17"/>
        </w:rPr>
        <w:t>关键词</w:t>
      </w:r>
      <w:r>
        <w:rPr>
          <w:rFonts w:eastAsia="黑体" w:hint="eastAsia"/>
          <w:bCs/>
          <w:sz w:val="17"/>
        </w:rPr>
        <w:t>:</w:t>
      </w:r>
      <w:r>
        <w:rPr>
          <w:rFonts w:hint="eastAsia"/>
          <w:bCs/>
          <w:sz w:val="17"/>
        </w:rPr>
        <w:t>关键词</w:t>
      </w:r>
      <w:r>
        <w:rPr>
          <w:rFonts w:hint="eastAsia"/>
          <w:bCs/>
          <w:sz w:val="17"/>
        </w:rPr>
        <w:t xml:space="preserve">1; </w:t>
      </w:r>
      <w:r>
        <w:rPr>
          <w:rFonts w:hint="eastAsia"/>
          <w:bCs/>
          <w:sz w:val="17"/>
        </w:rPr>
        <w:t>关键词</w:t>
      </w:r>
      <w:r>
        <w:rPr>
          <w:rFonts w:hint="eastAsia"/>
          <w:bCs/>
          <w:sz w:val="17"/>
        </w:rPr>
        <w:t xml:space="preserve">2; </w:t>
      </w:r>
      <w:r>
        <w:rPr>
          <w:rFonts w:hint="eastAsia"/>
          <w:bCs/>
          <w:sz w:val="17"/>
        </w:rPr>
        <w:t>关键词</w:t>
      </w:r>
      <w:r>
        <w:rPr>
          <w:rFonts w:hint="eastAsia"/>
          <w:bCs/>
          <w:sz w:val="17"/>
        </w:rPr>
        <w:t xml:space="preserve">3; </w:t>
      </w:r>
      <w:r>
        <w:rPr>
          <w:rFonts w:hint="eastAsia"/>
          <w:bCs/>
          <w:sz w:val="17"/>
        </w:rPr>
        <w:t>关键词</w:t>
      </w:r>
      <w:r>
        <w:rPr>
          <w:rFonts w:hint="eastAsia"/>
          <w:bCs/>
          <w:sz w:val="17"/>
        </w:rPr>
        <w:t>4</w:t>
      </w:r>
      <w:r>
        <w:rPr>
          <w:rFonts w:hint="eastAsia"/>
          <w:bCs/>
          <w:sz w:val="17"/>
        </w:rPr>
        <w:br/>
      </w:r>
      <w:r>
        <w:rPr>
          <w:rFonts w:eastAsia="方正黑体简体" w:hint="eastAsia"/>
          <w:b/>
          <w:bCs/>
          <w:sz w:val="17"/>
        </w:rPr>
        <w:t>中图法分类号</w:t>
      </w:r>
      <w:r>
        <w:rPr>
          <w:rFonts w:eastAsia="方正黑体简体" w:hint="eastAsia"/>
          <w:b/>
          <w:bCs/>
          <w:sz w:val="17"/>
        </w:rPr>
        <w:t xml:space="preserve">: </w:t>
      </w:r>
      <w:r>
        <w:rPr>
          <w:rFonts w:hint="eastAsia"/>
          <w:sz w:val="17"/>
          <w:szCs w:val="21"/>
        </w:rPr>
        <w:t xml:space="preserve">TP309. 7            </w:t>
      </w:r>
      <w:r>
        <w:rPr>
          <w:rFonts w:eastAsia="方正黑体简体" w:hint="eastAsia"/>
          <w:b/>
          <w:bCs/>
          <w:sz w:val="17"/>
        </w:rPr>
        <w:t>文献标识码：</w:t>
      </w:r>
      <w:r>
        <w:rPr>
          <w:rFonts w:eastAsia="方正黑体简体" w:hint="eastAsia"/>
          <w:b/>
          <w:bCs/>
          <w:sz w:val="17"/>
        </w:rPr>
        <w:t>A</w:t>
      </w:r>
    </w:p>
    <w:p w:rsidR="00A05FCB" w:rsidRDefault="003E794C">
      <w:pPr>
        <w:pStyle w:val="4"/>
      </w:pPr>
      <w:r>
        <w:rPr>
          <w:rFonts w:hint="eastAsia"/>
        </w:rPr>
        <w:t>Title</w:t>
      </w:r>
      <w:r>
        <w:rPr>
          <w:rFonts w:eastAsia="方正仿宋_GBK" w:hint="eastAsia"/>
          <w:b w:val="0"/>
          <w:snapToGrid w:val="0"/>
          <w:color w:val="FF0000"/>
          <w:spacing w:val="4"/>
          <w:w w:val="80"/>
          <w:sz w:val="24"/>
          <w:szCs w:val="32"/>
        </w:rPr>
        <w:t>（英文题目每个实词首字母大写）（</w:t>
      </w:r>
      <w:r>
        <w:rPr>
          <w:color w:val="FF0000"/>
        </w:rPr>
        <w:t xml:space="preserve">Times </w:t>
      </w:r>
      <w:r>
        <w:rPr>
          <w:i/>
          <w:color w:val="FF0000"/>
        </w:rPr>
        <w:t>N</w:t>
      </w:r>
      <w:r>
        <w:rPr>
          <w:color w:val="FF0000"/>
        </w:rPr>
        <w:t>ew Roma</w:t>
      </w:r>
      <w:r>
        <w:rPr>
          <w:i/>
          <w:color w:val="FF0000"/>
        </w:rPr>
        <w:t>n</w:t>
      </w:r>
      <w:r>
        <w:rPr>
          <w:rFonts w:hint="eastAsia"/>
          <w:color w:val="FF0000"/>
        </w:rPr>
        <w:t xml:space="preserve"> 13. 5</w:t>
      </w:r>
      <w:r>
        <w:rPr>
          <w:rFonts w:hint="eastAsia"/>
          <w:color w:val="FF0000"/>
        </w:rPr>
        <w:t>磅</w:t>
      </w:r>
      <w:r>
        <w:rPr>
          <w:rFonts w:eastAsia="方正仿宋_GBK" w:hint="eastAsia"/>
          <w:b w:val="0"/>
          <w:snapToGrid w:val="0"/>
          <w:color w:val="FF0000"/>
          <w:spacing w:val="4"/>
          <w:w w:val="80"/>
          <w:sz w:val="24"/>
          <w:szCs w:val="32"/>
        </w:rPr>
        <w:t>）</w:t>
      </w:r>
    </w:p>
    <w:p w:rsidR="00A05FCB" w:rsidRDefault="003E794C">
      <w:pPr>
        <w:pStyle w:val="5"/>
      </w:pPr>
      <w:r>
        <w:rPr>
          <w:rFonts w:hint="eastAsia"/>
        </w:rPr>
        <w:t>Author 1</w:t>
      </w:r>
      <w:r>
        <w:rPr>
          <w:rFonts w:hint="eastAsia"/>
          <w:vertAlign w:val="superscript"/>
        </w:rPr>
        <w:t>1, 2)</w:t>
      </w:r>
      <w:r>
        <w:t xml:space="preserve">,  </w:t>
      </w:r>
      <w:r>
        <w:rPr>
          <w:rFonts w:hint="eastAsia"/>
        </w:rPr>
        <w:t>Author 2</w:t>
      </w:r>
      <w:r>
        <w:rPr>
          <w:rFonts w:hint="eastAsia"/>
          <w:vertAlign w:val="superscript"/>
        </w:rPr>
        <w:t>1)*</w:t>
      </w:r>
      <w:r>
        <w:t xml:space="preserve">,  </w:t>
      </w:r>
      <w:r>
        <w:rPr>
          <w:rFonts w:hint="eastAsia"/>
        </w:rPr>
        <w:t>a</w:t>
      </w:r>
      <w:r>
        <w:rPr>
          <w:rFonts w:hint="eastAsia"/>
          <w:i/>
        </w:rPr>
        <w:t>n</w:t>
      </w:r>
      <w:r>
        <w:rPr>
          <w:rFonts w:hint="eastAsia"/>
        </w:rPr>
        <w:t>d Author 3</w:t>
      </w:r>
      <w:r>
        <w:rPr>
          <w:rFonts w:hint="eastAsia"/>
          <w:vertAlign w:val="superscript"/>
        </w:rPr>
        <w:t>2)</w:t>
      </w:r>
      <w:r>
        <w:rPr>
          <w:rFonts w:eastAsia="方正仿宋_GBK" w:hint="eastAsia"/>
          <w:color w:val="auto"/>
          <w:spacing w:val="4"/>
          <w:w w:val="80"/>
          <w:sz w:val="24"/>
          <w:szCs w:val="32"/>
        </w:rPr>
        <w:t>（如</w:t>
      </w:r>
      <w:r>
        <w:rPr>
          <w:rFonts w:eastAsia="方正仿宋_GBK" w:hint="eastAsia"/>
          <w:color w:val="auto"/>
          <w:spacing w:val="4"/>
          <w:w w:val="80"/>
          <w:sz w:val="24"/>
          <w:szCs w:val="32"/>
        </w:rPr>
        <w:t>Wa</w:t>
      </w:r>
      <w:r>
        <w:rPr>
          <w:rFonts w:eastAsia="方正仿宋_GBK" w:hint="eastAsia"/>
          <w:i/>
          <w:color w:val="auto"/>
          <w:spacing w:val="4"/>
          <w:w w:val="80"/>
          <w:sz w:val="24"/>
          <w:szCs w:val="32"/>
        </w:rPr>
        <w:t>n</w:t>
      </w:r>
      <w:r>
        <w:rPr>
          <w:rFonts w:eastAsia="方正仿宋_GBK" w:hint="eastAsia"/>
          <w:color w:val="auto"/>
          <w:spacing w:val="4"/>
          <w:w w:val="80"/>
          <w:sz w:val="24"/>
          <w:szCs w:val="32"/>
        </w:rPr>
        <w:t>g Yi</w:t>
      </w:r>
      <w:r>
        <w:rPr>
          <w:rFonts w:eastAsia="方正仿宋_GBK" w:hint="eastAsia"/>
          <w:i/>
          <w:color w:val="auto"/>
          <w:spacing w:val="4"/>
          <w:w w:val="80"/>
          <w:sz w:val="24"/>
          <w:szCs w:val="32"/>
        </w:rPr>
        <w:t>n</w:t>
      </w:r>
      <w:r>
        <w:rPr>
          <w:rFonts w:eastAsia="方正仿宋_GBK" w:hint="eastAsia"/>
          <w:color w:val="auto"/>
          <w:spacing w:val="4"/>
          <w:w w:val="80"/>
          <w:sz w:val="24"/>
          <w:szCs w:val="32"/>
        </w:rPr>
        <w:t>g,  Wa</w:t>
      </w:r>
      <w:r>
        <w:rPr>
          <w:rFonts w:eastAsia="方正仿宋_GBK" w:hint="eastAsia"/>
          <w:i/>
          <w:color w:val="auto"/>
          <w:spacing w:val="4"/>
          <w:w w:val="80"/>
          <w:sz w:val="24"/>
          <w:szCs w:val="32"/>
        </w:rPr>
        <w:t>n</w:t>
      </w:r>
      <w:r>
        <w:rPr>
          <w:rFonts w:eastAsia="方正仿宋_GBK" w:hint="eastAsia"/>
          <w:color w:val="auto"/>
          <w:spacing w:val="4"/>
          <w:w w:val="80"/>
          <w:sz w:val="24"/>
          <w:szCs w:val="32"/>
        </w:rPr>
        <w:t>g Xiaoyi</w:t>
      </w:r>
      <w:r>
        <w:rPr>
          <w:rFonts w:eastAsia="方正仿宋_GBK" w:hint="eastAsia"/>
          <w:i/>
          <w:color w:val="auto"/>
          <w:spacing w:val="4"/>
          <w:w w:val="80"/>
          <w:sz w:val="24"/>
          <w:szCs w:val="32"/>
        </w:rPr>
        <w:t>n</w:t>
      </w:r>
      <w:r>
        <w:rPr>
          <w:rFonts w:eastAsia="方正仿宋_GBK" w:hint="eastAsia"/>
          <w:color w:val="auto"/>
          <w:spacing w:val="4"/>
          <w:w w:val="80"/>
          <w:sz w:val="24"/>
          <w:szCs w:val="32"/>
        </w:rPr>
        <w:t>g</w:t>
      </w:r>
      <w:r>
        <w:rPr>
          <w:rFonts w:eastAsia="方正仿宋_GBK" w:hint="eastAsia"/>
          <w:color w:val="auto"/>
          <w:spacing w:val="4"/>
          <w:w w:val="80"/>
          <w:sz w:val="24"/>
          <w:szCs w:val="32"/>
        </w:rPr>
        <w:t>）</w:t>
      </w:r>
    </w:p>
    <w:p w:rsidR="00A05FCB" w:rsidRDefault="003E794C">
      <w:pPr>
        <w:pStyle w:val="30"/>
        <w:rPr>
          <w:i w:val="0"/>
          <w:iCs/>
        </w:rPr>
      </w:pPr>
      <w:r>
        <w:rPr>
          <w:rFonts w:hint="eastAsia"/>
          <w:i w:val="0"/>
          <w:iCs/>
          <w:vertAlign w:val="superscript"/>
        </w:rPr>
        <w:t>1)</w:t>
      </w:r>
      <w:r>
        <w:rPr>
          <w:i w:val="0"/>
          <w:iCs/>
        </w:rPr>
        <w:t xml:space="preserve"> (</w:t>
      </w:r>
      <w:r>
        <w:rPr>
          <w:rFonts w:hint="eastAsia"/>
        </w:rPr>
        <w:t>英文工作单位</w:t>
      </w:r>
      <w:r>
        <w:rPr>
          <w:rFonts w:hint="eastAsia"/>
          <w:i w:val="0"/>
          <w:iCs/>
        </w:rPr>
        <w:t xml:space="preserve">,  </w:t>
      </w:r>
      <w:r>
        <w:rPr>
          <w:rFonts w:hint="eastAsia"/>
        </w:rPr>
        <w:t>英文城市名</w:t>
      </w:r>
      <w:r>
        <w:rPr>
          <w:rFonts w:hint="eastAsia"/>
        </w:rPr>
        <w:t xml:space="preserve">  </w:t>
      </w:r>
      <w:r>
        <w:rPr>
          <w:rFonts w:hint="eastAsia"/>
          <w:i w:val="0"/>
          <w:iCs/>
        </w:rPr>
        <w:t>邮编</w:t>
      </w:r>
      <w:r>
        <w:rPr>
          <w:i w:val="0"/>
          <w:iCs/>
        </w:rPr>
        <w:t>)</w:t>
      </w:r>
      <w:r>
        <w:rPr>
          <w:rFonts w:eastAsia="方正仿宋_GBK" w:hint="eastAsia"/>
          <w:i w:val="0"/>
          <w:snapToGrid/>
          <w:color w:val="FF0000"/>
          <w:spacing w:val="4"/>
          <w:w w:val="80"/>
          <w:sz w:val="21"/>
          <w:szCs w:val="32"/>
        </w:rPr>
        <w:t>（</w:t>
      </w:r>
      <w:r>
        <w:rPr>
          <w:rFonts w:eastAsia="方正仿宋_GBK" w:hint="eastAsia"/>
          <w:i w:val="0"/>
          <w:color w:val="FF0000"/>
          <w:spacing w:val="4"/>
          <w:w w:val="80"/>
          <w:sz w:val="21"/>
          <w:szCs w:val="32"/>
        </w:rPr>
        <w:t>英文单位每个单词全拼</w:t>
      </w:r>
      <w:r>
        <w:rPr>
          <w:rFonts w:eastAsia="方正仿宋_GBK" w:hint="eastAsia"/>
          <w:i w:val="0"/>
          <w:color w:val="FF0000"/>
          <w:spacing w:val="4"/>
          <w:w w:val="80"/>
          <w:sz w:val="21"/>
          <w:szCs w:val="32"/>
        </w:rPr>
        <w:t xml:space="preserve">, </w:t>
      </w:r>
      <w:r>
        <w:rPr>
          <w:rFonts w:eastAsia="方正仿宋_GBK" w:hint="eastAsia"/>
          <w:i w:val="0"/>
          <w:color w:val="FF0000"/>
          <w:spacing w:val="4"/>
          <w:w w:val="80"/>
          <w:sz w:val="21"/>
          <w:szCs w:val="32"/>
        </w:rPr>
        <w:t>每个实词首字母大写；英文单位名称和城市名排斜体；邮编排正体</w:t>
      </w:r>
      <w:r>
        <w:rPr>
          <w:rFonts w:eastAsia="方正仿宋_GBK" w:hint="eastAsia"/>
          <w:i w:val="0"/>
          <w:snapToGrid/>
          <w:color w:val="FF0000"/>
          <w:spacing w:val="4"/>
          <w:w w:val="80"/>
          <w:sz w:val="21"/>
          <w:szCs w:val="32"/>
        </w:rPr>
        <w:t>）</w:t>
      </w:r>
      <w:r>
        <w:rPr>
          <w:rFonts w:hint="eastAsia"/>
          <w:i w:val="0"/>
          <w:iCs/>
          <w:color w:val="FF0000"/>
        </w:rPr>
        <w:br/>
      </w:r>
      <w:r>
        <w:rPr>
          <w:rFonts w:hint="eastAsia"/>
          <w:i w:val="0"/>
          <w:iCs/>
          <w:vertAlign w:val="superscript"/>
        </w:rPr>
        <w:t>2)</w:t>
      </w:r>
      <w:r>
        <w:rPr>
          <w:i w:val="0"/>
          <w:iCs/>
        </w:rPr>
        <w:t xml:space="preserve"> (</w:t>
      </w:r>
      <w:r>
        <w:rPr>
          <w:rFonts w:hint="eastAsia"/>
        </w:rPr>
        <w:t>英文工作单位</w:t>
      </w:r>
      <w:r>
        <w:rPr>
          <w:rFonts w:hint="eastAsia"/>
          <w:i w:val="0"/>
          <w:iCs/>
        </w:rPr>
        <w:t xml:space="preserve">,  </w:t>
      </w:r>
      <w:r>
        <w:rPr>
          <w:rFonts w:hint="eastAsia"/>
        </w:rPr>
        <w:t>英文城市名</w:t>
      </w:r>
      <w:r>
        <w:rPr>
          <w:rFonts w:hint="eastAsia"/>
        </w:rPr>
        <w:t xml:space="preserve">  </w:t>
      </w:r>
      <w:r>
        <w:rPr>
          <w:rFonts w:hint="eastAsia"/>
          <w:i w:val="0"/>
          <w:iCs/>
        </w:rPr>
        <w:t>邮编</w:t>
      </w:r>
      <w:r>
        <w:rPr>
          <w:i w:val="0"/>
          <w:iCs/>
        </w:rPr>
        <w:t>)</w:t>
      </w:r>
    </w:p>
    <w:p w:rsidR="00A05FCB" w:rsidRDefault="003E794C">
      <w:pPr>
        <w:spacing w:before="320" w:line="312" w:lineRule="exact"/>
        <w:ind w:left="227" w:right="227" w:firstLine="0"/>
        <w:rPr>
          <w:spacing w:val="0"/>
          <w:szCs w:val="21"/>
        </w:rPr>
      </w:pPr>
      <w:r>
        <w:rPr>
          <w:b/>
          <w:bCs/>
          <w:spacing w:val="0"/>
        </w:rPr>
        <w:t>Abstract</w:t>
      </w:r>
      <w:r>
        <w:rPr>
          <w:rFonts w:eastAsia="黑体" w:hint="eastAsia"/>
          <w:sz w:val="17"/>
        </w:rPr>
        <w:t>:</w:t>
      </w:r>
      <w:r>
        <w:rPr>
          <w:rFonts w:hint="eastAsia"/>
          <w:szCs w:val="21"/>
        </w:rPr>
        <w:t>text</w:t>
      </w:r>
      <w:r>
        <w:rPr>
          <w:spacing w:val="2"/>
          <w:szCs w:val="21"/>
        </w:rPr>
        <w:t xml:space="preserve">. </w:t>
      </w:r>
    </w:p>
    <w:p w:rsidR="00ED08C9" w:rsidRPr="00ED08C9" w:rsidRDefault="00ED08C9" w:rsidP="00ED08C9">
      <w:pPr>
        <w:rPr>
          <w:ins w:id="165" w:author="张洋" w:date="2016-09-19T09:24:00Z"/>
          <w:szCs w:val="21"/>
          <w:rPrChange w:id="166" w:author="张洋" w:date="2016-09-19T09:25:00Z">
            <w:rPr>
              <w:ins w:id="167" w:author="张洋" w:date="2016-09-19T09:24:00Z"/>
              <w:rFonts w:eastAsia="方正书宋_GBK"/>
              <w:sz w:val="17"/>
            </w:rPr>
          </w:rPrChange>
        </w:rPr>
      </w:pPr>
      <w:ins w:id="168" w:author="张洋" w:date="2016-09-19T09:24:00Z">
        <w:r w:rsidRPr="00ED08C9">
          <w:rPr>
            <w:szCs w:val="21"/>
            <w:rPrChange w:id="169" w:author="张洋" w:date="2016-09-19T09:25:00Z">
              <w:rPr>
                <w:rFonts w:eastAsia="方正书宋_GBK"/>
                <w:color w:val="000000" w:themeColor="text1"/>
                <w:sz w:val="17"/>
              </w:rPr>
            </w:rPrChange>
          </w:rPr>
          <w:t xml:space="preserve">Traditional EMD method can only use the continuous </w:t>
        </w:r>
        <w:r w:rsidRPr="00ED08C9">
          <w:rPr>
            <w:rFonts w:hint="eastAsia"/>
            <w:szCs w:val="21"/>
            <w:rPrChange w:id="170" w:author="张洋" w:date="2016-09-19T09:25:00Z">
              <w:rPr>
                <w:rFonts w:eastAsia="方正书宋_GBK" w:hint="eastAsia"/>
                <w:color w:val="000000" w:themeColor="text1"/>
                <w:sz w:val="17"/>
              </w:rPr>
            </w:rPrChange>
          </w:rPr>
          <w:t>number</w:t>
        </w:r>
        <w:r w:rsidRPr="00ED08C9">
          <w:rPr>
            <w:szCs w:val="21"/>
            <w:rPrChange w:id="171" w:author="张洋" w:date="2016-09-19T09:25:00Z">
              <w:rPr>
                <w:rFonts w:eastAsia="方正书宋_GBK"/>
                <w:color w:val="000000" w:themeColor="text1"/>
                <w:sz w:val="17"/>
              </w:rPr>
            </w:rPrChange>
          </w:rPr>
          <w:t xml:space="preserve"> </w:t>
        </w:r>
        <w:r w:rsidRPr="00ED08C9">
          <w:rPr>
            <w:rFonts w:hint="eastAsia"/>
            <w:szCs w:val="21"/>
            <w:rPrChange w:id="172" w:author="张洋" w:date="2016-09-19T09:25:00Z">
              <w:rPr>
                <w:rFonts w:eastAsia="方正书宋_GBK" w:hint="eastAsia"/>
                <w:color w:val="000000" w:themeColor="text1"/>
                <w:sz w:val="17"/>
              </w:rPr>
            </w:rPrChange>
          </w:rPr>
          <w:t>which starts with</w:t>
        </w:r>
        <w:r w:rsidRPr="00ED08C9">
          <w:rPr>
            <w:szCs w:val="21"/>
            <w:rPrChange w:id="173" w:author="张洋" w:date="2016-09-19T09:25:00Z">
              <w:rPr>
                <w:rFonts w:eastAsia="方正书宋_GBK"/>
                <w:color w:val="000000" w:themeColor="text1"/>
                <w:sz w:val="17"/>
              </w:rPr>
            </w:rPrChange>
          </w:rPr>
          <w:t xml:space="preserve"> 1 and 0 as the scope of secret information, </w:t>
        </w:r>
        <w:r w:rsidRPr="00ED08C9">
          <w:rPr>
            <w:rFonts w:hint="eastAsia"/>
            <w:szCs w:val="21"/>
            <w:rPrChange w:id="174" w:author="张洋" w:date="2016-09-19T09:25:00Z">
              <w:rPr>
                <w:rFonts w:eastAsia="方正书宋_GBK" w:hint="eastAsia"/>
                <w:color w:val="000000" w:themeColor="text1"/>
                <w:sz w:val="17"/>
              </w:rPr>
            </w:rPrChange>
          </w:rPr>
          <w:t>Meanwhile</w:t>
        </w:r>
        <w:r w:rsidRPr="00ED08C9">
          <w:rPr>
            <w:szCs w:val="21"/>
            <w:rPrChange w:id="175" w:author="张洋" w:date="2016-09-19T09:25:00Z">
              <w:rPr>
                <w:rFonts w:eastAsia="方正书宋_GBK"/>
                <w:color w:val="000000" w:themeColor="text1"/>
                <w:sz w:val="17"/>
              </w:rPr>
            </w:rPrChange>
          </w:rPr>
          <w:t xml:space="preserve"> </w:t>
        </w:r>
        <w:r w:rsidRPr="00ED08C9">
          <w:rPr>
            <w:rFonts w:hint="eastAsia"/>
            <w:szCs w:val="21"/>
            <w:rPrChange w:id="176" w:author="张洋" w:date="2016-09-19T09:25:00Z">
              <w:rPr>
                <w:rFonts w:eastAsia="方正书宋_GBK" w:hint="eastAsia"/>
                <w:color w:val="000000" w:themeColor="text1"/>
                <w:sz w:val="17"/>
              </w:rPr>
            </w:rPrChange>
          </w:rPr>
          <w:t>it contains</w:t>
        </w:r>
        <w:r w:rsidRPr="00ED08C9">
          <w:rPr>
            <w:szCs w:val="21"/>
            <w:rPrChange w:id="177" w:author="张洋" w:date="2016-09-19T09:25:00Z">
              <w:rPr>
                <w:rFonts w:eastAsia="方正书宋_GBK"/>
                <w:color w:val="000000" w:themeColor="text1"/>
                <w:sz w:val="17"/>
              </w:rPr>
            </w:rPrChange>
          </w:rPr>
          <w:t xml:space="preserve"> limited embedding method, simple EMD</w:t>
        </w:r>
        <w:r w:rsidRPr="00ED08C9">
          <w:rPr>
            <w:rFonts w:hint="eastAsia"/>
            <w:szCs w:val="21"/>
            <w:rPrChange w:id="178" w:author="张洋" w:date="2016-09-19T09:25:00Z">
              <w:rPr>
                <w:rFonts w:eastAsia="方正书宋_GBK" w:hint="eastAsia"/>
                <w:color w:val="000000" w:themeColor="text1"/>
                <w:sz w:val="17"/>
              </w:rPr>
            </w:rPrChange>
          </w:rPr>
          <w:t xml:space="preserve"> </w:t>
        </w:r>
        <w:r w:rsidRPr="00ED08C9">
          <w:rPr>
            <w:szCs w:val="21"/>
            <w:rPrChange w:id="179" w:author="张洋" w:date="2016-09-19T09:25:00Z">
              <w:rPr>
                <w:rFonts w:eastAsia="方正书宋_GBK"/>
                <w:color w:val="000000" w:themeColor="text1"/>
                <w:sz w:val="17"/>
              </w:rPr>
            </w:rPrChange>
          </w:rPr>
          <w:t>embeds</w:t>
        </w:r>
        <w:r w:rsidRPr="00ED08C9">
          <w:rPr>
            <w:rFonts w:hint="eastAsia"/>
            <w:szCs w:val="21"/>
            <w:rPrChange w:id="180" w:author="张洋" w:date="2016-09-19T09:25:00Z">
              <w:rPr>
                <w:rFonts w:eastAsia="方正书宋_GBK" w:hint="eastAsia"/>
                <w:color w:val="000000" w:themeColor="text1"/>
                <w:sz w:val="17"/>
              </w:rPr>
            </w:rPrChange>
          </w:rPr>
          <w:t xml:space="preserve"> secret information by changing 1 carrier</w:t>
        </w:r>
        <w:r w:rsidRPr="00ED08C9">
          <w:rPr>
            <w:szCs w:val="21"/>
            <w:rPrChange w:id="181" w:author="张洋" w:date="2016-09-19T09:25:00Z">
              <w:rPr>
                <w:rFonts w:eastAsia="方正书宋_GBK"/>
                <w:color w:val="000000" w:themeColor="text1"/>
                <w:sz w:val="17"/>
              </w:rPr>
            </w:rPrChange>
          </w:rPr>
          <w:t xml:space="preserve"> </w:t>
        </w:r>
        <w:r w:rsidRPr="00ED08C9">
          <w:rPr>
            <w:rFonts w:hint="eastAsia"/>
            <w:szCs w:val="21"/>
            <w:rPrChange w:id="182" w:author="张洋" w:date="2016-09-19T09:25:00Z">
              <w:rPr>
                <w:rFonts w:eastAsia="方正书宋_GBK" w:hint="eastAsia"/>
                <w:color w:val="000000" w:themeColor="text1"/>
                <w:sz w:val="17"/>
              </w:rPr>
            </w:rPrChange>
          </w:rPr>
          <w:t xml:space="preserve">in n carriers, </w:t>
        </w:r>
        <w:r w:rsidRPr="00ED08C9">
          <w:rPr>
            <w:szCs w:val="21"/>
            <w:rPrChange w:id="183" w:author="张洋" w:date="2016-09-19T09:25:00Z">
              <w:rPr>
                <w:rFonts w:eastAsia="方正书宋_GBK"/>
                <w:color w:val="000000" w:themeColor="text1"/>
                <w:sz w:val="17"/>
              </w:rPr>
            </w:rPrChange>
          </w:rPr>
          <w:t>EMD</w:t>
        </w:r>
        <w:r w:rsidRPr="00ED08C9">
          <w:rPr>
            <w:rFonts w:hint="eastAsia"/>
            <w:szCs w:val="21"/>
            <w:rPrChange w:id="184" w:author="张洋" w:date="2016-09-19T09:25:00Z">
              <w:rPr>
                <w:rFonts w:eastAsia="方正书宋_GBK" w:hint="eastAsia"/>
                <w:color w:val="000000" w:themeColor="text1"/>
                <w:sz w:val="17"/>
              </w:rPr>
            </w:rPrChange>
          </w:rPr>
          <w:t>-</w:t>
        </w:r>
        <w:r w:rsidRPr="00ED08C9">
          <w:rPr>
            <w:szCs w:val="21"/>
            <w:rPrChange w:id="185" w:author="张洋" w:date="2016-09-19T09:25:00Z">
              <w:rPr>
                <w:rFonts w:eastAsia="方正书宋_GBK"/>
                <w:color w:val="000000" w:themeColor="text1"/>
                <w:sz w:val="17"/>
              </w:rPr>
            </w:rPrChange>
          </w:rPr>
          <w:t>2</w:t>
        </w:r>
        <w:r w:rsidRPr="00ED08C9">
          <w:rPr>
            <w:rFonts w:hint="eastAsia"/>
            <w:szCs w:val="21"/>
            <w:rPrChange w:id="186" w:author="张洋" w:date="2016-09-19T09:25:00Z">
              <w:rPr>
                <w:rFonts w:eastAsia="方正书宋_GBK" w:hint="eastAsia"/>
                <w:color w:val="000000" w:themeColor="text1"/>
                <w:sz w:val="17"/>
              </w:rPr>
            </w:rPrChange>
          </w:rPr>
          <w:t xml:space="preserve"> changing 2 carriers,</w:t>
        </w:r>
        <w:r w:rsidRPr="00ED08C9">
          <w:rPr>
            <w:szCs w:val="21"/>
            <w:rPrChange w:id="187" w:author="张洋" w:date="2016-09-19T09:25:00Z">
              <w:rPr>
                <w:rFonts w:eastAsia="方正书宋_GBK"/>
                <w:color w:val="000000" w:themeColor="text1"/>
                <w:sz w:val="17"/>
              </w:rPr>
            </w:rPrChange>
          </w:rPr>
          <w:t xml:space="preserve"> and the EMD</w:t>
        </w:r>
        <w:r w:rsidRPr="00ED08C9">
          <w:rPr>
            <w:rFonts w:hint="eastAsia"/>
            <w:szCs w:val="21"/>
            <w:rPrChange w:id="188" w:author="张洋" w:date="2016-09-19T09:25:00Z">
              <w:rPr>
                <w:rFonts w:eastAsia="方正书宋_GBK" w:hint="eastAsia"/>
                <w:color w:val="000000" w:themeColor="text1"/>
                <w:sz w:val="17"/>
              </w:rPr>
            </w:rPrChange>
          </w:rPr>
          <w:t>-</w:t>
        </w:r>
        <w:r w:rsidRPr="00ED08C9">
          <w:rPr>
            <w:szCs w:val="21"/>
            <w:rPrChange w:id="189" w:author="张洋" w:date="2016-09-19T09:25:00Z">
              <w:rPr>
                <w:rFonts w:eastAsia="方正书宋_GBK"/>
                <w:color w:val="000000" w:themeColor="text1"/>
                <w:sz w:val="17"/>
              </w:rPr>
            </w:rPrChange>
          </w:rPr>
          <w:t>3</w:t>
        </w:r>
        <w:r w:rsidRPr="00ED08C9">
          <w:rPr>
            <w:rFonts w:hint="eastAsia"/>
            <w:szCs w:val="21"/>
            <w:rPrChange w:id="190" w:author="张洋" w:date="2016-09-19T09:25:00Z">
              <w:rPr>
                <w:rFonts w:eastAsia="方正书宋_GBK" w:hint="eastAsia"/>
                <w:color w:val="000000" w:themeColor="text1"/>
                <w:sz w:val="17"/>
              </w:rPr>
            </w:rPrChange>
          </w:rPr>
          <w:t xml:space="preserve"> changing 3 carriers.</w:t>
        </w:r>
        <w:r w:rsidRPr="00ED08C9">
          <w:rPr>
            <w:szCs w:val="21"/>
            <w:rPrChange w:id="191" w:author="张洋" w:date="2016-09-19T09:25:00Z">
              <w:rPr>
                <w:rFonts w:eastAsia="方正书宋_GBK"/>
                <w:color w:val="000000" w:themeColor="text1"/>
                <w:sz w:val="17"/>
              </w:rPr>
            </w:rPrChange>
          </w:rPr>
          <w:t xml:space="preserve"> </w:t>
        </w:r>
        <w:r w:rsidRPr="00ED08C9">
          <w:rPr>
            <w:rFonts w:hint="eastAsia"/>
            <w:szCs w:val="21"/>
            <w:rPrChange w:id="192" w:author="张洋" w:date="2016-09-19T09:25:00Z">
              <w:rPr>
                <w:rFonts w:eastAsia="方正书宋_GBK" w:hint="eastAsia"/>
                <w:color w:val="000000" w:themeColor="text1"/>
                <w:sz w:val="17"/>
              </w:rPr>
            </w:rPrChange>
          </w:rPr>
          <w:t>These embedded methods</w:t>
        </w:r>
        <w:r w:rsidRPr="00ED08C9">
          <w:rPr>
            <w:szCs w:val="21"/>
            <w:rPrChange w:id="193" w:author="张洋" w:date="2016-09-19T09:25:00Z">
              <w:rPr>
                <w:rFonts w:eastAsia="方正书宋_GBK"/>
                <w:color w:val="000000" w:themeColor="text1"/>
                <w:sz w:val="17"/>
              </w:rPr>
            </w:rPrChange>
          </w:rPr>
          <w:t xml:space="preserve"> not only limit the range of </w:t>
        </w:r>
        <w:r w:rsidRPr="00ED08C9">
          <w:rPr>
            <w:rFonts w:hint="eastAsia"/>
            <w:szCs w:val="21"/>
            <w:rPrChange w:id="194" w:author="张洋" w:date="2016-09-19T09:25:00Z">
              <w:rPr>
                <w:rFonts w:eastAsia="方正书宋_GBK" w:hint="eastAsia"/>
                <w:color w:val="000000" w:themeColor="text1"/>
                <w:sz w:val="17"/>
              </w:rPr>
            </w:rPrChange>
          </w:rPr>
          <w:t xml:space="preserve">the </w:t>
        </w:r>
        <w:r w:rsidRPr="00ED08C9">
          <w:rPr>
            <w:szCs w:val="21"/>
            <w:rPrChange w:id="195" w:author="张洋" w:date="2016-09-19T09:25:00Z">
              <w:rPr>
                <w:rFonts w:eastAsia="方正书宋_GBK"/>
                <w:color w:val="000000" w:themeColor="text1"/>
                <w:sz w:val="17"/>
              </w:rPr>
            </w:rPrChange>
          </w:rPr>
          <w:t>secret information</w:t>
        </w:r>
        <w:r w:rsidRPr="00ED08C9">
          <w:rPr>
            <w:rFonts w:hint="eastAsia"/>
            <w:szCs w:val="21"/>
            <w:rPrChange w:id="196" w:author="张洋" w:date="2016-09-19T09:25:00Z">
              <w:rPr>
                <w:rFonts w:eastAsia="方正书宋_GBK" w:hint="eastAsia"/>
                <w:color w:val="000000" w:themeColor="text1"/>
                <w:sz w:val="17"/>
              </w:rPr>
            </w:rPrChange>
          </w:rPr>
          <w:t xml:space="preserve"> but also limit EMD</w:t>
        </w:r>
        <w:r w:rsidRPr="00ED08C9">
          <w:rPr>
            <w:szCs w:val="21"/>
            <w:rPrChange w:id="197" w:author="张洋" w:date="2016-09-19T09:25:00Z">
              <w:rPr>
                <w:rFonts w:eastAsia="方正书宋_GBK"/>
                <w:color w:val="000000" w:themeColor="text1"/>
                <w:sz w:val="17"/>
              </w:rPr>
            </w:rPrChange>
          </w:rPr>
          <w:t>’</w:t>
        </w:r>
        <w:r w:rsidRPr="00ED08C9">
          <w:rPr>
            <w:rFonts w:hint="eastAsia"/>
            <w:szCs w:val="21"/>
            <w:rPrChange w:id="198" w:author="张洋" w:date="2016-09-19T09:25:00Z">
              <w:rPr>
                <w:rFonts w:eastAsia="方正书宋_GBK" w:hint="eastAsia"/>
                <w:color w:val="000000" w:themeColor="text1"/>
                <w:sz w:val="17"/>
              </w:rPr>
            </w:rPrChange>
          </w:rPr>
          <w:t xml:space="preserve">s application. In order to </w:t>
        </w:r>
        <w:r w:rsidRPr="00ED08C9">
          <w:rPr>
            <w:szCs w:val="21"/>
            <w:rPrChange w:id="199" w:author="张洋" w:date="2016-09-19T09:25:00Z">
              <w:rPr>
                <w:rFonts w:eastAsia="方正书宋_GBK"/>
                <w:color w:val="000000" w:themeColor="text1"/>
                <w:sz w:val="17"/>
              </w:rPr>
            </w:rPrChange>
          </w:rPr>
          <w:t>solv</w:t>
        </w:r>
        <w:r w:rsidRPr="00ED08C9">
          <w:rPr>
            <w:rFonts w:hint="eastAsia"/>
            <w:szCs w:val="21"/>
            <w:rPrChange w:id="200" w:author="张洋" w:date="2016-09-19T09:25:00Z">
              <w:rPr>
                <w:rFonts w:eastAsia="方正书宋_GBK" w:hint="eastAsia"/>
                <w:color w:val="000000" w:themeColor="text1"/>
                <w:sz w:val="17"/>
              </w:rPr>
            </w:rPrChange>
          </w:rPr>
          <w:t>e</w:t>
        </w:r>
        <w:r w:rsidRPr="00ED08C9">
          <w:rPr>
            <w:szCs w:val="21"/>
            <w:rPrChange w:id="201" w:author="张洋" w:date="2016-09-19T09:25:00Z">
              <w:rPr>
                <w:rFonts w:eastAsia="方正书宋_GBK"/>
                <w:color w:val="000000" w:themeColor="text1"/>
                <w:sz w:val="17"/>
              </w:rPr>
            </w:rPrChange>
          </w:rPr>
          <w:t xml:space="preserve"> above problems, this paper propose</w:t>
        </w:r>
        <w:r w:rsidRPr="00ED08C9">
          <w:rPr>
            <w:rFonts w:hint="eastAsia"/>
            <w:szCs w:val="21"/>
            <w:rPrChange w:id="202" w:author="张洋" w:date="2016-09-19T09:25:00Z">
              <w:rPr>
                <w:rFonts w:eastAsia="方正书宋_GBK" w:hint="eastAsia"/>
                <w:color w:val="000000" w:themeColor="text1"/>
                <w:sz w:val="17"/>
              </w:rPr>
            </w:rPrChange>
          </w:rPr>
          <w:t>d</w:t>
        </w:r>
        <w:r w:rsidRPr="00ED08C9">
          <w:rPr>
            <w:szCs w:val="21"/>
            <w:rPrChange w:id="203" w:author="张洋" w:date="2016-09-19T09:25:00Z">
              <w:rPr>
                <w:rFonts w:eastAsia="方正书宋_GBK"/>
                <w:color w:val="000000" w:themeColor="text1"/>
                <w:sz w:val="17"/>
              </w:rPr>
            </w:rPrChange>
          </w:rPr>
          <w:t xml:space="preserve"> a</w:t>
        </w:r>
        <w:r w:rsidRPr="00ED08C9">
          <w:rPr>
            <w:rFonts w:hint="eastAsia"/>
            <w:szCs w:val="21"/>
            <w:rPrChange w:id="204" w:author="张洋" w:date="2016-09-19T09:25:00Z">
              <w:rPr>
                <w:rFonts w:eastAsia="方正书宋_GBK" w:hint="eastAsia"/>
                <w:color w:val="000000" w:themeColor="text1"/>
                <w:sz w:val="17"/>
              </w:rPr>
            </w:rPrChange>
          </w:rPr>
          <w:t>n</w:t>
        </w:r>
        <w:r w:rsidRPr="00ED08C9">
          <w:rPr>
            <w:szCs w:val="21"/>
            <w:rPrChange w:id="205" w:author="张洋" w:date="2016-09-19T09:25:00Z">
              <w:rPr>
                <w:rFonts w:eastAsia="方正书宋_GBK"/>
                <w:color w:val="000000" w:themeColor="text1"/>
                <w:sz w:val="17"/>
              </w:rPr>
            </w:rPrChange>
          </w:rPr>
          <w:t xml:space="preserve"> EMD (n, m)</w:t>
        </w:r>
        <w:r w:rsidRPr="00ED08C9">
          <w:rPr>
            <w:rFonts w:hint="eastAsia"/>
            <w:szCs w:val="21"/>
            <w:rPrChange w:id="206" w:author="张洋" w:date="2016-09-19T09:25:00Z">
              <w:rPr>
                <w:rFonts w:eastAsia="方正书宋_GBK" w:hint="eastAsia"/>
                <w:color w:val="000000" w:themeColor="text1"/>
                <w:sz w:val="17"/>
              </w:rPr>
            </w:rPrChange>
          </w:rPr>
          <w:t xml:space="preserve"> embedding</w:t>
        </w:r>
        <w:r w:rsidRPr="00ED08C9">
          <w:rPr>
            <w:szCs w:val="21"/>
            <w:rPrChange w:id="207" w:author="张洋" w:date="2016-09-19T09:25:00Z">
              <w:rPr>
                <w:rFonts w:eastAsia="方正书宋_GBK"/>
                <w:color w:val="000000" w:themeColor="text1"/>
                <w:sz w:val="17"/>
              </w:rPr>
            </w:rPrChange>
          </w:rPr>
          <w:t xml:space="preserve"> model combining with </w:t>
        </w:r>
        <w:r w:rsidRPr="00ED08C9">
          <w:rPr>
            <w:rFonts w:hint="eastAsia"/>
            <w:szCs w:val="21"/>
            <w:rPrChange w:id="208" w:author="张洋" w:date="2016-09-19T09:25:00Z">
              <w:rPr>
                <w:rFonts w:eastAsia="方正书宋_GBK" w:hint="eastAsia"/>
                <w:color w:val="000000" w:themeColor="text1"/>
                <w:sz w:val="17"/>
              </w:rPr>
            </w:rPrChange>
          </w:rPr>
          <w:t>no weight</w:t>
        </w:r>
        <w:r w:rsidRPr="00ED08C9">
          <w:rPr>
            <w:szCs w:val="21"/>
            <w:rPrChange w:id="209" w:author="张洋" w:date="2016-09-19T09:25:00Z">
              <w:rPr>
                <w:rFonts w:eastAsia="方正书宋_GBK"/>
                <w:color w:val="000000" w:themeColor="text1"/>
                <w:sz w:val="17"/>
              </w:rPr>
            </w:rPrChange>
          </w:rPr>
          <w:t xml:space="preserve"> vector, </w:t>
        </w:r>
        <w:r w:rsidRPr="00ED08C9">
          <w:rPr>
            <w:rFonts w:hint="eastAsia"/>
            <w:szCs w:val="21"/>
            <w:rPrChange w:id="210" w:author="张洋" w:date="2016-09-19T09:25:00Z">
              <w:rPr>
                <w:rFonts w:eastAsia="方正书宋_GBK" w:hint="eastAsia"/>
                <w:sz w:val="17"/>
              </w:rPr>
            </w:rPrChange>
          </w:rPr>
          <w:t>T</w:t>
        </w:r>
        <w:r w:rsidRPr="00ED08C9">
          <w:rPr>
            <w:szCs w:val="21"/>
            <w:rPrChange w:id="211" w:author="张洋" w:date="2016-09-19T09:25:00Z">
              <w:rPr>
                <w:rFonts w:eastAsia="方正书宋_GBK"/>
                <w:sz w:val="17"/>
              </w:rPr>
            </w:rPrChange>
          </w:rPr>
          <w:t xml:space="preserve">he model </w:t>
        </w:r>
        <w:r w:rsidRPr="00ED08C9">
          <w:rPr>
            <w:rFonts w:hint="eastAsia"/>
            <w:szCs w:val="21"/>
            <w:rPrChange w:id="212" w:author="张洋" w:date="2016-09-19T09:25:00Z">
              <w:rPr>
                <w:rFonts w:eastAsia="方正书宋_GBK" w:hint="eastAsia"/>
                <w:sz w:val="17"/>
              </w:rPr>
            </w:rPrChange>
          </w:rPr>
          <w:t xml:space="preserve">form the embedding adjustment table </w:t>
        </w:r>
        <w:r w:rsidRPr="00ED08C9">
          <w:rPr>
            <w:szCs w:val="21"/>
            <w:rPrChange w:id="213" w:author="张洋" w:date="2016-09-19T09:25:00Z">
              <w:rPr>
                <w:rFonts w:eastAsia="方正书宋_GBK"/>
                <w:sz w:val="17"/>
              </w:rPr>
            </w:rPrChange>
          </w:rPr>
          <w:t>by calculating</w:t>
        </w:r>
        <w:r w:rsidRPr="00ED08C9">
          <w:rPr>
            <w:rFonts w:hint="eastAsia"/>
            <w:szCs w:val="21"/>
            <w:rPrChange w:id="214" w:author="张洋" w:date="2016-09-19T09:25:00Z">
              <w:rPr>
                <w:rFonts w:eastAsia="方正书宋_GBK" w:hint="eastAsia"/>
                <w:sz w:val="17"/>
              </w:rPr>
            </w:rPrChange>
          </w:rPr>
          <w:t xml:space="preserve"> the </w:t>
        </w:r>
        <w:r w:rsidRPr="00ED08C9">
          <w:rPr>
            <w:szCs w:val="21"/>
            <w:rPrChange w:id="215" w:author="张洋" w:date="2016-09-19T09:25:00Z">
              <w:rPr>
                <w:rFonts w:eastAsia="方正书宋_GBK"/>
                <w:sz w:val="17"/>
              </w:rPr>
            </w:rPrChange>
          </w:rPr>
          <w:t xml:space="preserve">most m </w:t>
        </w:r>
        <w:r w:rsidRPr="00ED08C9">
          <w:rPr>
            <w:rFonts w:hint="eastAsia"/>
            <w:szCs w:val="21"/>
            <w:rPrChange w:id="216" w:author="张洋" w:date="2016-09-19T09:25:00Z">
              <w:rPr>
                <w:rFonts w:eastAsia="方正书宋_GBK" w:hint="eastAsia"/>
                <w:color w:val="000000" w:themeColor="text1"/>
                <w:sz w:val="17"/>
              </w:rPr>
            </w:rPrChange>
          </w:rPr>
          <w:t>carriers</w:t>
        </w:r>
        <w:r w:rsidRPr="00ED08C9">
          <w:rPr>
            <w:szCs w:val="21"/>
            <w:rPrChange w:id="217" w:author="张洋" w:date="2016-09-19T09:25:00Z">
              <w:rPr>
                <w:rFonts w:eastAsia="方正书宋_GBK"/>
                <w:sz w:val="17"/>
              </w:rPr>
            </w:rPrChange>
          </w:rPr>
          <w:t xml:space="preserve"> </w:t>
        </w:r>
        <w:r w:rsidRPr="00ED08C9">
          <w:rPr>
            <w:rFonts w:hint="eastAsia"/>
            <w:szCs w:val="21"/>
            <w:rPrChange w:id="218" w:author="张洋" w:date="2016-09-19T09:25:00Z">
              <w:rPr>
                <w:rFonts w:eastAsia="方正书宋_GBK" w:hint="eastAsia"/>
                <w:sz w:val="17"/>
              </w:rPr>
            </w:rPrChange>
          </w:rPr>
          <w:t>which will be changing in</w:t>
        </w:r>
        <w:r w:rsidRPr="00ED08C9">
          <w:rPr>
            <w:szCs w:val="21"/>
            <w:rPrChange w:id="219" w:author="张洋" w:date="2016-09-19T09:25:00Z">
              <w:rPr>
                <w:rFonts w:eastAsia="方正书宋_GBK"/>
                <w:sz w:val="17"/>
              </w:rPr>
            </w:rPrChange>
          </w:rPr>
          <w:t xml:space="preserve"> n </w:t>
        </w:r>
        <w:r w:rsidRPr="00ED08C9">
          <w:rPr>
            <w:rFonts w:hint="eastAsia"/>
            <w:szCs w:val="21"/>
            <w:rPrChange w:id="220" w:author="张洋" w:date="2016-09-19T09:25:00Z">
              <w:rPr>
                <w:rFonts w:eastAsia="方正书宋_GBK" w:hint="eastAsia"/>
                <w:color w:val="000000" w:themeColor="text1"/>
                <w:sz w:val="17"/>
              </w:rPr>
            </w:rPrChange>
          </w:rPr>
          <w:t>carriers,  By</w:t>
        </w:r>
        <w:r w:rsidRPr="00ED08C9">
          <w:rPr>
            <w:szCs w:val="21"/>
            <w:rPrChange w:id="221" w:author="张洋" w:date="2016-09-19T09:25:00Z">
              <w:rPr>
                <w:rFonts w:eastAsia="方正书宋_GBK"/>
                <w:sz w:val="17"/>
              </w:rPr>
            </w:rPrChange>
          </w:rPr>
          <w:t xml:space="preserve"> selecting </w:t>
        </w:r>
        <w:r w:rsidRPr="00ED08C9">
          <w:rPr>
            <w:rFonts w:hint="eastAsia"/>
            <w:szCs w:val="21"/>
            <w:rPrChange w:id="222" w:author="张洋" w:date="2016-09-19T09:25:00Z">
              <w:rPr>
                <w:rFonts w:eastAsia="方正书宋_GBK" w:hint="eastAsia"/>
                <w:sz w:val="17"/>
              </w:rPr>
            </w:rPrChange>
          </w:rPr>
          <w:t>the</w:t>
        </w:r>
        <w:r w:rsidRPr="00ED08C9">
          <w:rPr>
            <w:szCs w:val="21"/>
            <w:rPrChange w:id="223" w:author="张洋" w:date="2016-09-19T09:25:00Z">
              <w:rPr>
                <w:rFonts w:eastAsia="方正书宋_GBK"/>
                <w:sz w:val="17"/>
              </w:rPr>
            </w:rPrChange>
          </w:rPr>
          <w:t xml:space="preserve"> </w:t>
        </w:r>
        <w:r w:rsidRPr="00ED08C9">
          <w:rPr>
            <w:rFonts w:hint="eastAsia"/>
            <w:szCs w:val="21"/>
            <w:rPrChange w:id="224" w:author="张洋" w:date="2016-09-19T09:25:00Z">
              <w:rPr>
                <w:rFonts w:eastAsia="方正书宋_GBK" w:hint="eastAsia"/>
                <w:sz w:val="17"/>
              </w:rPr>
            </w:rPrChange>
          </w:rPr>
          <w:t>row of the embedding adjustment table</w:t>
        </w:r>
        <w:r w:rsidRPr="00ED08C9">
          <w:rPr>
            <w:szCs w:val="21"/>
            <w:rPrChange w:id="225" w:author="张洋" w:date="2016-09-19T09:25:00Z">
              <w:rPr>
                <w:rFonts w:eastAsia="方正书宋_GBK"/>
                <w:sz w:val="17"/>
              </w:rPr>
            </w:rPrChange>
          </w:rPr>
          <w:t xml:space="preserve"> </w:t>
        </w:r>
        <w:r w:rsidRPr="00ED08C9">
          <w:rPr>
            <w:rFonts w:hint="eastAsia"/>
            <w:szCs w:val="21"/>
            <w:rPrChange w:id="226" w:author="张洋" w:date="2016-09-19T09:25:00Z">
              <w:rPr>
                <w:rFonts w:eastAsia="方正书宋_GBK" w:hint="eastAsia"/>
                <w:sz w:val="17"/>
              </w:rPr>
            </w:rPrChange>
          </w:rPr>
          <w:t xml:space="preserve">to </w:t>
        </w:r>
        <w:r w:rsidRPr="00ED08C9">
          <w:rPr>
            <w:szCs w:val="21"/>
            <w:rPrChange w:id="227" w:author="张洋" w:date="2016-09-19T09:25:00Z">
              <w:rPr>
                <w:rFonts w:eastAsia="方正书宋_GBK"/>
                <w:sz w:val="17"/>
              </w:rPr>
            </w:rPrChange>
          </w:rPr>
          <w:t xml:space="preserve">adjust the </w:t>
        </w:r>
        <w:r w:rsidRPr="00ED08C9">
          <w:rPr>
            <w:rFonts w:hint="eastAsia"/>
            <w:szCs w:val="21"/>
            <w:rPrChange w:id="228" w:author="张洋" w:date="2016-09-19T09:25:00Z">
              <w:rPr>
                <w:rFonts w:eastAsia="方正书宋_GBK" w:hint="eastAsia"/>
                <w:sz w:val="17"/>
              </w:rPr>
            </w:rPrChange>
          </w:rPr>
          <w:t xml:space="preserve">n </w:t>
        </w:r>
        <w:r w:rsidRPr="00ED08C9">
          <w:rPr>
            <w:szCs w:val="21"/>
            <w:rPrChange w:id="229" w:author="张洋" w:date="2016-09-19T09:25:00Z">
              <w:rPr>
                <w:rFonts w:eastAsia="方正书宋_GBK"/>
                <w:sz w:val="17"/>
              </w:rPr>
            </w:rPrChange>
          </w:rPr>
          <w:t>carrier</w:t>
        </w:r>
        <w:r w:rsidRPr="00ED08C9">
          <w:rPr>
            <w:rFonts w:hint="eastAsia"/>
            <w:szCs w:val="21"/>
            <w:rPrChange w:id="230" w:author="张洋" w:date="2016-09-19T09:25:00Z">
              <w:rPr>
                <w:rFonts w:eastAsia="方正书宋_GBK" w:hint="eastAsia"/>
                <w:sz w:val="17"/>
              </w:rPr>
            </w:rPrChange>
          </w:rPr>
          <w:t>s</w:t>
        </w:r>
        <w:r w:rsidRPr="00ED08C9">
          <w:rPr>
            <w:szCs w:val="21"/>
            <w:rPrChange w:id="231" w:author="张洋" w:date="2016-09-19T09:25:00Z">
              <w:rPr>
                <w:rFonts w:eastAsia="方正书宋_GBK"/>
                <w:sz w:val="17"/>
              </w:rPr>
            </w:rPrChange>
          </w:rPr>
          <w:t xml:space="preserve"> </w:t>
        </w:r>
        <w:r w:rsidRPr="00ED08C9">
          <w:rPr>
            <w:rFonts w:hint="eastAsia"/>
            <w:szCs w:val="21"/>
            <w:rPrChange w:id="232" w:author="张洋" w:date="2016-09-19T09:25:00Z">
              <w:rPr>
                <w:rFonts w:eastAsia="方正书宋_GBK" w:hint="eastAsia"/>
                <w:sz w:val="17"/>
              </w:rPr>
            </w:rPrChange>
          </w:rPr>
          <w:t xml:space="preserve">to embed </w:t>
        </w:r>
        <w:r w:rsidRPr="00ED08C9">
          <w:rPr>
            <w:szCs w:val="21"/>
            <w:rPrChange w:id="233" w:author="张洋" w:date="2016-09-19T09:25:00Z">
              <w:rPr>
                <w:rFonts w:eastAsia="方正书宋_GBK"/>
                <w:sz w:val="17"/>
              </w:rPr>
            </w:rPrChange>
          </w:rPr>
          <w:t xml:space="preserve">information. In order to further security </w:t>
        </w:r>
        <w:r w:rsidRPr="00ED08C9">
          <w:rPr>
            <w:rFonts w:hint="eastAsia"/>
            <w:szCs w:val="21"/>
            <w:rPrChange w:id="234" w:author="张洋" w:date="2016-09-19T09:25:00Z">
              <w:rPr>
                <w:rFonts w:eastAsia="方正书宋_GBK" w:hint="eastAsia"/>
                <w:sz w:val="17"/>
              </w:rPr>
            </w:rPrChange>
          </w:rPr>
          <w:t>this paper proposed</w:t>
        </w:r>
        <w:r w:rsidRPr="00ED08C9">
          <w:rPr>
            <w:szCs w:val="21"/>
            <w:rPrChange w:id="235" w:author="张洋" w:date="2016-09-19T09:25:00Z">
              <w:rPr>
                <w:rFonts w:eastAsia="方正书宋_GBK"/>
                <w:sz w:val="17"/>
              </w:rPr>
            </w:rPrChange>
          </w:rPr>
          <w:t xml:space="preserve"> a</w:t>
        </w:r>
        <w:r w:rsidRPr="00ED08C9">
          <w:rPr>
            <w:rFonts w:hint="eastAsia"/>
            <w:szCs w:val="21"/>
            <w:rPrChange w:id="236" w:author="张洋" w:date="2016-09-19T09:25:00Z">
              <w:rPr>
                <w:rFonts w:eastAsia="方正书宋_GBK" w:hint="eastAsia"/>
                <w:sz w:val="17"/>
              </w:rPr>
            </w:rPrChange>
          </w:rPr>
          <w:t xml:space="preserve">n algorithm of </w:t>
        </w:r>
        <w:r w:rsidRPr="00ED08C9">
          <w:rPr>
            <w:szCs w:val="21"/>
            <w:rPrChange w:id="237" w:author="张洋" w:date="2016-09-19T09:25:00Z">
              <w:rPr>
                <w:rFonts w:eastAsia="方正书宋_GBK"/>
                <w:sz w:val="17"/>
              </w:rPr>
            </w:rPrChange>
          </w:rPr>
          <w:t>digital image</w:t>
        </w:r>
        <w:r w:rsidRPr="00ED08C9">
          <w:rPr>
            <w:rFonts w:hint="eastAsia"/>
            <w:szCs w:val="21"/>
            <w:rPrChange w:id="238" w:author="张洋" w:date="2016-09-19T09:25:00Z">
              <w:rPr>
                <w:rFonts w:eastAsia="方正书宋_GBK" w:hint="eastAsia"/>
                <w:sz w:val="17"/>
              </w:rPr>
            </w:rPrChange>
          </w:rPr>
          <w:t xml:space="preserve"> stegonography </w:t>
        </w:r>
        <w:r w:rsidRPr="00ED08C9">
          <w:rPr>
            <w:szCs w:val="21"/>
            <w:rPrChange w:id="239" w:author="张洋" w:date="2016-09-19T09:25:00Z">
              <w:rPr>
                <w:rFonts w:eastAsia="方正书宋_GBK"/>
                <w:sz w:val="17"/>
              </w:rPr>
            </w:rPrChange>
          </w:rPr>
          <w:t>based on EMD (n, m)</w:t>
        </w:r>
        <w:r w:rsidRPr="00ED08C9">
          <w:rPr>
            <w:rFonts w:hint="eastAsia"/>
            <w:szCs w:val="21"/>
            <w:rPrChange w:id="240" w:author="张洋" w:date="2016-09-19T09:25:00Z">
              <w:rPr>
                <w:rFonts w:eastAsia="方正书宋_GBK" w:hint="eastAsia"/>
                <w:sz w:val="17"/>
              </w:rPr>
            </w:rPrChange>
          </w:rPr>
          <w:t xml:space="preserve"> </w:t>
        </w:r>
        <w:r w:rsidRPr="00ED08C9">
          <w:rPr>
            <w:rFonts w:hint="eastAsia"/>
            <w:szCs w:val="21"/>
            <w:rPrChange w:id="241" w:author="张洋" w:date="2016-09-19T09:25:00Z">
              <w:rPr>
                <w:rFonts w:eastAsia="方正书宋_GBK" w:hint="eastAsia"/>
                <w:sz w:val="17"/>
              </w:rPr>
            </w:rPrChange>
          </w:rPr>
          <w:lastRenderedPageBreak/>
          <w:t>model</w:t>
        </w:r>
        <w:r w:rsidRPr="00ED08C9">
          <w:rPr>
            <w:szCs w:val="21"/>
            <w:rPrChange w:id="242" w:author="张洋" w:date="2016-09-19T09:25:00Z">
              <w:rPr>
                <w:rFonts w:eastAsia="方正书宋_GBK"/>
                <w:sz w:val="17"/>
              </w:rPr>
            </w:rPrChange>
          </w:rPr>
          <w:t xml:space="preserve">, </w:t>
        </w:r>
        <w:r w:rsidRPr="00ED08C9">
          <w:rPr>
            <w:rFonts w:hint="eastAsia"/>
            <w:szCs w:val="21"/>
            <w:rPrChange w:id="243" w:author="张洋" w:date="2016-09-19T09:25:00Z">
              <w:rPr>
                <w:rFonts w:eastAsia="方正书宋_GBK" w:hint="eastAsia"/>
                <w:sz w:val="17"/>
              </w:rPr>
            </w:rPrChange>
          </w:rPr>
          <w:t xml:space="preserve"> T</w:t>
        </w:r>
        <w:r w:rsidRPr="00ED08C9">
          <w:rPr>
            <w:szCs w:val="21"/>
            <w:rPrChange w:id="244" w:author="张洋" w:date="2016-09-19T09:25:00Z">
              <w:rPr>
                <w:rFonts w:eastAsia="方正书宋_GBK"/>
                <w:sz w:val="17"/>
              </w:rPr>
            </w:rPrChange>
          </w:rPr>
          <w:t>h</w:t>
        </w:r>
        <w:r w:rsidRPr="00ED08C9">
          <w:rPr>
            <w:rFonts w:hint="eastAsia"/>
            <w:szCs w:val="21"/>
            <w:rPrChange w:id="245" w:author="张洋" w:date="2016-09-19T09:25:00Z">
              <w:rPr>
                <w:rFonts w:eastAsia="方正书宋_GBK" w:hint="eastAsia"/>
                <w:sz w:val="17"/>
              </w:rPr>
            </w:rPrChange>
          </w:rPr>
          <w:t xml:space="preserve">e algorithm firstly scan the carrier image to 1d sequence and form the embedding adjustment table </w:t>
        </w:r>
        <w:r w:rsidRPr="00ED08C9">
          <w:rPr>
            <w:szCs w:val="21"/>
            <w:rPrChange w:id="246" w:author="张洋" w:date="2016-09-19T09:25:00Z">
              <w:rPr>
                <w:rFonts w:eastAsia="方正书宋_GBK"/>
                <w:sz w:val="17"/>
              </w:rPr>
            </w:rPrChange>
          </w:rPr>
          <w:t>by</w:t>
        </w:r>
        <w:r w:rsidRPr="00ED08C9">
          <w:rPr>
            <w:rFonts w:hint="eastAsia"/>
            <w:szCs w:val="21"/>
            <w:rPrChange w:id="247" w:author="张洋" w:date="2016-09-19T09:25:00Z">
              <w:rPr>
                <w:rFonts w:eastAsia="方正书宋_GBK" w:hint="eastAsia"/>
                <w:sz w:val="17"/>
              </w:rPr>
            </w:rPrChange>
          </w:rPr>
          <w:t xml:space="preserve"> generating n carriers and the most changed m carriers randomly with chaotic map and </w:t>
        </w:r>
        <w:r w:rsidRPr="00ED08C9">
          <w:rPr>
            <w:szCs w:val="21"/>
            <w:rPrChange w:id="248" w:author="张洋" w:date="2016-09-19T09:25:00Z">
              <w:rPr>
                <w:rFonts w:eastAsia="方正书宋_GBK"/>
                <w:sz w:val="17"/>
              </w:rPr>
            </w:rPrChange>
          </w:rPr>
          <w:t>user keys</w:t>
        </w:r>
        <w:r w:rsidRPr="00ED08C9">
          <w:rPr>
            <w:rFonts w:hint="eastAsia"/>
            <w:szCs w:val="21"/>
            <w:rPrChange w:id="249" w:author="张洋" w:date="2016-09-19T09:25:00Z">
              <w:rPr>
                <w:rFonts w:eastAsia="方正书宋_GBK" w:hint="eastAsia"/>
                <w:color w:val="000000" w:themeColor="text1"/>
                <w:sz w:val="17"/>
              </w:rPr>
            </w:rPrChange>
          </w:rPr>
          <w:t xml:space="preserve">, Then cut out carriers elements according to the sum of embedding carriers  and information bits according to </w:t>
        </w:r>
        <w:r w:rsidRPr="00ED08C9">
          <w:rPr>
            <w:szCs w:val="21"/>
            <w:rPrChange w:id="250" w:author="张洋" w:date="2016-09-19T09:25:00Z">
              <w:rPr>
                <w:rFonts w:eastAsia="方正书宋_GBK"/>
                <w:color w:val="000000" w:themeColor="text1"/>
                <w:sz w:val="17"/>
              </w:rPr>
            </w:rPrChange>
          </w:rPr>
          <w:t xml:space="preserve">the sum of the secret </w:t>
        </w:r>
        <w:r w:rsidRPr="00ED08C9">
          <w:rPr>
            <w:rFonts w:hint="eastAsia"/>
            <w:szCs w:val="21"/>
            <w:rPrChange w:id="251" w:author="张洋" w:date="2016-09-19T09:25:00Z">
              <w:rPr>
                <w:rFonts w:eastAsia="方正书宋_GBK" w:hint="eastAsia"/>
                <w:color w:val="000000" w:themeColor="text1"/>
                <w:sz w:val="17"/>
              </w:rPr>
            </w:rPrChange>
          </w:rPr>
          <w:t>information combinations. Finally adjust the carrier elements to embed information by the row of the scrambled embedding adjustment table mapped by secret information.</w:t>
        </w:r>
        <w:r w:rsidRPr="00ED08C9">
          <w:rPr>
            <w:szCs w:val="21"/>
            <w:rPrChange w:id="252" w:author="张洋" w:date="2016-09-19T09:25:00Z">
              <w:rPr>
                <w:rFonts w:eastAsia="方正书宋_GBK"/>
                <w:sz w:val="17"/>
              </w:rPr>
            </w:rPrChange>
          </w:rPr>
          <w:t xml:space="preserve"> Theory and experiments show that</w:t>
        </w:r>
        <w:r w:rsidRPr="00ED08C9">
          <w:rPr>
            <w:rFonts w:hint="eastAsia"/>
            <w:szCs w:val="21"/>
            <w:rPrChange w:id="253" w:author="张洋" w:date="2016-09-19T09:25:00Z">
              <w:rPr>
                <w:rFonts w:eastAsia="方正书宋_GBK" w:hint="eastAsia"/>
                <w:sz w:val="17"/>
              </w:rPr>
            </w:rPrChange>
          </w:rPr>
          <w:t xml:space="preserve"> </w:t>
        </w:r>
        <w:r w:rsidRPr="00ED08C9">
          <w:rPr>
            <w:szCs w:val="21"/>
            <w:rPrChange w:id="254" w:author="张洋" w:date="2016-09-19T09:25:00Z">
              <w:rPr>
                <w:rFonts w:eastAsia="方正书宋_GBK"/>
                <w:sz w:val="17"/>
              </w:rPr>
            </w:rPrChange>
          </w:rPr>
          <w:t xml:space="preserve">compared with traditional EMD method improved EMD (n, m) model avoid the limited </w:t>
        </w:r>
        <w:r w:rsidRPr="00ED08C9">
          <w:rPr>
            <w:rFonts w:hint="eastAsia"/>
            <w:szCs w:val="21"/>
            <w:rPrChange w:id="255" w:author="张洋" w:date="2016-09-19T09:25:00Z">
              <w:rPr>
                <w:rFonts w:eastAsia="方正书宋_GBK" w:hint="eastAsia"/>
                <w:sz w:val="17"/>
              </w:rPr>
            </w:rPrChange>
          </w:rPr>
          <w:t xml:space="preserve">embedding </w:t>
        </w:r>
        <w:r w:rsidRPr="00ED08C9">
          <w:rPr>
            <w:szCs w:val="21"/>
            <w:rPrChange w:id="256" w:author="张洋" w:date="2016-09-19T09:25:00Z">
              <w:rPr>
                <w:rFonts w:eastAsia="方正书宋_GBK"/>
                <w:sz w:val="17"/>
              </w:rPr>
            </w:rPrChange>
          </w:rPr>
          <w:t xml:space="preserve">capacity </w:t>
        </w:r>
        <w:r w:rsidRPr="00ED08C9">
          <w:rPr>
            <w:rFonts w:hint="eastAsia"/>
            <w:szCs w:val="21"/>
            <w:rPrChange w:id="257" w:author="张洋" w:date="2016-09-19T09:25:00Z">
              <w:rPr>
                <w:rFonts w:eastAsia="方正书宋_GBK" w:hint="eastAsia"/>
                <w:sz w:val="17"/>
              </w:rPr>
            </w:rPrChange>
          </w:rPr>
          <w:t xml:space="preserve">from </w:t>
        </w:r>
        <w:r w:rsidRPr="00ED08C9">
          <w:rPr>
            <w:szCs w:val="21"/>
            <w:rPrChange w:id="258" w:author="张洋" w:date="2016-09-19T09:25:00Z">
              <w:rPr>
                <w:rFonts w:eastAsia="方正书宋_GBK"/>
                <w:sz w:val="17"/>
              </w:rPr>
            </w:rPrChange>
          </w:rPr>
          <w:t xml:space="preserve">the </w:t>
        </w:r>
        <w:r w:rsidRPr="00ED08C9">
          <w:rPr>
            <w:rFonts w:hint="eastAsia"/>
            <w:szCs w:val="21"/>
            <w:rPrChange w:id="259" w:author="张洋" w:date="2016-09-19T09:25:00Z">
              <w:rPr>
                <w:rFonts w:eastAsia="方正书宋_GBK" w:hint="eastAsia"/>
                <w:sz w:val="17"/>
              </w:rPr>
            </w:rPrChange>
          </w:rPr>
          <w:t xml:space="preserve">limited scope of the </w:t>
        </w:r>
        <w:r w:rsidRPr="00ED08C9">
          <w:rPr>
            <w:szCs w:val="21"/>
            <w:rPrChange w:id="260" w:author="张洋" w:date="2016-09-19T09:25:00Z">
              <w:rPr>
                <w:rFonts w:eastAsia="方正书宋_GBK"/>
                <w:sz w:val="17"/>
              </w:rPr>
            </w:rPrChange>
          </w:rPr>
          <w:t xml:space="preserve">weight vector and maximize the </w:t>
        </w:r>
        <w:r w:rsidRPr="00ED08C9">
          <w:rPr>
            <w:rFonts w:hint="eastAsia"/>
            <w:szCs w:val="21"/>
            <w:rPrChange w:id="261" w:author="张洋" w:date="2016-09-19T09:25:00Z">
              <w:rPr>
                <w:rFonts w:eastAsia="方正书宋_GBK" w:hint="eastAsia"/>
                <w:color w:val="000000" w:themeColor="text1"/>
                <w:sz w:val="17"/>
              </w:rPr>
            </w:rPrChange>
          </w:rPr>
          <w:t>application</w:t>
        </w:r>
        <w:r w:rsidRPr="00ED08C9">
          <w:rPr>
            <w:szCs w:val="21"/>
            <w:rPrChange w:id="262" w:author="张洋" w:date="2016-09-19T09:25:00Z">
              <w:rPr>
                <w:rFonts w:eastAsia="方正书宋_GBK"/>
                <w:sz w:val="17"/>
              </w:rPr>
            </w:rPrChange>
          </w:rPr>
          <w:t xml:space="preserve"> of the EMD method, </w:t>
        </w:r>
        <w:r w:rsidRPr="00ED08C9">
          <w:rPr>
            <w:rFonts w:hint="eastAsia"/>
            <w:szCs w:val="21"/>
            <w:rPrChange w:id="263" w:author="张洋" w:date="2016-09-19T09:25:00Z">
              <w:rPr>
                <w:rFonts w:eastAsia="方正书宋_GBK" w:hint="eastAsia"/>
                <w:sz w:val="17"/>
              </w:rPr>
            </w:rPrChange>
          </w:rPr>
          <w:t xml:space="preserve">at </w:t>
        </w:r>
        <w:r w:rsidRPr="00ED08C9">
          <w:rPr>
            <w:szCs w:val="21"/>
            <w:rPrChange w:id="264" w:author="张洋" w:date="2016-09-19T09:25:00Z">
              <w:rPr>
                <w:rFonts w:eastAsia="方正书宋_GBK"/>
                <w:sz w:val="17"/>
              </w:rPr>
            </w:rPrChange>
          </w:rPr>
          <w:t xml:space="preserve">the same time enhance the </w:t>
        </w:r>
        <w:r w:rsidRPr="00ED08C9">
          <w:rPr>
            <w:rFonts w:hint="eastAsia"/>
            <w:szCs w:val="21"/>
            <w:rPrChange w:id="265" w:author="张洋" w:date="2016-09-19T09:25:00Z">
              <w:rPr>
                <w:rFonts w:eastAsia="方正书宋_GBK" w:hint="eastAsia"/>
                <w:sz w:val="17"/>
              </w:rPr>
            </w:rPrChange>
          </w:rPr>
          <w:t xml:space="preserve">embedding </w:t>
        </w:r>
        <w:r w:rsidRPr="00ED08C9">
          <w:rPr>
            <w:szCs w:val="21"/>
            <w:rPrChange w:id="266" w:author="张洋" w:date="2016-09-19T09:25:00Z">
              <w:rPr>
                <w:rFonts w:eastAsia="方正书宋_GBK"/>
                <w:sz w:val="17"/>
              </w:rPr>
            </w:rPrChange>
          </w:rPr>
          <w:t xml:space="preserve">safety </w:t>
        </w:r>
        <w:r w:rsidRPr="00ED08C9">
          <w:rPr>
            <w:rFonts w:hint="eastAsia"/>
            <w:szCs w:val="21"/>
            <w:rPrChange w:id="267" w:author="张洋" w:date="2016-09-19T09:25:00Z">
              <w:rPr>
                <w:rFonts w:eastAsia="方正书宋_GBK" w:hint="eastAsia"/>
                <w:sz w:val="17"/>
              </w:rPr>
            </w:rPrChange>
          </w:rPr>
          <w:t>through</w:t>
        </w:r>
        <w:r w:rsidRPr="00ED08C9">
          <w:rPr>
            <w:szCs w:val="21"/>
            <w:rPrChange w:id="268" w:author="张洋" w:date="2016-09-19T09:25:00Z">
              <w:rPr>
                <w:rFonts w:eastAsia="方正书宋_GBK"/>
                <w:sz w:val="17"/>
              </w:rPr>
            </w:rPrChange>
          </w:rPr>
          <w:t xml:space="preserve"> the</w:t>
        </w:r>
        <w:r w:rsidRPr="00ED08C9">
          <w:rPr>
            <w:rFonts w:hint="eastAsia"/>
            <w:szCs w:val="21"/>
            <w:rPrChange w:id="269" w:author="张洋" w:date="2016-09-19T09:25:00Z">
              <w:rPr>
                <w:rFonts w:eastAsia="方正书宋_GBK" w:hint="eastAsia"/>
                <w:sz w:val="17"/>
              </w:rPr>
            </w:rPrChange>
          </w:rPr>
          <w:t xml:space="preserve"> embedding-</w:t>
        </w:r>
        <w:r w:rsidRPr="00ED08C9">
          <w:rPr>
            <w:szCs w:val="21"/>
            <w:rPrChange w:id="270" w:author="张洋" w:date="2016-09-19T09:25:00Z">
              <w:rPr>
                <w:rFonts w:eastAsia="方正书宋_GBK"/>
                <w:sz w:val="17"/>
              </w:rPr>
            </w:rPrChange>
          </w:rPr>
          <w:t xml:space="preserve"> extraction </w:t>
        </w:r>
        <w:r w:rsidRPr="00ED08C9">
          <w:rPr>
            <w:rFonts w:hint="eastAsia"/>
            <w:szCs w:val="21"/>
            <w:rPrChange w:id="271" w:author="张洋" w:date="2016-09-19T09:25:00Z">
              <w:rPr>
                <w:rFonts w:eastAsia="方正书宋_GBK" w:hint="eastAsia"/>
                <w:sz w:val="17"/>
              </w:rPr>
            </w:rPrChange>
          </w:rPr>
          <w:t>process</w:t>
        </w:r>
        <w:r w:rsidRPr="00ED08C9">
          <w:rPr>
            <w:szCs w:val="21"/>
            <w:rPrChange w:id="272" w:author="张洋" w:date="2016-09-19T09:25:00Z">
              <w:rPr>
                <w:rFonts w:eastAsia="方正书宋_GBK"/>
                <w:sz w:val="17"/>
              </w:rPr>
            </w:rPrChange>
          </w:rPr>
          <w:t xml:space="preserve"> related </w:t>
        </w:r>
        <w:r w:rsidRPr="00ED08C9">
          <w:rPr>
            <w:rFonts w:hint="eastAsia"/>
            <w:szCs w:val="21"/>
            <w:rPrChange w:id="273" w:author="张洋" w:date="2016-09-19T09:25:00Z">
              <w:rPr>
                <w:rFonts w:eastAsia="方正书宋_GBK" w:hint="eastAsia"/>
                <w:sz w:val="17"/>
              </w:rPr>
            </w:rPrChange>
          </w:rPr>
          <w:t xml:space="preserve">with the </w:t>
        </w:r>
        <w:r w:rsidRPr="00ED08C9">
          <w:rPr>
            <w:szCs w:val="21"/>
            <w:rPrChange w:id="274" w:author="张洋" w:date="2016-09-19T09:25:00Z">
              <w:rPr>
                <w:rFonts w:eastAsia="方正书宋_GBK"/>
                <w:sz w:val="17"/>
              </w:rPr>
            </w:rPrChange>
          </w:rPr>
          <w:t>carrier and the key</w:t>
        </w:r>
        <w:r w:rsidRPr="00ED08C9">
          <w:rPr>
            <w:rFonts w:hint="eastAsia"/>
            <w:szCs w:val="21"/>
            <w:rPrChange w:id="275" w:author="张洋" w:date="2016-09-19T09:25:00Z">
              <w:rPr>
                <w:rFonts w:eastAsia="方正书宋_GBK" w:hint="eastAsia"/>
                <w:sz w:val="17"/>
              </w:rPr>
            </w:rPrChange>
          </w:rPr>
          <w:t>.</w:t>
        </w:r>
      </w:ins>
    </w:p>
    <w:p w:rsidR="00A05FCB" w:rsidRPr="00ED08C9" w:rsidRDefault="00A05FCB">
      <w:pPr>
        <w:spacing w:line="320" w:lineRule="exact"/>
        <w:ind w:left="227" w:right="227" w:firstLine="0"/>
        <w:rPr>
          <w:rPrChange w:id="276" w:author="张洋" w:date="2016-09-19T09:24:00Z">
            <w:rPr/>
          </w:rPrChange>
        </w:rPr>
      </w:pPr>
    </w:p>
    <w:p w:rsidR="00A05FCB" w:rsidRDefault="003E794C">
      <w:pPr>
        <w:pStyle w:val="6"/>
        <w:spacing w:line="310" w:lineRule="exact"/>
        <w:ind w:left="227" w:right="227" w:firstLine="0"/>
        <w:rPr>
          <w:sz w:val="20"/>
        </w:rPr>
      </w:pPr>
      <w:r>
        <w:rPr>
          <w:rFonts w:hint="eastAsia"/>
          <w:b/>
          <w:bCs w:val="0"/>
          <w:sz w:val="20"/>
        </w:rPr>
        <w:t>Key words:</w:t>
      </w:r>
      <w:r>
        <w:rPr>
          <w:rFonts w:hint="eastAsia"/>
          <w:sz w:val="20"/>
          <w:szCs w:val="21"/>
        </w:rPr>
        <w:t>text1</w:t>
      </w:r>
      <w:r>
        <w:rPr>
          <w:sz w:val="20"/>
          <w:szCs w:val="21"/>
        </w:rPr>
        <w:t xml:space="preserve">; </w:t>
      </w:r>
      <w:bookmarkStart w:id="277" w:name="OLE_LINK49"/>
      <w:bookmarkStart w:id="278" w:name="OLE_LINK50"/>
      <w:r>
        <w:rPr>
          <w:rFonts w:hint="eastAsia"/>
          <w:sz w:val="20"/>
          <w:szCs w:val="21"/>
        </w:rPr>
        <w:t>text1</w:t>
      </w:r>
      <w:r>
        <w:rPr>
          <w:sz w:val="20"/>
          <w:szCs w:val="21"/>
        </w:rPr>
        <w:t>;</w:t>
      </w:r>
      <w:bookmarkEnd w:id="277"/>
      <w:bookmarkEnd w:id="278"/>
      <w:r>
        <w:rPr>
          <w:rFonts w:hint="eastAsia"/>
          <w:sz w:val="20"/>
          <w:szCs w:val="21"/>
        </w:rPr>
        <w:t>text3</w:t>
      </w:r>
      <w:r>
        <w:rPr>
          <w:sz w:val="20"/>
          <w:szCs w:val="21"/>
        </w:rPr>
        <w:t xml:space="preserve">; </w:t>
      </w:r>
      <w:r>
        <w:rPr>
          <w:rFonts w:hint="eastAsia"/>
          <w:sz w:val="20"/>
          <w:szCs w:val="21"/>
        </w:rPr>
        <w:t>text4</w:t>
      </w:r>
    </w:p>
    <w:p w:rsidR="00A05FCB" w:rsidRDefault="00A05FCB">
      <w:pPr>
        <w:pStyle w:val="a8"/>
        <w:ind w:firstLine="0"/>
        <w:sectPr w:rsidR="00A05FCB">
          <w:headerReference w:type="even" r:id="rId8"/>
          <w:headerReference w:type="default" r:id="rId9"/>
          <w:footerReference w:type="even" r:id="rId10"/>
          <w:footerReference w:type="default" r:id="rId11"/>
          <w:headerReference w:type="first" r:id="rId12"/>
          <w:footerReference w:type="first" r:id="rId13"/>
          <w:pgSz w:w="11419" w:h="15621"/>
          <w:pgMar w:top="238" w:right="907" w:bottom="227" w:left="907" w:header="567" w:footer="170" w:gutter="0"/>
          <w:pgNumType w:start="1"/>
          <w:cols w:space="425"/>
          <w:titlePg/>
          <w:docGrid w:type="lines" w:linePitch="290"/>
        </w:sectPr>
      </w:pPr>
    </w:p>
    <w:p w:rsidR="00A05FCB" w:rsidRDefault="00A05FCB">
      <w:pPr>
        <w:spacing w:line="259" w:lineRule="auto"/>
        <w:ind w:firstLine="0"/>
        <w:rPr>
          <w:rFonts w:eastAsia="方正仿宋_GBK"/>
          <w:bCs/>
          <w:snapToGrid/>
          <w:color w:val="FF0000"/>
          <w:w w:val="80"/>
          <w:sz w:val="24"/>
          <w:szCs w:val="32"/>
        </w:rPr>
      </w:pPr>
      <w:bookmarkStart w:id="279" w:name="OLE_LINK120"/>
      <w:bookmarkStart w:id="280" w:name="OLE_LINK117"/>
    </w:p>
    <w:p w:rsidR="00A05FCB" w:rsidRDefault="003E794C">
      <w:pPr>
        <w:spacing w:line="259" w:lineRule="auto"/>
        <w:rPr>
          <w:rFonts w:ascii="黑体" w:eastAsia="黑体" w:hAnsi="黑体"/>
          <w:b/>
          <w:sz w:val="23"/>
          <w:szCs w:val="23"/>
        </w:rPr>
      </w:pPr>
      <w:r>
        <w:rPr>
          <w:rFonts w:ascii="黑体" w:eastAsia="黑体" w:hAnsi="黑体" w:hint="eastAsia"/>
          <w:b/>
          <w:sz w:val="23"/>
          <w:szCs w:val="23"/>
        </w:rPr>
        <w:t>0引言</w:t>
      </w:r>
      <w:bookmarkEnd w:id="279"/>
      <w:bookmarkEnd w:id="280"/>
    </w:p>
    <w:p w:rsidR="00A05FCB" w:rsidRDefault="003E794C">
      <w:pPr>
        <w:spacing w:before="60" w:line="240" w:lineRule="auto"/>
        <w:ind w:firstLineChars="200" w:firstLine="416"/>
      </w:pPr>
      <w:r>
        <w:rPr>
          <w:rFonts w:hint="eastAsia"/>
        </w:rPr>
        <w:t>近年来</w:t>
      </w:r>
      <w:r>
        <w:rPr>
          <w:rFonts w:hint="eastAsia"/>
        </w:rPr>
        <w:t xml:space="preserve">, </w:t>
      </w:r>
      <w:r>
        <w:rPr>
          <w:rFonts w:hint="eastAsia"/>
        </w:rPr>
        <w:t>伴随着计算机和网络技术的发展</w:t>
      </w:r>
      <w:r>
        <w:rPr>
          <w:rFonts w:hint="eastAsia"/>
        </w:rPr>
        <w:t xml:space="preserve">, </w:t>
      </w:r>
      <w:r>
        <w:rPr>
          <w:rFonts w:hint="eastAsia"/>
        </w:rPr>
        <w:t>越来越多的图像在网络中传输</w:t>
      </w:r>
      <w:r>
        <w:rPr>
          <w:rFonts w:hint="eastAsia"/>
        </w:rPr>
        <w:t xml:space="preserve">, </w:t>
      </w:r>
      <w:r>
        <w:rPr>
          <w:rFonts w:hint="eastAsia"/>
        </w:rPr>
        <w:t>在给用户提供方便的同时</w:t>
      </w:r>
      <w:r>
        <w:rPr>
          <w:rFonts w:hint="eastAsia"/>
        </w:rPr>
        <w:t xml:space="preserve">, </w:t>
      </w:r>
      <w:r>
        <w:rPr>
          <w:rFonts w:hint="eastAsia"/>
        </w:rPr>
        <w:t>也带来了一系列的安全隐患</w:t>
      </w:r>
      <w:r>
        <w:rPr>
          <w:rFonts w:hint="eastAsia"/>
        </w:rPr>
        <w:t xml:space="preserve">. </w:t>
      </w:r>
      <w:r>
        <w:rPr>
          <w:rFonts w:hint="eastAsia"/>
        </w:rPr>
        <w:t>对图像的不当使用和恶意篡改</w:t>
      </w:r>
      <w:r>
        <w:rPr>
          <w:rFonts w:hint="eastAsia"/>
        </w:rPr>
        <w:t xml:space="preserve">, </w:t>
      </w:r>
      <w:r>
        <w:rPr>
          <w:rFonts w:hint="eastAsia"/>
        </w:rPr>
        <w:t>不仅会涉及个人隐私</w:t>
      </w:r>
      <w:r>
        <w:rPr>
          <w:rFonts w:hint="eastAsia"/>
        </w:rPr>
        <w:t xml:space="preserve">, </w:t>
      </w:r>
      <w:r>
        <w:rPr>
          <w:rFonts w:hint="eastAsia"/>
        </w:rPr>
        <w:t>也会给社会带来严重的负面影响</w:t>
      </w:r>
      <w:r>
        <w:rPr>
          <w:rFonts w:hint="eastAsia"/>
        </w:rPr>
        <w:t xml:space="preserve">. </w:t>
      </w:r>
    </w:p>
    <w:p w:rsidR="00A05FCB" w:rsidDel="00544225" w:rsidRDefault="00A05FCB">
      <w:pPr>
        <w:spacing w:line="240" w:lineRule="auto"/>
        <w:ind w:firstLineChars="200" w:firstLine="416"/>
        <w:rPr>
          <w:del w:id="281" w:author="张洋" w:date="2016-09-17T19:07:00Z"/>
        </w:rPr>
      </w:pPr>
    </w:p>
    <w:p w:rsidR="00A05FCB" w:rsidDel="00544225" w:rsidRDefault="00A05FCB">
      <w:pPr>
        <w:spacing w:line="240" w:lineRule="auto"/>
        <w:ind w:firstLineChars="200" w:firstLine="416"/>
        <w:rPr>
          <w:del w:id="282" w:author="张洋" w:date="2016-09-17T19:07:00Z"/>
        </w:rPr>
      </w:pPr>
    </w:p>
    <w:p w:rsidR="00000000" w:rsidRDefault="003E794C">
      <w:pPr>
        <w:spacing w:line="240" w:lineRule="auto"/>
        <w:ind w:firstLine="416"/>
        <w:pPrChange w:id="283" w:author="张洋" w:date="2016-09-17T19:08:00Z">
          <w:pPr>
            <w:spacing w:line="240" w:lineRule="auto"/>
            <w:ind w:firstLineChars="200" w:firstLine="416"/>
          </w:pPr>
        </w:pPrChange>
      </w:pPr>
      <w:r>
        <w:rPr>
          <w:rFonts w:hint="eastAsia"/>
        </w:rPr>
        <w:t>针对数字图像信息安全</w:t>
      </w:r>
      <w:r>
        <w:rPr>
          <w:rFonts w:hint="eastAsia"/>
        </w:rPr>
        <w:t xml:space="preserve">, </w:t>
      </w:r>
      <w:r>
        <w:rPr>
          <w:rFonts w:hint="eastAsia"/>
        </w:rPr>
        <w:t>人们已提出了多种方法</w:t>
      </w:r>
      <w:r>
        <w:rPr>
          <w:rFonts w:hint="eastAsia"/>
        </w:rPr>
        <w:t xml:space="preserve">, </w:t>
      </w:r>
      <w:r>
        <w:rPr>
          <w:rFonts w:hint="eastAsia"/>
        </w:rPr>
        <w:t>如：①将明文图像转换为密文图像的数字图像加密技术；②将秘密信息隐藏于非相关载体中的数字图像隐写技术；③给图像添加版权认证标识</w:t>
      </w:r>
      <w:r>
        <w:rPr>
          <w:rFonts w:hint="eastAsia"/>
        </w:rPr>
        <w:t xml:space="preserve">, </w:t>
      </w:r>
      <w:r>
        <w:rPr>
          <w:rFonts w:hint="eastAsia"/>
        </w:rPr>
        <w:t>对图像的真实性和完整性</w:t>
      </w:r>
      <w:r>
        <w:rPr>
          <w:rFonts w:hint="eastAsia"/>
        </w:rPr>
        <w:t xml:space="preserve">, </w:t>
      </w:r>
      <w:r>
        <w:rPr>
          <w:rFonts w:hint="eastAsia"/>
        </w:rPr>
        <w:t>来源者和使用者进行认证的数字图像水印技术；④结合现有技术特点对图像的真实性和完整性进行甄别的数字图像盲取证技术以及⑤将机密图像拆分为影子图像</w:t>
      </w:r>
      <w:r>
        <w:rPr>
          <w:rFonts w:hint="eastAsia"/>
        </w:rPr>
        <w:t xml:space="preserve">, </w:t>
      </w:r>
      <w:r>
        <w:rPr>
          <w:rFonts w:hint="eastAsia"/>
        </w:rPr>
        <w:t>利用部分分发影子图像重构秘密图像的数字图像信息分存技术</w:t>
      </w:r>
      <w:r>
        <w:rPr>
          <w:rFonts w:hint="eastAsia"/>
        </w:rPr>
        <w:t xml:space="preserve">. </w:t>
      </w:r>
    </w:p>
    <w:p w:rsidR="00A05FCB" w:rsidRDefault="003E794C">
      <w:pPr>
        <w:spacing w:line="240" w:lineRule="auto"/>
        <w:ind w:firstLineChars="200" w:firstLine="416"/>
      </w:pPr>
      <w:r>
        <w:rPr>
          <w:rFonts w:hint="eastAsia"/>
        </w:rPr>
        <w:t>其中</w:t>
      </w:r>
      <w:r>
        <w:rPr>
          <w:rFonts w:hint="eastAsia"/>
        </w:rPr>
        <w:t xml:space="preserve">, </w:t>
      </w:r>
      <w:r>
        <w:rPr>
          <w:rFonts w:hint="eastAsia"/>
        </w:rPr>
        <w:t>数字图像隐写技术是利用数字图像的冗余和人类视觉的掩蔽特性</w:t>
      </w:r>
      <w:r>
        <w:rPr>
          <w:rFonts w:hint="eastAsia"/>
        </w:rPr>
        <w:t xml:space="preserve">, </w:t>
      </w:r>
      <w:r>
        <w:rPr>
          <w:rFonts w:hint="eastAsia"/>
        </w:rPr>
        <w:t>来将秘密信息隐藏于非相关的图像载体中</w:t>
      </w:r>
      <w:r>
        <w:rPr>
          <w:rFonts w:hint="eastAsia"/>
        </w:rPr>
        <w:t xml:space="preserve">, </w:t>
      </w:r>
      <w:r>
        <w:rPr>
          <w:rFonts w:hint="eastAsia"/>
        </w:rPr>
        <w:t>从而进行隐蔽通信</w:t>
      </w:r>
      <w:r>
        <w:rPr>
          <w:rFonts w:hint="eastAsia"/>
        </w:rPr>
        <w:t xml:space="preserve">, </w:t>
      </w:r>
      <w:r>
        <w:rPr>
          <w:rFonts w:hint="eastAsia"/>
        </w:rPr>
        <w:t>使得非法攻击者难以从海量的公开传输图像中提取出隐蔽的秘密信息信息</w:t>
      </w:r>
      <w:r>
        <w:rPr>
          <w:rFonts w:hint="eastAsia"/>
        </w:rPr>
        <w:t xml:space="preserve">, </w:t>
      </w:r>
      <w:r>
        <w:rPr>
          <w:rFonts w:hint="eastAsia"/>
        </w:rPr>
        <w:t>从而最大程度地保障传输中的机密信息的安全</w:t>
      </w:r>
      <w:r>
        <w:rPr>
          <w:rFonts w:hint="eastAsia"/>
        </w:rPr>
        <w:t xml:space="preserve">. </w:t>
      </w:r>
    </w:p>
    <w:p w:rsidR="00A05FCB" w:rsidRDefault="003E794C">
      <w:pPr>
        <w:spacing w:line="240" w:lineRule="auto"/>
        <w:ind w:firstLineChars="200" w:firstLine="416"/>
      </w:pPr>
      <w:r>
        <w:rPr>
          <w:rFonts w:hint="eastAsia"/>
        </w:rPr>
        <w:t>针对数字图像隐写</w:t>
      </w:r>
      <w:r>
        <w:rPr>
          <w:rFonts w:hint="eastAsia"/>
        </w:rPr>
        <w:t xml:space="preserve">, </w:t>
      </w:r>
      <w:r>
        <w:rPr>
          <w:rFonts w:hint="eastAsia"/>
        </w:rPr>
        <w:t>人们已经提出了多种数字图像密写嵌入方法</w:t>
      </w:r>
      <w:r>
        <w:rPr>
          <w:rFonts w:hint="eastAsia"/>
        </w:rPr>
        <w:t xml:space="preserve">. </w:t>
      </w:r>
      <w:r>
        <w:rPr>
          <w:rFonts w:hint="eastAsia"/>
        </w:rPr>
        <w:t>例如致力于提升秘密信息嵌入容量的</w:t>
      </w:r>
      <w:r>
        <w:rPr>
          <w:rFonts w:hint="eastAsia"/>
        </w:rPr>
        <w:t>BPCS</w:t>
      </w:r>
      <w:r>
        <w:rPr>
          <w:rFonts w:hint="eastAsia"/>
        </w:rPr>
        <w:t>方法</w:t>
      </w:r>
      <w:r>
        <w:rPr>
          <w:rFonts w:hint="eastAsia"/>
        </w:rPr>
        <w:t>[1]</w:t>
      </w:r>
      <w:r>
        <w:rPr>
          <w:rFonts w:hint="eastAsia"/>
        </w:rPr>
        <w:t>和</w:t>
      </w:r>
      <w:r>
        <w:rPr>
          <w:rFonts w:hint="eastAsia"/>
        </w:rPr>
        <w:t>PVD</w:t>
      </w:r>
      <w:r>
        <w:rPr>
          <w:rFonts w:hint="eastAsia"/>
        </w:rPr>
        <w:t>方法</w:t>
      </w:r>
      <w:r>
        <w:rPr>
          <w:rFonts w:hint="eastAsia"/>
        </w:rPr>
        <w:t>[2]</w:t>
      </w:r>
      <w:r>
        <w:rPr>
          <w:rFonts w:hint="eastAsia"/>
        </w:rPr>
        <w:t>以及致力于提高图像视觉质量的</w:t>
      </w:r>
      <w:r>
        <w:rPr>
          <w:rFonts w:hint="eastAsia"/>
        </w:rPr>
        <w:t>EALSBMR</w:t>
      </w:r>
      <w:r>
        <w:rPr>
          <w:rFonts w:hint="eastAsia"/>
        </w:rPr>
        <w:t>方法等</w:t>
      </w:r>
      <w:r>
        <w:rPr>
          <w:rFonts w:hint="eastAsia"/>
        </w:rPr>
        <w:t xml:space="preserve">. </w:t>
      </w:r>
    </w:p>
    <w:p w:rsidR="00A05FCB" w:rsidRDefault="003E794C">
      <w:pPr>
        <w:spacing w:line="240" w:lineRule="auto"/>
        <w:ind w:firstLineChars="200" w:firstLine="416"/>
      </w:pPr>
      <w:r>
        <w:rPr>
          <w:rFonts w:hint="eastAsia"/>
        </w:rPr>
        <w:t>现有的图像密写方法通常分为</w:t>
      </w:r>
      <w:r>
        <w:rPr>
          <w:rFonts w:hint="eastAsia"/>
        </w:rPr>
        <w:t>2</w:t>
      </w:r>
      <w:r>
        <w:rPr>
          <w:rFonts w:hint="eastAsia"/>
        </w:rPr>
        <w:t>类</w:t>
      </w:r>
      <w:r>
        <w:rPr>
          <w:rFonts w:hint="eastAsia"/>
        </w:rPr>
        <w:t xml:space="preserve">, </w:t>
      </w:r>
      <w:r>
        <w:rPr>
          <w:rFonts w:hint="eastAsia"/>
        </w:rPr>
        <w:t>空域密写方法和变换域密写方法</w:t>
      </w:r>
      <w:r>
        <w:rPr>
          <w:rFonts w:hint="eastAsia"/>
        </w:rPr>
        <w:t xml:space="preserve">. </w:t>
      </w:r>
      <w:r>
        <w:rPr>
          <w:rFonts w:hint="eastAsia"/>
        </w:rPr>
        <w:t>比较典型的变换域密写方法主要有</w:t>
      </w:r>
      <w:r>
        <w:rPr>
          <w:rFonts w:hint="eastAsia"/>
        </w:rPr>
        <w:t>F3</w:t>
      </w:r>
      <w:r>
        <w:rPr>
          <w:rFonts w:hint="eastAsia"/>
        </w:rPr>
        <w:t>密写</w:t>
      </w:r>
      <w:r>
        <w:rPr>
          <w:rFonts w:hint="eastAsia"/>
        </w:rPr>
        <w:t>, F4</w:t>
      </w:r>
      <w:r>
        <w:rPr>
          <w:rFonts w:hint="eastAsia"/>
        </w:rPr>
        <w:t>密写和</w:t>
      </w:r>
      <w:r>
        <w:rPr>
          <w:rFonts w:hint="eastAsia"/>
        </w:rPr>
        <w:t>F5</w:t>
      </w:r>
      <w:r>
        <w:rPr>
          <w:rFonts w:hint="eastAsia"/>
        </w:rPr>
        <w:t>密写方法等</w:t>
      </w:r>
      <w:r>
        <w:rPr>
          <w:rFonts w:hint="eastAsia"/>
        </w:rPr>
        <w:t xml:space="preserve">, </w:t>
      </w:r>
      <w:r>
        <w:rPr>
          <w:rFonts w:hint="eastAsia"/>
        </w:rPr>
        <w:t>它们都是载体图像</w:t>
      </w:r>
      <w:r>
        <w:rPr>
          <w:rFonts w:hint="eastAsia"/>
        </w:rPr>
        <w:t>DCT</w:t>
      </w:r>
      <w:r>
        <w:rPr>
          <w:rFonts w:hint="eastAsia"/>
        </w:rPr>
        <w:t>变换后</w:t>
      </w:r>
      <w:r>
        <w:rPr>
          <w:rFonts w:hint="eastAsia"/>
        </w:rPr>
        <w:t xml:space="preserve">, </w:t>
      </w:r>
      <w:r>
        <w:rPr>
          <w:rFonts w:hint="eastAsia"/>
        </w:rPr>
        <w:t>在量化后的非零</w:t>
      </w:r>
      <w:r>
        <w:rPr>
          <w:rFonts w:hint="eastAsia"/>
        </w:rPr>
        <w:t>DCT</w:t>
      </w:r>
      <w:r>
        <w:rPr>
          <w:rFonts w:hint="eastAsia"/>
        </w:rPr>
        <w:t>系数上嵌密</w:t>
      </w:r>
      <w:r>
        <w:rPr>
          <w:rFonts w:hint="eastAsia"/>
        </w:rPr>
        <w:t xml:space="preserve">, </w:t>
      </w:r>
      <w:r>
        <w:rPr>
          <w:rFonts w:hint="eastAsia"/>
        </w:rPr>
        <w:t>但由于量化后的</w:t>
      </w:r>
      <w:r>
        <w:rPr>
          <w:rFonts w:hint="eastAsia"/>
        </w:rPr>
        <w:t>DCT</w:t>
      </w:r>
      <w:r>
        <w:rPr>
          <w:rFonts w:hint="eastAsia"/>
        </w:rPr>
        <w:t>系数中零值较多</w:t>
      </w:r>
      <w:r>
        <w:rPr>
          <w:rFonts w:hint="eastAsia"/>
        </w:rPr>
        <w:t xml:space="preserve">, </w:t>
      </w:r>
      <w:r>
        <w:rPr>
          <w:rFonts w:hint="eastAsia"/>
        </w:rPr>
        <w:t>因此秘密信息嵌入量极低</w:t>
      </w:r>
      <w:r>
        <w:rPr>
          <w:rFonts w:hint="eastAsia"/>
        </w:rPr>
        <w:t xml:space="preserve">. </w:t>
      </w:r>
      <w:r>
        <w:rPr>
          <w:rFonts w:hint="eastAsia"/>
        </w:rPr>
        <w:t>相对于变换域密写方法</w:t>
      </w:r>
      <w:r>
        <w:rPr>
          <w:rFonts w:hint="eastAsia"/>
        </w:rPr>
        <w:t xml:space="preserve">, </w:t>
      </w:r>
      <w:r>
        <w:rPr>
          <w:rFonts w:hint="eastAsia"/>
        </w:rPr>
        <w:t>空域密写方法不仅能提供较大的嵌入容量</w:t>
      </w:r>
      <w:r>
        <w:rPr>
          <w:rFonts w:hint="eastAsia"/>
        </w:rPr>
        <w:t xml:space="preserve">, </w:t>
      </w:r>
      <w:r>
        <w:rPr>
          <w:rFonts w:hint="eastAsia"/>
        </w:rPr>
        <w:t>也能较大地保持嵌密图像的视觉质量</w:t>
      </w:r>
      <w:r>
        <w:rPr>
          <w:rFonts w:hint="eastAsia"/>
        </w:rPr>
        <w:t xml:space="preserve">. </w:t>
      </w:r>
    </w:p>
    <w:p w:rsidR="00A05FCB" w:rsidRDefault="003E794C">
      <w:pPr>
        <w:spacing w:line="240" w:lineRule="auto"/>
        <w:ind w:firstLineChars="200" w:firstLine="416"/>
        <w:rPr>
          <w:snapToGrid/>
        </w:rPr>
      </w:pPr>
      <w:r>
        <w:rPr>
          <w:rFonts w:hint="eastAsia"/>
        </w:rPr>
        <w:t>最早期的空域密写方法为</w:t>
      </w:r>
      <w:r>
        <w:rPr>
          <w:snapToGrid/>
        </w:rPr>
        <w:t>LSB</w:t>
      </w:r>
      <w:r>
        <w:rPr>
          <w:snapToGrid/>
        </w:rPr>
        <w:t>密写嵌入方法</w:t>
      </w:r>
      <w:r>
        <w:rPr>
          <w:rFonts w:hint="eastAsia"/>
          <w:snapToGrid/>
        </w:rPr>
        <w:t xml:space="preserve">, </w:t>
      </w:r>
      <w:r>
        <w:rPr>
          <w:snapToGrid/>
        </w:rPr>
        <w:t>即用秘密信息替换载体图像的最低比特位</w:t>
      </w:r>
      <w:r>
        <w:rPr>
          <w:rFonts w:hint="eastAsia"/>
          <w:snapToGrid/>
        </w:rPr>
        <w:t xml:space="preserve">, </w:t>
      </w:r>
      <w:r>
        <w:rPr>
          <w:snapToGrid/>
        </w:rPr>
        <w:t>由于载体图像最</w:t>
      </w:r>
      <w:r>
        <w:rPr>
          <w:rFonts w:hint="eastAsia"/>
          <w:snapToGrid/>
        </w:rPr>
        <w:t>低比特位全部携带秘密信息</w:t>
      </w:r>
      <w:r>
        <w:rPr>
          <w:rFonts w:hint="eastAsia"/>
          <w:snapToGrid/>
        </w:rPr>
        <w:t xml:space="preserve">, </w:t>
      </w:r>
      <w:r>
        <w:rPr>
          <w:rFonts w:hint="eastAsia"/>
          <w:snapToGrid/>
        </w:rPr>
        <w:t>而图像的最低比特位对图像视觉质量影响极小</w:t>
      </w:r>
      <w:r>
        <w:rPr>
          <w:rFonts w:hint="eastAsia"/>
          <w:snapToGrid/>
        </w:rPr>
        <w:t xml:space="preserve">, </w:t>
      </w:r>
      <w:r>
        <w:rPr>
          <w:rFonts w:hint="eastAsia"/>
          <w:snapToGrid/>
        </w:rPr>
        <w:t>因此</w:t>
      </w:r>
      <w:r>
        <w:rPr>
          <w:rFonts w:hint="eastAsia"/>
          <w:snapToGrid/>
        </w:rPr>
        <w:t>LSB</w:t>
      </w:r>
      <w:r>
        <w:rPr>
          <w:rFonts w:hint="eastAsia"/>
          <w:snapToGrid/>
        </w:rPr>
        <w:t>密写秘密信息的嵌入量大</w:t>
      </w:r>
      <w:r>
        <w:rPr>
          <w:rFonts w:hint="eastAsia"/>
          <w:snapToGrid/>
        </w:rPr>
        <w:t xml:space="preserve">, </w:t>
      </w:r>
      <w:r>
        <w:rPr>
          <w:rFonts w:hint="eastAsia"/>
          <w:snapToGrid/>
        </w:rPr>
        <w:t>密写图像视觉质量高</w:t>
      </w:r>
      <w:r>
        <w:rPr>
          <w:rFonts w:hint="eastAsia"/>
          <w:snapToGrid/>
        </w:rPr>
        <w:t xml:space="preserve">, </w:t>
      </w:r>
      <w:r>
        <w:rPr>
          <w:rFonts w:hint="eastAsia"/>
          <w:snapToGrid/>
        </w:rPr>
        <w:t>但秘密信息易改变低位信息比特的统计特</w:t>
      </w:r>
      <w:r>
        <w:rPr>
          <w:rFonts w:hint="eastAsia"/>
          <w:snapToGrid/>
        </w:rPr>
        <w:lastRenderedPageBreak/>
        <w:t>性</w:t>
      </w:r>
      <w:r>
        <w:rPr>
          <w:rFonts w:hint="eastAsia"/>
          <w:snapToGrid/>
        </w:rPr>
        <w:t xml:space="preserve">, </w:t>
      </w:r>
      <w:r>
        <w:rPr>
          <w:rFonts w:hint="eastAsia"/>
          <w:snapToGrid/>
        </w:rPr>
        <w:t>因此安全性不高</w:t>
      </w:r>
      <w:r>
        <w:rPr>
          <w:rFonts w:hint="eastAsia"/>
          <w:snapToGrid/>
        </w:rPr>
        <w:t xml:space="preserve">. </w:t>
      </w:r>
      <w:r>
        <w:rPr>
          <w:rFonts w:hint="eastAsia"/>
          <w:snapToGrid/>
        </w:rPr>
        <w:t>对</w:t>
      </w:r>
      <w:r>
        <w:rPr>
          <w:rFonts w:hint="eastAsia"/>
          <w:snapToGrid/>
        </w:rPr>
        <w:t>LSB</w:t>
      </w:r>
      <w:r>
        <w:rPr>
          <w:rFonts w:hint="eastAsia"/>
          <w:snapToGrid/>
        </w:rPr>
        <w:t>密写方法的改进</w:t>
      </w:r>
      <w:r>
        <w:rPr>
          <w:rFonts w:hint="eastAsia"/>
          <w:snapToGrid/>
        </w:rPr>
        <w:t xml:space="preserve">, </w:t>
      </w:r>
      <w:r>
        <w:rPr>
          <w:rFonts w:hint="eastAsia"/>
          <w:snapToGrid/>
        </w:rPr>
        <w:t>引入了</w:t>
      </w:r>
      <w:r>
        <w:rPr>
          <w:rFonts w:hint="eastAsia"/>
          <w:snapToGrid/>
        </w:rPr>
        <w:t>LSBM</w:t>
      </w:r>
      <w:r>
        <w:rPr>
          <w:rFonts w:hint="eastAsia"/>
          <w:snapToGrid/>
        </w:rPr>
        <w:t>方法</w:t>
      </w:r>
      <w:r>
        <w:rPr>
          <w:rFonts w:hint="eastAsia"/>
        </w:rPr>
        <w:t>[4]</w:t>
      </w:r>
      <w:r>
        <w:rPr>
          <w:rFonts w:hint="eastAsia"/>
          <w:snapToGrid/>
        </w:rPr>
        <w:t xml:space="preserve">, </w:t>
      </w:r>
      <w:r>
        <w:rPr>
          <w:rFonts w:hint="eastAsia"/>
          <w:snapToGrid/>
        </w:rPr>
        <w:t>即</w:t>
      </w:r>
      <w:r>
        <w:rPr>
          <w:rFonts w:hint="eastAsia"/>
          <w:snapToGrid/>
        </w:rPr>
        <w:t>LSB</w:t>
      </w:r>
      <w:r>
        <w:rPr>
          <w:rFonts w:hint="eastAsia"/>
          <w:snapToGrid/>
        </w:rPr>
        <w:t>匹配方法</w:t>
      </w:r>
      <w:r>
        <w:rPr>
          <w:rFonts w:hint="eastAsia"/>
          <w:snapToGrid/>
        </w:rPr>
        <w:t xml:space="preserve">, </w:t>
      </w:r>
      <w:r>
        <w:rPr>
          <w:rFonts w:hint="eastAsia"/>
          <w:snapToGrid/>
        </w:rPr>
        <w:t>相对于</w:t>
      </w:r>
      <w:r>
        <w:rPr>
          <w:rFonts w:hint="eastAsia"/>
          <w:snapToGrid/>
        </w:rPr>
        <w:t>LSB</w:t>
      </w:r>
      <w:r>
        <w:rPr>
          <w:rFonts w:hint="eastAsia"/>
          <w:snapToGrid/>
        </w:rPr>
        <w:t>密写方法</w:t>
      </w:r>
      <w:r>
        <w:rPr>
          <w:rFonts w:hint="eastAsia"/>
          <w:snapToGrid/>
        </w:rPr>
        <w:t>, LSB</w:t>
      </w:r>
      <w:r>
        <w:rPr>
          <w:rFonts w:hint="eastAsia"/>
          <w:snapToGrid/>
        </w:rPr>
        <w:t>匹配方法的策略是</w:t>
      </w:r>
      <w:r>
        <w:rPr>
          <w:rFonts w:hint="eastAsia"/>
          <w:snapToGrid/>
        </w:rPr>
        <w:t xml:space="preserve">, </w:t>
      </w:r>
      <w:r>
        <w:rPr>
          <w:rFonts w:hint="eastAsia"/>
          <w:snapToGrid/>
        </w:rPr>
        <w:t>当秘密信息和载体图像的最低比特位相同时不做改变</w:t>
      </w:r>
      <w:r>
        <w:rPr>
          <w:rFonts w:hint="eastAsia"/>
          <w:snapToGrid/>
        </w:rPr>
        <w:t xml:space="preserve">, </w:t>
      </w:r>
      <w:r>
        <w:rPr>
          <w:rFonts w:hint="eastAsia"/>
          <w:snapToGrid/>
        </w:rPr>
        <w:t>否则随机的对载体图像像素值加减</w:t>
      </w:r>
      <w:r>
        <w:rPr>
          <w:rFonts w:hint="eastAsia"/>
          <w:snapToGrid/>
        </w:rPr>
        <w:t xml:space="preserve">1, </w:t>
      </w:r>
      <w:r>
        <w:rPr>
          <w:rFonts w:hint="eastAsia"/>
          <w:snapToGrid/>
        </w:rPr>
        <w:t>由于像素值整体增加或减少的概率相等</w:t>
      </w:r>
      <w:r>
        <w:rPr>
          <w:rFonts w:hint="eastAsia"/>
          <w:snapToGrid/>
        </w:rPr>
        <w:t xml:space="preserve">, </w:t>
      </w:r>
      <w:r>
        <w:rPr>
          <w:rFonts w:hint="eastAsia"/>
          <w:snapToGrid/>
        </w:rPr>
        <w:t>因此可抵抗简单</w:t>
      </w:r>
      <w:r>
        <w:rPr>
          <w:rFonts w:hint="eastAsia"/>
          <w:snapToGrid/>
        </w:rPr>
        <w:t>LSB</w:t>
      </w:r>
      <w:r>
        <w:rPr>
          <w:rFonts w:hint="eastAsia"/>
          <w:snapToGrid/>
        </w:rPr>
        <w:t>密写分析方法</w:t>
      </w:r>
      <w:r>
        <w:rPr>
          <w:rFonts w:hint="eastAsia"/>
          <w:snapToGrid/>
        </w:rPr>
        <w:t xml:space="preserve">, </w:t>
      </w:r>
      <w:r>
        <w:rPr>
          <w:rFonts w:hint="eastAsia"/>
          <w:snapToGrid/>
        </w:rPr>
        <w:t>但其秘密信息的嵌入容量相比于</w:t>
      </w:r>
      <w:r>
        <w:rPr>
          <w:rFonts w:hint="eastAsia"/>
          <w:snapToGrid/>
        </w:rPr>
        <w:t>LSB</w:t>
      </w:r>
      <w:r>
        <w:rPr>
          <w:rFonts w:hint="eastAsia"/>
          <w:snapToGrid/>
        </w:rPr>
        <w:t>密写并未实质地提高</w:t>
      </w:r>
      <w:r>
        <w:rPr>
          <w:rFonts w:hint="eastAsia"/>
          <w:snapToGrid/>
        </w:rPr>
        <w:t xml:space="preserve">. </w:t>
      </w:r>
      <w:r>
        <w:rPr>
          <w:rFonts w:hint="eastAsia"/>
          <w:snapToGrid/>
        </w:rPr>
        <w:t>为减轻对载体的影响</w:t>
      </w:r>
      <w:r>
        <w:rPr>
          <w:rFonts w:hint="eastAsia"/>
          <w:snapToGrid/>
        </w:rPr>
        <w:t xml:space="preserve">, </w:t>
      </w:r>
      <w:r>
        <w:rPr>
          <w:rFonts w:hint="eastAsia"/>
          <w:snapToGrid/>
        </w:rPr>
        <w:t>后续又提出了</w:t>
      </w:r>
      <w:r>
        <w:rPr>
          <w:rFonts w:hint="eastAsia"/>
          <w:snapToGrid/>
        </w:rPr>
        <w:t>LSBMR</w:t>
      </w:r>
      <w:r>
        <w:rPr>
          <w:rFonts w:hint="eastAsia"/>
          <w:snapToGrid/>
        </w:rPr>
        <w:t>密写方法</w:t>
      </w:r>
      <w:r>
        <w:rPr>
          <w:rFonts w:hint="eastAsia"/>
        </w:rPr>
        <w:t>[5]</w:t>
      </w:r>
      <w:r>
        <w:rPr>
          <w:rFonts w:hint="eastAsia"/>
          <w:snapToGrid/>
        </w:rPr>
        <w:t xml:space="preserve">, </w:t>
      </w:r>
      <w:r>
        <w:rPr>
          <w:rFonts w:hint="eastAsia"/>
          <w:snapToGrid/>
        </w:rPr>
        <w:t>即即</w:t>
      </w:r>
      <w:r>
        <w:rPr>
          <w:rFonts w:hint="eastAsia"/>
          <w:snapToGrid/>
        </w:rPr>
        <w:t>LSB</w:t>
      </w:r>
      <w:r>
        <w:rPr>
          <w:rFonts w:hint="eastAsia"/>
          <w:snapToGrid/>
        </w:rPr>
        <w:t>匹配重访方法</w:t>
      </w:r>
      <w:r>
        <w:rPr>
          <w:rFonts w:hint="eastAsia"/>
          <w:snapToGrid/>
        </w:rPr>
        <w:t xml:space="preserve">, </w:t>
      </w:r>
      <w:r>
        <w:rPr>
          <w:rFonts w:hint="eastAsia"/>
          <w:snapToGrid/>
        </w:rPr>
        <w:t>其原理是在两个连续的像素中最多只对其中一个加减</w:t>
      </w:r>
      <w:r>
        <w:rPr>
          <w:rFonts w:hint="eastAsia"/>
          <w:snapToGrid/>
        </w:rPr>
        <w:t>1</w:t>
      </w:r>
      <w:r>
        <w:rPr>
          <w:rFonts w:hint="eastAsia"/>
          <w:snapToGrid/>
        </w:rPr>
        <w:t>从而嵌入</w:t>
      </w:r>
      <w:r>
        <w:rPr>
          <w:rFonts w:hint="eastAsia"/>
          <w:snapToGrid/>
        </w:rPr>
        <w:t>2</w:t>
      </w:r>
      <w:r>
        <w:rPr>
          <w:rFonts w:hint="eastAsia"/>
          <w:snapToGrid/>
        </w:rPr>
        <w:t>比特秘密信息</w:t>
      </w:r>
      <w:r>
        <w:rPr>
          <w:rFonts w:hint="eastAsia"/>
          <w:snapToGrid/>
        </w:rPr>
        <w:t xml:space="preserve">, </w:t>
      </w:r>
      <w:r>
        <w:rPr>
          <w:rFonts w:hint="eastAsia"/>
          <w:snapToGrid/>
        </w:rPr>
        <w:t>由于</w:t>
      </w:r>
      <w:r>
        <w:rPr>
          <w:rFonts w:hint="eastAsia"/>
          <w:snapToGrid/>
        </w:rPr>
        <w:t>LSBMR</w:t>
      </w:r>
      <w:r>
        <w:rPr>
          <w:rFonts w:hint="eastAsia"/>
          <w:snapToGrid/>
        </w:rPr>
        <w:t>方法不是直接用秘密信息替换载体图像的最低比特位</w:t>
      </w:r>
      <w:r>
        <w:rPr>
          <w:rFonts w:hint="eastAsia"/>
          <w:snapToGrid/>
        </w:rPr>
        <w:t xml:space="preserve">, </w:t>
      </w:r>
      <w:r>
        <w:rPr>
          <w:rFonts w:hint="eastAsia"/>
          <w:snapToGrid/>
        </w:rPr>
        <w:t>且明显降低了对载体图像的修改率</w:t>
      </w:r>
      <w:r>
        <w:rPr>
          <w:rFonts w:hint="eastAsia"/>
          <w:snapToGrid/>
        </w:rPr>
        <w:t xml:space="preserve">, </w:t>
      </w:r>
      <w:r>
        <w:rPr>
          <w:rFonts w:hint="eastAsia"/>
          <w:snapToGrid/>
        </w:rPr>
        <w:t>因此</w:t>
      </w:r>
      <w:r>
        <w:rPr>
          <w:rFonts w:hint="eastAsia"/>
          <w:snapToGrid/>
        </w:rPr>
        <w:t>, LSBMR</w:t>
      </w:r>
      <w:r>
        <w:rPr>
          <w:rFonts w:hint="eastAsia"/>
          <w:snapToGrid/>
        </w:rPr>
        <w:t>方法在提高密写图像质量的基础上提高了其安全性</w:t>
      </w:r>
      <w:r>
        <w:rPr>
          <w:rFonts w:hint="eastAsia"/>
          <w:snapToGrid/>
        </w:rPr>
        <w:t xml:space="preserve">. </w:t>
      </w:r>
      <w:r>
        <w:rPr>
          <w:rFonts w:hint="eastAsia"/>
          <w:snapToGrid/>
        </w:rPr>
        <w:t>为了进一步提高图像的嵌入质量</w:t>
      </w:r>
      <w:r>
        <w:rPr>
          <w:rFonts w:hint="eastAsia"/>
          <w:snapToGrid/>
        </w:rPr>
        <w:t>, EALSBMR</w:t>
      </w:r>
      <w:r>
        <w:rPr>
          <w:rFonts w:hint="eastAsia"/>
          <w:snapToGrid/>
        </w:rPr>
        <w:t>方法</w:t>
      </w:r>
      <w:r>
        <w:rPr>
          <w:rFonts w:hint="eastAsia"/>
        </w:rPr>
        <w:t>[6]</w:t>
      </w:r>
      <w:r>
        <w:rPr>
          <w:rFonts w:hint="eastAsia"/>
          <w:snapToGrid/>
        </w:rPr>
        <w:t>被提出</w:t>
      </w:r>
      <w:r>
        <w:rPr>
          <w:rFonts w:hint="eastAsia"/>
          <w:snapToGrid/>
        </w:rPr>
        <w:t xml:space="preserve">, </w:t>
      </w:r>
      <w:r>
        <w:rPr>
          <w:rFonts w:hint="eastAsia"/>
          <w:snapToGrid/>
        </w:rPr>
        <w:t>即边缘自适应</w:t>
      </w:r>
      <w:r>
        <w:rPr>
          <w:rFonts w:hint="eastAsia"/>
          <w:snapToGrid/>
        </w:rPr>
        <w:t>LSB</w:t>
      </w:r>
      <w:r>
        <w:rPr>
          <w:rFonts w:hint="eastAsia"/>
          <w:snapToGrid/>
        </w:rPr>
        <w:t>匹配重访方法</w:t>
      </w:r>
      <w:r>
        <w:rPr>
          <w:rFonts w:hint="eastAsia"/>
          <w:snapToGrid/>
        </w:rPr>
        <w:t xml:space="preserve">, </w:t>
      </w:r>
      <w:r>
        <w:rPr>
          <w:rFonts w:hint="eastAsia"/>
          <w:snapToGrid/>
        </w:rPr>
        <w:t>可根据秘密信息长度和载体图像自身平滑程度自适应的嵌入秘密信息</w:t>
      </w:r>
      <w:r>
        <w:rPr>
          <w:rFonts w:hint="eastAsia"/>
          <w:snapToGrid/>
        </w:rPr>
        <w:t xml:space="preserve">, </w:t>
      </w:r>
      <w:r>
        <w:rPr>
          <w:rFonts w:hint="eastAsia"/>
          <w:snapToGrid/>
        </w:rPr>
        <w:t>优先选择图像较粗糙区域进行嵌入</w:t>
      </w:r>
      <w:r>
        <w:rPr>
          <w:rFonts w:hint="eastAsia"/>
          <w:snapToGrid/>
        </w:rPr>
        <w:t xml:space="preserve">, </w:t>
      </w:r>
      <w:r>
        <w:rPr>
          <w:rFonts w:hint="eastAsia"/>
          <w:snapToGrid/>
        </w:rPr>
        <w:t>避免了对载体图像平滑区域的修改</w:t>
      </w:r>
      <w:r>
        <w:rPr>
          <w:rFonts w:hint="eastAsia"/>
          <w:snapToGrid/>
        </w:rPr>
        <w:t xml:space="preserve">, </w:t>
      </w:r>
      <w:r>
        <w:rPr>
          <w:rFonts w:hint="eastAsia"/>
          <w:snapToGrid/>
        </w:rPr>
        <w:t>因此</w:t>
      </w:r>
      <w:r>
        <w:rPr>
          <w:rFonts w:hint="eastAsia"/>
          <w:snapToGrid/>
        </w:rPr>
        <w:t>EALSBMR</w:t>
      </w:r>
      <w:r>
        <w:rPr>
          <w:rFonts w:hint="eastAsia"/>
          <w:snapToGrid/>
        </w:rPr>
        <w:t>密写方法下的密写图像图像质量较之</w:t>
      </w:r>
      <w:r>
        <w:rPr>
          <w:rFonts w:hint="eastAsia"/>
          <w:snapToGrid/>
        </w:rPr>
        <w:t>LSBMR</w:t>
      </w:r>
      <w:r>
        <w:rPr>
          <w:rFonts w:hint="eastAsia"/>
          <w:snapToGrid/>
        </w:rPr>
        <w:t>更好</w:t>
      </w:r>
      <w:r>
        <w:rPr>
          <w:rFonts w:hint="eastAsia"/>
          <w:snapToGrid/>
        </w:rPr>
        <w:t xml:space="preserve">. </w:t>
      </w:r>
    </w:p>
    <w:p w:rsidR="00A05FCB" w:rsidRDefault="003E794C">
      <w:pPr>
        <w:spacing w:line="240" w:lineRule="auto"/>
        <w:ind w:firstLineChars="200" w:firstLine="416"/>
        <w:rPr>
          <w:snapToGrid/>
        </w:rPr>
      </w:pPr>
      <w:r>
        <w:rPr>
          <w:rFonts w:hint="eastAsia"/>
          <w:snapToGrid/>
        </w:rPr>
        <w:t>LSBMR</w:t>
      </w:r>
      <w:r>
        <w:rPr>
          <w:rFonts w:hint="eastAsia"/>
          <w:snapToGrid/>
        </w:rPr>
        <w:t>方法最独特的地方是对两个载体数据中至多改变一个便可嵌入两比特秘密信息</w:t>
      </w:r>
      <w:r>
        <w:rPr>
          <w:rFonts w:hint="eastAsia"/>
          <w:snapToGrid/>
        </w:rPr>
        <w:t xml:space="preserve">. </w:t>
      </w:r>
      <w:r>
        <w:rPr>
          <w:rFonts w:hint="eastAsia"/>
          <w:snapToGrid/>
        </w:rPr>
        <w:t>这也为后面进行更大容量嵌入的</w:t>
      </w:r>
      <w:r>
        <w:rPr>
          <w:rFonts w:hint="eastAsia"/>
          <w:snapToGrid/>
        </w:rPr>
        <w:t>EMD</w:t>
      </w:r>
      <w:r>
        <w:rPr>
          <w:rFonts w:hint="eastAsia"/>
          <w:snapToGrid/>
        </w:rPr>
        <w:t>方法提供了很多借鉴</w:t>
      </w:r>
      <w:r>
        <w:rPr>
          <w:rFonts w:hint="eastAsia"/>
          <w:snapToGrid/>
        </w:rPr>
        <w:t>. EMD</w:t>
      </w:r>
      <w:r>
        <w:rPr>
          <w:rFonts w:hint="eastAsia"/>
          <w:snapToGrid/>
        </w:rPr>
        <w:t>方法</w:t>
      </w:r>
      <w:r>
        <w:rPr>
          <w:rFonts w:hint="eastAsia"/>
          <w:snapToGrid/>
        </w:rPr>
        <w:t xml:space="preserve">, </w:t>
      </w:r>
      <w:r>
        <w:rPr>
          <w:rFonts w:hint="eastAsia"/>
          <w:snapToGrid/>
        </w:rPr>
        <w:t>即全方向扩展方法</w:t>
      </w:r>
      <w:r>
        <w:rPr>
          <w:rFonts w:hint="eastAsia"/>
          <w:snapToGrid/>
        </w:rPr>
        <w:t xml:space="preserve">, </w:t>
      </w:r>
      <w:r>
        <w:rPr>
          <w:rFonts w:hint="eastAsia"/>
          <w:snapToGrid/>
        </w:rPr>
        <w:t>是对载体进行微小修改以进行大容量嵌入的一种有效的嵌入方法</w:t>
      </w:r>
      <w:r>
        <w:rPr>
          <w:rFonts w:hint="eastAsia"/>
        </w:rPr>
        <w:t>[7]</w:t>
      </w:r>
      <w:r>
        <w:rPr>
          <w:rFonts w:hint="eastAsia"/>
          <w:snapToGrid/>
        </w:rPr>
        <w:t xml:space="preserve">, </w:t>
      </w:r>
      <w:r>
        <w:rPr>
          <w:rFonts w:hint="eastAsia"/>
          <w:snapToGrid/>
        </w:rPr>
        <w:t>通过对</w:t>
      </w:r>
      <w:r>
        <w:rPr>
          <w:rFonts w:hint="eastAsia"/>
          <w:i/>
        </w:rPr>
        <w:t>n</w:t>
      </w:r>
      <w:r>
        <w:rPr>
          <w:rFonts w:hint="eastAsia"/>
          <w:snapToGrid/>
        </w:rPr>
        <w:t>个载体数据最多加减</w:t>
      </w:r>
      <w:r>
        <w:rPr>
          <w:rFonts w:hint="eastAsia"/>
          <w:snapToGrid/>
        </w:rPr>
        <w:t>1</w:t>
      </w:r>
      <w:r>
        <w:rPr>
          <w:rFonts w:hint="eastAsia"/>
          <w:snapToGrid/>
        </w:rPr>
        <w:t>来嵌入一个</w:t>
      </w:r>
      <w:r w:rsidR="00A05FCB" w:rsidRPr="00A05FCB">
        <w:rPr>
          <w:rFonts w:hint="eastAsia"/>
          <w:snapToGrid/>
        </w:rPr>
        <w:object w:dxaOrig="619" w:dyaOrig="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pt;height:13.5pt" o:ole="">
            <v:imagedata r:id="rId14" o:title=""/>
          </v:shape>
          <o:OLEObject Type="Embed" ProgID="Equation.DSMT4" ShapeID="_x0000_i1025" DrawAspect="Content" ObjectID="_1535785536" r:id="rId15"/>
        </w:object>
      </w:r>
      <w:r>
        <w:rPr>
          <w:rFonts w:hint="eastAsia"/>
          <w:snapToGrid/>
        </w:rPr>
        <w:t>进制的数</w:t>
      </w:r>
      <w:r>
        <w:rPr>
          <w:rFonts w:hint="eastAsia"/>
          <w:snapToGrid/>
        </w:rPr>
        <w:t xml:space="preserve">. </w:t>
      </w:r>
      <w:r>
        <w:rPr>
          <w:rFonts w:hint="eastAsia"/>
          <w:snapToGrid/>
        </w:rPr>
        <w:t>为进一步提高嵌入容量</w:t>
      </w:r>
      <w:r>
        <w:rPr>
          <w:rFonts w:hint="eastAsia"/>
          <w:snapToGrid/>
        </w:rPr>
        <w:t xml:space="preserve">, </w:t>
      </w:r>
      <w:r>
        <w:rPr>
          <w:rFonts w:hint="eastAsia"/>
          <w:snapToGrid/>
        </w:rPr>
        <w:t>文献</w:t>
      </w:r>
      <w:r>
        <w:rPr>
          <w:rFonts w:hint="eastAsia"/>
        </w:rPr>
        <w:t>[8]</w:t>
      </w:r>
      <w:r>
        <w:rPr>
          <w:rFonts w:hint="eastAsia"/>
          <w:snapToGrid/>
        </w:rPr>
        <w:t>给出了</w:t>
      </w:r>
      <w:r>
        <w:rPr>
          <w:rFonts w:hint="eastAsia"/>
          <w:snapToGrid/>
        </w:rPr>
        <w:t>EMD-2</w:t>
      </w:r>
      <w:r>
        <w:rPr>
          <w:rFonts w:hint="eastAsia"/>
          <w:snapToGrid/>
        </w:rPr>
        <w:t>方法和</w:t>
      </w:r>
      <w:r>
        <w:rPr>
          <w:rFonts w:hint="eastAsia"/>
          <w:snapToGrid/>
        </w:rPr>
        <w:t>2-EMD</w:t>
      </w:r>
      <w:r>
        <w:rPr>
          <w:rFonts w:hint="eastAsia"/>
          <w:snapToGrid/>
        </w:rPr>
        <w:t>方法</w:t>
      </w:r>
      <w:r>
        <w:rPr>
          <w:rFonts w:hint="eastAsia"/>
          <w:snapToGrid/>
        </w:rPr>
        <w:t>, EMD-2</w:t>
      </w:r>
      <w:r>
        <w:rPr>
          <w:rFonts w:hint="eastAsia"/>
          <w:snapToGrid/>
        </w:rPr>
        <w:t>方法允许对</w:t>
      </w:r>
      <w:r>
        <w:rPr>
          <w:rFonts w:hint="eastAsia"/>
          <w:i/>
        </w:rPr>
        <w:t>n</w:t>
      </w:r>
      <w:r>
        <w:rPr>
          <w:rFonts w:hint="eastAsia"/>
          <w:snapToGrid/>
        </w:rPr>
        <w:t>个载体数据最多进行</w:t>
      </w:r>
      <w:r>
        <w:rPr>
          <w:rFonts w:hint="eastAsia"/>
          <w:snapToGrid/>
        </w:rPr>
        <w:t>2</w:t>
      </w:r>
      <w:r>
        <w:rPr>
          <w:rFonts w:hint="eastAsia"/>
          <w:snapToGrid/>
        </w:rPr>
        <w:t>个加减</w:t>
      </w:r>
      <w:r>
        <w:rPr>
          <w:rFonts w:hint="eastAsia"/>
          <w:snapToGrid/>
        </w:rPr>
        <w:t>1</w:t>
      </w:r>
      <w:r>
        <w:rPr>
          <w:rFonts w:hint="eastAsia"/>
          <w:snapToGrid/>
        </w:rPr>
        <w:t>而嵌入一个更大进制的数</w:t>
      </w:r>
      <w:r>
        <w:rPr>
          <w:rFonts w:hint="eastAsia"/>
          <w:snapToGrid/>
        </w:rPr>
        <w:t>, 2-EMD</w:t>
      </w:r>
      <w:r>
        <w:rPr>
          <w:rFonts w:hint="eastAsia"/>
          <w:snapToGrid/>
        </w:rPr>
        <w:t>方法即连续用两次</w:t>
      </w:r>
      <w:r>
        <w:rPr>
          <w:rFonts w:hint="eastAsia"/>
          <w:snapToGrid/>
        </w:rPr>
        <w:t>EMD</w:t>
      </w:r>
      <w:r>
        <w:rPr>
          <w:rFonts w:hint="eastAsia"/>
          <w:snapToGrid/>
        </w:rPr>
        <w:t>方法可嵌入一个</w:t>
      </w:r>
      <w:r w:rsidR="00A05FCB" w:rsidRPr="00A05FCB">
        <w:rPr>
          <w:rFonts w:hint="eastAsia"/>
          <w:snapToGrid/>
        </w:rPr>
        <w:object w:dxaOrig="860" w:dyaOrig="360">
          <v:shape id="_x0000_i1026" type="#_x0000_t75" style="width:43pt;height:18.5pt" o:ole="">
            <v:imagedata r:id="rId16" o:title=""/>
          </v:shape>
          <o:OLEObject Type="Embed" ProgID="Equation.DSMT4" ShapeID="_x0000_i1026" DrawAspect="Content" ObjectID="_1535785537" r:id="rId17"/>
        </w:object>
      </w:r>
      <w:r>
        <w:rPr>
          <w:rFonts w:hint="eastAsia"/>
          <w:snapToGrid/>
        </w:rPr>
        <w:t>进制的数</w:t>
      </w:r>
      <w:r>
        <w:rPr>
          <w:rFonts w:hint="eastAsia"/>
          <w:snapToGrid/>
        </w:rPr>
        <w:t xml:space="preserve">, </w:t>
      </w:r>
      <w:r>
        <w:rPr>
          <w:rFonts w:hint="eastAsia"/>
          <w:snapToGrid/>
        </w:rPr>
        <w:t>相比于</w:t>
      </w:r>
      <w:r>
        <w:rPr>
          <w:rFonts w:hint="eastAsia"/>
          <w:snapToGrid/>
        </w:rPr>
        <w:t>EMD</w:t>
      </w:r>
      <w:r>
        <w:rPr>
          <w:rFonts w:hint="eastAsia"/>
          <w:snapToGrid/>
        </w:rPr>
        <w:t>方法</w:t>
      </w:r>
      <w:r>
        <w:rPr>
          <w:rFonts w:hint="eastAsia"/>
          <w:snapToGrid/>
        </w:rPr>
        <w:t>, EMD-2</w:t>
      </w:r>
      <w:r>
        <w:rPr>
          <w:rFonts w:hint="eastAsia"/>
          <w:snapToGrid/>
        </w:rPr>
        <w:t>方法和</w:t>
      </w:r>
      <w:r>
        <w:rPr>
          <w:rFonts w:hint="eastAsia"/>
          <w:snapToGrid/>
        </w:rPr>
        <w:t>2-EMD</w:t>
      </w:r>
      <w:r>
        <w:rPr>
          <w:rFonts w:hint="eastAsia"/>
          <w:snapToGrid/>
        </w:rPr>
        <w:t>方法更大程度的提高了秘密信息嵌入容量</w:t>
      </w:r>
      <w:r>
        <w:rPr>
          <w:rFonts w:hint="eastAsia"/>
          <w:snapToGrid/>
        </w:rPr>
        <w:t xml:space="preserve">. </w:t>
      </w:r>
      <w:r>
        <w:rPr>
          <w:rFonts w:hint="eastAsia"/>
          <w:snapToGrid/>
        </w:rPr>
        <w:t>在</w:t>
      </w:r>
      <w:r>
        <w:rPr>
          <w:rFonts w:hint="eastAsia"/>
          <w:snapToGrid/>
        </w:rPr>
        <w:t>EMD</w:t>
      </w:r>
      <w:r>
        <w:rPr>
          <w:rFonts w:hint="eastAsia"/>
          <w:snapToGrid/>
        </w:rPr>
        <w:t>方法的基础上也能实现对载体数据的全方位改变</w:t>
      </w:r>
      <w:r>
        <w:rPr>
          <w:rFonts w:hint="eastAsia"/>
          <w:snapToGrid/>
        </w:rPr>
        <w:t xml:space="preserve">, </w:t>
      </w:r>
      <w:r>
        <w:rPr>
          <w:rFonts w:hint="eastAsia"/>
          <w:snapToGrid/>
        </w:rPr>
        <w:t>即文献</w:t>
      </w:r>
      <w:r>
        <w:rPr>
          <w:rFonts w:hint="eastAsia"/>
        </w:rPr>
        <w:t>[9]</w:t>
      </w:r>
      <w:r>
        <w:rPr>
          <w:rFonts w:hint="eastAsia"/>
          <w:snapToGrid/>
        </w:rPr>
        <w:t xml:space="preserve">, </w:t>
      </w:r>
      <w:r>
        <w:rPr>
          <w:rFonts w:hint="eastAsia"/>
          <w:snapToGrid/>
        </w:rPr>
        <w:t>即在</w:t>
      </w:r>
      <w:r>
        <w:rPr>
          <w:rFonts w:hint="eastAsia"/>
          <w:i/>
          <w:snapToGrid/>
        </w:rPr>
        <w:t>n</w:t>
      </w:r>
      <w:r>
        <w:rPr>
          <w:rFonts w:hint="eastAsia"/>
          <w:snapToGrid/>
        </w:rPr>
        <w:t>个载体数据的每一位都可能改变的基础上嵌入一个</w:t>
      </w:r>
      <w:r w:rsidR="00A05FCB" w:rsidRPr="00A05FCB">
        <w:rPr>
          <w:rFonts w:hint="eastAsia"/>
          <w:snapToGrid/>
        </w:rPr>
        <w:object w:dxaOrig="260" w:dyaOrig="320">
          <v:shape id="_x0000_i1027" type="#_x0000_t75" style="width:13pt;height:16pt" o:ole="">
            <v:imagedata r:id="rId18" o:title=""/>
          </v:shape>
          <o:OLEObject Type="Embed" ProgID="Equation.DSMT4" ShapeID="_x0000_i1027" DrawAspect="Content" ObjectID="_1535785538" r:id="rId19"/>
        </w:object>
      </w:r>
      <w:r>
        <w:rPr>
          <w:rFonts w:hint="eastAsia"/>
          <w:snapToGrid/>
        </w:rPr>
        <w:t>进制的数</w:t>
      </w:r>
      <w:r>
        <w:rPr>
          <w:rFonts w:hint="eastAsia"/>
          <w:snapToGrid/>
        </w:rPr>
        <w:t xml:space="preserve">, </w:t>
      </w:r>
      <w:r>
        <w:rPr>
          <w:rFonts w:hint="eastAsia"/>
          <w:snapToGrid/>
        </w:rPr>
        <w:t>带来更大的嵌入容量</w:t>
      </w:r>
      <w:r>
        <w:rPr>
          <w:rFonts w:hint="eastAsia"/>
          <w:snapToGrid/>
        </w:rPr>
        <w:t xml:space="preserve">. </w:t>
      </w:r>
    </w:p>
    <w:p w:rsidR="00A05FCB" w:rsidRDefault="003E794C">
      <w:pPr>
        <w:spacing w:line="240" w:lineRule="auto"/>
        <w:ind w:firstLineChars="200" w:firstLine="416"/>
        <w:rPr>
          <w:snapToGrid/>
        </w:rPr>
      </w:pPr>
      <w:r>
        <w:rPr>
          <w:rFonts w:hint="eastAsia"/>
          <w:snapToGrid/>
        </w:rPr>
        <w:t>但现有的</w:t>
      </w:r>
      <w:r>
        <w:rPr>
          <w:rFonts w:hint="eastAsia"/>
          <w:snapToGrid/>
        </w:rPr>
        <w:t>EMD</w:t>
      </w:r>
      <w:r>
        <w:rPr>
          <w:rFonts w:hint="eastAsia"/>
          <w:snapToGrid/>
        </w:rPr>
        <w:t>嵌入方法还存在着很多问题</w:t>
      </w:r>
      <w:r>
        <w:rPr>
          <w:rFonts w:hint="eastAsia"/>
          <w:snapToGrid/>
        </w:rPr>
        <w:t xml:space="preserve">, </w:t>
      </w:r>
      <w:r>
        <w:rPr>
          <w:rFonts w:hint="eastAsia"/>
          <w:snapToGrid/>
        </w:rPr>
        <w:t>还有很多提升空间</w:t>
      </w:r>
      <w:r>
        <w:rPr>
          <w:rFonts w:hint="eastAsia"/>
          <w:snapToGrid/>
        </w:rPr>
        <w:t xml:space="preserve">, </w:t>
      </w:r>
      <w:r>
        <w:rPr>
          <w:rFonts w:hint="eastAsia"/>
          <w:snapToGrid/>
        </w:rPr>
        <w:t>主要表现在：</w:t>
      </w:r>
    </w:p>
    <w:p w:rsidR="00A05FCB" w:rsidRDefault="003E794C">
      <w:pPr>
        <w:spacing w:line="240" w:lineRule="auto"/>
        <w:ind w:firstLineChars="200" w:firstLine="416"/>
        <w:rPr>
          <w:snapToGrid/>
        </w:rPr>
      </w:pPr>
      <w:r>
        <w:rPr>
          <w:rFonts w:hint="eastAsia"/>
          <w:snapToGrid/>
        </w:rPr>
        <w:t xml:space="preserve">1) </w:t>
      </w:r>
      <w:r>
        <w:rPr>
          <w:rFonts w:hint="eastAsia"/>
          <w:snapToGrid/>
        </w:rPr>
        <w:t>传统的</w:t>
      </w:r>
      <w:r>
        <w:rPr>
          <w:rFonts w:hint="eastAsia"/>
          <w:snapToGrid/>
        </w:rPr>
        <w:t>EMD</w:t>
      </w:r>
      <w:r>
        <w:rPr>
          <w:rFonts w:hint="eastAsia"/>
          <w:snapToGrid/>
        </w:rPr>
        <w:t>方法通常采用特定的权值向</w:t>
      </w:r>
      <w:r>
        <w:rPr>
          <w:rFonts w:hint="eastAsia"/>
          <w:snapToGrid/>
        </w:rPr>
        <w:lastRenderedPageBreak/>
        <w:t>量</w:t>
      </w:r>
      <w:r>
        <w:rPr>
          <w:rFonts w:hint="eastAsia"/>
          <w:snapToGrid/>
        </w:rPr>
        <w:t xml:space="preserve">, </w:t>
      </w:r>
      <w:r>
        <w:rPr>
          <w:rFonts w:hint="eastAsia"/>
          <w:snapToGrid/>
        </w:rPr>
        <w:t>以</w:t>
      </w:r>
      <w:r>
        <w:rPr>
          <w:rFonts w:hint="eastAsia"/>
          <w:i/>
        </w:rPr>
        <w:t>n</w:t>
      </w:r>
      <w:r>
        <w:rPr>
          <w:rFonts w:hint="eastAsia"/>
          <w:snapToGrid/>
        </w:rPr>
        <w:t>个载体数据进行调整嵌入的</w:t>
      </w:r>
      <w:r>
        <w:rPr>
          <w:rFonts w:hint="eastAsia"/>
          <w:snapToGrid/>
        </w:rPr>
        <w:t>EMD</w:t>
      </w:r>
      <w:r>
        <w:rPr>
          <w:rFonts w:hint="eastAsia"/>
          <w:snapToGrid/>
        </w:rPr>
        <w:t>方法为例</w:t>
      </w:r>
      <w:r>
        <w:rPr>
          <w:rFonts w:hint="eastAsia"/>
          <w:snapToGrid/>
        </w:rPr>
        <w:t xml:space="preserve">, </w:t>
      </w:r>
      <w:r>
        <w:rPr>
          <w:rFonts w:hint="eastAsia"/>
          <w:snapToGrid/>
        </w:rPr>
        <w:t>对于简单</w:t>
      </w:r>
      <w:r>
        <w:rPr>
          <w:rFonts w:hint="eastAsia"/>
          <w:snapToGrid/>
        </w:rPr>
        <w:t>EMD</w:t>
      </w:r>
      <w:r>
        <w:rPr>
          <w:rFonts w:hint="eastAsia"/>
          <w:snapToGrid/>
        </w:rPr>
        <w:t>方法</w:t>
      </w:r>
      <w:r>
        <w:rPr>
          <w:rFonts w:hint="eastAsia"/>
          <w:snapToGrid/>
        </w:rPr>
        <w:t xml:space="preserve">, </w:t>
      </w:r>
      <w:r>
        <w:rPr>
          <w:rFonts w:hint="eastAsia"/>
          <w:snapToGrid/>
        </w:rPr>
        <w:t>其嵌入的权值向量为</w:t>
      </w:r>
      <w:r w:rsidR="00A05FCB" w:rsidRPr="00A05FCB">
        <w:rPr>
          <w:rFonts w:hint="eastAsia"/>
          <w:snapToGrid/>
        </w:rPr>
        <w:object w:dxaOrig="1040" w:dyaOrig="320">
          <v:shape id="_x0000_i1028" type="#_x0000_t75" style="width:51.5pt;height:16pt" o:ole="">
            <v:imagedata r:id="rId20" o:title=""/>
          </v:shape>
          <o:OLEObject Type="Embed" ProgID="Equation.DSMT4" ShapeID="_x0000_i1028" DrawAspect="Content" ObjectID="_1535785539" r:id="rId21"/>
        </w:object>
      </w:r>
      <w:r>
        <w:rPr>
          <w:rFonts w:hint="eastAsia"/>
          <w:snapToGrid/>
        </w:rPr>
        <w:t>；对于</w:t>
      </w:r>
      <w:r>
        <w:rPr>
          <w:rFonts w:hint="eastAsia"/>
          <w:snapToGrid/>
        </w:rPr>
        <w:t>EMD-2</w:t>
      </w:r>
      <w:r>
        <w:rPr>
          <w:rFonts w:hint="eastAsia"/>
          <w:snapToGrid/>
        </w:rPr>
        <w:t>方法</w:t>
      </w:r>
      <w:r>
        <w:rPr>
          <w:rFonts w:hint="eastAsia"/>
          <w:snapToGrid/>
        </w:rPr>
        <w:t xml:space="preserve">, </w:t>
      </w:r>
      <w:r>
        <w:rPr>
          <w:rFonts w:hint="eastAsia"/>
          <w:snapToGrid/>
        </w:rPr>
        <w:t>当</w:t>
      </w:r>
      <w:r>
        <w:rPr>
          <w:rFonts w:hint="eastAsia"/>
          <w:i/>
        </w:rPr>
        <w:t>n</w:t>
      </w:r>
      <w:r>
        <w:rPr>
          <w:rFonts w:hint="eastAsia"/>
          <w:snapToGrid/>
        </w:rPr>
        <w:t>=2</w:t>
      </w:r>
      <w:r>
        <w:rPr>
          <w:rFonts w:hint="eastAsia"/>
          <w:snapToGrid/>
        </w:rPr>
        <w:t>时</w:t>
      </w:r>
      <w:r>
        <w:rPr>
          <w:rFonts w:hint="eastAsia"/>
          <w:snapToGrid/>
        </w:rPr>
        <w:t xml:space="preserve">, </w:t>
      </w:r>
      <w:r>
        <w:rPr>
          <w:rFonts w:hint="eastAsia"/>
          <w:snapToGrid/>
        </w:rPr>
        <w:t>其嵌入的权值向量设定为</w:t>
      </w:r>
      <w:r>
        <w:rPr>
          <w:rFonts w:hint="eastAsia"/>
          <w:snapToGrid/>
        </w:rPr>
        <w:t xml:space="preserve">(1, 3), </w:t>
      </w:r>
      <w:r>
        <w:rPr>
          <w:rFonts w:hint="eastAsia"/>
          <w:snapToGrid/>
        </w:rPr>
        <w:t>当</w:t>
      </w:r>
      <w:r>
        <w:rPr>
          <w:rFonts w:hint="eastAsia"/>
          <w:i/>
        </w:rPr>
        <w:t>n</w:t>
      </w:r>
      <w:r>
        <w:rPr>
          <w:rFonts w:hint="eastAsia"/>
          <w:snapToGrid/>
        </w:rPr>
        <w:t>&gt;2</w:t>
      </w:r>
      <w:r>
        <w:rPr>
          <w:rFonts w:hint="eastAsia"/>
          <w:snapToGrid/>
        </w:rPr>
        <w:t>时</w:t>
      </w:r>
      <w:r>
        <w:rPr>
          <w:rFonts w:hint="eastAsia"/>
          <w:snapToGrid/>
        </w:rPr>
        <w:t xml:space="preserve">, </w:t>
      </w:r>
      <w:r>
        <w:rPr>
          <w:rFonts w:hint="eastAsia"/>
          <w:snapToGrid/>
        </w:rPr>
        <w:t>其嵌入的基向量设定为</w:t>
      </w:r>
      <w:r w:rsidR="00A05FCB" w:rsidRPr="00A05FCB">
        <w:rPr>
          <w:rFonts w:hint="eastAsia"/>
          <w:snapToGrid/>
        </w:rPr>
        <w:object w:dxaOrig="1960" w:dyaOrig="320">
          <v:shape id="_x0000_i1029" type="#_x0000_t75" style="width:98pt;height:16pt" o:ole="">
            <v:imagedata r:id="rId22" o:title=""/>
          </v:shape>
          <o:OLEObject Type="Embed" ProgID="Equation.DSMT4" ShapeID="_x0000_i1029" DrawAspect="Content" ObjectID="_1535785540" r:id="rId23"/>
        </w:object>
      </w:r>
      <w:r>
        <w:rPr>
          <w:rFonts w:hint="eastAsia"/>
          <w:snapToGrid/>
        </w:rPr>
        <w:t>；对于</w:t>
      </w:r>
      <w:r>
        <w:rPr>
          <w:rFonts w:hint="eastAsia"/>
          <w:snapToGrid/>
        </w:rPr>
        <w:t>EMD-</w:t>
      </w:r>
      <w:r>
        <w:rPr>
          <w:rFonts w:hint="eastAsia"/>
          <w:i/>
        </w:rPr>
        <w:t>n</w:t>
      </w:r>
      <w:r>
        <w:rPr>
          <w:rFonts w:hint="eastAsia"/>
          <w:snapToGrid/>
        </w:rPr>
        <w:t>方法</w:t>
      </w:r>
      <w:r>
        <w:rPr>
          <w:rFonts w:hint="eastAsia"/>
          <w:snapToGrid/>
        </w:rPr>
        <w:t xml:space="preserve">, </w:t>
      </w:r>
      <w:r>
        <w:rPr>
          <w:rFonts w:hint="eastAsia"/>
          <w:snapToGrid/>
        </w:rPr>
        <w:t>其嵌入的权值向量被设定为</w:t>
      </w:r>
      <w:r>
        <w:rPr>
          <w:rFonts w:hint="eastAsia"/>
          <w:snapToGrid/>
        </w:rPr>
        <w:t>3</w:t>
      </w:r>
      <w:r>
        <w:rPr>
          <w:rFonts w:hint="eastAsia"/>
          <w:snapToGrid/>
        </w:rPr>
        <w:t>的幂次</w:t>
      </w:r>
      <w:r>
        <w:rPr>
          <w:rFonts w:hint="eastAsia"/>
          <w:snapToGrid/>
        </w:rPr>
        <w:t xml:space="preserve">. </w:t>
      </w:r>
      <w:r>
        <w:rPr>
          <w:rFonts w:hint="eastAsia"/>
          <w:snapToGrid/>
        </w:rPr>
        <w:t>而特定的嵌入策略降低了密写的安全性</w:t>
      </w:r>
      <w:r>
        <w:rPr>
          <w:rFonts w:hint="eastAsia"/>
          <w:snapToGrid/>
        </w:rPr>
        <w:t xml:space="preserve">, </w:t>
      </w:r>
      <w:r>
        <w:rPr>
          <w:rFonts w:hint="eastAsia"/>
          <w:snapToGrid/>
        </w:rPr>
        <w:t>若知道对应的密写方法和获取对应的密写载体</w:t>
      </w:r>
      <w:r>
        <w:rPr>
          <w:rFonts w:hint="eastAsia"/>
          <w:snapToGrid/>
        </w:rPr>
        <w:t xml:space="preserve">, </w:t>
      </w:r>
      <w:r>
        <w:rPr>
          <w:rFonts w:hint="eastAsia"/>
          <w:snapToGrid/>
        </w:rPr>
        <w:t>则可从中容易地提取嵌入的秘密信息</w:t>
      </w:r>
      <w:r>
        <w:rPr>
          <w:rFonts w:hint="eastAsia"/>
          <w:snapToGrid/>
        </w:rPr>
        <w:t xml:space="preserve">. </w:t>
      </w:r>
    </w:p>
    <w:p w:rsidR="00A05FCB" w:rsidRDefault="003E794C">
      <w:pPr>
        <w:spacing w:line="240" w:lineRule="auto"/>
        <w:ind w:firstLineChars="200" w:firstLine="416"/>
        <w:rPr>
          <w:snapToGrid/>
        </w:rPr>
      </w:pPr>
      <w:r>
        <w:rPr>
          <w:rFonts w:hint="eastAsia"/>
          <w:snapToGrid/>
        </w:rPr>
        <w:tab/>
      </w:r>
      <w:r>
        <w:rPr>
          <w:rFonts w:hint="eastAsia"/>
        </w:rPr>
        <w:t>2)</w:t>
      </w:r>
      <w:r>
        <w:rPr>
          <w:rFonts w:hint="eastAsia"/>
        </w:rPr>
        <w:t>传统的</w:t>
      </w:r>
      <w:r>
        <w:rPr>
          <w:rFonts w:hint="eastAsia"/>
          <w:snapToGrid/>
        </w:rPr>
        <w:t>EMD</w:t>
      </w:r>
      <w:r>
        <w:rPr>
          <w:rFonts w:hint="eastAsia"/>
          <w:snapToGrid/>
        </w:rPr>
        <w:t>嵌入方法通常只能利用权值向量进行组合形成的</w:t>
      </w:r>
      <w:r>
        <w:rPr>
          <w:rFonts w:hint="eastAsia"/>
          <w:snapToGrid/>
        </w:rPr>
        <w:t>1</w:t>
      </w:r>
      <w:r>
        <w:rPr>
          <w:rFonts w:hint="eastAsia"/>
          <w:snapToGrid/>
        </w:rPr>
        <w:t>为起始的连续组合数以及</w:t>
      </w:r>
      <w:r>
        <w:rPr>
          <w:rFonts w:hint="eastAsia"/>
          <w:snapToGrid/>
        </w:rPr>
        <w:t>0</w:t>
      </w:r>
      <w:r>
        <w:rPr>
          <w:rFonts w:hint="eastAsia"/>
          <w:snapToGrid/>
        </w:rPr>
        <w:t>即不进行调整来作为秘密信息的表达范围</w:t>
      </w:r>
      <w:r>
        <w:rPr>
          <w:rFonts w:hint="eastAsia"/>
          <w:snapToGrid/>
        </w:rPr>
        <w:t xml:space="preserve">, </w:t>
      </w:r>
      <w:r>
        <w:rPr>
          <w:rFonts w:hint="eastAsia"/>
          <w:snapToGrid/>
        </w:rPr>
        <w:t>这使得权值向量不能进行充分有效的组合</w:t>
      </w:r>
      <w:r>
        <w:rPr>
          <w:rFonts w:hint="eastAsia"/>
          <w:snapToGrid/>
        </w:rPr>
        <w:t xml:space="preserve">, </w:t>
      </w:r>
      <w:r>
        <w:rPr>
          <w:rFonts w:hint="eastAsia"/>
          <w:snapToGrid/>
        </w:rPr>
        <w:t>从而限制了秘密信息的表达范围</w:t>
      </w:r>
      <w:r>
        <w:rPr>
          <w:rFonts w:hint="eastAsia"/>
          <w:snapToGrid/>
        </w:rPr>
        <w:t xml:space="preserve">, </w:t>
      </w:r>
      <w:r>
        <w:rPr>
          <w:rFonts w:hint="eastAsia"/>
          <w:snapToGrid/>
        </w:rPr>
        <w:t>使得嵌入容量十分有限</w:t>
      </w:r>
      <w:r>
        <w:rPr>
          <w:rFonts w:hint="eastAsia"/>
          <w:snapToGrid/>
        </w:rPr>
        <w:t xml:space="preserve">. </w:t>
      </w:r>
      <w:r>
        <w:rPr>
          <w:rFonts w:hint="eastAsia"/>
          <w:snapToGrid/>
        </w:rPr>
        <w:t>对于</w:t>
      </w:r>
      <w:r>
        <w:rPr>
          <w:rFonts w:hint="eastAsia"/>
          <w:snapToGrid/>
        </w:rPr>
        <w:t>EMD-2</w:t>
      </w:r>
      <w:r>
        <w:rPr>
          <w:rFonts w:hint="eastAsia"/>
          <w:snapToGrid/>
        </w:rPr>
        <w:t>方法</w:t>
      </w:r>
      <w:r>
        <w:rPr>
          <w:rFonts w:hint="eastAsia"/>
          <w:snapToGrid/>
        </w:rPr>
        <w:t xml:space="preserve">, </w:t>
      </w:r>
      <w:r>
        <w:rPr>
          <w:rFonts w:hint="eastAsia"/>
          <w:snapToGrid/>
        </w:rPr>
        <w:t>其嵌入的容量通常达不到其嵌入的理论值</w:t>
      </w:r>
      <w:r>
        <w:rPr>
          <w:rFonts w:hint="eastAsia"/>
          <w:snapToGrid/>
        </w:rPr>
        <w:t xml:space="preserve">. </w:t>
      </w:r>
    </w:p>
    <w:p w:rsidR="00A05FCB" w:rsidRDefault="003E794C">
      <w:pPr>
        <w:spacing w:line="240" w:lineRule="auto"/>
        <w:ind w:firstLineChars="200" w:firstLine="416"/>
        <w:rPr>
          <w:snapToGrid/>
        </w:rPr>
      </w:pPr>
      <w:r>
        <w:rPr>
          <w:rFonts w:hint="eastAsia"/>
          <w:snapToGrid/>
        </w:rPr>
        <w:t>对于传统的简单</w:t>
      </w:r>
      <w:r>
        <w:rPr>
          <w:rFonts w:hint="eastAsia"/>
          <w:snapToGrid/>
        </w:rPr>
        <w:t>EMD</w:t>
      </w:r>
      <w:r>
        <w:rPr>
          <w:rFonts w:hint="eastAsia"/>
          <w:snapToGrid/>
        </w:rPr>
        <w:t>方法和</w:t>
      </w:r>
      <w:r>
        <w:rPr>
          <w:rFonts w:hint="eastAsia"/>
          <w:snapToGrid/>
        </w:rPr>
        <w:t>MED-</w:t>
      </w:r>
      <w:r>
        <w:rPr>
          <w:rFonts w:hint="eastAsia"/>
          <w:i/>
          <w:snapToGrid/>
        </w:rPr>
        <w:t>n</w:t>
      </w:r>
      <w:r>
        <w:rPr>
          <w:rFonts w:hint="eastAsia"/>
          <w:snapToGrid/>
        </w:rPr>
        <w:t>方法</w:t>
      </w:r>
      <w:r>
        <w:rPr>
          <w:rFonts w:hint="eastAsia"/>
          <w:snapToGrid/>
        </w:rPr>
        <w:t xml:space="preserve">, </w:t>
      </w:r>
      <w:r>
        <w:rPr>
          <w:rFonts w:hint="eastAsia"/>
          <w:snapToGrid/>
        </w:rPr>
        <w:t>尽管能达到该调整范围内的最大的嵌入容量</w:t>
      </w:r>
      <w:r>
        <w:rPr>
          <w:rFonts w:hint="eastAsia"/>
          <w:snapToGrid/>
        </w:rPr>
        <w:t xml:space="preserve">, </w:t>
      </w:r>
      <w:r>
        <w:rPr>
          <w:rFonts w:hint="eastAsia"/>
          <w:snapToGrid/>
        </w:rPr>
        <w:t>但传统的</w:t>
      </w:r>
      <w:r>
        <w:rPr>
          <w:rFonts w:hint="eastAsia"/>
          <w:snapToGrid/>
        </w:rPr>
        <w:t>EMD</w:t>
      </w:r>
      <w:r>
        <w:rPr>
          <w:rFonts w:hint="eastAsia"/>
          <w:snapToGrid/>
        </w:rPr>
        <w:t>方法仅能提供有限的几种调整方案</w:t>
      </w:r>
      <w:r>
        <w:rPr>
          <w:rFonts w:hint="eastAsia"/>
          <w:snapToGrid/>
        </w:rPr>
        <w:t xml:space="preserve">, </w:t>
      </w:r>
      <w:r>
        <w:rPr>
          <w:rFonts w:hint="eastAsia"/>
          <w:snapToGrid/>
        </w:rPr>
        <w:t>例如对</w:t>
      </w:r>
      <w:r>
        <w:rPr>
          <w:rFonts w:hint="eastAsia"/>
          <w:i/>
        </w:rPr>
        <w:t>n</w:t>
      </w:r>
      <w:r>
        <w:rPr>
          <w:rFonts w:hint="eastAsia"/>
          <w:snapToGrid/>
        </w:rPr>
        <w:t>个载体数据仅调整</w:t>
      </w:r>
      <w:r>
        <w:rPr>
          <w:rFonts w:hint="eastAsia"/>
          <w:snapToGrid/>
        </w:rPr>
        <w:t>1</w:t>
      </w:r>
      <w:r>
        <w:rPr>
          <w:rFonts w:hint="eastAsia"/>
          <w:snapToGrid/>
        </w:rPr>
        <w:t>个的简单</w:t>
      </w:r>
      <w:r>
        <w:rPr>
          <w:rFonts w:hint="eastAsia"/>
          <w:snapToGrid/>
        </w:rPr>
        <w:t>EMD</w:t>
      </w:r>
      <w:r>
        <w:rPr>
          <w:rFonts w:hint="eastAsia"/>
          <w:snapToGrid/>
        </w:rPr>
        <w:t>方法</w:t>
      </w:r>
      <w:r>
        <w:rPr>
          <w:rFonts w:hint="eastAsia"/>
          <w:snapToGrid/>
        </w:rPr>
        <w:t xml:space="preserve">, </w:t>
      </w:r>
      <w:r>
        <w:rPr>
          <w:rFonts w:hint="eastAsia"/>
          <w:snapToGrid/>
        </w:rPr>
        <w:t>对</w:t>
      </w:r>
      <w:r>
        <w:rPr>
          <w:rFonts w:hint="eastAsia"/>
          <w:i/>
        </w:rPr>
        <w:t>n</w:t>
      </w:r>
      <w:r>
        <w:rPr>
          <w:rFonts w:hint="eastAsia"/>
          <w:snapToGrid/>
        </w:rPr>
        <w:t>个载体数据仅调整</w:t>
      </w:r>
      <w:r>
        <w:rPr>
          <w:rFonts w:hint="eastAsia"/>
          <w:snapToGrid/>
        </w:rPr>
        <w:t>2</w:t>
      </w:r>
      <w:r>
        <w:rPr>
          <w:rFonts w:hint="eastAsia"/>
          <w:snapToGrid/>
        </w:rPr>
        <w:t>个的</w:t>
      </w:r>
      <w:r>
        <w:rPr>
          <w:rFonts w:hint="eastAsia"/>
          <w:snapToGrid/>
        </w:rPr>
        <w:t>EMD-2</w:t>
      </w:r>
      <w:r>
        <w:rPr>
          <w:rFonts w:hint="eastAsia"/>
          <w:snapToGrid/>
        </w:rPr>
        <w:t>方法和对</w:t>
      </w:r>
      <w:r>
        <w:rPr>
          <w:rFonts w:hint="eastAsia"/>
          <w:i/>
        </w:rPr>
        <w:t>n</w:t>
      </w:r>
      <w:r>
        <w:rPr>
          <w:rFonts w:hint="eastAsia"/>
          <w:snapToGrid/>
        </w:rPr>
        <w:t>个载体数据调整</w:t>
      </w:r>
      <w:r>
        <w:rPr>
          <w:rFonts w:hint="eastAsia"/>
          <w:i/>
        </w:rPr>
        <w:t>n</w:t>
      </w:r>
      <w:r>
        <w:rPr>
          <w:rFonts w:hint="eastAsia"/>
          <w:snapToGrid/>
        </w:rPr>
        <w:t>个载体数据的</w:t>
      </w:r>
      <w:r>
        <w:rPr>
          <w:rFonts w:hint="eastAsia"/>
          <w:snapToGrid/>
        </w:rPr>
        <w:t>EMD-</w:t>
      </w:r>
      <w:r>
        <w:rPr>
          <w:rFonts w:hint="eastAsia"/>
          <w:i/>
        </w:rPr>
        <w:t>n</w:t>
      </w:r>
      <w:r>
        <w:rPr>
          <w:rFonts w:hint="eastAsia"/>
          <w:snapToGrid/>
        </w:rPr>
        <w:t>方法</w:t>
      </w:r>
      <w:r>
        <w:rPr>
          <w:rFonts w:hint="eastAsia"/>
          <w:snapToGrid/>
        </w:rPr>
        <w:t xml:space="preserve">, </w:t>
      </w:r>
      <w:r>
        <w:rPr>
          <w:rFonts w:hint="eastAsia"/>
          <w:snapToGrid/>
        </w:rPr>
        <w:t>由此严重制约</w:t>
      </w:r>
      <w:r>
        <w:rPr>
          <w:rFonts w:hint="eastAsia"/>
          <w:snapToGrid/>
        </w:rPr>
        <w:t>EMD</w:t>
      </w:r>
      <w:r>
        <w:rPr>
          <w:rFonts w:hint="eastAsia"/>
          <w:snapToGrid/>
        </w:rPr>
        <w:t>方法的适用面</w:t>
      </w:r>
      <w:r>
        <w:rPr>
          <w:rFonts w:hint="eastAsia"/>
          <w:snapToGrid/>
        </w:rPr>
        <w:t xml:space="preserve">, </w:t>
      </w:r>
      <w:r>
        <w:rPr>
          <w:rFonts w:hint="eastAsia"/>
          <w:snapToGrid/>
        </w:rPr>
        <w:t>使得</w:t>
      </w:r>
      <w:r>
        <w:rPr>
          <w:rFonts w:hint="eastAsia"/>
          <w:snapToGrid/>
        </w:rPr>
        <w:t>EMD</w:t>
      </w:r>
      <w:r>
        <w:rPr>
          <w:rFonts w:hint="eastAsia"/>
          <w:snapToGrid/>
        </w:rPr>
        <w:t>方法不能在图像视觉嵌入质量和嵌入容量上进行较好地折中</w:t>
      </w:r>
      <w:r>
        <w:rPr>
          <w:rFonts w:hint="eastAsia"/>
          <w:snapToGrid/>
        </w:rPr>
        <w:t xml:space="preserve">.  </w:t>
      </w:r>
    </w:p>
    <w:p w:rsidR="00A05FCB" w:rsidRDefault="003E794C">
      <w:pPr>
        <w:spacing w:line="259" w:lineRule="auto"/>
        <w:rPr>
          <w:rFonts w:ascii="黑体" w:eastAsia="黑体" w:hAnsi="黑体"/>
          <w:b/>
          <w:sz w:val="23"/>
          <w:szCs w:val="23"/>
        </w:rPr>
      </w:pPr>
      <w:r>
        <w:rPr>
          <w:rFonts w:eastAsia="黑体" w:hint="eastAsia"/>
          <w:b/>
          <w:bCs/>
          <w:sz w:val="21"/>
          <w:szCs w:val="21"/>
        </w:rPr>
        <w:t>1</w:t>
      </w:r>
      <w:r>
        <w:rPr>
          <w:rFonts w:eastAsia="黑体"/>
          <w:b/>
          <w:sz w:val="23"/>
          <w:szCs w:val="23"/>
        </w:rPr>
        <w:t>EMD(</w:t>
      </w:r>
      <w:r>
        <w:rPr>
          <w:rFonts w:eastAsia="黑体"/>
          <w:b/>
          <w:i/>
          <w:sz w:val="23"/>
          <w:szCs w:val="23"/>
        </w:rPr>
        <w:t>n</w:t>
      </w:r>
      <w:r>
        <w:rPr>
          <w:rFonts w:eastAsia="黑体" w:hint="eastAsia"/>
          <w:b/>
          <w:sz w:val="23"/>
          <w:szCs w:val="23"/>
        </w:rPr>
        <w:t xml:space="preserve">, </w:t>
      </w:r>
      <w:r>
        <w:rPr>
          <w:rFonts w:eastAsia="黑体"/>
          <w:b/>
          <w:i/>
          <w:sz w:val="23"/>
          <w:szCs w:val="23"/>
        </w:rPr>
        <w:t>m</w:t>
      </w:r>
      <w:r>
        <w:rPr>
          <w:rFonts w:eastAsia="黑体"/>
          <w:b/>
          <w:sz w:val="23"/>
          <w:szCs w:val="23"/>
        </w:rPr>
        <w:t>)</w:t>
      </w:r>
    </w:p>
    <w:p w:rsidR="00A05FCB" w:rsidRDefault="003E794C">
      <w:pPr>
        <w:spacing w:line="259" w:lineRule="auto"/>
        <w:rPr>
          <w:rFonts w:ascii="黑体" w:eastAsia="黑体" w:hAnsi="黑体"/>
          <w:b/>
          <w:sz w:val="21"/>
          <w:szCs w:val="21"/>
        </w:rPr>
      </w:pPr>
      <w:r>
        <w:rPr>
          <w:rFonts w:eastAsia="黑体" w:hint="eastAsia"/>
          <w:b/>
          <w:bCs/>
          <w:sz w:val="21"/>
          <w:szCs w:val="21"/>
        </w:rPr>
        <w:t>1. 1</w:t>
      </w:r>
      <w:r>
        <w:rPr>
          <w:rFonts w:eastAsia="黑体"/>
          <w:sz w:val="21"/>
          <w:szCs w:val="21"/>
        </w:rPr>
        <w:t>EMD</w:t>
      </w:r>
      <w:r>
        <w:rPr>
          <w:rFonts w:ascii="黑体" w:eastAsia="黑体" w:hAnsi="黑体" w:hint="eastAsia"/>
          <w:sz w:val="21"/>
          <w:szCs w:val="21"/>
        </w:rPr>
        <w:t>经典模型</w:t>
      </w:r>
    </w:p>
    <w:p w:rsidR="00A05FCB" w:rsidRDefault="003E794C">
      <w:pPr>
        <w:spacing w:line="400" w:lineRule="exact"/>
        <w:rPr>
          <w:snapToGrid/>
        </w:rPr>
      </w:pPr>
      <w:r>
        <w:rPr>
          <w:rFonts w:hint="eastAsia"/>
          <w:snapToGrid/>
        </w:rPr>
        <w:t>EMD</w:t>
      </w:r>
      <w:r>
        <w:rPr>
          <w:rFonts w:hint="eastAsia"/>
          <w:snapToGrid/>
        </w:rPr>
        <w:t>算法基本模型一致</w:t>
      </w:r>
      <w:r>
        <w:rPr>
          <w:rFonts w:hint="eastAsia"/>
          <w:snapToGrid/>
        </w:rPr>
        <w:t xml:space="preserve">, </w:t>
      </w:r>
      <w:r>
        <w:rPr>
          <w:rFonts w:hint="eastAsia"/>
          <w:snapToGrid/>
        </w:rPr>
        <w:t>包括</w:t>
      </w:r>
      <w:r>
        <w:rPr>
          <w:rFonts w:hint="eastAsia"/>
          <w:i/>
        </w:rPr>
        <w:t>n</w:t>
      </w:r>
      <w:r>
        <w:rPr>
          <w:rFonts w:hint="eastAsia"/>
          <w:snapToGrid/>
        </w:rPr>
        <w:t>个载体数据组成的向量</w:t>
      </w:r>
      <w:r w:rsidR="00A05FCB" w:rsidRPr="00A05FCB">
        <w:rPr>
          <w:snapToGrid/>
          <w:position w:val="-12"/>
        </w:rPr>
        <w:object w:dxaOrig="1900" w:dyaOrig="360">
          <v:shape id="_x0000_i1030" type="#_x0000_t75" style="width:95pt;height:18.5pt" o:ole="">
            <v:imagedata r:id="rId24" o:title=""/>
          </v:shape>
          <o:OLEObject Type="Embed" ProgID="Equation.DSMT4" ShapeID="_x0000_i1030" DrawAspect="Content" ObjectID="_1535785541" r:id="rId25"/>
        </w:object>
      </w:r>
      <w:r>
        <w:rPr>
          <w:rFonts w:hint="eastAsia"/>
          <w:snapToGrid/>
        </w:rPr>
        <w:t xml:space="preserve">, </w:t>
      </w:r>
      <w:r>
        <w:rPr>
          <w:rFonts w:hint="eastAsia"/>
          <w:snapToGrid/>
        </w:rPr>
        <w:t>基向量</w:t>
      </w:r>
      <w:r>
        <w:rPr>
          <w:rFonts w:hint="eastAsia"/>
          <w:snapToGrid/>
        </w:rPr>
        <w:t xml:space="preserve">, </w:t>
      </w:r>
      <w:r w:rsidR="00A05FCB" w:rsidRPr="00A05FCB">
        <w:rPr>
          <w:snapToGrid/>
          <w:position w:val="-12"/>
        </w:rPr>
        <w:object w:dxaOrig="1740" w:dyaOrig="360">
          <v:shape id="_x0000_i1031" type="#_x0000_t75" style="width:87pt;height:18.5pt" o:ole="">
            <v:imagedata r:id="rId26" o:title=""/>
          </v:shape>
          <o:OLEObject Type="Embed" ProgID="Equation.DSMT4" ShapeID="_x0000_i1031" DrawAspect="Content" ObjectID="_1535785542" r:id="rId27"/>
        </w:object>
      </w:r>
      <w:r>
        <w:rPr>
          <w:rFonts w:hint="eastAsia"/>
          <w:snapToGrid/>
        </w:rPr>
        <w:t>取模参数</w:t>
      </w:r>
      <w:r>
        <w:rPr>
          <w:rFonts w:hint="eastAsia"/>
          <w:i/>
          <w:snapToGrid/>
        </w:rPr>
        <w:t>X</w:t>
      </w:r>
      <w:r>
        <w:rPr>
          <w:rFonts w:hint="eastAsia"/>
          <w:snapToGrid/>
        </w:rPr>
        <w:t xml:space="preserve">, </w:t>
      </w:r>
      <w:r>
        <w:rPr>
          <w:rFonts w:hint="eastAsia"/>
          <w:snapToGrid/>
        </w:rPr>
        <w:t>秘密信息为</w:t>
      </w:r>
      <w:r>
        <w:rPr>
          <w:rFonts w:hint="eastAsia"/>
          <w:i/>
          <w:snapToGrid/>
        </w:rPr>
        <w:t>d</w:t>
      </w:r>
      <w:r>
        <w:rPr>
          <w:rFonts w:hint="eastAsia"/>
          <w:snapToGrid/>
        </w:rPr>
        <w:t xml:space="preserve">, </w:t>
      </w:r>
      <w:r>
        <w:rPr>
          <w:rFonts w:hint="eastAsia"/>
          <w:snapToGrid/>
        </w:rPr>
        <w:t>以及由</w:t>
      </w:r>
      <w:r w:rsidR="00A05FCB" w:rsidRPr="00A05FCB">
        <w:rPr>
          <w:snapToGrid/>
          <w:position w:val="-12"/>
        </w:rPr>
        <w:object w:dxaOrig="940" w:dyaOrig="360">
          <v:shape id="_x0000_i1032" type="#_x0000_t75" style="width:47pt;height:18.5pt" o:ole="">
            <v:imagedata r:id="rId28" o:title=""/>
          </v:shape>
          <o:OLEObject Type="Embed" ProgID="Equation.DSMT4" ShapeID="_x0000_i1032" DrawAspect="Content" ObjectID="_1535785543" r:id="rId29"/>
        </w:object>
      </w:r>
      <w:r>
        <w:rPr>
          <w:rFonts w:hint="eastAsia"/>
          <w:snapToGrid/>
        </w:rPr>
        <w:t>定义的函数</w:t>
      </w:r>
      <w:r>
        <w:rPr>
          <w:rFonts w:hint="eastAsia"/>
          <w:i/>
          <w:snapToGrid/>
        </w:rPr>
        <w:t>f</w:t>
      </w:r>
      <w:r>
        <w:rPr>
          <w:rFonts w:hint="eastAsia"/>
          <w:snapToGrid/>
        </w:rPr>
        <w:t xml:space="preserve">, </w:t>
      </w:r>
      <w:r>
        <w:rPr>
          <w:rFonts w:hint="eastAsia"/>
          <w:snapToGrid/>
        </w:rPr>
        <w:t>如式</w:t>
      </w:r>
      <w:r>
        <w:rPr>
          <w:rFonts w:hint="eastAsia"/>
          <w:snapToGrid/>
        </w:rPr>
        <w:t xml:space="preserve">(1), </w:t>
      </w:r>
    </w:p>
    <w:p w:rsidR="00A05FCB" w:rsidRDefault="00A05FCB">
      <w:pPr>
        <w:spacing w:line="400" w:lineRule="exact"/>
        <w:ind w:firstLineChars="200" w:firstLine="400"/>
        <w:jc w:val="left"/>
        <w:rPr>
          <w:snapToGrid/>
        </w:rPr>
      </w:pPr>
      <w:r w:rsidRPr="00A05FCB">
        <w:rPr>
          <w:snapToGrid/>
          <w:position w:val="-28"/>
        </w:rPr>
        <w:object w:dxaOrig="2420" w:dyaOrig="680">
          <v:shape id="_x0000_i1033" type="#_x0000_t75" style="width:121pt;height:34pt" o:ole="">
            <v:imagedata r:id="rId30" o:title=""/>
          </v:shape>
          <o:OLEObject Type="Embed" ProgID="Equation.DSMT4" ShapeID="_x0000_i1033" DrawAspect="Content" ObjectID="_1535785544" r:id="rId31"/>
        </w:object>
      </w:r>
      <w:r w:rsidR="003E794C">
        <w:rPr>
          <w:rFonts w:hint="eastAsia"/>
          <w:snapToGrid/>
        </w:rPr>
        <w:t xml:space="preserve">             (1)</w:t>
      </w:r>
    </w:p>
    <w:p w:rsidR="00A05FCB" w:rsidRDefault="003E794C">
      <w:pPr>
        <w:spacing w:line="400" w:lineRule="exact"/>
        <w:ind w:firstLine="0"/>
        <w:rPr>
          <w:snapToGrid/>
        </w:rPr>
      </w:pPr>
      <w:r>
        <w:rPr>
          <w:rFonts w:hint="eastAsia"/>
          <w:snapToGrid/>
        </w:rPr>
        <w:t>根据</w:t>
      </w:r>
      <w:r>
        <w:rPr>
          <w:rFonts w:hint="eastAsia"/>
          <w:i/>
          <w:snapToGrid/>
        </w:rPr>
        <w:t>f</w:t>
      </w:r>
      <w:r>
        <w:rPr>
          <w:rFonts w:hint="eastAsia"/>
          <w:snapToGrid/>
        </w:rPr>
        <w:t>与</w:t>
      </w:r>
      <w:r>
        <w:rPr>
          <w:rFonts w:hint="eastAsia"/>
          <w:i/>
          <w:snapToGrid/>
        </w:rPr>
        <w:t>d</w:t>
      </w:r>
      <w:r>
        <w:rPr>
          <w:rFonts w:hint="eastAsia"/>
          <w:snapToGrid/>
        </w:rPr>
        <w:t>的关系式修改对应的</w:t>
      </w:r>
      <w:r w:rsidR="00A05FCB" w:rsidRPr="00A05FCB">
        <w:rPr>
          <w:snapToGrid/>
          <w:position w:val="-12"/>
        </w:rPr>
        <w:object w:dxaOrig="320" w:dyaOrig="360">
          <v:shape id="_x0000_i1034" type="#_x0000_t75" style="width:16pt;height:18.5pt" o:ole="">
            <v:imagedata r:id="rId32" o:title=""/>
          </v:shape>
          <o:OLEObject Type="Embed" ProgID="Equation.DSMT4" ShapeID="_x0000_i1034" DrawAspect="Content" ObjectID="_1535785545" r:id="rId33"/>
        </w:object>
      </w:r>
      <w:r>
        <w:rPr>
          <w:rFonts w:hint="eastAsia"/>
          <w:snapToGrid/>
        </w:rPr>
        <w:t>从而嵌入秘密信息</w:t>
      </w:r>
      <w:r>
        <w:rPr>
          <w:rFonts w:hint="eastAsia"/>
          <w:snapToGrid/>
        </w:rPr>
        <w:t>. EMD</w:t>
      </w:r>
      <w:r>
        <w:rPr>
          <w:rFonts w:hint="eastAsia"/>
          <w:snapToGrid/>
        </w:rPr>
        <w:t>算法中</w:t>
      </w:r>
      <w:r>
        <w:rPr>
          <w:rFonts w:hint="eastAsia"/>
          <w:snapToGrid/>
        </w:rPr>
        <w:t xml:space="preserve">, </w:t>
      </w:r>
      <w:r w:rsidR="00A05FCB" w:rsidRPr="00A05FCB">
        <w:rPr>
          <w:snapToGrid/>
          <w:position w:val="-6"/>
        </w:rPr>
        <w:object w:dxaOrig="1059" w:dyaOrig="280">
          <v:shape id="_x0000_i1035" type="#_x0000_t75" style="width:53pt;height:14pt" o:ole="">
            <v:imagedata r:id="rId34" o:title=""/>
          </v:shape>
          <o:OLEObject Type="Embed" ProgID="Equation.DSMT4" ShapeID="_x0000_i1035" DrawAspect="Content" ObjectID="_1535785546" r:id="rId35"/>
        </w:object>
      </w:r>
      <w:r>
        <w:rPr>
          <w:rFonts w:hint="eastAsia"/>
          <w:snapToGrid/>
        </w:rPr>
        <w:t xml:space="preserve">, </w:t>
      </w:r>
      <w:r>
        <w:rPr>
          <w:rFonts w:hint="eastAsia"/>
          <w:snapToGrid/>
        </w:rPr>
        <w:t>因此</w:t>
      </w:r>
      <w:r w:rsidR="00A05FCB" w:rsidRPr="00A05FCB">
        <w:rPr>
          <w:snapToGrid/>
          <w:position w:val="-28"/>
        </w:rPr>
        <w:object w:dxaOrig="2880" w:dyaOrig="680">
          <v:shape id="_x0000_i1036" type="#_x0000_t75" style="width:2in;height:34pt" o:ole="">
            <v:imagedata r:id="rId36" o:title=""/>
          </v:shape>
          <o:OLEObject Type="Embed" ProgID="Equation.DSMT4" ShapeID="_x0000_i1036" DrawAspect="Content" ObjectID="_1535785547" r:id="rId37"/>
        </w:object>
      </w:r>
      <w:r>
        <w:rPr>
          <w:rFonts w:hint="eastAsia"/>
          <w:snapToGrid/>
        </w:rPr>
        <w:t>,  EMD</w:t>
      </w:r>
      <w:r>
        <w:rPr>
          <w:rFonts w:hint="eastAsia"/>
          <w:snapToGrid/>
        </w:rPr>
        <w:t>算法原理：</w:t>
      </w:r>
      <w:r>
        <w:rPr>
          <w:rFonts w:hint="eastAsia"/>
          <w:i/>
          <w:snapToGrid/>
        </w:rPr>
        <w:t>n</w:t>
      </w:r>
      <w:r>
        <w:rPr>
          <w:rFonts w:hint="eastAsia"/>
          <w:snapToGrid/>
        </w:rPr>
        <w:t>个载体数据中最多一个加减</w:t>
      </w:r>
      <w:r>
        <w:rPr>
          <w:rFonts w:hint="eastAsia"/>
          <w:snapToGrid/>
        </w:rPr>
        <w:t>1</w:t>
      </w:r>
      <w:r>
        <w:rPr>
          <w:rFonts w:hint="eastAsia"/>
          <w:snapToGrid/>
        </w:rPr>
        <w:t>从而嵌入一个</w:t>
      </w:r>
      <w:r w:rsidR="00A05FCB" w:rsidRPr="00A05FCB">
        <w:rPr>
          <w:snapToGrid/>
          <w:position w:val="-6"/>
        </w:rPr>
        <w:object w:dxaOrig="619" w:dyaOrig="280">
          <v:shape id="_x0000_i1037" type="#_x0000_t75" style="width:31pt;height:14pt" o:ole="">
            <v:imagedata r:id="rId38" o:title=""/>
          </v:shape>
          <o:OLEObject Type="Embed" ProgID="Equation.DSMT4" ShapeID="_x0000_i1037" DrawAspect="Content" ObjectID="_1535785548" r:id="rId39"/>
        </w:object>
      </w:r>
      <w:r>
        <w:rPr>
          <w:rFonts w:hint="eastAsia"/>
          <w:snapToGrid/>
        </w:rPr>
        <w:t>进制的数</w:t>
      </w:r>
      <w:r>
        <w:rPr>
          <w:rFonts w:hint="eastAsia"/>
          <w:snapToGrid/>
        </w:rPr>
        <w:t xml:space="preserve">. </w:t>
      </w:r>
      <w:r>
        <w:rPr>
          <w:rFonts w:hint="eastAsia"/>
          <w:snapToGrid/>
        </w:rPr>
        <w:t>假设待嵌入的秘密信息为</w:t>
      </w:r>
      <w:r>
        <w:rPr>
          <w:rFonts w:hint="eastAsia"/>
          <w:i/>
          <w:snapToGrid/>
        </w:rPr>
        <w:t>d</w:t>
      </w:r>
      <w:r>
        <w:rPr>
          <w:rFonts w:hint="eastAsia"/>
          <w:snapToGrid/>
        </w:rPr>
        <w:t xml:space="preserve">, </w:t>
      </w:r>
      <w:r>
        <w:rPr>
          <w:rFonts w:hint="eastAsia"/>
          <w:snapToGrid/>
        </w:rPr>
        <w:t>若</w:t>
      </w:r>
      <w:r w:rsidR="00A05FCB" w:rsidRPr="00A05FCB">
        <w:rPr>
          <w:snapToGrid/>
          <w:position w:val="-10"/>
        </w:rPr>
        <w:object w:dxaOrig="620" w:dyaOrig="320">
          <v:shape id="_x0000_i1038" type="#_x0000_t75" style="width:31pt;height:16pt" o:ole="">
            <v:imagedata r:id="rId40" o:title=""/>
          </v:shape>
          <o:OLEObject Type="Embed" ProgID="Equation.DSMT4" ShapeID="_x0000_i1038" DrawAspect="Content" ObjectID="_1535785549" r:id="rId41"/>
        </w:object>
      </w:r>
      <w:r>
        <w:rPr>
          <w:rFonts w:hint="eastAsia"/>
          <w:snapToGrid/>
        </w:rPr>
        <w:t xml:space="preserve">, </w:t>
      </w:r>
      <w:r>
        <w:rPr>
          <w:rFonts w:hint="eastAsia"/>
          <w:snapToGrid/>
        </w:rPr>
        <w:t>则不改变</w:t>
      </w:r>
      <w:r w:rsidR="00A05FCB" w:rsidRPr="00A05FCB">
        <w:rPr>
          <w:snapToGrid/>
          <w:position w:val="-12"/>
        </w:rPr>
        <w:object w:dxaOrig="260" w:dyaOrig="360">
          <v:shape id="_x0000_i1039" type="#_x0000_t75" style="width:13pt;height:18pt" o:ole="">
            <v:imagedata r:id="rId42" o:title=""/>
          </v:shape>
          <o:OLEObject Type="Embed" ProgID="Equation.DSMT4" ShapeID="_x0000_i1039" DrawAspect="Content" ObjectID="_1535785550" r:id="rId43"/>
        </w:object>
      </w:r>
      <w:r>
        <w:rPr>
          <w:rFonts w:hint="eastAsia"/>
          <w:snapToGrid/>
        </w:rPr>
        <w:t xml:space="preserve">, </w:t>
      </w:r>
      <w:r>
        <w:rPr>
          <w:rFonts w:hint="eastAsia"/>
          <w:snapToGrid/>
        </w:rPr>
        <w:t>否则记</w:t>
      </w:r>
      <w:r>
        <w:rPr>
          <w:rFonts w:hint="eastAsia"/>
          <w:i/>
          <w:snapToGrid/>
        </w:rPr>
        <w:t>s</w:t>
      </w:r>
      <w:r>
        <w:rPr>
          <w:rFonts w:hint="eastAsia"/>
          <w:snapToGrid/>
        </w:rPr>
        <w:t>为式</w:t>
      </w:r>
      <w:r>
        <w:rPr>
          <w:rFonts w:hint="eastAsia"/>
          <w:snapToGrid/>
        </w:rPr>
        <w:t>(2)</w:t>
      </w:r>
      <w:r>
        <w:rPr>
          <w:rFonts w:hint="eastAsia"/>
          <w:snapToGrid/>
        </w:rPr>
        <w:t>：</w:t>
      </w:r>
    </w:p>
    <w:p w:rsidR="00A05FCB" w:rsidRDefault="00A05FCB">
      <w:pPr>
        <w:spacing w:line="400" w:lineRule="exact"/>
        <w:rPr>
          <w:snapToGrid/>
        </w:rPr>
      </w:pPr>
      <w:r w:rsidRPr="00A05FCB">
        <w:rPr>
          <w:snapToGrid/>
          <w:position w:val="-10"/>
        </w:rPr>
        <w:object w:dxaOrig="2260" w:dyaOrig="320">
          <v:shape id="_x0000_i1040" type="#_x0000_t75" style="width:113pt;height:16pt" o:ole="">
            <v:imagedata r:id="rId44" o:title=""/>
          </v:shape>
          <o:OLEObject Type="Embed" ProgID="Equation.DSMT4" ShapeID="_x0000_i1040" DrawAspect="Content" ObjectID="_1535785551" r:id="rId45"/>
        </w:object>
      </w:r>
      <w:r w:rsidR="003E794C">
        <w:rPr>
          <w:rFonts w:hint="eastAsia"/>
          <w:snapToGrid/>
        </w:rPr>
        <w:t xml:space="preserve">              (2)</w:t>
      </w:r>
    </w:p>
    <w:p w:rsidR="00A05FCB" w:rsidRDefault="003E794C">
      <w:pPr>
        <w:spacing w:line="400" w:lineRule="exact"/>
        <w:ind w:firstLine="0"/>
        <w:rPr>
          <w:snapToGrid/>
        </w:rPr>
      </w:pPr>
      <w:r>
        <w:rPr>
          <w:rFonts w:hint="eastAsia"/>
          <w:snapToGrid/>
        </w:rPr>
        <w:t>根据</w:t>
      </w:r>
      <w:r>
        <w:rPr>
          <w:rFonts w:hint="eastAsia"/>
          <w:i/>
          <w:snapToGrid/>
        </w:rPr>
        <w:t>s</w:t>
      </w:r>
      <w:r>
        <w:rPr>
          <w:rFonts w:hint="eastAsia"/>
          <w:snapToGrid/>
        </w:rPr>
        <w:t>与</w:t>
      </w:r>
      <w:r>
        <w:rPr>
          <w:rFonts w:hint="eastAsia"/>
          <w:i/>
          <w:snapToGrid/>
        </w:rPr>
        <w:t>n</w:t>
      </w:r>
      <w:r>
        <w:rPr>
          <w:rFonts w:hint="eastAsia"/>
          <w:snapToGrid/>
        </w:rPr>
        <w:t>的关系将对载体数据的改变分为以下两种情况</w:t>
      </w:r>
      <w:r>
        <w:rPr>
          <w:rFonts w:hint="eastAsia"/>
          <w:snapToGrid/>
        </w:rPr>
        <w:t xml:space="preserve">, </w:t>
      </w:r>
      <w:r>
        <w:rPr>
          <w:rFonts w:hint="eastAsia"/>
          <w:snapToGrid/>
        </w:rPr>
        <w:t>如式</w:t>
      </w:r>
      <w:r>
        <w:rPr>
          <w:rFonts w:hint="eastAsia"/>
          <w:snapToGrid/>
        </w:rPr>
        <w:t>(3)</w:t>
      </w:r>
      <w:r>
        <w:rPr>
          <w:rFonts w:hint="eastAsia"/>
          <w:snapToGrid/>
        </w:rPr>
        <w:t>：</w:t>
      </w:r>
      <w:r>
        <w:rPr>
          <w:rFonts w:hint="eastAsia"/>
          <w:snapToGrid/>
        </w:rPr>
        <w:t xml:space="preserve"> </w:t>
      </w:r>
    </w:p>
    <w:p w:rsidR="00A05FCB" w:rsidRDefault="00E538F3">
      <w:pPr>
        <w:spacing w:line="400" w:lineRule="exact"/>
        <w:ind w:firstLine="0"/>
        <w:rPr>
          <w:snapToGrid/>
        </w:rPr>
      </w:pPr>
      <w:r w:rsidRPr="00E538F3">
        <w:pict>
          <v:shape id="_x0000_s1032" type="#_x0000_t75" style="position:absolute;left:0;text-align:left;margin-left:23.25pt;margin-top:4.05pt;width:68.85pt;height:36pt;z-index:251660288">
            <v:imagedata r:id="rId46" o:title=""/>
          </v:shape>
          <o:OLEObject Type="Embed" ProgID="Equation.DSMT4" ShapeID="_x0000_s1032" DrawAspect="Content" ObjectID="_1535785604" r:id="rId47"/>
        </w:pict>
      </w:r>
      <w:r w:rsidR="003E794C">
        <w:rPr>
          <w:rFonts w:hint="eastAsia"/>
          <w:snapToGrid/>
        </w:rPr>
        <w:t xml:space="preserve">                                       (3)</w:t>
      </w:r>
    </w:p>
    <w:p w:rsidR="00A05FCB" w:rsidRDefault="00A05FCB">
      <w:pPr>
        <w:spacing w:line="400" w:lineRule="exact"/>
        <w:ind w:firstLine="0"/>
        <w:rPr>
          <w:snapToGrid/>
        </w:rPr>
      </w:pPr>
    </w:p>
    <w:p w:rsidR="00A05FCB" w:rsidRDefault="003E794C">
      <w:pPr>
        <w:spacing w:line="400" w:lineRule="exact"/>
        <w:ind w:firstLine="0"/>
        <w:rPr>
          <w:snapToGrid/>
        </w:rPr>
      </w:pPr>
      <w:r>
        <w:rPr>
          <w:rFonts w:hint="eastAsia"/>
          <w:snapToGrid/>
        </w:rPr>
        <w:lastRenderedPageBreak/>
        <w:t>EMD</w:t>
      </w:r>
      <w:r>
        <w:rPr>
          <w:rFonts w:hint="eastAsia"/>
          <w:snapToGrid/>
        </w:rPr>
        <w:t>算法处理溢出时的情况：将要溢出的数向欲溢出的反方向改变</w:t>
      </w:r>
      <w:r>
        <w:rPr>
          <w:rFonts w:hint="eastAsia"/>
          <w:snapToGrid/>
        </w:rPr>
        <w:t>1</w:t>
      </w:r>
      <w:r>
        <w:rPr>
          <w:rFonts w:hint="eastAsia"/>
          <w:snapToGrid/>
        </w:rPr>
        <w:t>后重新在新的数据上嵌密</w:t>
      </w:r>
      <w:r>
        <w:rPr>
          <w:rFonts w:hint="eastAsia"/>
          <w:snapToGrid/>
        </w:rPr>
        <w:t xml:space="preserve">. </w:t>
      </w:r>
    </w:p>
    <w:p w:rsidR="00A05FCB" w:rsidRDefault="003E794C">
      <w:pPr>
        <w:spacing w:line="259" w:lineRule="auto"/>
        <w:rPr>
          <w:rFonts w:ascii="黑体" w:eastAsia="黑体" w:hAnsi="黑体"/>
          <w:b/>
          <w:sz w:val="21"/>
          <w:szCs w:val="21"/>
        </w:rPr>
      </w:pPr>
      <w:r>
        <w:rPr>
          <w:rFonts w:eastAsia="黑体"/>
          <w:b/>
          <w:bCs/>
          <w:sz w:val="21"/>
          <w:szCs w:val="21"/>
        </w:rPr>
        <w:t>1. 2</w:t>
      </w:r>
      <w:r>
        <w:rPr>
          <w:rFonts w:eastAsia="黑体"/>
          <w:sz w:val="21"/>
          <w:szCs w:val="21"/>
        </w:rPr>
        <w:t>EMD(</w:t>
      </w:r>
      <w:r>
        <w:rPr>
          <w:rFonts w:eastAsia="黑体"/>
          <w:i/>
          <w:sz w:val="21"/>
          <w:szCs w:val="21"/>
        </w:rPr>
        <w:t>n</w:t>
      </w:r>
      <w:r>
        <w:rPr>
          <w:rFonts w:eastAsia="黑体"/>
          <w:sz w:val="21"/>
          <w:szCs w:val="21"/>
        </w:rPr>
        <w:t xml:space="preserve">, </w:t>
      </w:r>
      <w:r>
        <w:rPr>
          <w:rFonts w:eastAsia="黑体"/>
          <w:i/>
          <w:sz w:val="21"/>
          <w:szCs w:val="21"/>
        </w:rPr>
        <w:t>m</w:t>
      </w:r>
      <w:r>
        <w:rPr>
          <w:rFonts w:eastAsia="黑体"/>
          <w:sz w:val="21"/>
          <w:szCs w:val="21"/>
        </w:rPr>
        <w:t>)</w:t>
      </w:r>
      <w:r>
        <w:rPr>
          <w:rFonts w:ascii="黑体" w:eastAsia="黑体" w:hAnsi="黑体" w:hint="eastAsia"/>
          <w:sz w:val="21"/>
          <w:szCs w:val="21"/>
        </w:rPr>
        <w:t>算法</w:t>
      </w:r>
    </w:p>
    <w:p w:rsidR="00A05FCB" w:rsidRDefault="003E794C">
      <w:pPr>
        <w:widowControl/>
        <w:jc w:val="left"/>
        <w:rPr>
          <w:snapToGrid/>
        </w:rPr>
      </w:pPr>
      <w:r>
        <w:rPr>
          <w:rFonts w:hint="eastAsia"/>
          <w:snapToGrid/>
        </w:rPr>
        <w:t>由于</w:t>
      </w:r>
      <w:r>
        <w:rPr>
          <w:rFonts w:hint="eastAsia"/>
          <w:snapToGrid/>
        </w:rPr>
        <w:t>EMD</w:t>
      </w:r>
      <w:r>
        <w:rPr>
          <w:rFonts w:hint="eastAsia"/>
          <w:snapToGrid/>
        </w:rPr>
        <w:t>算法中基向量必须生成连续正整数</w:t>
      </w:r>
      <w:r>
        <w:rPr>
          <w:rFonts w:hint="eastAsia"/>
          <w:snapToGrid/>
        </w:rPr>
        <w:t xml:space="preserve">, </w:t>
      </w:r>
      <w:r>
        <w:rPr>
          <w:rFonts w:hint="eastAsia"/>
          <w:snapToGrid/>
        </w:rPr>
        <w:t>因此基向量组合情况有限</w:t>
      </w:r>
      <w:r>
        <w:rPr>
          <w:rFonts w:hint="eastAsia"/>
          <w:snapToGrid/>
        </w:rPr>
        <w:t xml:space="preserve">, </w:t>
      </w:r>
      <w:r>
        <w:rPr>
          <w:rFonts w:hint="eastAsia"/>
          <w:snapToGrid/>
        </w:rPr>
        <w:t>组合出的非连续正整数未得到利用</w:t>
      </w:r>
      <w:r>
        <w:rPr>
          <w:rFonts w:hint="eastAsia"/>
          <w:snapToGrid/>
        </w:rPr>
        <w:t xml:space="preserve">, </w:t>
      </w:r>
      <w:r>
        <w:rPr>
          <w:rFonts w:hint="eastAsia"/>
          <w:snapToGrid/>
        </w:rPr>
        <w:t>因此限制了可嵌入的秘密信息序列长度</w:t>
      </w:r>
      <w:r>
        <w:rPr>
          <w:rFonts w:hint="eastAsia"/>
          <w:snapToGrid/>
        </w:rPr>
        <w:t xml:space="preserve">, </w:t>
      </w:r>
      <w:r>
        <w:rPr>
          <w:rFonts w:hint="eastAsia"/>
          <w:snapToGrid/>
        </w:rPr>
        <w:t>本文提出</w:t>
      </w:r>
      <w:r>
        <w:rPr>
          <w:rFonts w:hint="eastAsia"/>
          <w:snapToGrid/>
        </w:rPr>
        <w:t>EMD(</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算法无基向量且可充分利用嵌密元素个数和最多可改变发的嵌密元素个数生成</w:t>
      </w:r>
      <w:r>
        <w:rPr>
          <w:snapToGrid/>
        </w:rPr>
        <w:t>秘密信息组合数</w:t>
      </w:r>
      <w:r>
        <w:rPr>
          <w:rFonts w:hint="eastAsia"/>
          <w:snapToGrid/>
        </w:rPr>
        <w:t>和嵌密元素调整表</w:t>
      </w:r>
      <w:r>
        <w:rPr>
          <w:rFonts w:hint="eastAsia"/>
          <w:snapToGrid/>
        </w:rPr>
        <w:t xml:space="preserve">, </w:t>
      </w:r>
      <w:r>
        <w:rPr>
          <w:rFonts w:hint="eastAsia"/>
          <w:snapToGrid/>
        </w:rPr>
        <w:t>根据</w:t>
      </w:r>
      <w:r>
        <w:rPr>
          <w:snapToGrid/>
        </w:rPr>
        <w:t>秘密信息组合数</w:t>
      </w:r>
      <w:r>
        <w:rPr>
          <w:rFonts w:hint="eastAsia"/>
          <w:snapToGrid/>
        </w:rPr>
        <w:t>求得可嵌入的秘密信息序列长度</w:t>
      </w:r>
      <w:r>
        <w:rPr>
          <w:rFonts w:hint="eastAsia"/>
          <w:snapToGrid/>
        </w:rPr>
        <w:t xml:space="preserve">, </w:t>
      </w:r>
      <w:r>
        <w:rPr>
          <w:rFonts w:hint="eastAsia"/>
          <w:snapToGrid/>
        </w:rPr>
        <w:t>进而转换为十进制数</w:t>
      </w:r>
      <w:r>
        <w:rPr>
          <w:rFonts w:hint="eastAsia"/>
          <w:i/>
          <w:snapToGrid/>
        </w:rPr>
        <w:t>d</w:t>
      </w:r>
      <w:r>
        <w:rPr>
          <w:rFonts w:hint="eastAsia"/>
          <w:snapToGrid/>
        </w:rPr>
        <w:t xml:space="preserve">, </w:t>
      </w:r>
      <w:r>
        <w:rPr>
          <w:rFonts w:hint="eastAsia"/>
          <w:snapToGrid/>
        </w:rPr>
        <w:t>取嵌密元素调整表的第</w:t>
      </w:r>
      <w:r>
        <w:rPr>
          <w:rFonts w:hint="eastAsia"/>
          <w:i/>
          <w:snapToGrid/>
        </w:rPr>
        <w:t>d</w:t>
      </w:r>
      <w:r>
        <w:rPr>
          <w:rFonts w:hint="eastAsia"/>
          <w:snapToGrid/>
        </w:rPr>
        <w:t>行和载体元素序列进行设定的计算即可得到嵌密元素序列</w:t>
      </w:r>
      <w:r>
        <w:rPr>
          <w:rFonts w:hint="eastAsia"/>
          <w:snapToGrid/>
        </w:rPr>
        <w:t xml:space="preserve">, </w:t>
      </w:r>
      <w:r>
        <w:rPr>
          <w:rFonts w:hint="eastAsia"/>
          <w:snapToGrid/>
        </w:rPr>
        <w:t>根据嵌密元素序列和载体元素序列的差值序列即可得到秘密信息</w:t>
      </w:r>
      <w:r>
        <w:rPr>
          <w:rFonts w:hint="eastAsia"/>
          <w:snapToGrid/>
        </w:rPr>
        <w:t>. EMD(</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充分利用嵌密元素个数和最多可改变发的嵌密元素个数的组合情况</w:t>
      </w:r>
      <w:r>
        <w:rPr>
          <w:rFonts w:hint="eastAsia"/>
          <w:snapToGrid/>
        </w:rPr>
        <w:t xml:space="preserve">, </w:t>
      </w:r>
      <w:r>
        <w:rPr>
          <w:rFonts w:hint="eastAsia"/>
          <w:snapToGrid/>
        </w:rPr>
        <w:t>达到最大嵌入容量</w:t>
      </w:r>
      <w:r>
        <w:rPr>
          <w:rFonts w:hint="eastAsia"/>
          <w:snapToGrid/>
        </w:rPr>
        <w:t xml:space="preserve">.  </w:t>
      </w:r>
    </w:p>
    <w:p w:rsidR="00A05FCB" w:rsidRDefault="003E794C">
      <w:pPr>
        <w:widowControl/>
        <w:jc w:val="left"/>
      </w:pPr>
      <w:r>
        <w:rPr>
          <w:rFonts w:hint="eastAsia"/>
          <w:snapToGrid/>
        </w:rPr>
        <w:t>EMD(</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算法中</w:t>
      </w:r>
      <w:r>
        <w:t>直接给定</w:t>
      </w:r>
      <w:r>
        <w:rPr>
          <w:i/>
        </w:rPr>
        <w:t>n</w:t>
      </w:r>
      <w:r>
        <w:t>和</w:t>
      </w:r>
      <w:r>
        <w:rPr>
          <w:i/>
        </w:rPr>
        <w:t>m</w:t>
      </w:r>
      <w:r>
        <w:t xml:space="preserve">, </w:t>
      </w:r>
      <w:r>
        <w:rPr>
          <w:rFonts w:hint="eastAsia"/>
        </w:rPr>
        <w:t>按式</w:t>
      </w:r>
      <w:r>
        <w:t>(</w:t>
      </w:r>
      <w:r>
        <w:rPr>
          <w:rFonts w:hint="eastAsia"/>
        </w:rPr>
        <w:t>4</w:t>
      </w:r>
      <w:r>
        <w:t>)</w:t>
      </w:r>
      <w:r>
        <w:t>计算</w:t>
      </w:r>
      <w:r>
        <w:rPr>
          <w:i/>
        </w:rPr>
        <w:t>n</w:t>
      </w:r>
      <w:r>
        <w:t>个嵌密元素最多改变</w:t>
      </w:r>
      <w:r>
        <w:rPr>
          <w:i/>
        </w:rPr>
        <w:t>m</w:t>
      </w:r>
      <w:r>
        <w:t>个嵌密元素所能嵌入的秘密信息组合数</w:t>
      </w:r>
      <w:r w:rsidR="00A05FCB" w:rsidRPr="00A05FCB">
        <w:rPr>
          <w:position w:val="-12"/>
        </w:rPr>
        <w:object w:dxaOrig="460" w:dyaOrig="360">
          <v:shape id="_x0000_i1041" type="#_x0000_t75" style="width:23pt;height:18pt" o:ole="">
            <v:imagedata r:id="rId48" o:title=""/>
          </v:shape>
          <o:OLEObject Type="Embed" ProgID="Equation.DSMT4" ShapeID="_x0000_i1041" DrawAspect="Content" ObjectID="_1535785552" r:id="rId49"/>
        </w:object>
      </w:r>
      <w:r>
        <w:rPr>
          <w:rFonts w:hint="eastAsia"/>
        </w:rPr>
        <w:t xml:space="preserve">, </w:t>
      </w:r>
    </w:p>
    <w:bookmarkStart w:id="284" w:name="OLE_LINK74"/>
    <w:p w:rsidR="00A05FCB" w:rsidRDefault="00A05FCB">
      <w:pPr>
        <w:widowControl/>
        <w:jc w:val="left"/>
      </w:pPr>
      <w:r w:rsidRPr="00A05FCB">
        <w:rPr>
          <w:position w:val="-28"/>
          <w:sz w:val="28"/>
          <w:szCs w:val="28"/>
        </w:rPr>
        <w:object w:dxaOrig="1440" w:dyaOrig="680">
          <v:shape id="_x0000_i1042" type="#_x0000_t75" style="width:72.5pt;height:34.5pt" o:ole="">
            <v:imagedata r:id="rId50" o:title=""/>
          </v:shape>
          <o:OLEObject Type="Embed" ProgID="Equation.DSMT4" ShapeID="_x0000_i1042" DrawAspect="Content" ObjectID="_1535785553" r:id="rId51"/>
        </w:object>
      </w:r>
      <w:bookmarkEnd w:id="284"/>
      <w:r w:rsidR="003E794C">
        <w:t>(</w:t>
      </w:r>
      <w:r w:rsidR="003E794C">
        <w:rPr>
          <w:rFonts w:hint="eastAsia"/>
        </w:rPr>
        <w:t>4</w:t>
      </w:r>
      <w:r w:rsidR="003E794C">
        <w:t>)</w:t>
      </w:r>
    </w:p>
    <w:p w:rsidR="00A05FCB" w:rsidRDefault="003E794C">
      <w:pPr>
        <w:widowControl/>
        <w:jc w:val="left"/>
      </w:pPr>
      <w:r>
        <w:t>式</w:t>
      </w:r>
      <w:r>
        <w:t>(</w:t>
      </w:r>
      <w:r>
        <w:rPr>
          <w:rFonts w:hint="eastAsia"/>
        </w:rPr>
        <w:t>1</w:t>
      </w:r>
      <w:r>
        <w:t>)</w:t>
      </w:r>
      <w:r>
        <w:t>中</w:t>
      </w:r>
      <w:r>
        <w:rPr>
          <w:rFonts w:hint="eastAsia"/>
        </w:rPr>
        <w:t xml:space="preserve">, </w:t>
      </w:r>
      <w:r w:rsidR="00A05FCB" w:rsidRPr="00A05FCB">
        <w:rPr>
          <w:position w:val="-12"/>
        </w:rPr>
        <w:object w:dxaOrig="300" w:dyaOrig="380">
          <v:shape id="_x0000_i1043" type="#_x0000_t75" style="width:15pt;height:19pt" o:ole="">
            <v:imagedata r:id="rId52" o:title=""/>
          </v:shape>
          <o:OLEObject Type="Embed" ProgID="Equation.DSMT4" ShapeID="_x0000_i1043" DrawAspect="Content" ObjectID="_1535785554" r:id="rId53"/>
        </w:object>
      </w:r>
      <w:r>
        <w:t>表示</w:t>
      </w:r>
      <w:r>
        <w:rPr>
          <w:i/>
        </w:rPr>
        <w:t>n</w:t>
      </w:r>
      <w:r>
        <w:t>个嵌密元素仅改变</w:t>
      </w:r>
      <w:r>
        <w:rPr>
          <w:rFonts w:hint="eastAsia"/>
          <w:i/>
        </w:rPr>
        <w:t>i</w:t>
      </w:r>
      <w:r>
        <w:t>个元素所对应的组合数</w:t>
      </w:r>
      <w:r>
        <w:rPr>
          <w:rFonts w:hint="eastAsia"/>
        </w:rPr>
        <w:t xml:space="preserve">, </w:t>
      </w:r>
      <w:r w:rsidR="00A05FCB" w:rsidRPr="00A05FCB">
        <w:rPr>
          <w:position w:val="-4"/>
        </w:rPr>
        <w:object w:dxaOrig="240" w:dyaOrig="300">
          <v:shape id="_x0000_i1044" type="#_x0000_t75" style="width:12pt;height:15pt" o:ole="">
            <v:imagedata r:id="rId54" o:title=""/>
          </v:shape>
          <o:OLEObject Type="Embed" ProgID="Equation.DSMT4" ShapeID="_x0000_i1044" DrawAspect="Content" ObjectID="_1535785555" r:id="rId55"/>
        </w:object>
      </w:r>
      <w:r>
        <w:t xml:space="preserve"> </w:t>
      </w:r>
      <w:r>
        <w:t>表示被改变的</w:t>
      </w:r>
      <w:r>
        <w:rPr>
          <w:rFonts w:hint="eastAsia"/>
          <w:i/>
        </w:rPr>
        <w:t>i</w:t>
      </w:r>
      <w:r>
        <w:t>个元素进行</w:t>
      </w:r>
      <w:r w:rsidR="00A05FCB">
        <w:object w:dxaOrig="321" w:dyaOrig="261">
          <v:shape id="_x0000_i1045" type="#_x0000_t75" style="width:17pt;height:13pt" o:ole="">
            <v:imagedata r:id="rId56" o:title=""/>
          </v:shape>
          <o:OLEObject Type="Embed" ProgID="Equation.3" ShapeID="_x0000_i1045" DrawAspect="Content" ObjectID="_1535785556" r:id="rId57"/>
        </w:object>
      </w:r>
      <w:r>
        <w:t>调整的全部情况</w:t>
      </w:r>
      <w:r>
        <w:t xml:space="preserve">. </w:t>
      </w:r>
    </w:p>
    <w:p w:rsidR="00A05FCB" w:rsidRDefault="003E794C">
      <w:pPr>
        <w:widowControl/>
        <w:jc w:val="left"/>
        <w:rPr>
          <w:snapToGrid/>
        </w:rPr>
      </w:pPr>
      <w:r>
        <w:t>将</w:t>
      </w:r>
      <w:r w:rsidR="00A05FCB">
        <w:object w:dxaOrig="1380" w:dyaOrig="360">
          <v:shape id="_x0000_i1046" type="#_x0000_t75" style="width:69pt;height:18pt" o:ole="">
            <v:imagedata r:id="rId58" o:title=""/>
          </v:shape>
          <o:OLEObject Type="Embed" ProgID="Equation.DSMT4" ShapeID="_x0000_i1046" DrawAspect="Content" ObjectID="_1535785557" r:id="rId59"/>
        </w:object>
      </w:r>
      <w:r>
        <w:rPr>
          <w:rFonts w:hint="eastAsia"/>
          <w:snapToGrid/>
        </w:rPr>
        <w:t>中的数按顺序用</w:t>
      </w:r>
      <w:r>
        <w:rPr>
          <w:rFonts w:hint="eastAsia"/>
          <w:snapToGrid/>
        </w:rPr>
        <w:t>3</w:t>
      </w:r>
      <w:r>
        <w:rPr>
          <w:rFonts w:hint="eastAsia"/>
          <w:snapToGrid/>
        </w:rPr>
        <w:t>进制数表示三进制数中的</w:t>
      </w:r>
      <w:r>
        <w:rPr>
          <w:rFonts w:hint="eastAsia"/>
          <w:snapToGrid/>
        </w:rPr>
        <w:t>0, 1, 2</w:t>
      </w:r>
      <w:r>
        <w:rPr>
          <w:rFonts w:hint="eastAsia"/>
          <w:snapToGrid/>
        </w:rPr>
        <w:t>分别取</w:t>
      </w:r>
      <w:r>
        <w:rPr>
          <w:rFonts w:hint="eastAsia"/>
          <w:snapToGrid/>
        </w:rPr>
        <w:t xml:space="preserve">-1, 0, 1, </w:t>
      </w:r>
      <w:r>
        <w:rPr>
          <w:rFonts w:hint="eastAsia"/>
          <w:snapToGrid/>
        </w:rPr>
        <w:t>将转换后的</w:t>
      </w:r>
      <w:r>
        <w:rPr>
          <w:rFonts w:hint="eastAsia"/>
          <w:snapToGrid/>
        </w:rPr>
        <w:t>-1, 0, 1</w:t>
      </w:r>
      <w:r>
        <w:rPr>
          <w:rFonts w:hint="eastAsia"/>
          <w:snapToGrid/>
        </w:rPr>
        <w:t>序列中非零元素个数不大于</w:t>
      </w:r>
      <w:r>
        <w:rPr>
          <w:rFonts w:hint="eastAsia"/>
          <w:i/>
          <w:snapToGrid/>
        </w:rPr>
        <w:t>m</w:t>
      </w:r>
      <w:r>
        <w:rPr>
          <w:rFonts w:hint="eastAsia"/>
          <w:snapToGrid/>
        </w:rPr>
        <w:t>的序列添加到</w:t>
      </w:r>
      <w:r w:rsidR="00A05FCB" w:rsidRPr="00A05FCB">
        <w:rPr>
          <w:snapToGrid/>
          <w:position w:val="-12"/>
        </w:rPr>
        <w:object w:dxaOrig="800" w:dyaOrig="360">
          <v:shape id="_x0000_i1047" type="#_x0000_t75" style="width:40pt;height:18pt" o:ole="">
            <v:imagedata r:id="rId60" o:title=""/>
          </v:shape>
          <o:OLEObject Type="Embed" ProgID="Equation.DSMT4" ShapeID="_x0000_i1047" DrawAspect="Content" ObjectID="_1535785558" r:id="rId61"/>
        </w:object>
      </w:r>
      <w:r>
        <w:rPr>
          <w:snapToGrid/>
        </w:rPr>
        <w:t>维嵌密元素调整表</w:t>
      </w:r>
      <w:r w:rsidR="00A05FCB" w:rsidRPr="00A05FCB">
        <w:rPr>
          <w:snapToGrid/>
          <w:position w:val="-14"/>
        </w:rPr>
        <w:object w:dxaOrig="540" w:dyaOrig="380">
          <v:shape id="_x0000_i1048" type="#_x0000_t75" style="width:27pt;height:19pt" o:ole="">
            <v:imagedata r:id="rId62" o:title=""/>
          </v:shape>
          <o:OLEObject Type="Embed" ProgID="Equation.DSMT4" ShapeID="_x0000_i1048" DrawAspect="Content" ObjectID="_1535785559" r:id="rId63"/>
        </w:object>
      </w:r>
      <w:r>
        <w:rPr>
          <w:rFonts w:hint="eastAsia"/>
          <w:snapToGrid/>
        </w:rPr>
        <w:t>中</w:t>
      </w:r>
      <w:r>
        <w:rPr>
          <w:rFonts w:hint="eastAsia"/>
          <w:snapToGrid/>
        </w:rPr>
        <w:t xml:space="preserve">. </w:t>
      </w:r>
      <w:r>
        <w:rPr>
          <w:rFonts w:hint="eastAsia"/>
          <w:snapToGrid/>
        </w:rPr>
        <w:t>按式</w:t>
      </w:r>
      <w:r>
        <w:rPr>
          <w:rFonts w:hint="eastAsia"/>
          <w:snapToGrid/>
        </w:rPr>
        <w:t>(5)</w:t>
      </w:r>
      <w:r>
        <w:rPr>
          <w:rFonts w:hint="eastAsia"/>
          <w:snapToGrid/>
        </w:rPr>
        <w:t>计算应截取的秘密信息的长度</w:t>
      </w:r>
      <w:r w:rsidR="00A05FCB" w:rsidRPr="00A05FCB">
        <w:rPr>
          <w:snapToGrid/>
          <w:position w:val="-12"/>
        </w:rPr>
        <w:object w:dxaOrig="560" w:dyaOrig="360">
          <v:shape id="_x0000_i1049" type="#_x0000_t75" style="width:28pt;height:18pt" o:ole="">
            <v:imagedata r:id="rId64" o:title=""/>
          </v:shape>
          <o:OLEObject Type="Embed" ProgID="Equation.DSMT4" ShapeID="_x0000_i1049" DrawAspect="Content" ObjectID="_1535785560" r:id="rId65"/>
        </w:object>
      </w:r>
      <w:r>
        <w:rPr>
          <w:rFonts w:hint="eastAsia"/>
          <w:snapToGrid/>
        </w:rPr>
        <w:t xml:space="preserve">, </w:t>
      </w:r>
    </w:p>
    <w:p w:rsidR="00A05FCB" w:rsidRDefault="00A05FCB">
      <w:pPr>
        <w:widowControl/>
        <w:jc w:val="left"/>
        <w:rPr>
          <w:snapToGrid/>
        </w:rPr>
      </w:pPr>
      <w:r w:rsidRPr="00A05FCB">
        <w:rPr>
          <w:position w:val="-32"/>
        </w:rPr>
        <w:object w:dxaOrig="3700" w:dyaOrig="760">
          <v:shape id="_x0000_i1050" type="#_x0000_t75" style="width:185pt;height:37.5pt" o:ole="">
            <v:imagedata r:id="rId66" o:title=""/>
          </v:shape>
          <o:OLEObject Type="Embed" ProgID="Equation.DSMT4" ShapeID="_x0000_i1050" DrawAspect="Content" ObjectID="_1535785561" r:id="rId67"/>
        </w:object>
      </w:r>
      <w:r w:rsidR="003E794C">
        <w:rPr>
          <w:rFonts w:hint="eastAsia"/>
          <w:snapToGrid/>
        </w:rPr>
        <w:t xml:space="preserve"> (5)</w:t>
      </w:r>
    </w:p>
    <w:p w:rsidR="00A05FCB" w:rsidRDefault="003E794C">
      <w:pPr>
        <w:widowControl/>
        <w:jc w:val="left"/>
      </w:pPr>
      <w:r>
        <w:rPr>
          <w:rFonts w:hint="eastAsia"/>
          <w:snapToGrid/>
        </w:rPr>
        <w:t>式</w:t>
      </w:r>
      <w:r>
        <w:rPr>
          <w:rFonts w:hint="eastAsia"/>
          <w:snapToGrid/>
        </w:rPr>
        <w:t>(5)</w:t>
      </w:r>
      <w:r>
        <w:rPr>
          <w:rFonts w:hint="eastAsia"/>
          <w:snapToGrid/>
        </w:rPr>
        <w:t>中</w:t>
      </w:r>
      <w:r>
        <w:rPr>
          <w:rFonts w:hint="eastAsia"/>
          <w:snapToGrid/>
        </w:rPr>
        <w:t xml:space="preserve">, </w:t>
      </w:r>
      <w:r w:rsidR="00A05FCB">
        <w:object w:dxaOrig="200" w:dyaOrig="360">
          <v:shape id="_x0000_i1051" type="#_x0000_t75" style="width:10pt;height:18pt" o:ole="">
            <v:imagedata r:id="rId68" o:title=""/>
          </v:shape>
          <o:OLEObject Type="Embed" ProgID="Equation.DSMT4" ShapeID="_x0000_i1051" DrawAspect="Content" ObjectID="_1535785562" r:id="rId69"/>
        </w:object>
      </w:r>
      <w:r>
        <w:t>为剩余秘密信息序列长度</w:t>
      </w:r>
      <w:r>
        <w:rPr>
          <w:rFonts w:hint="eastAsia"/>
        </w:rPr>
        <w:t xml:space="preserve">, </w:t>
      </w:r>
      <w:r>
        <w:t>从载体图像</w:t>
      </w:r>
      <w:r>
        <w:rPr>
          <w:rFonts w:hint="eastAsia"/>
        </w:rPr>
        <w:t>对应的一维序列中取</w:t>
      </w:r>
      <w:r>
        <w:rPr>
          <w:rFonts w:hint="eastAsia"/>
          <w:i/>
        </w:rPr>
        <w:t>n</w:t>
      </w:r>
      <w:r>
        <w:rPr>
          <w:rFonts w:hint="eastAsia"/>
        </w:rPr>
        <w:t>个元素作为载体序列</w:t>
      </w:r>
      <w:r>
        <w:rPr>
          <w:rFonts w:hint="eastAsia"/>
        </w:rPr>
        <w:t xml:space="preserve">, </w:t>
      </w:r>
      <w:r>
        <w:rPr>
          <w:rFonts w:hint="eastAsia"/>
        </w:rPr>
        <w:t>取</w:t>
      </w:r>
      <w:r>
        <w:t>嵌密元素调整</w:t>
      </w:r>
      <w:r>
        <w:rPr>
          <w:rFonts w:hint="eastAsia"/>
        </w:rPr>
        <w:t>表的第</w:t>
      </w:r>
      <w:r>
        <w:rPr>
          <w:rFonts w:hint="eastAsia"/>
          <w:i/>
        </w:rPr>
        <w:t>d</w:t>
      </w:r>
      <w:r>
        <w:rPr>
          <w:rFonts w:hint="eastAsia"/>
        </w:rPr>
        <w:t>行</w:t>
      </w:r>
      <w:r>
        <w:rPr>
          <w:rFonts w:hint="eastAsia"/>
        </w:rPr>
        <w:t>(</w:t>
      </w:r>
      <w:r>
        <w:rPr>
          <w:rFonts w:hint="eastAsia"/>
          <w:i/>
        </w:rPr>
        <w:t>td</w:t>
      </w:r>
      <w:r>
        <w:rPr>
          <w:rFonts w:hint="eastAsia"/>
          <w:i/>
          <w:vertAlign w:val="subscript"/>
        </w:rPr>
        <w:t>i</w:t>
      </w:r>
      <w:r>
        <w:rPr>
          <w:rFonts w:hint="eastAsia"/>
        </w:rPr>
        <w:t>)</w:t>
      </w:r>
      <w:r>
        <w:rPr>
          <w:rFonts w:hint="eastAsia"/>
          <w:i/>
          <w:vertAlign w:val="subscript"/>
        </w:rPr>
        <w:t>n</w:t>
      </w:r>
      <w:r>
        <w:rPr>
          <w:rFonts w:hint="eastAsia"/>
        </w:rPr>
        <w:t xml:space="preserve">, </w:t>
      </w:r>
      <w:r>
        <w:rPr>
          <w:rFonts w:hint="eastAsia"/>
        </w:rPr>
        <w:t>按式</w:t>
      </w:r>
      <w:r>
        <w:t>(</w:t>
      </w:r>
      <w:r>
        <w:rPr>
          <w:rFonts w:hint="eastAsia"/>
        </w:rPr>
        <w:t>6</w:t>
      </w:r>
      <w:r>
        <w:t>)</w:t>
      </w:r>
      <w:r>
        <w:rPr>
          <w:rFonts w:hint="eastAsia"/>
        </w:rPr>
        <w:t>计算嵌密元素序列</w:t>
      </w:r>
      <w:r>
        <w:rPr>
          <w:rFonts w:hint="eastAsia"/>
        </w:rPr>
        <w:t xml:space="preserve">. </w:t>
      </w:r>
    </w:p>
    <w:p w:rsidR="00A05FCB" w:rsidRDefault="00A05FCB">
      <w:pPr>
        <w:widowControl/>
        <w:ind w:firstLine="0"/>
        <w:jc w:val="left"/>
      </w:pPr>
      <w:r w:rsidRPr="00A05FCB">
        <w:rPr>
          <w:position w:val="-50"/>
        </w:rPr>
        <w:object w:dxaOrig="3820" w:dyaOrig="1120">
          <v:shape id="_x0000_i1052" type="#_x0000_t75" style="width:191pt;height:55pt" o:ole="">
            <v:imagedata r:id="rId70" o:title=""/>
          </v:shape>
          <o:OLEObject Type="Embed" ProgID="Equation.DSMT4" ShapeID="_x0000_i1052" DrawAspect="Content" ObjectID="_1535785563" r:id="rId71"/>
        </w:object>
      </w:r>
      <w:r w:rsidR="003E794C">
        <w:rPr>
          <w:rFonts w:hint="eastAsia"/>
        </w:rPr>
        <w:t xml:space="preserve"> (6)</w:t>
      </w:r>
    </w:p>
    <w:p w:rsidR="00A05FCB" w:rsidRDefault="003E794C">
      <w:pPr>
        <w:adjustRightInd w:val="0"/>
        <w:ind w:firstLineChars="200" w:firstLine="416"/>
      </w:pPr>
      <w:r>
        <w:rPr>
          <w:rFonts w:hint="eastAsia"/>
          <w:snapToGrid/>
        </w:rPr>
        <w:t>式</w:t>
      </w:r>
      <w:r>
        <w:rPr>
          <w:rFonts w:hint="eastAsia"/>
          <w:snapToGrid/>
        </w:rPr>
        <w:t>(6)</w:t>
      </w:r>
      <w:r>
        <w:rPr>
          <w:rFonts w:hint="eastAsia"/>
          <w:snapToGrid/>
        </w:rPr>
        <w:t>中</w:t>
      </w:r>
      <w:r>
        <w:t xml:space="preserve">, </w:t>
      </w:r>
      <w:r w:rsidR="00A05FCB" w:rsidRPr="00A05FCB">
        <w:rPr>
          <w:position w:val="-10"/>
        </w:rPr>
        <w:object w:dxaOrig="480" w:dyaOrig="320">
          <v:shape id="_x0000_i1053" type="#_x0000_t75" style="width:24pt;height:16pt" o:ole="">
            <v:imagedata r:id="rId72" o:title=""/>
          </v:shape>
          <o:OLEObject Type="Embed" ProgID="Equation.DSMT4" ShapeID="_x0000_i1053" DrawAspect="Content" ObjectID="_1535785564" r:id="rId73"/>
        </w:object>
      </w:r>
      <w:r>
        <w:t>为溢出避免函数</w:t>
      </w:r>
      <w:r>
        <w:t xml:space="preserve">, </w:t>
      </w:r>
      <w:r>
        <w:t>用于避免</w:t>
      </w:r>
      <w:r>
        <w:t xml:space="preserve">, </w:t>
      </w:r>
      <w:r w:rsidR="00A05FCB" w:rsidRPr="00A05FCB">
        <w:rPr>
          <w:position w:val="-10"/>
        </w:rPr>
        <w:object w:dxaOrig="1459" w:dyaOrig="320">
          <v:shape id="_x0000_i1054" type="#_x0000_t75" style="width:73pt;height:16pt" o:ole="">
            <v:imagedata r:id="rId74" o:title=""/>
          </v:shape>
          <o:OLEObject Type="Embed" ProgID="Equation.DSMT4" ShapeID="_x0000_i1054" DrawAspect="Content" ObjectID="_1535785565" r:id="rId75"/>
        </w:object>
      </w:r>
      <w:r>
        <w:rPr>
          <w:rFonts w:hint="eastAsia"/>
        </w:rPr>
        <w:t xml:space="preserve">, </w:t>
      </w:r>
      <w:r w:rsidR="00A05FCB" w:rsidRPr="00A05FCB">
        <w:rPr>
          <w:position w:val="-10"/>
        </w:rPr>
        <w:object w:dxaOrig="480" w:dyaOrig="320">
          <v:shape id="_x0000_i1055" type="#_x0000_t75" style="width:24pt;height:16pt" o:ole="">
            <v:imagedata r:id="rId72" o:title=""/>
          </v:shape>
          <o:OLEObject Type="Embed" ProgID="Equation.DSMT4" ShapeID="_x0000_i1055" DrawAspect="Content" ObjectID="_1535785566" r:id="rId76"/>
        </w:object>
      </w:r>
      <w:r>
        <w:t>具体执行的功能如式</w:t>
      </w:r>
      <w:r>
        <w:t>(</w:t>
      </w:r>
      <w:r>
        <w:rPr>
          <w:rFonts w:hint="eastAsia"/>
        </w:rPr>
        <w:t>7</w:t>
      </w:r>
      <w:r>
        <w:t>)</w:t>
      </w:r>
      <w:r>
        <w:t>所示：</w:t>
      </w:r>
    </w:p>
    <w:bookmarkStart w:id="285" w:name="OLE_LINK87"/>
    <w:bookmarkStart w:id="286" w:name="OLE_LINK88"/>
    <w:p w:rsidR="00A05FCB" w:rsidRDefault="00A05FCB">
      <w:pPr>
        <w:widowControl/>
        <w:ind w:firstLine="0"/>
        <w:jc w:val="left"/>
      </w:pPr>
      <w:r w:rsidRPr="00A05FCB">
        <w:rPr>
          <w:position w:val="-50"/>
        </w:rPr>
        <w:object w:dxaOrig="2359" w:dyaOrig="1120">
          <v:shape id="_x0000_i1056" type="#_x0000_t75" style="width:118.5pt;height:55pt" o:ole="">
            <v:imagedata r:id="rId77" o:title=""/>
          </v:shape>
          <o:OLEObject Type="Embed" ProgID="Equation.DSMT4" ShapeID="_x0000_i1056" DrawAspect="Content" ObjectID="_1535785567" r:id="rId78"/>
        </w:object>
      </w:r>
      <w:bookmarkEnd w:id="285"/>
      <w:bookmarkEnd w:id="286"/>
      <w:r w:rsidRPr="00A05FCB">
        <w:rPr>
          <w:position w:val="-4"/>
        </w:rPr>
        <w:object w:dxaOrig="180" w:dyaOrig="280">
          <v:shape id="_x0000_i1057" type="#_x0000_t75" style="width:9pt;height:14pt" o:ole="">
            <v:imagedata r:id="rId79" o:title=""/>
          </v:shape>
          <o:OLEObject Type="Embed" ProgID="Equation.DSMT4" ShapeID="_x0000_i1057" DrawAspect="Content" ObjectID="_1535785568" r:id="rId80"/>
        </w:object>
      </w:r>
      <w:r w:rsidR="003E794C">
        <w:rPr>
          <w:rFonts w:hint="eastAsia"/>
        </w:rPr>
        <w:t xml:space="preserve">               (7)</w:t>
      </w:r>
    </w:p>
    <w:p w:rsidR="00A05FCB" w:rsidRDefault="003E794C">
      <w:pPr>
        <w:widowControl/>
        <w:jc w:val="left"/>
        <w:rPr>
          <w:snapToGrid/>
        </w:rPr>
      </w:pPr>
      <w:r>
        <w:rPr>
          <w:rFonts w:hint="eastAsia"/>
          <w:snapToGrid/>
        </w:rPr>
        <w:t>根据</w:t>
      </w:r>
      <w:r>
        <w:rPr>
          <w:rFonts w:hint="eastAsia"/>
          <w:i/>
          <w:snapToGrid/>
        </w:rPr>
        <w:t>n</w:t>
      </w:r>
      <w:r>
        <w:rPr>
          <w:rFonts w:hint="eastAsia"/>
          <w:snapToGrid/>
        </w:rPr>
        <w:t xml:space="preserve">, </w:t>
      </w:r>
      <w:r>
        <w:rPr>
          <w:rFonts w:hint="eastAsia"/>
          <w:i/>
          <w:snapToGrid/>
        </w:rPr>
        <w:t>m</w:t>
      </w:r>
      <w:r>
        <w:rPr>
          <w:rFonts w:hint="eastAsia"/>
          <w:snapToGrid/>
        </w:rPr>
        <w:t>计算嵌密元素调整表</w:t>
      </w:r>
      <w:r w:rsidR="00A05FCB" w:rsidRPr="00A05FCB">
        <w:rPr>
          <w:snapToGrid/>
          <w:position w:val="-14"/>
        </w:rPr>
        <w:object w:dxaOrig="540" w:dyaOrig="380">
          <v:shape id="_x0000_i1058" type="#_x0000_t75" style="width:27pt;height:19pt" o:ole="">
            <v:imagedata r:id="rId81" o:title=""/>
          </v:shape>
          <o:OLEObject Type="Embed" ProgID="Equation.DSMT4" ShapeID="_x0000_i1058" DrawAspect="Content" ObjectID="_1535785569" r:id="rId82"/>
        </w:object>
      </w:r>
      <w:r>
        <w:rPr>
          <w:rFonts w:hint="eastAsia"/>
          <w:snapToGrid/>
        </w:rPr>
        <w:t xml:space="preserve">, </w:t>
      </w:r>
      <w:r>
        <w:rPr>
          <w:rFonts w:hint="eastAsia"/>
        </w:rPr>
        <w:t>取载体图像和嵌密图像对应的</w:t>
      </w:r>
      <w:r>
        <w:rPr>
          <w:rFonts w:hint="eastAsia"/>
          <w:i/>
        </w:rPr>
        <w:t>n</w:t>
      </w:r>
      <w:r>
        <w:rPr>
          <w:rFonts w:hint="eastAsia"/>
        </w:rPr>
        <w:t>个元素</w:t>
      </w:r>
      <w:r>
        <w:rPr>
          <w:rFonts w:hint="eastAsia"/>
        </w:rPr>
        <w:t xml:space="preserve">, </w:t>
      </w:r>
      <w:r>
        <w:rPr>
          <w:rFonts w:hint="eastAsia"/>
        </w:rPr>
        <w:t>计算其差值序列</w:t>
      </w:r>
      <w:r>
        <w:rPr>
          <w:rFonts w:hint="eastAsia"/>
        </w:rPr>
        <w:t xml:space="preserve">, </w:t>
      </w:r>
      <w:r>
        <w:rPr>
          <w:rFonts w:hint="eastAsia"/>
        </w:rPr>
        <w:t>在</w:t>
      </w:r>
      <w:r w:rsidR="00A05FCB" w:rsidRPr="00A05FCB">
        <w:rPr>
          <w:snapToGrid/>
          <w:position w:val="-14"/>
        </w:rPr>
        <w:object w:dxaOrig="540" w:dyaOrig="380">
          <v:shape id="_x0000_i1059" type="#_x0000_t75" style="width:27pt;height:19pt" o:ole="">
            <v:imagedata r:id="rId81" o:title=""/>
          </v:shape>
          <o:OLEObject Type="Embed" ProgID="Equation.DSMT4" ShapeID="_x0000_i1059" DrawAspect="Content" ObjectID="_1535785570" r:id="rId83"/>
        </w:object>
      </w:r>
      <w:r>
        <w:rPr>
          <w:rFonts w:hint="eastAsia"/>
        </w:rPr>
        <w:t>中找到此序列对应的行号即为嵌入的秘密信息十进制形式</w:t>
      </w:r>
      <w:r>
        <w:rPr>
          <w:rFonts w:hint="eastAsia"/>
        </w:rPr>
        <w:t xml:space="preserve">. </w:t>
      </w:r>
    </w:p>
    <w:p w:rsidR="00A05FCB" w:rsidRDefault="003E794C">
      <w:pPr>
        <w:spacing w:line="259" w:lineRule="auto"/>
        <w:rPr>
          <w:rFonts w:ascii="黑体" w:eastAsia="黑体" w:hAnsi="黑体"/>
          <w:sz w:val="21"/>
          <w:szCs w:val="21"/>
        </w:rPr>
      </w:pPr>
      <w:r>
        <w:rPr>
          <w:rFonts w:eastAsia="黑体"/>
          <w:b/>
          <w:bCs/>
          <w:sz w:val="21"/>
          <w:szCs w:val="21"/>
        </w:rPr>
        <w:t>1. 3</w:t>
      </w:r>
      <w:r>
        <w:rPr>
          <w:rFonts w:eastAsia="黑体"/>
          <w:sz w:val="21"/>
          <w:szCs w:val="21"/>
        </w:rPr>
        <w:t>EMD(</w:t>
      </w:r>
      <w:r>
        <w:rPr>
          <w:rFonts w:eastAsia="黑体"/>
          <w:i/>
          <w:sz w:val="21"/>
          <w:szCs w:val="21"/>
        </w:rPr>
        <w:t>n</w:t>
      </w:r>
      <w:r>
        <w:rPr>
          <w:rFonts w:eastAsia="黑体"/>
          <w:sz w:val="21"/>
          <w:szCs w:val="21"/>
        </w:rPr>
        <w:t xml:space="preserve">, </w:t>
      </w:r>
      <w:r>
        <w:rPr>
          <w:rFonts w:eastAsia="黑体"/>
          <w:i/>
          <w:sz w:val="21"/>
          <w:szCs w:val="21"/>
        </w:rPr>
        <w:t>m</w:t>
      </w:r>
      <w:r>
        <w:rPr>
          <w:rFonts w:eastAsia="黑体"/>
          <w:sz w:val="21"/>
          <w:szCs w:val="21"/>
        </w:rPr>
        <w:t>)</w:t>
      </w:r>
      <w:r>
        <w:rPr>
          <w:rFonts w:ascii="黑体" w:eastAsia="黑体" w:hAnsi="黑体" w:hint="eastAsia"/>
          <w:sz w:val="21"/>
          <w:szCs w:val="21"/>
        </w:rPr>
        <w:t>算法安全性增强策略</w:t>
      </w:r>
    </w:p>
    <w:p w:rsidR="00A05FCB" w:rsidRDefault="003E794C">
      <w:pPr>
        <w:spacing w:line="259" w:lineRule="auto"/>
        <w:rPr>
          <w:snapToGrid/>
        </w:rPr>
      </w:pPr>
      <w:r>
        <w:rPr>
          <w:rFonts w:hint="eastAsia"/>
        </w:rPr>
        <w:t>由于</w:t>
      </w:r>
      <w:r>
        <w:rPr>
          <w:rFonts w:hint="eastAsia"/>
          <w:snapToGrid/>
        </w:rPr>
        <w:t>EMD(</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算法存在安全隐患即得到载体图像和嵌密图像就可根据嵌密元素个数和最多可改变的嵌密元素个数顺利求出秘密信息</w:t>
      </w:r>
      <w:r>
        <w:rPr>
          <w:rFonts w:hint="eastAsia"/>
          <w:snapToGrid/>
        </w:rPr>
        <w:t xml:space="preserve">, </w:t>
      </w:r>
      <w:r>
        <w:rPr>
          <w:rFonts w:hint="eastAsia"/>
          <w:snapToGrid/>
        </w:rPr>
        <w:t>因此</w:t>
      </w:r>
      <w:r>
        <w:rPr>
          <w:rFonts w:hint="eastAsia"/>
          <w:snapToGrid/>
        </w:rPr>
        <w:t>EMD(</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算法的安全性需得到提升</w:t>
      </w:r>
      <w:r>
        <w:rPr>
          <w:rFonts w:hint="eastAsia"/>
          <w:snapToGrid/>
        </w:rPr>
        <w:t xml:space="preserve">. </w:t>
      </w:r>
    </w:p>
    <w:p w:rsidR="00A05FCB" w:rsidRDefault="003E794C">
      <w:pPr>
        <w:spacing w:line="259" w:lineRule="auto"/>
      </w:pPr>
      <w:r>
        <w:rPr>
          <w:rFonts w:hint="eastAsia"/>
          <w:snapToGrid/>
        </w:rPr>
        <w:t>首先</w:t>
      </w:r>
      <w:r>
        <w:rPr>
          <w:rFonts w:hint="eastAsia"/>
          <w:snapToGrid/>
        </w:rPr>
        <w:t xml:space="preserve">, </w:t>
      </w:r>
      <w:r>
        <w:rPr>
          <w:rFonts w:hint="eastAsia"/>
          <w:snapToGrid/>
        </w:rPr>
        <w:t>动态</w:t>
      </w:r>
      <w:r>
        <w:rPr>
          <w:rFonts w:hint="eastAsia"/>
        </w:rPr>
        <w:t>生成嵌密元素个数和最多可改变的嵌密元素个数</w:t>
      </w:r>
      <w:r>
        <w:rPr>
          <w:rFonts w:hint="eastAsia"/>
        </w:rPr>
        <w:t xml:space="preserve">, </w:t>
      </w:r>
      <w:r>
        <w:rPr>
          <w:rFonts w:hint="eastAsia"/>
          <w:snapToGrid/>
        </w:rPr>
        <w:t>用户给定系统参数</w:t>
      </w:r>
      <w:r w:rsidR="00A05FCB" w:rsidRPr="00A05FCB">
        <w:rPr>
          <w:snapToGrid/>
          <w:position w:val="-10"/>
        </w:rPr>
        <w:object w:dxaOrig="1219" w:dyaOrig="320">
          <v:shape id="_x0000_i1060" type="#_x0000_t75" style="width:61pt;height:16pt" o:ole="">
            <v:imagedata r:id="rId84" o:title=""/>
          </v:shape>
          <o:OLEObject Type="Embed" ProgID="Equation.DSMT4" ShapeID="_x0000_i1060" DrawAspect="Content" ObjectID="_1535785571" r:id="rId85"/>
        </w:object>
      </w:r>
      <w:r>
        <w:rPr>
          <w:rFonts w:hint="eastAsia"/>
          <w:snapToGrid/>
        </w:rPr>
        <w:t xml:space="preserve">, </w:t>
      </w:r>
      <w:r>
        <w:rPr>
          <w:rFonts w:hint="eastAsia"/>
          <w:snapToGrid/>
        </w:rPr>
        <w:t>初始值</w:t>
      </w:r>
      <w:r w:rsidR="00A05FCB" w:rsidRPr="00A05FCB">
        <w:rPr>
          <w:snapToGrid/>
          <w:position w:val="-12"/>
        </w:rPr>
        <w:object w:dxaOrig="960" w:dyaOrig="360">
          <v:shape id="_x0000_i1061" type="#_x0000_t75" style="width:48pt;height:18pt" o:ole="">
            <v:imagedata r:id="rId86" o:title=""/>
          </v:shape>
          <o:OLEObject Type="Embed" ProgID="Equation.DSMT4" ShapeID="_x0000_i1061" DrawAspect="Content" ObjectID="_1535785572" r:id="rId87"/>
        </w:object>
      </w:r>
      <w:r>
        <w:rPr>
          <w:rFonts w:hint="eastAsia"/>
          <w:snapToGrid/>
        </w:rPr>
        <w:t>和消除暂态效应的迭代次数参数</w:t>
      </w:r>
      <w:r>
        <w:rPr>
          <w:rFonts w:hint="eastAsia"/>
          <w:i/>
          <w:snapToGrid/>
        </w:rPr>
        <w:t>IT</w:t>
      </w:r>
      <w:r>
        <w:rPr>
          <w:rFonts w:hint="eastAsia"/>
          <w:snapToGrid/>
        </w:rPr>
        <w:t xml:space="preserve">, </w:t>
      </w:r>
      <w:r>
        <w:rPr>
          <w:rFonts w:hint="eastAsia"/>
          <w:snapToGrid/>
        </w:rPr>
        <w:t>以及嵌密元素数量</w:t>
      </w:r>
      <w:r>
        <w:rPr>
          <w:rFonts w:hint="eastAsia"/>
          <w:i/>
          <w:snapToGrid/>
        </w:rPr>
        <w:t>n</w:t>
      </w:r>
      <w:r>
        <w:rPr>
          <w:rFonts w:hint="eastAsia"/>
          <w:snapToGrid/>
        </w:rPr>
        <w:t>的最大值</w:t>
      </w:r>
      <w:r>
        <w:rPr>
          <w:rFonts w:hint="eastAsia"/>
          <w:i/>
          <w:snapToGrid/>
        </w:rPr>
        <w:t>n</w:t>
      </w:r>
      <w:r>
        <w:rPr>
          <w:rFonts w:hint="eastAsia"/>
          <w:i/>
          <w:snapToGrid/>
          <w:vertAlign w:val="subscript"/>
        </w:rPr>
        <w:t>max</w:t>
      </w:r>
      <w:r>
        <w:rPr>
          <w:rFonts w:hint="eastAsia"/>
          <w:snapToGrid/>
        </w:rPr>
        <w:t xml:space="preserve">, </w:t>
      </w:r>
      <w:r>
        <w:rPr>
          <w:rFonts w:hint="eastAsia"/>
          <w:snapToGrid/>
        </w:rPr>
        <w:t>由</w:t>
      </w:r>
      <w:r w:rsidR="00A05FCB" w:rsidRPr="00A05FCB">
        <w:rPr>
          <w:snapToGrid/>
          <w:position w:val="-10"/>
        </w:rPr>
        <w:object w:dxaOrig="240" w:dyaOrig="260">
          <v:shape id="_x0000_i1062" type="#_x0000_t75" style="width:12pt;height:13pt" o:ole="">
            <v:imagedata r:id="rId88" o:title=""/>
          </v:shape>
          <o:OLEObject Type="Embed" ProgID="Equation.DSMT4" ShapeID="_x0000_i1062" DrawAspect="Content" ObjectID="_1535785573" r:id="rId89"/>
        </w:object>
      </w:r>
      <w:r>
        <w:rPr>
          <w:snapToGrid/>
        </w:rPr>
        <w:t>和</w:t>
      </w:r>
      <w:r w:rsidR="00A05FCB" w:rsidRPr="00A05FCB">
        <w:rPr>
          <w:snapToGrid/>
          <w:position w:val="-12"/>
        </w:rPr>
        <w:object w:dxaOrig="260" w:dyaOrig="360">
          <v:shape id="_x0000_i1063" type="#_x0000_t75" style="width:13pt;height:18pt" o:ole="">
            <v:imagedata r:id="rId90" o:title=""/>
          </v:shape>
          <o:OLEObject Type="Embed" ProgID="Equation.DSMT4" ShapeID="_x0000_i1063" DrawAspect="Content" ObjectID="_1535785574" r:id="rId91"/>
        </w:object>
      </w:r>
      <w:r>
        <w:rPr>
          <w:rFonts w:hint="eastAsia"/>
          <w:snapToGrid/>
        </w:rPr>
        <w:t>按式</w:t>
      </w:r>
      <w:r>
        <w:rPr>
          <w:rFonts w:hint="eastAsia"/>
          <w:snapToGrid/>
        </w:rPr>
        <w:t>(6)</w:t>
      </w:r>
      <w:r>
        <w:rPr>
          <w:rFonts w:hint="eastAsia"/>
          <w:snapToGrid/>
        </w:rPr>
        <w:t>生成随机数</w:t>
      </w:r>
      <w:r>
        <w:rPr>
          <w:rFonts w:hint="eastAsia"/>
          <w:snapToGrid/>
        </w:rPr>
        <w:t xml:space="preserve">, </w:t>
      </w:r>
      <w:r>
        <w:rPr>
          <w:rFonts w:hint="eastAsia"/>
          <w:snapToGrid/>
        </w:rPr>
        <w:t>抛弃前</w:t>
      </w:r>
      <w:r>
        <w:rPr>
          <w:rFonts w:hint="eastAsia"/>
          <w:i/>
          <w:snapToGrid/>
        </w:rPr>
        <w:t>IT</w:t>
      </w:r>
      <w:r>
        <w:rPr>
          <w:rFonts w:hint="eastAsia"/>
          <w:snapToGrid/>
        </w:rPr>
        <w:t>个随机数；</w:t>
      </w:r>
    </w:p>
    <w:p w:rsidR="00A05FCB" w:rsidRDefault="00A05FCB">
      <w:pPr>
        <w:ind w:firstLineChars="200" w:firstLine="400"/>
        <w:rPr>
          <w:snapToGrid/>
        </w:rPr>
      </w:pPr>
      <w:r w:rsidRPr="00A05FCB">
        <w:rPr>
          <w:position w:val="-12"/>
        </w:rPr>
        <w:object w:dxaOrig="1400" w:dyaOrig="360">
          <v:shape id="_x0000_i1064" type="#_x0000_t75" style="width:70pt;height:18pt" o:ole="">
            <v:imagedata r:id="rId92" o:title=""/>
          </v:shape>
          <o:OLEObject Type="Embed" ProgID="Equation.DSMT4" ShapeID="_x0000_i1064" DrawAspect="Content" ObjectID="_1535785575" r:id="rId93"/>
        </w:object>
      </w:r>
      <w:r w:rsidR="003E794C">
        <w:rPr>
          <w:rFonts w:hint="eastAsia"/>
          <w:snapToGrid/>
        </w:rPr>
        <w:t>(8)</w:t>
      </w:r>
    </w:p>
    <w:p w:rsidR="00A05FCB" w:rsidRDefault="003E794C">
      <w:pPr>
        <w:ind w:firstLineChars="200" w:firstLine="416"/>
      </w:pPr>
      <w:r>
        <w:rPr>
          <w:rFonts w:hint="eastAsia"/>
          <w:snapToGrid/>
        </w:rPr>
        <w:t>取式</w:t>
      </w:r>
      <w:r>
        <w:rPr>
          <w:rFonts w:hint="eastAsia"/>
        </w:rPr>
        <w:t>(6)</w:t>
      </w:r>
      <w:r>
        <w:t>连续生成的</w:t>
      </w:r>
      <w:r>
        <w:t>4</w:t>
      </w:r>
      <w:r>
        <w:t>个随机数</w:t>
      </w:r>
      <w:r w:rsidR="00A05FCB" w:rsidRPr="00A05FCB">
        <w:rPr>
          <w:position w:val="-12"/>
        </w:rPr>
        <w:object w:dxaOrig="2140" w:dyaOrig="360">
          <v:shape id="_x0000_i1065" type="#_x0000_t75" style="width:107pt;height:18pt" o:ole="">
            <v:imagedata r:id="rId94" o:title=""/>
          </v:shape>
          <o:OLEObject Type="Embed" ProgID="Equation.DSMT4" ShapeID="_x0000_i1065" DrawAspect="Content" ObjectID="_1535785576" r:id="rId95"/>
        </w:object>
      </w:r>
      <w:r>
        <w:rPr>
          <w:rFonts w:hint="eastAsia"/>
        </w:rPr>
        <w:t>和</w:t>
      </w:r>
      <w:r w:rsidR="00A05FCB" w:rsidRPr="00A05FCB">
        <w:rPr>
          <w:position w:val="-12"/>
        </w:rPr>
        <w:object w:dxaOrig="420" w:dyaOrig="360">
          <v:shape id="_x0000_i1066" type="#_x0000_t75" style="width:21pt;height:18pt" o:ole="">
            <v:imagedata r:id="rId96" o:title=""/>
          </v:shape>
          <o:OLEObject Type="Embed" ProgID="Equation.DSMT4" ShapeID="_x0000_i1066" DrawAspect="Content" ObjectID="_1535785577" r:id="rId97"/>
        </w:object>
      </w:r>
      <w:r>
        <w:rPr>
          <w:rFonts w:hint="eastAsia"/>
        </w:rPr>
        <w:t xml:space="preserve">, </w:t>
      </w:r>
      <w:r>
        <w:rPr>
          <w:rFonts w:hint="eastAsia"/>
        </w:rPr>
        <w:t>按式</w:t>
      </w:r>
      <w:r>
        <w:rPr>
          <w:rFonts w:hint="eastAsia"/>
        </w:rPr>
        <w:t xml:space="preserve">(9), </w:t>
      </w:r>
      <w:r>
        <w:rPr>
          <w:rFonts w:hint="eastAsia"/>
        </w:rPr>
        <w:t>式</w:t>
      </w:r>
      <w:r>
        <w:rPr>
          <w:rFonts w:hint="eastAsia"/>
        </w:rPr>
        <w:t>(10)</w:t>
      </w:r>
      <w:r>
        <w:t>生成截取的嵌密元素</w:t>
      </w:r>
      <w:r>
        <w:rPr>
          <w:rFonts w:hint="eastAsia"/>
        </w:rPr>
        <w:t>个数</w:t>
      </w:r>
      <w:r w:rsidR="00A05FCB" w:rsidRPr="00A05FCB">
        <w:rPr>
          <w:position w:val="-12"/>
        </w:rPr>
        <w:object w:dxaOrig="1639" w:dyaOrig="360">
          <v:shape id="_x0000_i1067" type="#_x0000_t75" style="width:82pt;height:18pt" o:ole="">
            <v:imagedata r:id="rId98" o:title=""/>
          </v:shape>
          <o:OLEObject Type="Embed" ProgID="Equation.DSMT4" ShapeID="_x0000_i1067" DrawAspect="Content" ObjectID="_1535785578" r:id="rId99"/>
        </w:object>
      </w:r>
      <w:r>
        <w:t>和最多</w:t>
      </w:r>
      <w:r>
        <w:rPr>
          <w:rFonts w:hint="eastAsia"/>
        </w:rPr>
        <w:t>可</w:t>
      </w:r>
      <w:r>
        <w:t>改变的</w:t>
      </w:r>
      <w:r>
        <w:rPr>
          <w:rFonts w:hint="eastAsia"/>
        </w:rPr>
        <w:t>嵌密元素个数</w:t>
      </w:r>
      <w:r w:rsidR="00A05FCB" w:rsidRPr="00A05FCB">
        <w:rPr>
          <w:position w:val="-10"/>
        </w:rPr>
        <w:object w:dxaOrig="1440" w:dyaOrig="320">
          <v:shape id="_x0000_i1068" type="#_x0000_t75" style="width:1in;height:16pt" o:ole="">
            <v:imagedata r:id="rId100" o:title=""/>
          </v:shape>
          <o:OLEObject Type="Embed" ProgID="Equation.DSMT4" ShapeID="_x0000_i1068" DrawAspect="Content" ObjectID="_1535785579" r:id="rId101"/>
        </w:object>
      </w:r>
      <w:r>
        <w:rPr>
          <w:rFonts w:hint="eastAsia"/>
        </w:rPr>
        <w:t xml:space="preserve">, </w:t>
      </w:r>
    </w:p>
    <w:p w:rsidR="00A05FCB" w:rsidRDefault="00A05FCB">
      <w:pPr>
        <w:ind w:firstLineChars="200" w:firstLine="400"/>
        <w:rPr>
          <w:snapToGrid/>
        </w:rPr>
      </w:pPr>
      <w:r w:rsidRPr="00A05FCB">
        <w:rPr>
          <w:position w:val="-16"/>
        </w:rPr>
        <w:object w:dxaOrig="2700" w:dyaOrig="440">
          <v:shape id="_x0000_i1069" type="#_x0000_t75" style="width:135pt;height:21.5pt" o:ole="">
            <v:imagedata r:id="rId102" o:title=""/>
          </v:shape>
          <o:OLEObject Type="Embed" ProgID="Equation.DSMT4" ShapeID="_x0000_i1069" DrawAspect="Content" ObjectID="_1535785580" r:id="rId103"/>
        </w:object>
      </w:r>
      <w:r w:rsidR="003E794C">
        <w:rPr>
          <w:rFonts w:hint="eastAsia"/>
        </w:rPr>
        <w:t xml:space="preserve">          (9)</w:t>
      </w:r>
    </w:p>
    <w:p w:rsidR="00A05FCB" w:rsidRDefault="00A05FCB">
      <w:pPr>
        <w:ind w:firstLineChars="200" w:firstLine="400"/>
        <w:rPr>
          <w:snapToGrid/>
        </w:rPr>
      </w:pPr>
      <w:r w:rsidRPr="00A05FCB">
        <w:rPr>
          <w:position w:val="-16"/>
        </w:rPr>
        <w:object w:dxaOrig="2640" w:dyaOrig="440">
          <v:shape id="_x0000_i1070" type="#_x0000_t75" style="width:132pt;height:21.5pt" o:ole="">
            <v:imagedata r:id="rId104" o:title=""/>
          </v:shape>
          <o:OLEObject Type="Embed" ProgID="Equation.DSMT4" ShapeID="_x0000_i1070" DrawAspect="Content" ObjectID="_1535785581" r:id="rId105"/>
        </w:object>
      </w:r>
      <w:r w:rsidR="003E794C">
        <w:rPr>
          <w:rFonts w:hint="eastAsia"/>
        </w:rPr>
        <w:t xml:space="preserve">          (10)</w:t>
      </w:r>
      <w:r w:rsidR="003E794C">
        <w:rPr>
          <w:rFonts w:hint="eastAsia"/>
          <w:snapToGrid/>
        </w:rPr>
        <w:t xml:space="preserve"> </w:t>
      </w:r>
      <w:r w:rsidR="003E794C">
        <w:rPr>
          <w:rFonts w:hint="eastAsia"/>
          <w:snapToGrid/>
        </w:rPr>
        <w:t>式</w:t>
      </w:r>
      <w:r w:rsidR="003E794C">
        <w:rPr>
          <w:rFonts w:hint="eastAsia"/>
          <w:snapToGrid/>
        </w:rPr>
        <w:t>(9)</w:t>
      </w:r>
      <w:r w:rsidR="003E794C">
        <w:rPr>
          <w:snapToGrid/>
        </w:rPr>
        <w:t>和式</w:t>
      </w:r>
      <w:r w:rsidR="003E794C">
        <w:rPr>
          <w:snapToGrid/>
        </w:rPr>
        <w:t>(</w:t>
      </w:r>
      <w:r w:rsidR="003E794C">
        <w:rPr>
          <w:rFonts w:hint="eastAsia"/>
          <w:snapToGrid/>
        </w:rPr>
        <w:t>10</w:t>
      </w:r>
      <w:r w:rsidR="003E794C">
        <w:rPr>
          <w:snapToGrid/>
        </w:rPr>
        <w:t>)</w:t>
      </w:r>
      <w:r w:rsidR="003E794C">
        <w:rPr>
          <w:snapToGrid/>
        </w:rPr>
        <w:t>中</w:t>
      </w:r>
      <w:r w:rsidR="003E794C">
        <w:rPr>
          <w:snapToGrid/>
        </w:rPr>
        <w:t xml:space="preserve">, </w:t>
      </w:r>
      <w:r w:rsidR="003E794C">
        <w:rPr>
          <w:rFonts w:hint="eastAsia"/>
          <w:snapToGrid/>
        </w:rPr>
        <w:t xml:space="preserve"> </w:t>
      </w:r>
      <w:r w:rsidR="003E794C">
        <w:rPr>
          <w:rFonts w:hint="eastAsia"/>
          <w:snapToGrid/>
        </w:rPr>
        <w:t>“</w:t>
      </w:r>
      <w:r w:rsidRPr="00A05FCB">
        <w:rPr>
          <w:snapToGrid/>
        </w:rPr>
        <w:object w:dxaOrig="400" w:dyaOrig="400">
          <v:shape id="_x0000_i1071" type="#_x0000_t75" style="width:20pt;height:14pt" o:ole="">
            <v:imagedata r:id="rId106" o:title=""/>
          </v:shape>
          <o:OLEObject Type="Embed" ProgID="Equation.DSMT4" ShapeID="_x0000_i1071" DrawAspect="Content" ObjectID="_1535785582" r:id="rId107"/>
        </w:object>
      </w:r>
      <w:r w:rsidR="003E794C">
        <w:rPr>
          <w:rFonts w:hint="eastAsia"/>
          <w:snapToGrid/>
        </w:rPr>
        <w:t>”’</w:t>
      </w:r>
      <w:r w:rsidR="003E794C">
        <w:rPr>
          <w:snapToGrid/>
        </w:rPr>
        <w:t>为向下取整函数；</w:t>
      </w:r>
      <w:r w:rsidR="003E794C">
        <w:rPr>
          <w:rFonts w:hint="eastAsia"/>
          <w:snapToGrid/>
        </w:rPr>
        <w:t>其次</w:t>
      </w:r>
      <w:r w:rsidR="003E794C">
        <w:rPr>
          <w:rFonts w:hint="eastAsia"/>
          <w:snapToGrid/>
        </w:rPr>
        <w:t xml:space="preserve">,  </w:t>
      </w:r>
      <w:r w:rsidR="003E794C">
        <w:rPr>
          <w:rFonts w:hint="eastAsia"/>
          <w:snapToGrid/>
        </w:rPr>
        <w:t>置乱嵌密元素调整表</w:t>
      </w:r>
      <w:r w:rsidRPr="00A05FCB">
        <w:rPr>
          <w:snapToGrid/>
          <w:position w:val="-14"/>
        </w:rPr>
        <w:object w:dxaOrig="540" w:dyaOrig="380">
          <v:shape id="_x0000_i1072" type="#_x0000_t75" style="width:27pt;height:19pt" o:ole="">
            <v:imagedata r:id="rId108" o:title=""/>
          </v:shape>
          <o:OLEObject Type="Embed" ProgID="Equation.DSMT4" ShapeID="_x0000_i1072" DrawAspect="Content" ObjectID="_1535785583" r:id="rId109"/>
        </w:object>
      </w:r>
      <w:r w:rsidR="003E794C">
        <w:rPr>
          <w:rFonts w:hint="eastAsia"/>
          <w:snapToGrid/>
        </w:rPr>
        <w:t xml:space="preserve">, </w:t>
      </w:r>
      <w:r w:rsidR="003E794C">
        <w:rPr>
          <w:rFonts w:hint="eastAsia"/>
          <w:snapToGrid/>
        </w:rPr>
        <w:t>按</w:t>
      </w:r>
      <w:r w:rsidR="003E794C">
        <w:rPr>
          <w:snapToGrid/>
        </w:rPr>
        <w:t>式</w:t>
      </w:r>
      <w:r w:rsidR="003E794C">
        <w:rPr>
          <w:snapToGrid/>
        </w:rPr>
        <w:t>(</w:t>
      </w:r>
      <w:r w:rsidR="003E794C">
        <w:rPr>
          <w:rFonts w:hint="eastAsia"/>
          <w:snapToGrid/>
        </w:rPr>
        <w:t>11</w:t>
      </w:r>
      <w:r w:rsidR="003E794C">
        <w:rPr>
          <w:snapToGrid/>
        </w:rPr>
        <w:t>)</w:t>
      </w:r>
      <w:r w:rsidR="003E794C">
        <w:rPr>
          <w:snapToGrid/>
        </w:rPr>
        <w:t>将</w:t>
      </w:r>
      <w:r w:rsidRPr="00A05FCB">
        <w:rPr>
          <w:snapToGrid/>
          <w:position w:val="-14"/>
        </w:rPr>
        <w:object w:dxaOrig="540" w:dyaOrig="380">
          <v:shape id="_x0000_i1073" type="#_x0000_t75" style="width:27pt;height:19pt" o:ole="">
            <v:imagedata r:id="rId108" o:title=""/>
          </v:shape>
          <o:OLEObject Type="Embed" ProgID="Equation.DSMT4" ShapeID="_x0000_i1073" DrawAspect="Content" ObjectID="_1535785584" r:id="rId110"/>
        </w:object>
      </w:r>
      <w:r w:rsidR="003E794C">
        <w:rPr>
          <w:snapToGrid/>
        </w:rPr>
        <w:t>第</w:t>
      </w:r>
      <w:r w:rsidR="003E794C">
        <w:rPr>
          <w:i/>
          <w:snapToGrid/>
        </w:rPr>
        <w:t>i</w:t>
      </w:r>
      <w:r w:rsidR="003E794C">
        <w:rPr>
          <w:snapToGrid/>
        </w:rPr>
        <w:t>行作为</w:t>
      </w:r>
      <w:r w:rsidRPr="00A05FCB">
        <w:rPr>
          <w:snapToGrid/>
          <w:position w:val="-14"/>
        </w:rPr>
        <w:object w:dxaOrig="540" w:dyaOrig="380">
          <v:shape id="_x0000_i1074" type="#_x0000_t75" style="width:27pt;height:19pt" o:ole="">
            <v:imagedata r:id="rId111" o:title=""/>
          </v:shape>
          <o:OLEObject Type="Embed" ProgID="Equation.DSMT4" ShapeID="_x0000_i1074" DrawAspect="Content" ObjectID="_1535785585" r:id="rId112"/>
        </w:object>
      </w:r>
      <w:r w:rsidR="003E794C">
        <w:rPr>
          <w:snapToGrid/>
        </w:rPr>
        <w:t>第</w:t>
      </w:r>
      <w:r w:rsidRPr="00A05FCB">
        <w:rPr>
          <w:snapToGrid/>
        </w:rPr>
        <w:object w:dxaOrig="200" w:dyaOrig="279">
          <v:shape id="_x0000_i1075" type="#_x0000_t75" style="width:10pt;height:10pt" o:ole="">
            <v:imagedata r:id="rId113" o:title=""/>
          </v:shape>
          <o:OLEObject Type="Embed" ProgID="Equation.DSMT4" ShapeID="_x0000_i1075" DrawAspect="Content" ObjectID="_1535785586" r:id="rId114"/>
        </w:object>
      </w:r>
      <w:r w:rsidR="003E794C">
        <w:rPr>
          <w:snapToGrid/>
        </w:rPr>
        <w:t>行</w:t>
      </w:r>
      <w:r w:rsidR="003E794C">
        <w:rPr>
          <w:rFonts w:hint="eastAsia"/>
          <w:snapToGrid/>
        </w:rPr>
        <w:t xml:space="preserve">, </w:t>
      </w:r>
    </w:p>
    <w:p w:rsidR="00A05FCB" w:rsidRDefault="00A05FCB">
      <w:pPr>
        <w:pStyle w:val="ab"/>
        <w:spacing w:line="240" w:lineRule="atLeast"/>
        <w:ind w:firstLineChars="0" w:firstLine="0"/>
        <w:textAlignment w:val="center"/>
        <w:rPr>
          <w:rFonts w:ascii="Times New Roman" w:eastAsia="方正书宋简体" w:hAnsi="Times New Roman" w:cs="Times New Roman"/>
          <w:spacing w:val="4"/>
          <w:sz w:val="20"/>
          <w:szCs w:val="20"/>
        </w:rPr>
      </w:pPr>
      <w:r w:rsidRPr="00A05FCB">
        <w:rPr>
          <w:rFonts w:ascii="Times New Roman" w:eastAsia="方正书宋简体" w:hAnsi="Times New Roman" w:cs="Times New Roman"/>
          <w:snapToGrid w:val="0"/>
          <w:spacing w:val="4"/>
          <w:sz w:val="20"/>
          <w:szCs w:val="20"/>
        </w:rPr>
        <w:object w:dxaOrig="3740" w:dyaOrig="360">
          <v:shape id="_x0000_i1076" type="#_x0000_t75" style="width:187pt;height:18pt" o:ole="">
            <v:imagedata r:id="rId115" o:title=""/>
          </v:shape>
          <o:OLEObject Type="Embed" ProgID="Equation.DSMT4" ShapeID="_x0000_i1076" DrawAspect="Content" ObjectID="_1535785587" r:id="rId116"/>
        </w:object>
      </w:r>
      <w:r w:rsidR="003E794C">
        <w:rPr>
          <w:rFonts w:ascii="Times New Roman" w:eastAsia="方正书宋简体" w:hAnsi="Times New Roman" w:cs="Times New Roman"/>
          <w:spacing w:val="4"/>
          <w:sz w:val="20"/>
          <w:szCs w:val="20"/>
        </w:rPr>
        <w:t>(</w:t>
      </w:r>
      <w:r w:rsidR="003E794C">
        <w:rPr>
          <w:rFonts w:ascii="Times New Roman" w:eastAsia="方正书宋简体" w:hAnsi="Times New Roman" w:cs="Times New Roman" w:hint="eastAsia"/>
          <w:spacing w:val="4"/>
          <w:sz w:val="20"/>
          <w:szCs w:val="20"/>
        </w:rPr>
        <w:t>11</w:t>
      </w:r>
      <w:r w:rsidR="003E794C">
        <w:rPr>
          <w:rFonts w:ascii="Times New Roman" w:eastAsia="方正书宋简体" w:hAnsi="Times New Roman" w:cs="Times New Roman"/>
          <w:spacing w:val="4"/>
          <w:sz w:val="20"/>
          <w:szCs w:val="20"/>
        </w:rPr>
        <w:t>)</w:t>
      </w:r>
    </w:p>
    <w:p w:rsidR="00A05FCB" w:rsidRDefault="003E794C">
      <w:pPr>
        <w:widowControl/>
        <w:ind w:firstLine="0"/>
        <w:jc w:val="left"/>
        <w:rPr>
          <w:snapToGrid/>
        </w:rPr>
      </w:pPr>
      <w:r>
        <w:rPr>
          <w:snapToGrid/>
        </w:rPr>
        <w:t>式</w:t>
      </w:r>
      <w:r>
        <w:rPr>
          <w:snapToGrid/>
        </w:rPr>
        <w:t>(</w:t>
      </w:r>
      <w:r>
        <w:rPr>
          <w:rFonts w:hint="eastAsia"/>
          <w:snapToGrid/>
        </w:rPr>
        <w:t>1</w:t>
      </w:r>
      <w:r>
        <w:rPr>
          <w:rFonts w:hint="eastAsia"/>
        </w:rPr>
        <w:t>1</w:t>
      </w:r>
      <w:r>
        <w:rPr>
          <w:snapToGrid/>
        </w:rPr>
        <w:t>)</w:t>
      </w:r>
      <w:r>
        <w:rPr>
          <w:snapToGrid/>
        </w:rPr>
        <w:t>中同余参数</w:t>
      </w:r>
      <w:r w:rsidR="00A05FCB" w:rsidRPr="00A05FCB">
        <w:rPr>
          <w:snapToGrid/>
        </w:rPr>
        <w:object w:dxaOrig="201" w:dyaOrig="222">
          <v:shape id="_x0000_i1077" type="#_x0000_t75" style="width:9.5pt;height:10.5pt" o:ole="">
            <v:imagedata r:id="rId117" o:title=""/>
          </v:shape>
          <o:OLEObject Type="Embed" ProgID="Equation.DSMT4" ShapeID="_x0000_i1077" DrawAspect="Content" ObjectID="_1535785588" r:id="rId118"/>
        </w:object>
      </w:r>
      <w:r>
        <w:rPr>
          <w:snapToGrid/>
        </w:rPr>
        <w:t>的具体生成规则为将</w:t>
      </w:r>
      <w:r w:rsidR="00A05FCB" w:rsidRPr="00A05FCB">
        <w:rPr>
          <w:snapToGrid/>
          <w:position w:val="-12"/>
        </w:rPr>
        <w:object w:dxaOrig="820" w:dyaOrig="360">
          <v:shape id="_x0000_i1078" type="#_x0000_t75" style="width:41pt;height:18pt" o:ole="">
            <v:imagedata r:id="rId119" o:title=""/>
          </v:shape>
          <o:OLEObject Type="Embed" ProgID="Equation.DSMT4" ShapeID="_x0000_i1078" DrawAspect="Content" ObjectID="_1535785589" r:id="rId120"/>
        </w:object>
      </w:r>
      <w:r>
        <w:rPr>
          <w:snapToGrid/>
        </w:rPr>
        <w:t>按式</w:t>
      </w:r>
      <w:r>
        <w:rPr>
          <w:snapToGrid/>
        </w:rPr>
        <w:t>(</w:t>
      </w:r>
      <w:r>
        <w:rPr>
          <w:rFonts w:hint="eastAsia"/>
          <w:snapToGrid/>
        </w:rPr>
        <w:t>1</w:t>
      </w:r>
      <w:r>
        <w:rPr>
          <w:rFonts w:hint="eastAsia"/>
        </w:rPr>
        <w:t>2</w:t>
      </w:r>
      <w:r>
        <w:rPr>
          <w:snapToGrid/>
        </w:rPr>
        <w:t>)</w:t>
      </w:r>
      <w:r>
        <w:rPr>
          <w:snapToGrid/>
        </w:rPr>
        <w:t>映射为</w:t>
      </w:r>
      <w:r w:rsidR="00A05FCB" w:rsidRPr="00A05FCB">
        <w:rPr>
          <w:snapToGrid/>
          <w:position w:val="-14"/>
        </w:rPr>
        <w:object w:dxaOrig="1419" w:dyaOrig="400">
          <v:shape id="_x0000_i1079" type="#_x0000_t75" style="width:71pt;height:20pt" o:ole="">
            <v:imagedata r:id="rId121" o:title=""/>
          </v:shape>
          <o:OLEObject Type="Embed" ProgID="Equation.DSMT4" ShapeID="_x0000_i1079" DrawAspect="Content" ObjectID="_1535785590" r:id="rId122"/>
        </w:object>
      </w:r>
      <w:r>
        <w:rPr>
          <w:rFonts w:hint="eastAsia"/>
          <w:snapToGrid/>
        </w:rPr>
        <w:t xml:space="preserve">, </w:t>
      </w:r>
      <w:r>
        <w:rPr>
          <w:snapToGrid/>
        </w:rPr>
        <w:t>将</w:t>
      </w:r>
      <w:r w:rsidR="00A05FCB" w:rsidRPr="00A05FCB">
        <w:rPr>
          <w:snapToGrid/>
          <w:position w:val="-12"/>
        </w:rPr>
        <w:object w:dxaOrig="820" w:dyaOrig="360">
          <v:shape id="_x0000_i1080" type="#_x0000_t75" style="width:41pt;height:18pt" o:ole="">
            <v:imagedata r:id="rId123" o:title=""/>
          </v:shape>
          <o:OLEObject Type="Embed" ProgID="Equation.DSMT4" ShapeID="_x0000_i1080" DrawAspect="Content" ObjectID="_1535785591" r:id="rId124"/>
        </w:object>
      </w:r>
      <w:r>
        <w:rPr>
          <w:snapToGrid/>
        </w:rPr>
        <w:t>按式</w:t>
      </w:r>
      <w:r>
        <w:rPr>
          <w:snapToGrid/>
        </w:rPr>
        <w:t>(1</w:t>
      </w:r>
      <w:r>
        <w:rPr>
          <w:rFonts w:hint="eastAsia"/>
        </w:rPr>
        <w:t>3</w:t>
      </w:r>
      <w:r>
        <w:rPr>
          <w:snapToGrid/>
        </w:rPr>
        <w:t>)</w:t>
      </w:r>
      <w:r>
        <w:rPr>
          <w:snapToGrid/>
        </w:rPr>
        <w:t>映射为</w:t>
      </w:r>
      <w:r w:rsidR="00A05FCB" w:rsidRPr="00A05FCB">
        <w:rPr>
          <w:snapToGrid/>
          <w:position w:val="-12"/>
        </w:rPr>
        <w:object w:dxaOrig="400" w:dyaOrig="360">
          <v:shape id="_x0000_i1081" type="#_x0000_t75" style="width:20pt;height:18pt" o:ole="">
            <v:imagedata r:id="rId125" o:title=""/>
          </v:shape>
          <o:OLEObject Type="Embed" ProgID="Equation.DSMT4" ShapeID="_x0000_i1081" DrawAspect="Content" ObjectID="_1535785592" r:id="rId126"/>
        </w:object>
      </w:r>
      <w:r>
        <w:rPr>
          <w:rFonts w:hint="eastAsia"/>
          <w:snapToGrid/>
        </w:rPr>
        <w:t xml:space="preserve">, </w:t>
      </w:r>
      <w:r>
        <w:rPr>
          <w:snapToGrid/>
        </w:rPr>
        <w:t>将</w:t>
      </w:r>
      <w:r w:rsidR="00A05FCB" w:rsidRPr="00A05FCB">
        <w:rPr>
          <w:snapToGrid/>
          <w:position w:val="-12"/>
        </w:rPr>
        <w:object w:dxaOrig="400" w:dyaOrig="360">
          <v:shape id="_x0000_i1082" type="#_x0000_t75" style="width:20pt;height:18pt" o:ole="">
            <v:imagedata r:id="rId127" o:title=""/>
          </v:shape>
          <o:OLEObject Type="Embed" ProgID="Equation.DSMT4" ShapeID="_x0000_i1082" DrawAspect="Content" ObjectID="_1535785593" r:id="rId128"/>
        </w:object>
      </w:r>
      <w:r>
        <w:rPr>
          <w:rFonts w:hint="eastAsia"/>
          <w:snapToGrid/>
        </w:rPr>
        <w:t>和</w:t>
      </w:r>
      <w:r w:rsidR="00A05FCB" w:rsidRPr="00A05FCB">
        <w:rPr>
          <w:snapToGrid/>
          <w:position w:val="-12"/>
        </w:rPr>
        <w:object w:dxaOrig="400" w:dyaOrig="360">
          <v:shape id="_x0000_i1083" type="#_x0000_t75" style="width:20pt;height:18pt" o:ole="">
            <v:imagedata r:id="rId125" o:title=""/>
          </v:shape>
          <o:OLEObject Type="Embed" ProgID="Equation.DSMT4" ShapeID="_x0000_i1083" DrawAspect="Content" ObjectID="_1535785594" r:id="rId129"/>
        </w:object>
      </w:r>
      <w:r>
        <w:rPr>
          <w:snapToGrid/>
        </w:rPr>
        <w:t>分别作为式</w:t>
      </w:r>
      <w:r>
        <w:rPr>
          <w:snapToGrid/>
        </w:rPr>
        <w:t>(</w:t>
      </w:r>
      <w:r>
        <w:rPr>
          <w:rFonts w:hint="eastAsia"/>
        </w:rPr>
        <w:t>8</w:t>
      </w:r>
      <w:r>
        <w:rPr>
          <w:snapToGrid/>
        </w:rPr>
        <w:t>)</w:t>
      </w:r>
      <w:r>
        <w:rPr>
          <w:snapToGrid/>
        </w:rPr>
        <w:t>的系统参数和初始值</w:t>
      </w:r>
      <w:r>
        <w:rPr>
          <w:rFonts w:hint="eastAsia"/>
          <w:snapToGrid/>
        </w:rPr>
        <w:t xml:space="preserve">, </w:t>
      </w:r>
      <w:r>
        <w:rPr>
          <w:snapToGrid/>
        </w:rPr>
        <w:t>将式</w:t>
      </w:r>
      <w:r>
        <w:rPr>
          <w:rFonts w:hint="eastAsia"/>
        </w:rPr>
        <w:t>(8</w:t>
      </w:r>
      <w:r>
        <w:rPr>
          <w:snapToGrid/>
        </w:rPr>
        <w:t>)</w:t>
      </w:r>
      <w:r>
        <w:rPr>
          <w:snapToGrid/>
        </w:rPr>
        <w:t>产生的随机数</w:t>
      </w:r>
      <w:r>
        <w:rPr>
          <w:i/>
          <w:snapToGrid/>
        </w:rPr>
        <w:t>R</w:t>
      </w:r>
      <w:r>
        <w:rPr>
          <w:snapToGrid/>
        </w:rPr>
        <w:t>式</w:t>
      </w:r>
      <w:r>
        <w:rPr>
          <w:snapToGrid/>
        </w:rPr>
        <w:t>(1</w:t>
      </w:r>
      <w:r>
        <w:rPr>
          <w:rFonts w:hint="eastAsia"/>
        </w:rPr>
        <w:t>4</w:t>
      </w:r>
      <w:r>
        <w:rPr>
          <w:snapToGrid/>
        </w:rPr>
        <w:t>)</w:t>
      </w:r>
      <w:r>
        <w:rPr>
          <w:snapToGrid/>
        </w:rPr>
        <w:t>量化</w:t>
      </w:r>
      <w:r>
        <w:rPr>
          <w:rFonts w:hint="eastAsia"/>
          <w:snapToGrid/>
        </w:rPr>
        <w:t>为</w:t>
      </w:r>
      <w:r w:rsidR="00A05FCB" w:rsidRPr="00A05FCB">
        <w:rPr>
          <w:snapToGrid/>
          <w:position w:val="-4"/>
        </w:rPr>
        <w:object w:dxaOrig="280" w:dyaOrig="260">
          <v:shape id="_x0000_i1084" type="#_x0000_t75" style="width:14pt;height:13pt" o:ole="">
            <v:imagedata r:id="rId130" o:title=""/>
          </v:shape>
          <o:OLEObject Type="Embed" ProgID="Equation.DSMT4" ShapeID="_x0000_i1084" DrawAspect="Content" ObjectID="_1535785595" r:id="rId131"/>
        </w:object>
      </w:r>
      <w:r>
        <w:rPr>
          <w:rFonts w:hint="eastAsia"/>
          <w:snapToGrid/>
        </w:rPr>
        <w:t xml:space="preserve">, </w:t>
      </w:r>
      <w:r>
        <w:rPr>
          <w:snapToGrid/>
        </w:rPr>
        <w:t>反复执行式</w:t>
      </w:r>
      <w:r>
        <w:rPr>
          <w:snapToGrid/>
        </w:rPr>
        <w:t>(</w:t>
      </w:r>
      <w:r>
        <w:rPr>
          <w:rFonts w:hint="eastAsia"/>
        </w:rPr>
        <w:t>8</w:t>
      </w:r>
      <w:r>
        <w:rPr>
          <w:snapToGrid/>
        </w:rPr>
        <w:t>)</w:t>
      </w:r>
      <w:r>
        <w:rPr>
          <w:snapToGrid/>
        </w:rPr>
        <w:t>直至</w:t>
      </w:r>
      <w:r w:rsidR="00A05FCB" w:rsidRPr="00A05FCB">
        <w:rPr>
          <w:snapToGrid/>
          <w:position w:val="-4"/>
        </w:rPr>
        <w:object w:dxaOrig="280" w:dyaOrig="260">
          <v:shape id="_x0000_i1085" type="#_x0000_t75" style="width:14pt;height:13pt" o:ole="">
            <v:imagedata r:id="rId130" o:title=""/>
          </v:shape>
          <o:OLEObject Type="Embed" ProgID="Equation.DSMT4" ShapeID="_x0000_i1085" DrawAspect="Content" ObjectID="_1535785596" r:id="rId132"/>
        </w:object>
      </w:r>
      <w:r>
        <w:rPr>
          <w:snapToGrid/>
        </w:rPr>
        <w:t>和</w:t>
      </w:r>
      <w:r w:rsidR="00A05FCB" w:rsidRPr="00A05FCB">
        <w:rPr>
          <w:snapToGrid/>
          <w:position w:val="-12"/>
        </w:rPr>
        <w:object w:dxaOrig="440" w:dyaOrig="360">
          <v:shape id="_x0000_i1086" type="#_x0000_t75" style="width:22pt;height:18pt" o:ole="">
            <v:imagedata r:id="rId133" o:title=""/>
          </v:shape>
          <o:OLEObject Type="Embed" ProgID="Equation.DSMT4" ShapeID="_x0000_i1086" DrawAspect="Content" ObjectID="_1535785597" r:id="rId134"/>
        </w:object>
      </w:r>
      <w:r>
        <w:rPr>
          <w:snapToGrid/>
        </w:rPr>
        <w:t>互质</w:t>
      </w:r>
      <w:r>
        <w:rPr>
          <w:rFonts w:hint="eastAsia"/>
          <w:snapToGrid/>
        </w:rPr>
        <w:t xml:space="preserve">, </w:t>
      </w:r>
      <w:r>
        <w:rPr>
          <w:snapToGrid/>
        </w:rPr>
        <w:t>将</w:t>
      </w:r>
      <w:r w:rsidR="00A05FCB" w:rsidRPr="00A05FCB">
        <w:rPr>
          <w:snapToGrid/>
          <w:position w:val="-4"/>
        </w:rPr>
        <w:object w:dxaOrig="280" w:dyaOrig="260">
          <v:shape id="_x0000_i1087" type="#_x0000_t75" style="width:14pt;height:13pt" o:ole="">
            <v:imagedata r:id="rId130" o:title=""/>
          </v:shape>
          <o:OLEObject Type="Embed" ProgID="Equation.DSMT4" ShapeID="_x0000_i1087" DrawAspect="Content" ObjectID="_1535785598" r:id="rId135"/>
        </w:object>
      </w:r>
      <w:r>
        <w:rPr>
          <w:snapToGrid/>
        </w:rPr>
        <w:t>作为</w:t>
      </w:r>
      <w:r>
        <w:rPr>
          <w:rFonts w:hint="eastAsia"/>
          <w:i/>
          <w:snapToGrid/>
        </w:rPr>
        <w:t>a</w:t>
      </w:r>
      <w:r>
        <w:rPr>
          <w:snapToGrid/>
        </w:rPr>
        <w:t xml:space="preserve">, </w:t>
      </w:r>
      <w:r>
        <w:rPr>
          <w:snapToGrid/>
        </w:rPr>
        <w:t>为消除暂态效应</w:t>
      </w:r>
      <w:r>
        <w:rPr>
          <w:snapToGrid/>
        </w:rPr>
        <w:t xml:space="preserve">, </w:t>
      </w:r>
      <w:r>
        <w:rPr>
          <w:snapToGrid/>
        </w:rPr>
        <w:t>将式</w:t>
      </w:r>
      <w:r>
        <w:rPr>
          <w:snapToGrid/>
        </w:rPr>
        <w:t>(</w:t>
      </w:r>
      <w:r>
        <w:rPr>
          <w:rFonts w:hint="eastAsia"/>
        </w:rPr>
        <w:t>8</w:t>
      </w:r>
      <w:r>
        <w:rPr>
          <w:snapToGrid/>
        </w:rPr>
        <w:t>)</w:t>
      </w:r>
      <w:r>
        <w:rPr>
          <w:snapToGrid/>
        </w:rPr>
        <w:t>迭代产生的前</w:t>
      </w:r>
      <w:r w:rsidR="00A05FCB" w:rsidRPr="00A05FCB">
        <w:rPr>
          <w:snapToGrid/>
          <w:position w:val="-4"/>
        </w:rPr>
        <w:object w:dxaOrig="320" w:dyaOrig="260">
          <v:shape id="_x0000_i1088" type="#_x0000_t75" style="width:16pt;height:13pt" o:ole="">
            <v:imagedata r:id="rId136" o:title=""/>
          </v:shape>
          <o:OLEObject Type="Embed" ProgID="Equation.DSMT4" ShapeID="_x0000_i1088" DrawAspect="Content" ObjectID="_1535785599" r:id="rId137"/>
        </w:object>
      </w:r>
      <w:r>
        <w:rPr>
          <w:rFonts w:hint="eastAsia"/>
          <w:snapToGrid/>
        </w:rPr>
        <w:t xml:space="preserve">, </w:t>
      </w:r>
      <w:r w:rsidR="00A05FCB" w:rsidRPr="00A05FCB">
        <w:rPr>
          <w:snapToGrid/>
          <w:position w:val="-6"/>
        </w:rPr>
        <w:object w:dxaOrig="679" w:dyaOrig="280">
          <v:shape id="_x0000_i1089" type="#_x0000_t75" style="width:34pt;height:14pt" o:ole="">
            <v:imagedata r:id="rId138" o:title=""/>
          </v:shape>
          <o:OLEObject Type="Embed" ProgID="Equation.DSMT4" ShapeID="_x0000_i1089" DrawAspect="Content" ObjectID="_1535785600" r:id="rId139"/>
        </w:object>
      </w:r>
      <w:r>
        <w:rPr>
          <w:snapToGrid/>
        </w:rPr>
        <w:t>个随机数抛弃</w:t>
      </w:r>
      <w:r>
        <w:rPr>
          <w:rFonts w:hint="eastAsia"/>
          <w:snapToGrid/>
        </w:rPr>
        <w:t xml:space="preserve">. </w:t>
      </w:r>
      <w:r w:rsidR="00A05FCB" w:rsidRPr="00A05FCB">
        <w:rPr>
          <w:position w:val="-14"/>
        </w:rPr>
        <w:object w:dxaOrig="2559" w:dyaOrig="420">
          <v:shape id="_x0000_i1090" type="#_x0000_t75" style="width:129.5pt;height:20.5pt" o:ole="">
            <v:imagedata r:id="rId140" o:title=""/>
          </v:shape>
          <o:OLEObject Type="Embed" ProgID="Equation.DSMT4" ShapeID="_x0000_i1090" DrawAspect="Content" ObjectID="_1535785601" r:id="rId141"/>
        </w:object>
      </w:r>
      <w:r>
        <w:rPr>
          <w:rFonts w:hint="eastAsia"/>
          <w:snapToGrid/>
        </w:rPr>
        <w:t xml:space="preserve">              (12)</w:t>
      </w:r>
      <w:r w:rsidR="00A05FCB" w:rsidRPr="00A05FCB">
        <w:rPr>
          <w:position w:val="-12"/>
        </w:rPr>
        <w:object w:dxaOrig="2000" w:dyaOrig="360">
          <v:shape id="_x0000_i1091" type="#_x0000_t75" style="width:101.5pt;height:17.5pt" o:ole="">
            <v:imagedata r:id="rId142" o:title=""/>
          </v:shape>
          <o:OLEObject Type="Embed" ProgID="Equation.DSMT4" ShapeID="_x0000_i1091" DrawAspect="Content" ObjectID="_1535785602" r:id="rId143"/>
        </w:object>
      </w:r>
      <w:r>
        <w:rPr>
          <w:rFonts w:hint="eastAsia"/>
          <w:snapToGrid/>
        </w:rPr>
        <w:t xml:space="preserve">                   (13)</w:t>
      </w:r>
      <w:r w:rsidR="00A05FCB" w:rsidRPr="00A05FCB">
        <w:rPr>
          <w:position w:val="-16"/>
        </w:rPr>
        <w:object w:dxaOrig="2320" w:dyaOrig="440">
          <v:shape id="_x0000_i1092" type="#_x0000_t75" style="width:118pt;height:21.5pt" o:ole="">
            <v:imagedata r:id="rId144" o:title=""/>
          </v:shape>
          <o:OLEObject Type="Embed" ProgID="Equation.DSMT4" ShapeID="_x0000_i1092" DrawAspect="Content" ObjectID="_1535785603" r:id="rId145"/>
        </w:object>
      </w:r>
      <w:r>
        <w:rPr>
          <w:rFonts w:hint="eastAsia"/>
          <w:snapToGrid/>
        </w:rPr>
        <w:t xml:space="preserve">                (14)</w:t>
      </w:r>
    </w:p>
    <w:p w:rsidR="00A05FCB" w:rsidRDefault="003E794C">
      <w:pPr>
        <w:widowControl/>
        <w:ind w:firstLine="0"/>
        <w:jc w:val="left"/>
      </w:pPr>
      <w:r>
        <w:rPr>
          <w:rFonts w:hint="eastAsia"/>
        </w:rPr>
        <w:lastRenderedPageBreak/>
        <w:t>结</w:t>
      </w:r>
      <w:r>
        <w:rPr>
          <w:rFonts w:hint="eastAsia"/>
        </w:rPr>
        <w:t xml:space="preserve">  </w:t>
      </w:r>
      <w:r>
        <w:rPr>
          <w:rFonts w:hint="eastAsia"/>
        </w:rPr>
        <w:t>语</w:t>
      </w:r>
    </w:p>
    <w:p w:rsidR="00A05FCB" w:rsidRDefault="00A05FCB">
      <w:pPr>
        <w:widowControl/>
        <w:ind w:firstLine="0"/>
        <w:jc w:val="left"/>
        <w:rPr>
          <w:snapToGrid/>
        </w:rPr>
      </w:pPr>
    </w:p>
    <w:p w:rsidR="00A05FCB" w:rsidRDefault="003E794C">
      <w:pPr>
        <w:widowControl/>
        <w:ind w:firstLine="0"/>
        <w:jc w:val="left"/>
        <w:rPr>
          <w:snapToGrid/>
        </w:rPr>
      </w:pPr>
      <w:r>
        <w:t>参考文献</w:t>
      </w:r>
      <w:r>
        <w:rPr>
          <w:rFonts w:hint="eastAsia"/>
          <w:b/>
          <w:bCs/>
        </w:rPr>
        <w:t>(References):</w:t>
      </w:r>
    </w:p>
    <w:p w:rsidR="00A05FCB" w:rsidRDefault="003E794C">
      <w:pPr>
        <w:pStyle w:val="a"/>
        <w:numPr>
          <w:ilvl w:val="0"/>
          <w:numId w:val="1"/>
        </w:numPr>
        <w:spacing w:line="234" w:lineRule="exact"/>
      </w:pPr>
      <w:r>
        <w:t>Wu D C, Tsai W H. A steganographic method for images by pixel-value differencing[J]. Pattern Recognition Letters, 2003, 24(9-10):1613-1626.</w:t>
      </w:r>
    </w:p>
    <w:p w:rsidR="00A05FCB" w:rsidRDefault="003E794C">
      <w:pPr>
        <w:pStyle w:val="a"/>
        <w:numPr>
          <w:ilvl w:val="0"/>
          <w:numId w:val="1"/>
        </w:numPr>
        <w:spacing w:line="234" w:lineRule="exact"/>
      </w:pPr>
      <w:r>
        <w:t>Lie W N, Chang L C. Data hiding in images with adaptive numbers of least significant bits based on the human visual system[C]// International Conference on Image Processing, 1999. ICIP 99. Proceedings. IEEE, 1999:286-290 vol.1.</w:t>
      </w:r>
    </w:p>
    <w:p w:rsidR="00A05FCB" w:rsidRDefault="003E794C">
      <w:pPr>
        <w:pStyle w:val="a"/>
        <w:numPr>
          <w:ilvl w:val="0"/>
          <w:numId w:val="1"/>
        </w:numPr>
        <w:spacing w:line="234" w:lineRule="exact"/>
      </w:pPr>
      <w:r>
        <w:t>Andrew D. Ker. Improved Detection of LSB Steganography in Grayscale Images[C]// International Conference on Information Hiding. Springer-Verlag, 2004:97-115.</w:t>
      </w:r>
    </w:p>
    <w:p w:rsidR="00A05FCB" w:rsidRDefault="003E794C">
      <w:pPr>
        <w:pStyle w:val="a"/>
        <w:numPr>
          <w:ilvl w:val="0"/>
          <w:numId w:val="1"/>
        </w:numPr>
        <w:spacing w:line="234" w:lineRule="exact"/>
      </w:pPr>
      <w:r>
        <w:t>Mielikainen J. LSB matching revisited[J]. IEEE Signal Processing Letters, 2006, 13(5):285-287.</w:t>
      </w:r>
    </w:p>
    <w:p w:rsidR="00A05FCB" w:rsidRDefault="003E794C">
      <w:pPr>
        <w:pStyle w:val="a"/>
        <w:numPr>
          <w:ilvl w:val="0"/>
          <w:numId w:val="1"/>
        </w:numPr>
        <w:spacing w:line="234" w:lineRule="exact"/>
      </w:pPr>
      <w:r>
        <w:t>Huang F, Zhong Y, Huang J. Improved Algorithm of Edge Adaptive Image Steganography Based on LSB Matching Revisited Algorithm[M]// Digital-Forensics and Watermarking. Springer Berlin Heidelberg, 2014:201-214.</w:t>
      </w:r>
    </w:p>
    <w:p w:rsidR="00A05FCB" w:rsidRDefault="003E794C">
      <w:pPr>
        <w:pStyle w:val="a"/>
        <w:numPr>
          <w:ilvl w:val="0"/>
          <w:numId w:val="1"/>
        </w:numPr>
        <w:spacing w:line="234" w:lineRule="exact"/>
      </w:pPr>
      <w:r>
        <w:t>Zhang X P</w:t>
      </w:r>
      <w:r>
        <w:rPr>
          <w:rFonts w:hint="eastAsia"/>
        </w:rPr>
        <w:t xml:space="preserve">, </w:t>
      </w:r>
      <w:r>
        <w:t>Wang S Z.Efﬁcient steganographic embedding by exploiting modiﬁcation direction. IEEE Communication Letter</w:t>
      </w:r>
      <w:r>
        <w:rPr>
          <w:rFonts w:hint="eastAsia"/>
        </w:rPr>
        <w:t xml:space="preserve">, </w:t>
      </w:r>
      <w:r>
        <w:t>2006</w:t>
      </w:r>
      <w:r>
        <w:rPr>
          <w:rFonts w:hint="eastAsia"/>
        </w:rPr>
        <w:t xml:space="preserve">, </w:t>
      </w:r>
      <w:r>
        <w:t>10(11):781-783</w:t>
      </w:r>
      <w:r>
        <w:rPr>
          <w:rFonts w:hint="eastAsia"/>
        </w:rPr>
        <w:t>.</w:t>
      </w:r>
    </w:p>
    <w:p w:rsidR="00A05FCB" w:rsidRDefault="003E794C">
      <w:pPr>
        <w:pStyle w:val="a"/>
        <w:numPr>
          <w:ilvl w:val="0"/>
          <w:numId w:val="1"/>
        </w:numPr>
        <w:spacing w:line="234" w:lineRule="exact"/>
      </w:pPr>
      <w:r>
        <w:t>Kim H J</w:t>
      </w:r>
      <w:r>
        <w:rPr>
          <w:rFonts w:hint="eastAsia"/>
        </w:rPr>
        <w:t xml:space="preserve">, </w:t>
      </w:r>
      <w:r>
        <w:t>Kim C</w:t>
      </w:r>
      <w:r>
        <w:rPr>
          <w:rFonts w:hint="eastAsia"/>
        </w:rPr>
        <w:t xml:space="preserve">, </w:t>
      </w:r>
      <w:r>
        <w:t>Choi Y, et al. Improved modification direction methods[J]. Computers &amp; Mathematics with Applications, 2010, 60(2):319-325.</w:t>
      </w:r>
    </w:p>
    <w:p w:rsidR="00A05FCB" w:rsidRDefault="003E794C">
      <w:pPr>
        <w:pStyle w:val="a"/>
        <w:numPr>
          <w:ilvl w:val="0"/>
          <w:numId w:val="1"/>
        </w:numPr>
        <w:spacing w:line="234" w:lineRule="exact"/>
      </w:pPr>
      <w:r>
        <w:t>Niu X, Ma M, Tang R, et al. Image Steganography via Fully Exploiting Modification Direction[J]. International Journal of Software Engineering &amp; Its Applications, 2015, 9(5):243-254.</w:t>
      </w:r>
    </w:p>
    <w:p w:rsidR="00A05FCB" w:rsidRDefault="00A05FCB">
      <w:pPr>
        <w:widowControl/>
        <w:ind w:firstLine="0"/>
        <w:jc w:val="left"/>
      </w:pPr>
    </w:p>
    <w:sectPr w:rsidR="00A05FCB" w:rsidSect="00A05FCB">
      <w:headerReference w:type="even" r:id="rId146"/>
      <w:headerReference w:type="default" r:id="rId147"/>
      <w:headerReference w:type="first" r:id="rId148"/>
      <w:type w:val="continuous"/>
      <w:pgSz w:w="11419" w:h="15621"/>
      <w:pgMar w:top="238" w:right="907" w:bottom="227" w:left="907" w:header="567" w:footer="170" w:gutter="0"/>
      <w:cols w:num="2" w:space="624"/>
      <w:docGrid w:type="lines" w:linePitch="29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4243" w:rsidRDefault="00DF4243" w:rsidP="00A05FCB">
      <w:pPr>
        <w:spacing w:line="240" w:lineRule="auto"/>
      </w:pPr>
      <w:r>
        <w:separator/>
      </w:r>
    </w:p>
  </w:endnote>
  <w:endnote w:type="continuationSeparator" w:id="1">
    <w:p w:rsidR="00DF4243" w:rsidRDefault="00DF4243" w:rsidP="00A05FC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书宋简体">
    <w:altName w:val="黑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仿宋_GBK">
    <w:altName w:val="Arial Unicode MS"/>
    <w:charset w:val="86"/>
    <w:family w:val="auto"/>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0" w:csb1="00000000"/>
  </w:font>
  <w:font w:name="方正书宋_GBK">
    <w:altName w:val="Arial Unicode MS"/>
    <w:charset w:val="86"/>
    <w:family w:val="auto"/>
    <w:pitch w:val="default"/>
    <w:sig w:usb0="00000000" w:usb1="00000000" w:usb2="00000010" w:usb3="00000000" w:csb0="00040000" w:csb1="00000000"/>
  </w:font>
  <w:font w:name="方正黑体简体">
    <w:altName w:val="Arial Unicode MS"/>
    <w:charset w:val="86"/>
    <w:family w:val="script"/>
    <w:pitch w:val="default"/>
    <w:sig w:usb0="00000000" w:usb1="0000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方正小标宋简体">
    <w:altName w:val="Arial Unicode MS"/>
    <w:charset w:val="86"/>
    <w:family w:val="auto"/>
    <w:pitch w:val="default"/>
    <w:sig w:usb0="00000000" w:usb1="0000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5FCB" w:rsidRDefault="00A05FCB">
    <w:pPr>
      <w:pStyle w:val="a5"/>
    </w:pPr>
  </w:p>
  <w:p w:rsidR="00A05FCB" w:rsidRDefault="00A05FCB">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5FCB" w:rsidRDefault="00A05FCB">
    <w:pPr>
      <w:pStyle w:val="a5"/>
    </w:pPr>
  </w:p>
  <w:p w:rsidR="00A05FCB" w:rsidRDefault="00A05FCB">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5FCB" w:rsidRDefault="00A05FCB">
    <w:pPr>
      <w:pStyle w:val="a7"/>
      <w:spacing w:after="40" w:line="247" w:lineRule="auto"/>
      <w:ind w:firstLine="0"/>
      <w:rPr>
        <w:rFonts w:eastAsia="方正小标宋简体"/>
        <w:strike/>
        <w:color w:val="000000"/>
        <w:spacing w:val="3"/>
        <w:sz w:val="21"/>
      </w:rPr>
    </w:pPr>
  </w:p>
  <w:p w:rsidR="00A05FCB" w:rsidRDefault="003E794C">
    <w:pPr>
      <w:pStyle w:val="a7"/>
      <w:jc w:val="both"/>
      <w:rPr>
        <w:rStyle w:val="a9"/>
        <w:sz w:val="16"/>
        <w:szCs w:val="15"/>
      </w:rPr>
    </w:pPr>
    <w:r>
      <w:rPr>
        <w:rFonts w:hint="eastAsia"/>
        <w:sz w:val="16"/>
      </w:rPr>
      <w:t>收稿日期</w:t>
    </w:r>
    <w:r>
      <w:rPr>
        <w:rFonts w:hint="eastAsia"/>
        <w:sz w:val="16"/>
      </w:rPr>
      <w:t xml:space="preserve">: </w:t>
    </w:r>
    <w:r>
      <w:rPr>
        <w:sz w:val="16"/>
      </w:rPr>
      <w:t>20</w:t>
    </w:r>
    <w:r>
      <w:rPr>
        <w:rFonts w:hint="eastAsia"/>
        <w:sz w:val="16"/>
      </w:rPr>
      <w:t>**</w:t>
    </w:r>
    <w:r>
      <w:rPr>
        <w:sz w:val="16"/>
      </w:rPr>
      <w:t>-</w:t>
    </w:r>
    <w:r>
      <w:rPr>
        <w:rFonts w:hint="eastAsia"/>
        <w:sz w:val="16"/>
      </w:rPr>
      <w:t>**</w:t>
    </w:r>
    <w:r>
      <w:rPr>
        <w:sz w:val="16"/>
      </w:rPr>
      <w:t>-</w:t>
    </w:r>
    <w:r>
      <w:rPr>
        <w:rFonts w:hint="eastAsia"/>
        <w:sz w:val="16"/>
      </w:rPr>
      <w:t xml:space="preserve">**; </w:t>
    </w:r>
    <w:r>
      <w:rPr>
        <w:rFonts w:hint="eastAsia"/>
        <w:sz w:val="16"/>
      </w:rPr>
      <w:t>修回日期</w:t>
    </w:r>
    <w:r>
      <w:rPr>
        <w:rFonts w:hint="eastAsia"/>
        <w:sz w:val="16"/>
      </w:rPr>
      <w:t xml:space="preserve">: 20**-**-**. </w:t>
    </w:r>
    <w:r>
      <w:rPr>
        <w:rFonts w:eastAsia="黑体" w:hint="eastAsia"/>
        <w:color w:val="000000"/>
        <w:sz w:val="16"/>
      </w:rPr>
      <w:t>基金项目</w:t>
    </w:r>
    <w:r>
      <w:rPr>
        <w:rFonts w:eastAsia="黑体" w:hint="eastAsia"/>
        <w:color w:val="000000"/>
        <w:sz w:val="16"/>
      </w:rPr>
      <w:t xml:space="preserve">: </w:t>
    </w:r>
    <w:r>
      <w:rPr>
        <w:rFonts w:hint="eastAsia"/>
        <w:sz w:val="16"/>
      </w:rPr>
      <w:t>基金名称</w:t>
    </w:r>
    <w:r>
      <w:rPr>
        <w:rFonts w:hint="eastAsia"/>
        <w:sz w:val="16"/>
      </w:rPr>
      <w:t>1(</w:t>
    </w:r>
    <w:r>
      <w:rPr>
        <w:rFonts w:hint="eastAsia"/>
        <w:sz w:val="16"/>
      </w:rPr>
      <w:t>项目编号</w:t>
    </w:r>
    <w:r>
      <w:rPr>
        <w:rFonts w:hint="eastAsia"/>
        <w:sz w:val="16"/>
      </w:rPr>
      <w:t xml:space="preserve">1, </w:t>
    </w:r>
    <w:r>
      <w:rPr>
        <w:rFonts w:hint="eastAsia"/>
        <w:sz w:val="16"/>
      </w:rPr>
      <w:t>项目编号</w:t>
    </w:r>
    <w:r>
      <w:rPr>
        <w:rFonts w:hint="eastAsia"/>
        <w:sz w:val="16"/>
      </w:rPr>
      <w:t xml:space="preserve">2, </w:t>
    </w:r>
    <w:r>
      <w:rPr>
        <w:rFonts w:hint="eastAsia"/>
        <w:sz w:val="16"/>
      </w:rPr>
      <w:t>……</w:t>
    </w:r>
    <w:r>
      <w:rPr>
        <w:rFonts w:hint="eastAsia"/>
        <w:sz w:val="16"/>
      </w:rPr>
      <w:t xml:space="preserve">); </w:t>
    </w:r>
    <w:r>
      <w:rPr>
        <w:rFonts w:hint="eastAsia"/>
        <w:sz w:val="16"/>
      </w:rPr>
      <w:t>基金名称</w:t>
    </w:r>
    <w:r>
      <w:rPr>
        <w:rFonts w:hint="eastAsia"/>
        <w:sz w:val="16"/>
      </w:rPr>
      <w:t>2(</w:t>
    </w:r>
    <w:r>
      <w:rPr>
        <w:rFonts w:hint="eastAsia"/>
        <w:sz w:val="16"/>
      </w:rPr>
      <w:t>项目编号</w:t>
    </w:r>
    <w:r>
      <w:rPr>
        <w:rFonts w:hint="eastAsia"/>
        <w:sz w:val="16"/>
      </w:rPr>
      <w:t xml:space="preserve">1, </w:t>
    </w:r>
    <w:r>
      <w:rPr>
        <w:rFonts w:hint="eastAsia"/>
        <w:sz w:val="16"/>
      </w:rPr>
      <w:t>项目编号</w:t>
    </w:r>
    <w:r>
      <w:rPr>
        <w:rFonts w:hint="eastAsia"/>
        <w:sz w:val="16"/>
      </w:rPr>
      <w:t xml:space="preserve">2, </w:t>
    </w:r>
    <w:r>
      <w:rPr>
        <w:rFonts w:hint="eastAsia"/>
        <w:sz w:val="16"/>
      </w:rPr>
      <w:t>……</w:t>
    </w:r>
    <w:r>
      <w:rPr>
        <w:rFonts w:hint="eastAsia"/>
        <w:sz w:val="16"/>
      </w:rPr>
      <w:t xml:space="preserve">); </w:t>
    </w:r>
    <w:r>
      <w:rPr>
        <w:rFonts w:hint="eastAsia"/>
        <w:sz w:val="16"/>
      </w:rPr>
      <w:t>……</w:t>
    </w:r>
    <w:r>
      <w:rPr>
        <w:rFonts w:hint="eastAsia"/>
        <w:sz w:val="16"/>
      </w:rPr>
      <w:t>.</w:t>
    </w:r>
    <w:r>
      <w:rPr>
        <w:rFonts w:eastAsia="黑体" w:hint="eastAsia"/>
        <w:color w:val="000000"/>
        <w:sz w:val="16"/>
      </w:rPr>
      <w:t>作者</w:t>
    </w:r>
    <w:r>
      <w:rPr>
        <w:rFonts w:hint="eastAsia"/>
        <w:sz w:val="16"/>
      </w:rPr>
      <w:t>1</w:t>
    </w:r>
    <w:r>
      <w:rPr>
        <w:sz w:val="16"/>
      </w:rPr>
      <w:t>(</w:t>
    </w:r>
    <w:r>
      <w:rPr>
        <w:rFonts w:hint="eastAsia"/>
        <w:sz w:val="16"/>
      </w:rPr>
      <w:t>出生年—</w:t>
    </w:r>
    <w:r>
      <w:rPr>
        <w:sz w:val="16"/>
      </w:rPr>
      <w:t>),</w:t>
    </w:r>
    <w:r>
      <w:rPr>
        <w:rFonts w:hint="eastAsia"/>
        <w:sz w:val="16"/>
      </w:rPr>
      <w:t xml:space="preserve"> </w:t>
    </w:r>
    <w:r>
      <w:rPr>
        <w:rFonts w:hint="eastAsia"/>
        <w:sz w:val="16"/>
      </w:rPr>
      <w:t>性别</w:t>
    </w:r>
    <w:r>
      <w:rPr>
        <w:sz w:val="16"/>
      </w:rPr>
      <w:t>,</w:t>
    </w:r>
    <w:r>
      <w:rPr>
        <w:rFonts w:hint="eastAsia"/>
        <w:sz w:val="16"/>
      </w:rPr>
      <w:t xml:space="preserve"> </w:t>
    </w:r>
    <w:r>
      <w:rPr>
        <w:rFonts w:hint="eastAsia"/>
        <w:sz w:val="16"/>
      </w:rPr>
      <w:t>学位</w:t>
    </w:r>
    <w:r>
      <w:rPr>
        <w:rFonts w:hint="eastAsia"/>
        <w:sz w:val="16"/>
      </w:rPr>
      <w:t xml:space="preserve">, </w:t>
    </w:r>
    <w:r>
      <w:rPr>
        <w:rFonts w:hint="eastAsia"/>
        <w:sz w:val="16"/>
      </w:rPr>
      <w:t>职称</w:t>
    </w:r>
    <w:r>
      <w:rPr>
        <w:rFonts w:hint="eastAsia"/>
        <w:sz w:val="16"/>
      </w:rPr>
      <w:t xml:space="preserve">, </w:t>
    </w:r>
    <w:r>
      <w:rPr>
        <w:rFonts w:hint="eastAsia"/>
        <w:sz w:val="16"/>
      </w:rPr>
      <w:t>若是博导</w:t>
    </w:r>
    <w:r>
      <w:rPr>
        <w:rFonts w:hint="eastAsia"/>
        <w:sz w:val="16"/>
      </w:rPr>
      <w:t>/</w:t>
    </w:r>
    <w:r>
      <w:rPr>
        <w:rFonts w:hint="eastAsia"/>
        <w:sz w:val="16"/>
      </w:rPr>
      <w:t>硕导请注明</w:t>
    </w:r>
    <w:r>
      <w:rPr>
        <w:sz w:val="16"/>
      </w:rPr>
      <w:t>,</w:t>
    </w:r>
    <w:r>
      <w:rPr>
        <w:rFonts w:hint="eastAsia"/>
        <w:sz w:val="16"/>
      </w:rPr>
      <w:t xml:space="preserve"> </w:t>
    </w:r>
    <w:r>
      <w:rPr>
        <w:rFonts w:hint="eastAsia"/>
        <w:sz w:val="16"/>
      </w:rPr>
      <w:t>若是</w:t>
    </w:r>
    <w:r>
      <w:rPr>
        <w:rFonts w:hint="eastAsia"/>
        <w:sz w:val="16"/>
      </w:rPr>
      <w:t>CCF</w:t>
    </w:r>
    <w:r>
      <w:rPr>
        <w:rFonts w:hint="eastAsia"/>
        <w:sz w:val="16"/>
      </w:rPr>
      <w:t>会员请注明</w:t>
    </w:r>
    <w:r>
      <w:rPr>
        <w:rFonts w:hint="eastAsia"/>
        <w:sz w:val="16"/>
      </w:rPr>
      <w:t xml:space="preserve">, </w:t>
    </w:r>
    <w:r>
      <w:rPr>
        <w:rFonts w:ascii="黑体" w:hint="eastAsia"/>
        <w:sz w:val="16"/>
      </w:rPr>
      <w:t>主要研究方向为</w:t>
    </w:r>
    <w:r>
      <w:rPr>
        <w:rFonts w:ascii="黑体" w:hint="eastAsia"/>
        <w:sz w:val="16"/>
      </w:rPr>
      <w:t>********</w:t>
    </w:r>
    <w:r>
      <w:rPr>
        <w:rFonts w:ascii="黑体" w:hint="eastAsia"/>
        <w:color w:val="FF0000"/>
        <w:sz w:val="16"/>
      </w:rPr>
      <w:t>(</w:t>
    </w:r>
    <w:r>
      <w:rPr>
        <w:rFonts w:ascii="黑体" w:hint="eastAsia"/>
        <w:color w:val="FF0000"/>
        <w:sz w:val="16"/>
      </w:rPr>
      <w:t>每个研究方向之间用顿号分隔</w:t>
    </w:r>
    <w:r>
      <w:rPr>
        <w:rFonts w:ascii="黑体" w:hint="eastAsia"/>
        <w:color w:val="FF0000"/>
        <w:sz w:val="16"/>
      </w:rPr>
      <w:t>)</w:t>
    </w:r>
    <w:r>
      <w:rPr>
        <w:rFonts w:hint="eastAsia"/>
        <w:sz w:val="16"/>
      </w:rPr>
      <w:t>;</w:t>
    </w:r>
    <w:r>
      <w:rPr>
        <w:rFonts w:eastAsia="黑体" w:hint="eastAsia"/>
        <w:color w:val="000000"/>
        <w:sz w:val="16"/>
      </w:rPr>
      <w:t xml:space="preserve"> </w:t>
    </w:r>
    <w:r>
      <w:rPr>
        <w:rFonts w:eastAsia="黑体" w:hint="eastAsia"/>
        <w:color w:val="000000"/>
        <w:sz w:val="16"/>
      </w:rPr>
      <w:t>作者</w:t>
    </w:r>
    <w:r>
      <w:rPr>
        <w:rFonts w:hint="eastAsia"/>
        <w:sz w:val="16"/>
      </w:rPr>
      <w:t>2</w:t>
    </w:r>
    <w:r>
      <w:rPr>
        <w:sz w:val="16"/>
      </w:rPr>
      <w:t>(</w:t>
    </w:r>
    <w:r>
      <w:rPr>
        <w:rFonts w:hint="eastAsia"/>
        <w:sz w:val="16"/>
      </w:rPr>
      <w:t>出生年—</w:t>
    </w:r>
    <w:r>
      <w:rPr>
        <w:sz w:val="16"/>
      </w:rPr>
      <w:t>),</w:t>
    </w:r>
    <w:r>
      <w:rPr>
        <w:rFonts w:hint="eastAsia"/>
        <w:sz w:val="16"/>
      </w:rPr>
      <w:t xml:space="preserve"> </w:t>
    </w:r>
    <w:r>
      <w:rPr>
        <w:rFonts w:hint="eastAsia"/>
        <w:sz w:val="16"/>
      </w:rPr>
      <w:t>性别</w:t>
    </w:r>
    <w:r>
      <w:rPr>
        <w:sz w:val="16"/>
      </w:rPr>
      <w:t>,</w:t>
    </w:r>
    <w:r>
      <w:rPr>
        <w:rFonts w:hint="eastAsia"/>
        <w:sz w:val="16"/>
      </w:rPr>
      <w:t xml:space="preserve"> </w:t>
    </w:r>
    <w:r>
      <w:rPr>
        <w:rFonts w:hint="eastAsia"/>
        <w:sz w:val="16"/>
      </w:rPr>
      <w:t>学位</w:t>
    </w:r>
    <w:r>
      <w:rPr>
        <w:rFonts w:hint="eastAsia"/>
        <w:sz w:val="16"/>
      </w:rPr>
      <w:t xml:space="preserve">, </w:t>
    </w:r>
    <w:r>
      <w:rPr>
        <w:rFonts w:hint="eastAsia"/>
        <w:sz w:val="16"/>
      </w:rPr>
      <w:t>职称</w:t>
    </w:r>
    <w:r>
      <w:rPr>
        <w:rFonts w:hint="eastAsia"/>
        <w:sz w:val="16"/>
      </w:rPr>
      <w:t xml:space="preserve">, </w:t>
    </w:r>
    <w:r>
      <w:rPr>
        <w:rFonts w:hint="eastAsia"/>
        <w:sz w:val="16"/>
      </w:rPr>
      <w:t>若是博导</w:t>
    </w:r>
    <w:r>
      <w:rPr>
        <w:rFonts w:hint="eastAsia"/>
        <w:sz w:val="16"/>
      </w:rPr>
      <w:t>/</w:t>
    </w:r>
    <w:r>
      <w:rPr>
        <w:rFonts w:hint="eastAsia"/>
        <w:sz w:val="16"/>
      </w:rPr>
      <w:t>硕导请注明</w:t>
    </w:r>
    <w:r>
      <w:rPr>
        <w:sz w:val="16"/>
      </w:rPr>
      <w:t>,</w:t>
    </w:r>
    <w:r>
      <w:rPr>
        <w:rFonts w:hint="eastAsia"/>
        <w:sz w:val="16"/>
      </w:rPr>
      <w:t xml:space="preserve"> </w:t>
    </w:r>
    <w:r>
      <w:rPr>
        <w:rFonts w:hint="eastAsia"/>
        <w:sz w:val="16"/>
      </w:rPr>
      <w:t>若是</w:t>
    </w:r>
    <w:r>
      <w:rPr>
        <w:rFonts w:hint="eastAsia"/>
        <w:sz w:val="16"/>
      </w:rPr>
      <w:t>CCF</w:t>
    </w:r>
    <w:r>
      <w:rPr>
        <w:rFonts w:hint="eastAsia"/>
        <w:sz w:val="16"/>
      </w:rPr>
      <w:t>会员请注明</w:t>
    </w:r>
    <w:r>
      <w:rPr>
        <w:rFonts w:hint="eastAsia"/>
        <w:sz w:val="16"/>
      </w:rPr>
      <w:t xml:space="preserve">, </w:t>
    </w:r>
    <w:r>
      <w:rPr>
        <w:rFonts w:hint="eastAsia"/>
        <w:sz w:val="16"/>
      </w:rPr>
      <w:t>若是论文通讯作者请注明</w:t>
    </w:r>
    <w:r>
      <w:rPr>
        <w:rFonts w:hint="eastAsia"/>
        <w:sz w:val="16"/>
      </w:rPr>
      <w:t xml:space="preserve">, </w:t>
    </w:r>
    <w:r>
      <w:rPr>
        <w:rFonts w:ascii="黑体" w:hint="eastAsia"/>
        <w:sz w:val="16"/>
      </w:rPr>
      <w:t>主要研究方向为</w:t>
    </w:r>
    <w:r>
      <w:rPr>
        <w:rFonts w:ascii="黑体" w:hint="eastAsia"/>
        <w:sz w:val="16"/>
      </w:rPr>
      <w:t>********</w:t>
    </w:r>
    <w:r>
      <w:rPr>
        <w:rFonts w:ascii="黑体" w:hint="eastAsia"/>
        <w:color w:val="FF0000"/>
        <w:sz w:val="16"/>
      </w:rPr>
      <w:t>(</w:t>
    </w:r>
    <w:r>
      <w:rPr>
        <w:rFonts w:ascii="黑体" w:hint="eastAsia"/>
        <w:color w:val="FF0000"/>
        <w:sz w:val="16"/>
      </w:rPr>
      <w:t>每个研究方向之间用顿号分隔</w:t>
    </w:r>
    <w:r>
      <w:rPr>
        <w:rFonts w:ascii="黑体" w:hint="eastAsia"/>
        <w:color w:val="FF0000"/>
        <w:sz w:val="16"/>
      </w:rPr>
      <w:t>)</w:t>
    </w:r>
    <w:r>
      <w:rPr>
        <w:rFonts w:hint="eastAsia"/>
        <w:sz w:val="16"/>
      </w:rPr>
      <w:t xml:space="preserve">; </w:t>
    </w:r>
    <w:r>
      <w:rPr>
        <w:rFonts w:hint="eastAsia"/>
        <w:sz w:val="16"/>
      </w:rPr>
      <w:t>……</w:t>
    </w:r>
    <w:r>
      <w:rPr>
        <w:sz w:val="16"/>
      </w:rPr>
      <w:t>.</w:t>
    </w:r>
  </w:p>
  <w:p w:rsidR="00A05FCB" w:rsidRDefault="00A05FCB">
    <w:pPr>
      <w:pStyle w:val="a7"/>
      <w:spacing w:before="80"/>
      <w:jc w:val="both"/>
      <w:rPr>
        <w:b/>
        <w:bCs/>
        <w:color w:val="000000"/>
        <w:sz w:val="16"/>
        <w:vertAlign w:val="subscript"/>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4243" w:rsidRDefault="00DF4243" w:rsidP="00A05FCB">
      <w:pPr>
        <w:spacing w:line="240" w:lineRule="auto"/>
      </w:pPr>
      <w:r>
        <w:separator/>
      </w:r>
    </w:p>
  </w:footnote>
  <w:footnote w:type="continuationSeparator" w:id="1">
    <w:p w:rsidR="00DF4243" w:rsidRDefault="00DF4243" w:rsidP="00A05FC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5FCB" w:rsidRDefault="00E538F3">
    <w:pPr>
      <w:pStyle w:val="a6"/>
      <w:pBdr>
        <w:bottom w:val="single" w:sz="4" w:space="1" w:color="auto"/>
      </w:pBdr>
      <w:tabs>
        <w:tab w:val="clear" w:pos="4153"/>
        <w:tab w:val="clear" w:pos="8306"/>
        <w:tab w:val="center" w:pos="4818"/>
        <w:tab w:val="right" w:pos="9708"/>
      </w:tabs>
      <w:spacing w:line="0" w:lineRule="atLeast"/>
      <w:ind w:firstLine="113"/>
      <w:jc w:val="both"/>
      <w:rPr>
        <w:rFonts w:ascii="Arial" w:hAnsi="Arial" w:cs="Arial"/>
        <w:i/>
        <w:iCs/>
      </w:rPr>
    </w:pPr>
    <w:r>
      <w:rPr>
        <w:rStyle w:val="a9"/>
        <w:rFonts w:ascii="Arial" w:hAnsi="Arial" w:cs="Arial"/>
      </w:rPr>
      <w:fldChar w:fldCharType="begin"/>
    </w:r>
    <w:r w:rsidR="003E794C">
      <w:rPr>
        <w:rStyle w:val="a9"/>
        <w:rFonts w:ascii="Arial" w:hAnsi="Arial" w:cs="Arial"/>
      </w:rPr>
      <w:instrText xml:space="preserve"> PAGE </w:instrText>
    </w:r>
    <w:r>
      <w:rPr>
        <w:rStyle w:val="a9"/>
        <w:rFonts w:ascii="Arial" w:hAnsi="Arial" w:cs="Arial"/>
      </w:rPr>
      <w:fldChar w:fldCharType="separate"/>
    </w:r>
    <w:r w:rsidR="003E794C">
      <w:rPr>
        <w:rStyle w:val="a9"/>
        <w:rFonts w:ascii="Arial" w:hAnsi="Arial" w:cs="Arial"/>
      </w:rPr>
      <w:t>2</w:t>
    </w:r>
    <w:r>
      <w:rPr>
        <w:rStyle w:val="a9"/>
        <w:rFonts w:ascii="Arial" w:hAnsi="Arial" w:cs="Arial"/>
      </w:rPr>
      <w:fldChar w:fldCharType="end"/>
    </w:r>
    <w:r w:rsidR="003E794C">
      <w:rPr>
        <w:rFonts w:ascii="Arial" w:hAnsi="Arial" w:cs="Arial" w:hint="eastAsia"/>
      </w:rPr>
      <w:tab/>
    </w:r>
    <w:r w:rsidR="003E794C">
      <w:rPr>
        <w:rFonts w:ascii="Arial" w:hAnsi="Arial" w:cs="Arial" w:hint="eastAsia"/>
      </w:rPr>
      <w:t>计算机辅助设计与图形学学报</w:t>
    </w:r>
    <w:r w:rsidR="003E794C">
      <w:rPr>
        <w:rFonts w:ascii="Arial" w:hAnsi="Arial" w:cs="Arial" w:hint="eastAsia"/>
      </w:rPr>
      <w:tab/>
    </w:r>
    <w:r w:rsidR="003E794C">
      <w:rPr>
        <w:rFonts w:hint="eastAsia"/>
      </w:rPr>
      <w:t>第</w:t>
    </w:r>
    <w:r w:rsidR="003E794C">
      <w:rPr>
        <w:rFonts w:hint="eastAsia"/>
      </w:rPr>
      <w:t>2*</w:t>
    </w:r>
    <w:r w:rsidR="003E794C">
      <w:rPr>
        <w:rFonts w:ascii="Arial" w:hAnsi="Arial" w:cs="Arial" w:hint="eastAsia"/>
      </w:rPr>
      <w:t>卷</w:t>
    </w:r>
  </w:p>
  <w:p w:rsidR="00A05FCB" w:rsidRDefault="00A05FCB">
    <w:pPr>
      <w:pStyle w:val="a6"/>
      <w:pBdr>
        <w:bottom w:val="none" w:sz="0" w:space="0" w:color="auto"/>
      </w:pBdr>
      <w:tabs>
        <w:tab w:val="clear" w:pos="4153"/>
        <w:tab w:val="clear" w:pos="8306"/>
        <w:tab w:val="center" w:pos="4725"/>
        <w:tab w:val="right" w:pos="9516"/>
      </w:tabs>
      <w:spacing w:before="160" w:line="0" w:lineRule="atLeast"/>
      <w:ind w:firstLine="113"/>
      <w:jc w:val="both"/>
      <w:rPr>
        <w:sz w:val="17"/>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5FCB" w:rsidRDefault="00A05FCB">
    <w:pPr>
      <w:pStyle w:val="a6"/>
      <w:pBdr>
        <w:bottom w:val="none" w:sz="0" w:space="0" w:color="auto"/>
      </w:pBdr>
      <w:spacing w:line="0" w:lineRule="atLeast"/>
    </w:pPr>
  </w:p>
  <w:p w:rsidR="00A05FCB" w:rsidRDefault="003E794C">
    <w:pPr>
      <w:pStyle w:val="a6"/>
      <w:pBdr>
        <w:bottom w:val="none" w:sz="0" w:space="0" w:color="auto"/>
      </w:pBdr>
      <w:tabs>
        <w:tab w:val="clear" w:pos="4153"/>
        <w:tab w:val="clear" w:pos="8306"/>
        <w:tab w:val="center" w:pos="4725"/>
        <w:tab w:val="right" w:pos="9696"/>
      </w:tabs>
      <w:spacing w:before="120" w:line="0" w:lineRule="atLeast"/>
      <w:jc w:val="both"/>
      <w:rPr>
        <w:spacing w:val="-40"/>
        <w:w w:val="200"/>
        <w:sz w:val="17"/>
      </w:rPr>
    </w:pPr>
    <w:r>
      <w:rPr>
        <w:rFonts w:ascii="Arial" w:hAnsi="Arial" w:cs="Arial" w:hint="eastAsia"/>
        <w:sz w:val="17"/>
      </w:rPr>
      <w:t>眉题</w:t>
    </w:r>
    <w:r>
      <w:rPr>
        <w:rFonts w:ascii="Arial" w:hAnsi="Arial" w:cs="Arial" w:hint="eastAsia"/>
        <w:sz w:val="17"/>
      </w:rPr>
      <w:tab/>
    </w:r>
    <w:r>
      <w:rPr>
        <w:rFonts w:ascii="Arial" w:hAnsi="Arial" w:cs="Arial" w:hint="eastAsia"/>
        <w:sz w:val="17"/>
      </w:rPr>
      <w:tab/>
    </w:r>
    <w:r w:rsidR="00E538F3">
      <w:rPr>
        <w:rStyle w:val="a9"/>
        <w:rFonts w:ascii="Edwardian Script ITC" w:hAnsi="Edwardian Script ITC"/>
        <w:sz w:val="17"/>
      </w:rPr>
      <w:fldChar w:fldCharType="begin"/>
    </w:r>
    <w:r>
      <w:rPr>
        <w:rStyle w:val="a9"/>
        <w:rFonts w:ascii="Edwardian Script ITC" w:hAnsi="Edwardian Script ITC"/>
        <w:sz w:val="17"/>
      </w:rPr>
      <w:instrText xml:space="preserve"> PAGE </w:instrText>
    </w:r>
    <w:r w:rsidR="00E538F3">
      <w:rPr>
        <w:rStyle w:val="a9"/>
        <w:rFonts w:ascii="Edwardian Script ITC" w:hAnsi="Edwardian Script ITC"/>
        <w:sz w:val="17"/>
      </w:rPr>
      <w:fldChar w:fldCharType="separate"/>
    </w:r>
    <w:r w:rsidR="0002629D">
      <w:rPr>
        <w:rStyle w:val="a9"/>
        <w:rFonts w:ascii="Edwardian Script ITC" w:hAnsi="Edwardian Script ITC"/>
        <w:noProof/>
        <w:sz w:val="17"/>
      </w:rPr>
      <w:t>2</w:t>
    </w:r>
    <w:r w:rsidR="00E538F3">
      <w:rPr>
        <w:rStyle w:val="a9"/>
        <w:rFonts w:ascii="Edwardian Script ITC" w:hAnsi="Edwardian Script ITC"/>
        <w:sz w:val="17"/>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5FCB" w:rsidRDefault="003E794C">
    <w:pPr>
      <w:pStyle w:val="a6"/>
      <w:pBdr>
        <w:bottom w:val="none" w:sz="0" w:space="0" w:color="auto"/>
      </w:pBdr>
      <w:tabs>
        <w:tab w:val="clear" w:pos="4153"/>
        <w:tab w:val="clear" w:pos="8306"/>
        <w:tab w:val="left" w:pos="-4758"/>
        <w:tab w:val="center" w:pos="5052"/>
        <w:tab w:val="right" w:pos="9552"/>
      </w:tabs>
      <w:spacing w:line="240" w:lineRule="exact"/>
      <w:ind w:left="60" w:firstLine="0"/>
      <w:jc w:val="both"/>
      <w:rPr>
        <w:rFonts w:eastAsia="方正书宋_GBK"/>
        <w:sz w:val="17"/>
      </w:rPr>
    </w:pPr>
    <w:r>
      <w:rPr>
        <w:rFonts w:eastAsia="方正书宋_GBK" w:hint="eastAsia"/>
        <w:sz w:val="17"/>
      </w:rPr>
      <w:t>第</w:t>
    </w:r>
    <w:r>
      <w:rPr>
        <w:rFonts w:eastAsia="方正书宋_GBK" w:hint="eastAsia"/>
        <w:sz w:val="17"/>
      </w:rPr>
      <w:t>2*</w:t>
    </w:r>
    <w:r>
      <w:rPr>
        <w:rFonts w:eastAsia="方正书宋_GBK" w:hint="eastAsia"/>
        <w:sz w:val="17"/>
      </w:rPr>
      <w:t>卷</w:t>
    </w:r>
    <w:r>
      <w:rPr>
        <w:rFonts w:eastAsia="方正书宋_GBK" w:hint="eastAsia"/>
        <w:sz w:val="17"/>
      </w:rPr>
      <w:t xml:space="preserve"> </w:t>
    </w:r>
    <w:r>
      <w:rPr>
        <w:rFonts w:eastAsia="方正书宋_GBK" w:hint="eastAsia"/>
        <w:sz w:val="17"/>
      </w:rPr>
      <w:t>第</w:t>
    </w:r>
    <w:r>
      <w:rPr>
        <w:rFonts w:eastAsia="方正书宋_GBK" w:hint="eastAsia"/>
        <w:sz w:val="17"/>
      </w:rPr>
      <w:t>*</w:t>
    </w:r>
    <w:r>
      <w:rPr>
        <w:rFonts w:eastAsia="方正书宋_GBK" w:hint="eastAsia"/>
        <w:sz w:val="17"/>
      </w:rPr>
      <w:t>期</w:t>
    </w:r>
    <w:r>
      <w:rPr>
        <w:rFonts w:eastAsia="方正书宋_GBK" w:hint="eastAsia"/>
      </w:rPr>
      <w:tab/>
    </w:r>
    <w:r>
      <w:rPr>
        <w:rFonts w:eastAsia="方正书宋_GBK" w:hint="eastAsia"/>
        <w:spacing w:val="10"/>
        <w:sz w:val="20"/>
      </w:rPr>
      <w:t>计算机辅助设计与图形学学报</w:t>
    </w:r>
    <w:r>
      <w:rPr>
        <w:rFonts w:eastAsia="方正书宋_GBK" w:hint="eastAsia"/>
      </w:rPr>
      <w:tab/>
    </w:r>
    <w:r>
      <w:rPr>
        <w:rFonts w:eastAsia="方正书宋_GBK" w:hint="eastAsia"/>
        <w:sz w:val="17"/>
      </w:rPr>
      <w:t>Vol. 2* No.*</w:t>
    </w:r>
  </w:p>
  <w:p w:rsidR="00A05FCB" w:rsidRDefault="00E538F3">
    <w:pPr>
      <w:pStyle w:val="a6"/>
      <w:pBdr>
        <w:bottom w:val="single" w:sz="4" w:space="1" w:color="auto"/>
      </w:pBdr>
      <w:tabs>
        <w:tab w:val="clear" w:pos="4153"/>
        <w:tab w:val="clear" w:pos="8306"/>
        <w:tab w:val="center" w:pos="5052"/>
        <w:tab w:val="right" w:pos="9438"/>
        <w:tab w:val="right" w:pos="9744"/>
      </w:tabs>
      <w:spacing w:after="160" w:line="312" w:lineRule="auto"/>
      <w:ind w:left="60" w:firstLineChars="100" w:firstLine="200"/>
      <w:jc w:val="both"/>
      <w:rPr>
        <w:b/>
        <w:bCs/>
        <w:i/>
        <w:iCs/>
        <w:w w:val="130"/>
        <w:sz w:val="17"/>
      </w:rPr>
    </w:pPr>
    <w:r w:rsidRPr="00E538F3">
      <w:rPr>
        <w:rFonts w:eastAsia="方正书宋_GBK"/>
        <w:snapToGrid/>
        <w:spacing w:val="0"/>
        <w:sz w:val="20"/>
      </w:rPr>
      <w:pict>
        <v:line id="Line 1" o:spid="_x0000_s2049" style="position:absolute;left:0;text-align:left;z-index:251660288" from="1.6pt,18.95pt" to="480.9pt,18.95pt" o:gfxdata="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CfCFfnUAAAABwEA&#10;AA8AAAAAAAAAAQAgAAAAIgAAAGRycy9kb3ducmV2LnhtbFBLAQIUABQAAAAIAIdO4kDgpoxVrAEA&#10;AFEDAAAOAAAAAAAAAAEAIAAAACMBAABkcnMvZTJvRG9jLnhtbFBLBQYAAAAABgAGAFkBAABBBQAA&#10;AAA=&#10;" strokeweight=".5pt"/>
      </w:pict>
    </w:r>
    <w:r w:rsidR="003E794C">
      <w:rPr>
        <w:rFonts w:eastAsia="方正书宋_GBK" w:hint="eastAsia"/>
        <w:spacing w:val="0"/>
        <w:sz w:val="17"/>
        <w:lang w:val="en-GB"/>
      </w:rPr>
      <w:t>201*</w:t>
    </w:r>
    <w:r w:rsidR="003E794C">
      <w:rPr>
        <w:rFonts w:eastAsia="方正书宋_GBK" w:hint="eastAsia"/>
        <w:sz w:val="17"/>
      </w:rPr>
      <w:t>年</w:t>
    </w:r>
    <w:r w:rsidR="003E794C">
      <w:rPr>
        <w:rFonts w:eastAsia="方正书宋_GBK" w:hint="eastAsia"/>
        <w:sz w:val="17"/>
      </w:rPr>
      <w:t>*</w:t>
    </w:r>
    <w:r w:rsidR="003E794C">
      <w:rPr>
        <w:rFonts w:eastAsia="方正书宋_GBK" w:hint="eastAsia"/>
        <w:spacing w:val="0"/>
        <w:sz w:val="17"/>
        <w:lang w:val="en-GB"/>
      </w:rPr>
      <w:t>月</w:t>
    </w:r>
    <w:r w:rsidR="003E794C">
      <w:rPr>
        <w:rFonts w:eastAsia="方正书宋_GBK" w:hint="eastAsia"/>
        <w:spacing w:val="0"/>
        <w:lang w:val="en-GB"/>
      </w:rPr>
      <w:tab/>
      <w:t>Journal of Computer-Aided Design &amp; Computer Graphics</w:t>
    </w:r>
    <w:r w:rsidR="003E794C">
      <w:rPr>
        <w:rFonts w:eastAsia="方正书宋_GBK" w:hint="eastAsia"/>
        <w:spacing w:val="0"/>
        <w:lang w:val="en-GB"/>
      </w:rPr>
      <w:tab/>
    </w:r>
    <w:r w:rsidR="003E794C">
      <w:rPr>
        <w:rFonts w:eastAsia="方正书宋_GBK" w:hint="eastAsia"/>
        <w:spacing w:val="0"/>
        <w:sz w:val="17"/>
        <w:lang w:val="en-GB"/>
      </w:rPr>
      <w:t>***.</w:t>
    </w:r>
    <w:r w:rsidR="003E794C">
      <w:rPr>
        <w:rFonts w:eastAsia="方正书宋_GBK" w:hint="eastAsia"/>
        <w:sz w:val="17"/>
      </w:rPr>
      <w:t xml:space="preserve"> 201*</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5FCB" w:rsidRDefault="00E538F3">
    <w:pPr>
      <w:pStyle w:val="a6"/>
      <w:pBdr>
        <w:bottom w:val="single" w:sz="4" w:space="1" w:color="auto"/>
      </w:pBdr>
      <w:tabs>
        <w:tab w:val="clear" w:pos="4153"/>
        <w:tab w:val="clear" w:pos="8306"/>
        <w:tab w:val="center" w:pos="4860"/>
        <w:tab w:val="right" w:pos="9474"/>
      </w:tabs>
      <w:spacing w:before="40"/>
      <w:ind w:leftChars="5" w:left="10" w:firstLineChars="74" w:firstLine="126"/>
      <w:jc w:val="both"/>
      <w:rPr>
        <w:rFonts w:eastAsia="方正书宋_GBK"/>
        <w:i/>
        <w:iCs/>
        <w:sz w:val="17"/>
      </w:rPr>
    </w:pPr>
    <w:r>
      <w:rPr>
        <w:rStyle w:val="a9"/>
        <w:rFonts w:eastAsia="方正书宋_GBK"/>
        <w:sz w:val="17"/>
      </w:rPr>
      <w:fldChar w:fldCharType="begin"/>
    </w:r>
    <w:r w:rsidR="003E794C">
      <w:rPr>
        <w:rStyle w:val="a9"/>
        <w:rFonts w:eastAsia="方正书宋_GBK"/>
        <w:sz w:val="17"/>
      </w:rPr>
      <w:instrText xml:space="preserve"> PAGE </w:instrText>
    </w:r>
    <w:r>
      <w:rPr>
        <w:rStyle w:val="a9"/>
        <w:rFonts w:eastAsia="方正书宋_GBK"/>
        <w:sz w:val="17"/>
      </w:rPr>
      <w:fldChar w:fldCharType="separate"/>
    </w:r>
    <w:r w:rsidR="003E794C">
      <w:rPr>
        <w:rStyle w:val="a9"/>
        <w:rFonts w:eastAsia="方正书宋_GBK"/>
        <w:sz w:val="17"/>
      </w:rPr>
      <w:t>4</w:t>
    </w:r>
    <w:r>
      <w:rPr>
        <w:rStyle w:val="a9"/>
        <w:rFonts w:eastAsia="方正书宋_GBK"/>
        <w:sz w:val="17"/>
      </w:rPr>
      <w:fldChar w:fldCharType="end"/>
    </w:r>
    <w:r w:rsidR="003E794C">
      <w:rPr>
        <w:rFonts w:eastAsia="方正书宋_GBK" w:hint="eastAsia"/>
        <w:sz w:val="17"/>
      </w:rPr>
      <w:tab/>
    </w:r>
    <w:r w:rsidR="003E794C">
      <w:rPr>
        <w:rFonts w:eastAsia="方正书宋_GBK" w:hint="eastAsia"/>
        <w:sz w:val="17"/>
      </w:rPr>
      <w:t>计算机辅助设计与图形学学报</w:t>
    </w:r>
    <w:r w:rsidR="003E794C">
      <w:rPr>
        <w:rFonts w:eastAsia="方正书宋_GBK" w:hint="eastAsia"/>
        <w:color w:val="FF0000"/>
        <w:sz w:val="17"/>
      </w:rPr>
      <w:t>（方正书宋</w:t>
    </w:r>
    <w:r w:rsidR="003E794C">
      <w:rPr>
        <w:rFonts w:eastAsia="方正书宋_GBK" w:hint="eastAsia"/>
        <w:color w:val="FF0000"/>
        <w:sz w:val="17"/>
      </w:rPr>
      <w:t>8.5P</w:t>
    </w:r>
    <w:r w:rsidR="003E794C">
      <w:rPr>
        <w:rFonts w:eastAsia="方正书宋_GBK" w:hint="eastAsia"/>
        <w:color w:val="FF0000"/>
        <w:sz w:val="17"/>
      </w:rPr>
      <w:t>）</w:t>
    </w:r>
    <w:r w:rsidR="003E794C">
      <w:rPr>
        <w:rFonts w:eastAsia="方正书宋_GBK" w:hint="eastAsia"/>
        <w:sz w:val="17"/>
      </w:rPr>
      <w:tab/>
    </w:r>
    <w:r w:rsidR="003E794C">
      <w:rPr>
        <w:rFonts w:eastAsia="方正书宋_GBK" w:hint="eastAsia"/>
        <w:sz w:val="17"/>
      </w:rPr>
      <w:t>第</w:t>
    </w:r>
    <w:r w:rsidR="003E794C">
      <w:rPr>
        <w:rFonts w:eastAsia="方正书宋_GBK" w:hint="eastAsia"/>
        <w:sz w:val="17"/>
      </w:rPr>
      <w:t>2*</w:t>
    </w:r>
    <w:r w:rsidR="003E794C">
      <w:rPr>
        <w:rFonts w:eastAsia="方正书宋_GBK" w:hint="eastAsia"/>
        <w:sz w:val="17"/>
      </w:rPr>
      <w:t>卷</w:t>
    </w:r>
  </w:p>
  <w:p w:rsidR="00A05FCB" w:rsidRDefault="00A05FCB">
    <w:pPr>
      <w:pStyle w:val="a6"/>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5FCB" w:rsidRDefault="003E794C">
    <w:pPr>
      <w:pStyle w:val="a6"/>
      <w:pBdr>
        <w:bottom w:val="single" w:sz="4" w:space="1" w:color="auto"/>
      </w:pBdr>
      <w:tabs>
        <w:tab w:val="clear" w:pos="4153"/>
        <w:tab w:val="clear" w:pos="8306"/>
        <w:tab w:val="center" w:pos="4908"/>
        <w:tab w:val="right" w:pos="9528"/>
      </w:tabs>
      <w:spacing w:before="40"/>
      <w:ind w:firstLine="170"/>
      <w:jc w:val="both"/>
      <w:rPr>
        <w:rFonts w:eastAsia="方正书宋_GBK"/>
        <w:spacing w:val="-40"/>
        <w:w w:val="200"/>
        <w:sz w:val="17"/>
      </w:rPr>
    </w:pPr>
    <w:r>
      <w:rPr>
        <w:rFonts w:eastAsia="方正书宋_GBK" w:hint="eastAsia"/>
        <w:sz w:val="17"/>
      </w:rPr>
      <w:t>第</w:t>
    </w:r>
    <w:r>
      <w:rPr>
        <w:rFonts w:eastAsia="方正书宋_GBK" w:hint="eastAsia"/>
        <w:sz w:val="17"/>
      </w:rPr>
      <w:t>*</w:t>
    </w:r>
    <w:r>
      <w:rPr>
        <w:rFonts w:eastAsia="方正书宋_GBK" w:hint="eastAsia"/>
        <w:sz w:val="17"/>
      </w:rPr>
      <w:t>期</w:t>
    </w:r>
    <w:r>
      <w:rPr>
        <w:rFonts w:eastAsia="方正书宋_GBK" w:hint="eastAsia"/>
        <w:sz w:val="17"/>
      </w:rPr>
      <w:tab/>
    </w:r>
    <w:r>
      <w:rPr>
        <w:rFonts w:hint="eastAsia"/>
        <w:sz w:val="17"/>
      </w:rPr>
      <w:t>作者</w:t>
    </w:r>
    <w:r>
      <w:rPr>
        <w:rFonts w:eastAsia="方正书宋_GBK" w:hint="eastAsia"/>
        <w:sz w:val="17"/>
      </w:rPr>
      <w:t xml:space="preserve">, </w:t>
    </w:r>
    <w:r>
      <w:rPr>
        <w:rFonts w:eastAsia="方正书宋_GBK" w:hint="eastAsia"/>
        <w:sz w:val="17"/>
      </w:rPr>
      <w:t>等</w:t>
    </w:r>
    <w:r>
      <w:rPr>
        <w:rFonts w:eastAsia="方正书宋_GBK" w:hint="eastAsia"/>
        <w:sz w:val="17"/>
      </w:rPr>
      <w:t xml:space="preserve">: </w:t>
    </w:r>
    <w:r>
      <w:rPr>
        <w:rFonts w:eastAsia="方正书宋_GBK" w:hint="eastAsia"/>
        <w:sz w:val="17"/>
      </w:rPr>
      <w:t>文章标题</w:t>
    </w:r>
    <w:r>
      <w:rPr>
        <w:rFonts w:eastAsia="方正书宋_GBK" w:hint="eastAsia"/>
        <w:sz w:val="17"/>
      </w:rPr>
      <w:tab/>
    </w:r>
    <w:r w:rsidR="00E538F3">
      <w:rPr>
        <w:rStyle w:val="a9"/>
        <w:rFonts w:eastAsia="方正书宋_GBK"/>
        <w:sz w:val="17"/>
      </w:rPr>
      <w:fldChar w:fldCharType="begin"/>
    </w:r>
    <w:r>
      <w:rPr>
        <w:rStyle w:val="a9"/>
        <w:rFonts w:eastAsia="方正书宋_GBK"/>
        <w:sz w:val="17"/>
      </w:rPr>
      <w:instrText xml:space="preserve"> PAGE </w:instrText>
    </w:r>
    <w:r w:rsidR="00E538F3">
      <w:rPr>
        <w:rStyle w:val="a9"/>
        <w:rFonts w:eastAsia="方正书宋_GBK"/>
        <w:sz w:val="17"/>
      </w:rPr>
      <w:fldChar w:fldCharType="separate"/>
    </w:r>
    <w:r w:rsidR="0002629D">
      <w:rPr>
        <w:rStyle w:val="a9"/>
        <w:rFonts w:eastAsia="方正书宋_GBK"/>
        <w:noProof/>
        <w:sz w:val="17"/>
      </w:rPr>
      <w:t>4</w:t>
    </w:r>
    <w:r w:rsidR="00E538F3">
      <w:rPr>
        <w:rStyle w:val="a9"/>
        <w:rFonts w:eastAsia="方正书宋_GBK"/>
        <w:sz w:val="17"/>
      </w:rPr>
      <w:fldChar w:fldCharType="end"/>
    </w:r>
  </w:p>
  <w:p w:rsidR="00A05FCB" w:rsidRDefault="00A05FCB">
    <w:pPr>
      <w:pStyle w:val="a6"/>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5FCB" w:rsidRDefault="00A05FCB">
    <w:pPr>
      <w:pStyle w:val="a6"/>
      <w:pBdr>
        <w:bottom w:val="none" w:sz="0" w:space="0" w:color="auto"/>
      </w:pBdr>
    </w:pPr>
  </w:p>
  <w:p w:rsidR="00A05FCB" w:rsidRDefault="003E794C">
    <w:pPr>
      <w:pStyle w:val="a6"/>
      <w:pBdr>
        <w:bottom w:val="none" w:sz="0" w:space="0" w:color="auto"/>
      </w:pBdr>
      <w:tabs>
        <w:tab w:val="clear" w:pos="4153"/>
        <w:tab w:val="clear" w:pos="8306"/>
        <w:tab w:val="center" w:pos="5052"/>
        <w:tab w:val="right" w:pos="9684"/>
      </w:tabs>
      <w:wordWrap w:val="0"/>
      <w:spacing w:before="120" w:line="0" w:lineRule="atLeast"/>
      <w:jc w:val="right"/>
      <w:rPr>
        <w:rFonts w:ascii="Arial" w:hAnsi="Arial" w:cs="Arial"/>
        <w:b/>
        <w:bCs/>
        <w:i/>
        <w:iCs/>
        <w:sz w:val="17"/>
      </w:rPr>
    </w:pPr>
    <w:r>
      <w:rPr>
        <w:noProof/>
      </w:rPr>
      <w:drawing>
        <wp:inline distT="0" distB="0" distL="0" distR="0">
          <wp:extent cx="243840" cy="132080"/>
          <wp:effectExtent l="0" t="0" r="3810" b="1270"/>
          <wp:docPr id="70" name="图片 70" descr="遗传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遗传1"/>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rcRect/>
                  <a:stretch>
                    <a:fillRect/>
                  </a:stretch>
                </pic:blipFill>
                <pic:spPr>
                  <a:xfrm>
                    <a:off x="0" y="0"/>
                    <a:ext cx="243840" cy="132080"/>
                  </a:xfrm>
                  <a:prstGeom prst="rect">
                    <a:avLst/>
                  </a:prstGeom>
                  <a:noFill/>
                  <a:ln>
                    <a:noFill/>
                  </a:ln>
                </pic:spPr>
              </pic:pic>
            </a:graphicData>
          </a:graphic>
        </wp:inline>
      </w:drawing>
    </w:r>
    <w:r>
      <w:rPr>
        <w:rFonts w:ascii="Arial" w:hAnsi="Arial" w:cs="Arial" w:hint="eastAsia"/>
        <w:b/>
        <w:bCs/>
        <w:i/>
        <w:iCs/>
        <w:sz w:val="17"/>
      </w:rPr>
      <w:t>HEREDITAS (Beijing) 2006, 28(8): 1~10</w:t>
    </w:r>
    <w:r>
      <w:rPr>
        <w:rFonts w:ascii="Arial" w:hAnsi="Arial" w:cs="Arial" w:hint="eastAsia"/>
        <w:b/>
        <w:bCs/>
        <w:i/>
        <w:iCs/>
        <w:sz w:val="17"/>
      </w:rPr>
      <w:tab/>
    </w:r>
    <w:r>
      <w:rPr>
        <w:rFonts w:hint="eastAsia"/>
      </w:rPr>
      <w:tab/>
    </w:r>
    <w:r>
      <w:rPr>
        <w:rFonts w:eastAsia="华文新魏" w:hint="eastAsia"/>
        <w:spacing w:val="-20"/>
        <w:w w:val="150"/>
        <w:sz w:val="17"/>
      </w:rPr>
      <w:t>封面人物</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4B0F7A"/>
    <w:multiLevelType w:val="multilevel"/>
    <w:tmpl w:val="664B0F7A"/>
    <w:lvl w:ilvl="0">
      <w:start w:val="1"/>
      <w:numFmt w:val="decimal"/>
      <w:lvlText w:val="[%1]"/>
      <w:lvlJc w:val="right"/>
      <w:pPr>
        <w:tabs>
          <w:tab w:val="left" w:pos="397"/>
        </w:tabs>
        <w:ind w:left="397" w:hanging="113"/>
      </w:pPr>
      <w:rPr>
        <w:rFonts w:hint="eastAsia"/>
      </w:rPr>
    </w:lvl>
    <w:lvl w:ilvl="1">
      <w:start w:val="1"/>
      <w:numFmt w:val="lowerLetter"/>
      <w:pStyle w:val="a"/>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5122" fillcolor="white">
      <v:fill color="white"/>
    </o: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F2233"/>
    <w:rsid w:val="0002629D"/>
    <w:rsid w:val="00074438"/>
    <w:rsid w:val="000A4C49"/>
    <w:rsid w:val="000B1AF3"/>
    <w:rsid w:val="000E4844"/>
    <w:rsid w:val="000F39C6"/>
    <w:rsid w:val="00102082"/>
    <w:rsid w:val="001067A9"/>
    <w:rsid w:val="0015188D"/>
    <w:rsid w:val="00274BC7"/>
    <w:rsid w:val="002F35E9"/>
    <w:rsid w:val="0038567A"/>
    <w:rsid w:val="003A6F30"/>
    <w:rsid w:val="003C336E"/>
    <w:rsid w:val="003E48ED"/>
    <w:rsid w:val="003E794C"/>
    <w:rsid w:val="00467C89"/>
    <w:rsid w:val="004D541E"/>
    <w:rsid w:val="00536C2A"/>
    <w:rsid w:val="005425AA"/>
    <w:rsid w:val="00544225"/>
    <w:rsid w:val="00551E3B"/>
    <w:rsid w:val="005E24CF"/>
    <w:rsid w:val="00674965"/>
    <w:rsid w:val="00693487"/>
    <w:rsid w:val="006C171E"/>
    <w:rsid w:val="006E203E"/>
    <w:rsid w:val="006E490B"/>
    <w:rsid w:val="00704006"/>
    <w:rsid w:val="00710FAE"/>
    <w:rsid w:val="00981CE3"/>
    <w:rsid w:val="00990E9D"/>
    <w:rsid w:val="00A05FCB"/>
    <w:rsid w:val="00A261DE"/>
    <w:rsid w:val="00A74C28"/>
    <w:rsid w:val="00AA7748"/>
    <w:rsid w:val="00B946AE"/>
    <w:rsid w:val="00BB18DE"/>
    <w:rsid w:val="00BB1ABC"/>
    <w:rsid w:val="00BE17EC"/>
    <w:rsid w:val="00C018A1"/>
    <w:rsid w:val="00C15980"/>
    <w:rsid w:val="00D15500"/>
    <w:rsid w:val="00D2019A"/>
    <w:rsid w:val="00D25031"/>
    <w:rsid w:val="00DD6426"/>
    <w:rsid w:val="00DE47EA"/>
    <w:rsid w:val="00DF1A58"/>
    <w:rsid w:val="00DF4243"/>
    <w:rsid w:val="00E538F3"/>
    <w:rsid w:val="00E64FE9"/>
    <w:rsid w:val="00E91B2B"/>
    <w:rsid w:val="00ED08C9"/>
    <w:rsid w:val="00EE1568"/>
    <w:rsid w:val="00F03E4C"/>
    <w:rsid w:val="00F75E41"/>
    <w:rsid w:val="00FF2233"/>
    <w:rsid w:val="00FF5B20"/>
    <w:rsid w:val="1BB3036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unhideWhenUsed="0"/>
    <w:lsdException w:name="header" w:uiPriority="0" w:unhideWhenUsed="0"/>
    <w:lsdException w:name="footer" w:uiPriority="0" w:unhideWhenUsed="0"/>
    <w:lsdException w:name="caption" w:uiPriority="35" w:qFormat="1"/>
    <w:lsdException w:name="table of figures" w:uiPriority="0" w:unhideWhenUsed="0"/>
    <w:lsdException w:name="page number" w:uiPriority="0" w:unhideWhenUsed="0"/>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A05FCB"/>
    <w:pPr>
      <w:widowControl w:val="0"/>
      <w:snapToGrid w:val="0"/>
      <w:spacing w:line="254" w:lineRule="auto"/>
      <w:ind w:firstLine="420"/>
      <w:jc w:val="both"/>
    </w:pPr>
    <w:rPr>
      <w:rFonts w:ascii="Times New Roman" w:eastAsia="方正书宋简体" w:hAnsi="Times New Roman" w:cs="Times New Roman"/>
      <w:snapToGrid w:val="0"/>
      <w:spacing w:val="4"/>
      <w:kern w:val="2"/>
    </w:rPr>
  </w:style>
  <w:style w:type="paragraph" w:styleId="1">
    <w:name w:val="heading 1"/>
    <w:basedOn w:val="a0"/>
    <w:next w:val="a0"/>
    <w:link w:val="1Char"/>
    <w:qFormat/>
    <w:rsid w:val="00A05FCB"/>
    <w:pPr>
      <w:keepNext/>
      <w:keepLines/>
      <w:spacing w:before="440" w:after="480" w:line="0" w:lineRule="atLeast"/>
      <w:ind w:firstLine="0"/>
      <w:jc w:val="left"/>
      <w:outlineLvl w:val="0"/>
    </w:pPr>
    <w:rPr>
      <w:rFonts w:eastAsia="黑体"/>
      <w:bCs/>
      <w:spacing w:val="0"/>
      <w:kern w:val="44"/>
      <w:sz w:val="32"/>
      <w:szCs w:val="44"/>
    </w:rPr>
  </w:style>
  <w:style w:type="paragraph" w:styleId="2">
    <w:name w:val="heading 2"/>
    <w:basedOn w:val="a0"/>
    <w:next w:val="a0"/>
    <w:link w:val="2Char"/>
    <w:qFormat/>
    <w:rsid w:val="00A05FCB"/>
    <w:pPr>
      <w:keepNext/>
      <w:keepLines/>
      <w:spacing w:before="80" w:after="80" w:line="0" w:lineRule="atLeast"/>
      <w:ind w:firstLine="0"/>
      <w:jc w:val="left"/>
      <w:outlineLvl w:val="1"/>
    </w:pPr>
    <w:rPr>
      <w:rFonts w:eastAsia="方正仿宋_GBK"/>
      <w:bCs/>
      <w:w w:val="80"/>
      <w:sz w:val="24"/>
      <w:szCs w:val="32"/>
    </w:rPr>
  </w:style>
  <w:style w:type="paragraph" w:styleId="3">
    <w:name w:val="heading 3"/>
    <w:basedOn w:val="a0"/>
    <w:next w:val="a0"/>
    <w:link w:val="3Char"/>
    <w:qFormat/>
    <w:rsid w:val="00A05FCB"/>
    <w:pPr>
      <w:keepNext/>
      <w:keepLines/>
      <w:spacing w:before="160"/>
      <w:ind w:left="340" w:right="340" w:firstLine="0"/>
      <w:jc w:val="left"/>
      <w:outlineLvl w:val="2"/>
    </w:pPr>
    <w:rPr>
      <w:rFonts w:eastAsia="仿宋_GB2312"/>
      <w:bCs/>
      <w:szCs w:val="32"/>
    </w:rPr>
  </w:style>
  <w:style w:type="paragraph" w:styleId="4">
    <w:name w:val="heading 4"/>
    <w:basedOn w:val="a0"/>
    <w:next w:val="a0"/>
    <w:link w:val="4Char"/>
    <w:qFormat/>
    <w:rsid w:val="00A05FCB"/>
    <w:pPr>
      <w:keepNext/>
      <w:spacing w:before="400" w:after="320" w:line="288" w:lineRule="auto"/>
      <w:ind w:firstLine="0"/>
      <w:outlineLvl w:val="3"/>
    </w:pPr>
    <w:rPr>
      <w:rFonts w:eastAsia="宋体"/>
      <w:b/>
      <w:bCs/>
      <w:snapToGrid/>
      <w:spacing w:val="0"/>
      <w:sz w:val="27"/>
    </w:rPr>
  </w:style>
  <w:style w:type="paragraph" w:styleId="5">
    <w:name w:val="heading 5"/>
    <w:basedOn w:val="a0"/>
    <w:next w:val="a0"/>
    <w:link w:val="5Char"/>
    <w:qFormat/>
    <w:rsid w:val="00A05FCB"/>
    <w:pPr>
      <w:keepNext/>
      <w:spacing w:before="140" w:after="60"/>
      <w:ind w:firstLine="0"/>
      <w:jc w:val="left"/>
      <w:outlineLvl w:val="4"/>
    </w:pPr>
    <w:rPr>
      <w:rFonts w:eastAsia="宋体"/>
      <w:bCs/>
      <w:color w:val="000000"/>
      <w:spacing w:val="0"/>
      <w:sz w:val="21"/>
      <w:szCs w:val="21"/>
    </w:rPr>
  </w:style>
  <w:style w:type="paragraph" w:styleId="6">
    <w:name w:val="heading 6"/>
    <w:basedOn w:val="a0"/>
    <w:next w:val="a0"/>
    <w:link w:val="6Char"/>
    <w:qFormat/>
    <w:rsid w:val="00A05FCB"/>
    <w:pPr>
      <w:keepNext/>
      <w:spacing w:before="40" w:after="300"/>
      <w:ind w:left="522" w:right="522"/>
      <w:outlineLvl w:val="5"/>
    </w:pPr>
    <w:rPr>
      <w:bCs/>
      <w:spacing w:val="0"/>
      <w:sz w:val="18"/>
    </w:rPr>
  </w:style>
  <w:style w:type="paragraph" w:styleId="7">
    <w:name w:val="heading 7"/>
    <w:basedOn w:val="a0"/>
    <w:next w:val="a0"/>
    <w:link w:val="7Char"/>
    <w:qFormat/>
    <w:rsid w:val="00A05FCB"/>
    <w:pPr>
      <w:keepNext/>
      <w:spacing w:before="320" w:after="320"/>
      <w:ind w:firstLine="0"/>
      <w:outlineLvl w:val="6"/>
    </w:pPr>
    <w:rPr>
      <w:rFonts w:eastAsia="黑体"/>
      <w:bCs/>
      <w:sz w:val="23"/>
    </w:rPr>
  </w:style>
  <w:style w:type="paragraph" w:styleId="8">
    <w:name w:val="heading 8"/>
    <w:basedOn w:val="a0"/>
    <w:next w:val="a0"/>
    <w:link w:val="8Char"/>
    <w:qFormat/>
    <w:rsid w:val="00A05FCB"/>
    <w:pPr>
      <w:keepNext/>
      <w:ind w:firstLine="0"/>
      <w:outlineLvl w:val="7"/>
    </w:pPr>
    <w:rPr>
      <w:rFonts w:eastAsia="黑体"/>
      <w:bCs/>
      <w:sz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Char"/>
    <w:uiPriority w:val="99"/>
    <w:unhideWhenUsed/>
    <w:rsid w:val="00A05FCB"/>
    <w:pPr>
      <w:spacing w:line="240" w:lineRule="auto"/>
    </w:pPr>
    <w:rPr>
      <w:sz w:val="18"/>
      <w:szCs w:val="18"/>
    </w:rPr>
  </w:style>
  <w:style w:type="paragraph" w:styleId="a5">
    <w:name w:val="footer"/>
    <w:basedOn w:val="a0"/>
    <w:link w:val="Char0"/>
    <w:semiHidden/>
    <w:rsid w:val="00A05FCB"/>
    <w:pPr>
      <w:tabs>
        <w:tab w:val="center" w:pos="4153"/>
        <w:tab w:val="right" w:pos="8306"/>
      </w:tabs>
      <w:jc w:val="left"/>
    </w:pPr>
    <w:rPr>
      <w:sz w:val="18"/>
      <w:szCs w:val="18"/>
    </w:rPr>
  </w:style>
  <w:style w:type="paragraph" w:styleId="a6">
    <w:name w:val="header"/>
    <w:basedOn w:val="a0"/>
    <w:link w:val="Char1"/>
    <w:semiHidden/>
    <w:rsid w:val="00A05FCB"/>
    <w:pPr>
      <w:pBdr>
        <w:bottom w:val="single" w:sz="6" w:space="1" w:color="auto"/>
      </w:pBdr>
      <w:tabs>
        <w:tab w:val="center" w:pos="4153"/>
        <w:tab w:val="right" w:pos="8306"/>
      </w:tabs>
      <w:jc w:val="center"/>
    </w:pPr>
    <w:rPr>
      <w:sz w:val="18"/>
      <w:szCs w:val="18"/>
    </w:rPr>
  </w:style>
  <w:style w:type="paragraph" w:styleId="a7">
    <w:name w:val="footnote text"/>
    <w:basedOn w:val="a0"/>
    <w:link w:val="Char2"/>
    <w:semiHidden/>
    <w:rsid w:val="00A05FCB"/>
    <w:pPr>
      <w:jc w:val="left"/>
    </w:pPr>
    <w:rPr>
      <w:sz w:val="18"/>
      <w:szCs w:val="18"/>
    </w:rPr>
  </w:style>
  <w:style w:type="paragraph" w:styleId="a8">
    <w:name w:val="table of figures"/>
    <w:basedOn w:val="a0"/>
    <w:next w:val="a0"/>
    <w:semiHidden/>
    <w:rsid w:val="00A05FCB"/>
  </w:style>
  <w:style w:type="character" w:styleId="a9">
    <w:name w:val="page number"/>
    <w:basedOn w:val="a1"/>
    <w:semiHidden/>
    <w:rsid w:val="00A05FCB"/>
  </w:style>
  <w:style w:type="character" w:styleId="aa">
    <w:name w:val="Hyperlink"/>
    <w:basedOn w:val="a1"/>
    <w:uiPriority w:val="99"/>
    <w:unhideWhenUsed/>
    <w:qFormat/>
    <w:rsid w:val="00A05FCB"/>
    <w:rPr>
      <w:color w:val="0000FF"/>
      <w:u w:val="single"/>
    </w:rPr>
  </w:style>
  <w:style w:type="character" w:customStyle="1" w:styleId="1Char">
    <w:name w:val="标题 1 Char"/>
    <w:basedOn w:val="a1"/>
    <w:link w:val="1"/>
    <w:rsid w:val="00A05FCB"/>
    <w:rPr>
      <w:rFonts w:ascii="Times New Roman" w:eastAsia="黑体" w:hAnsi="Times New Roman" w:cs="Times New Roman"/>
      <w:bCs/>
      <w:snapToGrid w:val="0"/>
      <w:kern w:val="44"/>
      <w:sz w:val="32"/>
      <w:szCs w:val="44"/>
    </w:rPr>
  </w:style>
  <w:style w:type="character" w:customStyle="1" w:styleId="2Char">
    <w:name w:val="标题 2 Char"/>
    <w:basedOn w:val="a1"/>
    <w:link w:val="2"/>
    <w:rsid w:val="00A05FCB"/>
    <w:rPr>
      <w:rFonts w:ascii="Times New Roman" w:eastAsia="方正仿宋_GBK" w:hAnsi="Times New Roman" w:cs="Times New Roman"/>
      <w:bCs/>
      <w:snapToGrid w:val="0"/>
      <w:spacing w:val="4"/>
      <w:w w:val="80"/>
      <w:sz w:val="24"/>
      <w:szCs w:val="32"/>
    </w:rPr>
  </w:style>
  <w:style w:type="character" w:customStyle="1" w:styleId="3Char">
    <w:name w:val="标题 3 Char"/>
    <w:basedOn w:val="a1"/>
    <w:link w:val="3"/>
    <w:rsid w:val="00A05FCB"/>
    <w:rPr>
      <w:rFonts w:ascii="Times New Roman" w:eastAsia="仿宋_GB2312" w:hAnsi="Times New Roman" w:cs="Times New Roman"/>
      <w:bCs/>
      <w:snapToGrid w:val="0"/>
      <w:spacing w:val="4"/>
      <w:sz w:val="20"/>
      <w:szCs w:val="32"/>
    </w:rPr>
  </w:style>
  <w:style w:type="character" w:customStyle="1" w:styleId="4Char">
    <w:name w:val="标题 4 Char"/>
    <w:basedOn w:val="a1"/>
    <w:link w:val="4"/>
    <w:rsid w:val="00A05FCB"/>
    <w:rPr>
      <w:rFonts w:ascii="Times New Roman" w:eastAsia="宋体" w:hAnsi="Times New Roman" w:cs="Times New Roman"/>
      <w:b/>
      <w:bCs/>
      <w:sz w:val="27"/>
      <w:szCs w:val="20"/>
    </w:rPr>
  </w:style>
  <w:style w:type="character" w:customStyle="1" w:styleId="5Char">
    <w:name w:val="标题 5 Char"/>
    <w:basedOn w:val="a1"/>
    <w:link w:val="5"/>
    <w:rsid w:val="00A05FCB"/>
    <w:rPr>
      <w:rFonts w:ascii="Times New Roman" w:eastAsia="宋体" w:hAnsi="Times New Roman" w:cs="Times New Roman"/>
      <w:bCs/>
      <w:snapToGrid w:val="0"/>
      <w:color w:val="000000"/>
      <w:szCs w:val="21"/>
    </w:rPr>
  </w:style>
  <w:style w:type="character" w:customStyle="1" w:styleId="6Char">
    <w:name w:val="标题 6 Char"/>
    <w:basedOn w:val="a1"/>
    <w:link w:val="6"/>
    <w:rsid w:val="00A05FCB"/>
    <w:rPr>
      <w:rFonts w:ascii="Times New Roman" w:eastAsia="方正书宋简体" w:hAnsi="Times New Roman" w:cs="Times New Roman"/>
      <w:bCs/>
      <w:snapToGrid w:val="0"/>
      <w:sz w:val="18"/>
      <w:szCs w:val="20"/>
    </w:rPr>
  </w:style>
  <w:style w:type="character" w:customStyle="1" w:styleId="7Char">
    <w:name w:val="标题 7 Char"/>
    <w:basedOn w:val="a1"/>
    <w:link w:val="7"/>
    <w:rsid w:val="00A05FCB"/>
    <w:rPr>
      <w:rFonts w:ascii="Times New Roman" w:eastAsia="黑体" w:hAnsi="Times New Roman" w:cs="Times New Roman"/>
      <w:bCs/>
      <w:snapToGrid w:val="0"/>
      <w:spacing w:val="4"/>
      <w:sz w:val="23"/>
      <w:szCs w:val="20"/>
    </w:rPr>
  </w:style>
  <w:style w:type="character" w:customStyle="1" w:styleId="8Char">
    <w:name w:val="标题 8 Char"/>
    <w:basedOn w:val="a1"/>
    <w:link w:val="8"/>
    <w:rsid w:val="00A05FCB"/>
    <w:rPr>
      <w:rFonts w:ascii="Times New Roman" w:eastAsia="黑体" w:hAnsi="Times New Roman" w:cs="Times New Roman"/>
      <w:bCs/>
      <w:snapToGrid w:val="0"/>
      <w:spacing w:val="4"/>
      <w:szCs w:val="20"/>
    </w:rPr>
  </w:style>
  <w:style w:type="character" w:customStyle="1" w:styleId="Char1">
    <w:name w:val="页眉 Char"/>
    <w:basedOn w:val="a1"/>
    <w:link w:val="a6"/>
    <w:semiHidden/>
    <w:rsid w:val="00A05FCB"/>
    <w:rPr>
      <w:rFonts w:ascii="Times New Roman" w:eastAsia="方正书宋简体" w:hAnsi="Times New Roman" w:cs="Times New Roman"/>
      <w:snapToGrid w:val="0"/>
      <w:spacing w:val="4"/>
      <w:sz w:val="18"/>
      <w:szCs w:val="18"/>
    </w:rPr>
  </w:style>
  <w:style w:type="character" w:customStyle="1" w:styleId="Char0">
    <w:name w:val="页脚 Char"/>
    <w:basedOn w:val="a1"/>
    <w:link w:val="a5"/>
    <w:semiHidden/>
    <w:rsid w:val="00A05FCB"/>
    <w:rPr>
      <w:rFonts w:ascii="Times New Roman" w:eastAsia="方正书宋简体" w:hAnsi="Times New Roman" w:cs="Times New Roman"/>
      <w:snapToGrid w:val="0"/>
      <w:spacing w:val="4"/>
      <w:sz w:val="18"/>
      <w:szCs w:val="18"/>
    </w:rPr>
  </w:style>
  <w:style w:type="character" w:customStyle="1" w:styleId="Char2">
    <w:name w:val="脚注文本 Char"/>
    <w:basedOn w:val="a1"/>
    <w:link w:val="a7"/>
    <w:semiHidden/>
    <w:rsid w:val="00A05FCB"/>
    <w:rPr>
      <w:rFonts w:ascii="Times New Roman" w:eastAsia="方正书宋简体" w:hAnsi="Times New Roman" w:cs="Times New Roman"/>
      <w:snapToGrid w:val="0"/>
      <w:spacing w:val="4"/>
      <w:sz w:val="18"/>
      <w:szCs w:val="18"/>
    </w:rPr>
  </w:style>
  <w:style w:type="paragraph" w:customStyle="1" w:styleId="11">
    <w:name w:val="样式11"/>
    <w:basedOn w:val="a0"/>
    <w:qFormat/>
    <w:rsid w:val="00A05FCB"/>
    <w:pPr>
      <w:spacing w:after="200" w:line="0" w:lineRule="atLeast"/>
      <w:ind w:firstLine="0"/>
      <w:jc w:val="left"/>
    </w:pPr>
    <w:rPr>
      <w:rFonts w:eastAsia="方正书宋_GBK"/>
      <w:sz w:val="16"/>
    </w:rPr>
  </w:style>
  <w:style w:type="paragraph" w:customStyle="1" w:styleId="20">
    <w:name w:val="样式2"/>
    <w:basedOn w:val="a0"/>
    <w:rsid w:val="00A05FCB"/>
    <w:pPr>
      <w:spacing w:before="240" w:line="288" w:lineRule="auto"/>
      <w:ind w:left="340" w:right="340" w:firstLine="0"/>
    </w:pPr>
    <w:rPr>
      <w:rFonts w:eastAsia="方正书宋_GBK"/>
    </w:rPr>
  </w:style>
  <w:style w:type="paragraph" w:customStyle="1" w:styleId="30">
    <w:name w:val="样式3"/>
    <w:basedOn w:val="a0"/>
    <w:rsid w:val="00A05FCB"/>
    <w:pPr>
      <w:spacing w:after="120" w:line="240" w:lineRule="exact"/>
      <w:ind w:firstLine="0"/>
      <w:jc w:val="left"/>
    </w:pPr>
    <w:rPr>
      <w:i/>
      <w:spacing w:val="0"/>
      <w:sz w:val="16"/>
      <w:szCs w:val="18"/>
    </w:rPr>
  </w:style>
  <w:style w:type="paragraph" w:customStyle="1" w:styleId="a">
    <w:name w:val="参考文献"/>
    <w:basedOn w:val="a0"/>
    <w:rsid w:val="00A05FCB"/>
    <w:pPr>
      <w:numPr>
        <w:ilvl w:val="1"/>
        <w:numId w:val="1"/>
      </w:numPr>
      <w:spacing w:line="295" w:lineRule="auto"/>
    </w:pPr>
    <w:rPr>
      <w:color w:val="000000"/>
      <w:spacing w:val="0"/>
      <w:sz w:val="16"/>
      <w:szCs w:val="18"/>
    </w:rPr>
  </w:style>
  <w:style w:type="paragraph" w:customStyle="1" w:styleId="tu">
    <w:name w:val="tu"/>
    <w:basedOn w:val="a0"/>
    <w:rsid w:val="00A05FCB"/>
    <w:pPr>
      <w:spacing w:before="160"/>
      <w:ind w:firstLine="0"/>
      <w:jc w:val="center"/>
    </w:pPr>
  </w:style>
  <w:style w:type="paragraph" w:customStyle="1" w:styleId="biao">
    <w:name w:val="biao"/>
    <w:basedOn w:val="a0"/>
    <w:rsid w:val="00A05FCB"/>
    <w:pPr>
      <w:spacing w:before="160" w:after="40"/>
      <w:ind w:firstLine="0"/>
      <w:jc w:val="center"/>
    </w:pPr>
    <w:rPr>
      <w:rFonts w:eastAsia="黑体"/>
      <w:bCs/>
      <w:sz w:val="18"/>
      <w:szCs w:val="18"/>
    </w:rPr>
  </w:style>
  <w:style w:type="paragraph" w:customStyle="1" w:styleId="10">
    <w:name w:val="列出段落1"/>
    <w:basedOn w:val="a0"/>
    <w:uiPriority w:val="34"/>
    <w:qFormat/>
    <w:rsid w:val="00A05FCB"/>
    <w:pPr>
      <w:ind w:firstLineChars="200" w:firstLine="200"/>
    </w:pPr>
  </w:style>
  <w:style w:type="character" w:customStyle="1" w:styleId="Char">
    <w:name w:val="批注框文本 Char"/>
    <w:basedOn w:val="a1"/>
    <w:link w:val="a4"/>
    <w:uiPriority w:val="99"/>
    <w:semiHidden/>
    <w:rsid w:val="00A05FCB"/>
    <w:rPr>
      <w:rFonts w:ascii="Times New Roman" w:eastAsia="方正书宋简体" w:hAnsi="Times New Roman" w:cs="Times New Roman"/>
      <w:snapToGrid w:val="0"/>
      <w:spacing w:val="4"/>
      <w:sz w:val="18"/>
      <w:szCs w:val="18"/>
    </w:rPr>
  </w:style>
  <w:style w:type="paragraph" w:customStyle="1" w:styleId="ab">
    <w:name w:val="专利样式"/>
    <w:basedOn w:val="a0"/>
    <w:qFormat/>
    <w:rsid w:val="00A05FCB"/>
    <w:pPr>
      <w:snapToGrid/>
      <w:spacing w:line="240" w:lineRule="auto"/>
      <w:ind w:firstLineChars="200" w:firstLine="560"/>
    </w:pPr>
    <w:rPr>
      <w:rFonts w:ascii="Calibri" w:eastAsia="宋体" w:hAnsi="Calibri" w:cs="宋体"/>
      <w:snapToGrid/>
      <w:spacing w:val="0"/>
      <w:sz w:val="28"/>
      <w:szCs w:val="28"/>
    </w:rPr>
  </w:style>
  <w:style w:type="character" w:customStyle="1" w:styleId="1Char0">
    <w:name w:val="样式1 Char"/>
    <w:qFormat/>
    <w:rsid w:val="00A05FCB"/>
    <w:rPr>
      <w:kern w:val="2"/>
      <w:sz w:val="28"/>
      <w:szCs w:val="24"/>
      <w:lang w:val="en-US" w:eastAsia="zh-CN"/>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wmf"/><Relationship Id="rId117" Type="http://schemas.openxmlformats.org/officeDocument/2006/relationships/image" Target="media/image51.wmf"/><Relationship Id="rId21" Type="http://schemas.openxmlformats.org/officeDocument/2006/relationships/oleObject" Target="embeddings/oleObject4.bin"/><Relationship Id="rId42" Type="http://schemas.openxmlformats.org/officeDocument/2006/relationships/image" Target="media/image15.wmf"/><Relationship Id="rId47" Type="http://schemas.openxmlformats.org/officeDocument/2006/relationships/oleObject" Target="embeddings/oleObject17.bin"/><Relationship Id="rId63" Type="http://schemas.openxmlformats.org/officeDocument/2006/relationships/oleObject" Target="embeddings/oleObject25.bin"/><Relationship Id="rId68" Type="http://schemas.openxmlformats.org/officeDocument/2006/relationships/image" Target="media/image28.wmf"/><Relationship Id="rId84" Type="http://schemas.openxmlformats.org/officeDocument/2006/relationships/image" Target="media/image35.wmf"/><Relationship Id="rId89" Type="http://schemas.openxmlformats.org/officeDocument/2006/relationships/oleObject" Target="embeddings/oleObject39.bin"/><Relationship Id="rId112" Type="http://schemas.openxmlformats.org/officeDocument/2006/relationships/oleObject" Target="embeddings/oleObject51.bin"/><Relationship Id="rId133" Type="http://schemas.openxmlformats.org/officeDocument/2006/relationships/image" Target="media/image58.wmf"/><Relationship Id="rId138" Type="http://schemas.openxmlformats.org/officeDocument/2006/relationships/image" Target="media/image60.wmf"/><Relationship Id="rId16" Type="http://schemas.openxmlformats.org/officeDocument/2006/relationships/image" Target="media/image2.wmf"/><Relationship Id="rId107" Type="http://schemas.openxmlformats.org/officeDocument/2006/relationships/oleObject" Target="embeddings/oleObject48.bin"/><Relationship Id="rId11" Type="http://schemas.openxmlformats.org/officeDocument/2006/relationships/footer" Target="footer2.xml"/><Relationship Id="rId32" Type="http://schemas.openxmlformats.org/officeDocument/2006/relationships/image" Target="media/image10.wmf"/><Relationship Id="rId37" Type="http://schemas.openxmlformats.org/officeDocument/2006/relationships/oleObject" Target="embeddings/oleObject12.bin"/><Relationship Id="rId53" Type="http://schemas.openxmlformats.org/officeDocument/2006/relationships/oleObject" Target="embeddings/oleObject20.bin"/><Relationship Id="rId58" Type="http://schemas.openxmlformats.org/officeDocument/2006/relationships/image" Target="media/image23.wmf"/><Relationship Id="rId74" Type="http://schemas.openxmlformats.org/officeDocument/2006/relationships/image" Target="media/image31.wmf"/><Relationship Id="rId79" Type="http://schemas.openxmlformats.org/officeDocument/2006/relationships/image" Target="media/image33.wmf"/><Relationship Id="rId102" Type="http://schemas.openxmlformats.org/officeDocument/2006/relationships/image" Target="media/image44.wmf"/><Relationship Id="rId123" Type="http://schemas.openxmlformats.org/officeDocument/2006/relationships/image" Target="media/image54.wmf"/><Relationship Id="rId128" Type="http://schemas.openxmlformats.org/officeDocument/2006/relationships/oleObject" Target="embeddings/oleObject59.bin"/><Relationship Id="rId144" Type="http://schemas.openxmlformats.org/officeDocument/2006/relationships/image" Target="media/image63.wmf"/><Relationship Id="rId149"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image" Target="media/image38.wmf"/><Relationship Id="rId95" Type="http://schemas.openxmlformats.org/officeDocument/2006/relationships/oleObject" Target="embeddings/oleObject42.bin"/><Relationship Id="rId22" Type="http://schemas.openxmlformats.org/officeDocument/2006/relationships/image" Target="media/image5.wmf"/><Relationship Id="rId27" Type="http://schemas.openxmlformats.org/officeDocument/2006/relationships/oleObject" Target="embeddings/oleObject7.bin"/><Relationship Id="rId43" Type="http://schemas.openxmlformats.org/officeDocument/2006/relationships/oleObject" Target="embeddings/oleObject15.bin"/><Relationship Id="rId48" Type="http://schemas.openxmlformats.org/officeDocument/2006/relationships/image" Target="media/image18.wmf"/><Relationship Id="rId64" Type="http://schemas.openxmlformats.org/officeDocument/2006/relationships/image" Target="media/image26.wmf"/><Relationship Id="rId69" Type="http://schemas.openxmlformats.org/officeDocument/2006/relationships/oleObject" Target="embeddings/oleObject28.bin"/><Relationship Id="rId113" Type="http://schemas.openxmlformats.org/officeDocument/2006/relationships/image" Target="media/image49.wmf"/><Relationship Id="rId118" Type="http://schemas.openxmlformats.org/officeDocument/2006/relationships/oleObject" Target="embeddings/oleObject54.bin"/><Relationship Id="rId134" Type="http://schemas.openxmlformats.org/officeDocument/2006/relationships/oleObject" Target="embeddings/oleObject63.bin"/><Relationship Id="rId139" Type="http://schemas.openxmlformats.org/officeDocument/2006/relationships/oleObject" Target="embeddings/oleObject66.bin"/><Relationship Id="rId80" Type="http://schemas.openxmlformats.org/officeDocument/2006/relationships/oleObject" Target="embeddings/oleObject34.bin"/><Relationship Id="rId85" Type="http://schemas.openxmlformats.org/officeDocument/2006/relationships/oleObject" Target="embeddings/oleObject37.bin"/><Relationship Id="rId15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3.wmf"/><Relationship Id="rId46" Type="http://schemas.openxmlformats.org/officeDocument/2006/relationships/image" Target="media/image17.wmf"/><Relationship Id="rId59" Type="http://schemas.openxmlformats.org/officeDocument/2006/relationships/oleObject" Target="embeddings/oleObject23.bin"/><Relationship Id="rId67" Type="http://schemas.openxmlformats.org/officeDocument/2006/relationships/oleObject" Target="embeddings/oleObject27.bin"/><Relationship Id="rId103" Type="http://schemas.openxmlformats.org/officeDocument/2006/relationships/oleObject" Target="embeddings/oleObject46.bin"/><Relationship Id="rId108" Type="http://schemas.openxmlformats.org/officeDocument/2006/relationships/image" Target="media/image47.wmf"/><Relationship Id="rId116" Type="http://schemas.openxmlformats.org/officeDocument/2006/relationships/oleObject" Target="embeddings/oleObject53.bin"/><Relationship Id="rId124" Type="http://schemas.openxmlformats.org/officeDocument/2006/relationships/oleObject" Target="embeddings/oleObject57.bin"/><Relationship Id="rId129" Type="http://schemas.openxmlformats.org/officeDocument/2006/relationships/oleObject" Target="embeddings/oleObject60.bin"/><Relationship Id="rId137" Type="http://schemas.openxmlformats.org/officeDocument/2006/relationships/oleObject" Target="embeddings/oleObject65.bin"/><Relationship Id="rId20" Type="http://schemas.openxmlformats.org/officeDocument/2006/relationships/image" Target="media/image4.wmf"/><Relationship Id="rId41" Type="http://schemas.openxmlformats.org/officeDocument/2006/relationships/oleObject" Target="embeddings/oleObject14.bin"/><Relationship Id="rId54" Type="http://schemas.openxmlformats.org/officeDocument/2006/relationships/image" Target="media/image21.wmf"/><Relationship Id="rId62" Type="http://schemas.openxmlformats.org/officeDocument/2006/relationships/image" Target="media/image25.wmf"/><Relationship Id="rId70" Type="http://schemas.openxmlformats.org/officeDocument/2006/relationships/image" Target="media/image29.wmf"/><Relationship Id="rId75" Type="http://schemas.openxmlformats.org/officeDocument/2006/relationships/oleObject" Target="embeddings/oleObject31.bin"/><Relationship Id="rId83" Type="http://schemas.openxmlformats.org/officeDocument/2006/relationships/oleObject" Target="embeddings/oleObject36.bin"/><Relationship Id="rId88" Type="http://schemas.openxmlformats.org/officeDocument/2006/relationships/image" Target="media/image37.wmf"/><Relationship Id="rId91" Type="http://schemas.openxmlformats.org/officeDocument/2006/relationships/oleObject" Target="embeddings/oleObject40.bin"/><Relationship Id="rId96" Type="http://schemas.openxmlformats.org/officeDocument/2006/relationships/image" Target="media/image41.wmf"/><Relationship Id="rId111" Type="http://schemas.openxmlformats.org/officeDocument/2006/relationships/image" Target="media/image48.wmf"/><Relationship Id="rId132" Type="http://schemas.openxmlformats.org/officeDocument/2006/relationships/oleObject" Target="embeddings/oleObject62.bin"/><Relationship Id="rId140" Type="http://schemas.openxmlformats.org/officeDocument/2006/relationships/image" Target="media/image61.wmf"/><Relationship Id="rId145" Type="http://schemas.openxmlformats.org/officeDocument/2006/relationships/oleObject" Target="embeddings/oleObject69.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8.wmf"/><Relationship Id="rId36" Type="http://schemas.openxmlformats.org/officeDocument/2006/relationships/image" Target="media/image12.wmf"/><Relationship Id="rId49" Type="http://schemas.openxmlformats.org/officeDocument/2006/relationships/oleObject" Target="embeddings/oleObject18.bin"/><Relationship Id="rId57" Type="http://schemas.openxmlformats.org/officeDocument/2006/relationships/oleObject" Target="embeddings/oleObject22.bin"/><Relationship Id="rId106" Type="http://schemas.openxmlformats.org/officeDocument/2006/relationships/image" Target="media/image46.wmf"/><Relationship Id="rId114" Type="http://schemas.openxmlformats.org/officeDocument/2006/relationships/oleObject" Target="embeddings/oleObject52.bin"/><Relationship Id="rId119" Type="http://schemas.openxmlformats.org/officeDocument/2006/relationships/image" Target="media/image52.wmf"/><Relationship Id="rId127" Type="http://schemas.openxmlformats.org/officeDocument/2006/relationships/image" Target="media/image56.wmf"/><Relationship Id="rId10" Type="http://schemas.openxmlformats.org/officeDocument/2006/relationships/footer" Target="footer1.xml"/><Relationship Id="rId31" Type="http://schemas.openxmlformats.org/officeDocument/2006/relationships/oleObject" Target="embeddings/oleObject9.bin"/><Relationship Id="rId44" Type="http://schemas.openxmlformats.org/officeDocument/2006/relationships/image" Target="media/image16.wmf"/><Relationship Id="rId52" Type="http://schemas.openxmlformats.org/officeDocument/2006/relationships/image" Target="media/image20.wmf"/><Relationship Id="rId60" Type="http://schemas.openxmlformats.org/officeDocument/2006/relationships/image" Target="media/image24.wmf"/><Relationship Id="rId65" Type="http://schemas.openxmlformats.org/officeDocument/2006/relationships/oleObject" Target="embeddings/oleObject26.bin"/><Relationship Id="rId73" Type="http://schemas.openxmlformats.org/officeDocument/2006/relationships/oleObject" Target="embeddings/oleObject30.bin"/><Relationship Id="rId78" Type="http://schemas.openxmlformats.org/officeDocument/2006/relationships/oleObject" Target="embeddings/oleObject33.bin"/><Relationship Id="rId81" Type="http://schemas.openxmlformats.org/officeDocument/2006/relationships/image" Target="media/image34.wmf"/><Relationship Id="rId86" Type="http://schemas.openxmlformats.org/officeDocument/2006/relationships/image" Target="media/image36.wmf"/><Relationship Id="rId94" Type="http://schemas.openxmlformats.org/officeDocument/2006/relationships/image" Target="media/image40.wmf"/><Relationship Id="rId99" Type="http://schemas.openxmlformats.org/officeDocument/2006/relationships/oleObject" Target="embeddings/oleObject44.bin"/><Relationship Id="rId101" Type="http://schemas.openxmlformats.org/officeDocument/2006/relationships/oleObject" Target="embeddings/oleObject45.bin"/><Relationship Id="rId122" Type="http://schemas.openxmlformats.org/officeDocument/2006/relationships/oleObject" Target="embeddings/oleObject56.bin"/><Relationship Id="rId130" Type="http://schemas.openxmlformats.org/officeDocument/2006/relationships/image" Target="media/image57.wmf"/><Relationship Id="rId135" Type="http://schemas.openxmlformats.org/officeDocument/2006/relationships/oleObject" Target="embeddings/oleObject64.bin"/><Relationship Id="rId143" Type="http://schemas.openxmlformats.org/officeDocument/2006/relationships/oleObject" Target="embeddings/oleObject68.bin"/><Relationship Id="rId148"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image" Target="media/image3.wmf"/><Relationship Id="rId39" Type="http://schemas.openxmlformats.org/officeDocument/2006/relationships/oleObject" Target="embeddings/oleObject13.bin"/><Relationship Id="rId109" Type="http://schemas.openxmlformats.org/officeDocument/2006/relationships/oleObject" Target="embeddings/oleObject49.bin"/><Relationship Id="rId34" Type="http://schemas.openxmlformats.org/officeDocument/2006/relationships/image" Target="media/image11.wmf"/><Relationship Id="rId50" Type="http://schemas.openxmlformats.org/officeDocument/2006/relationships/image" Target="media/image19.wmf"/><Relationship Id="rId55" Type="http://schemas.openxmlformats.org/officeDocument/2006/relationships/oleObject" Target="embeddings/oleObject21.bin"/><Relationship Id="rId76" Type="http://schemas.openxmlformats.org/officeDocument/2006/relationships/oleObject" Target="embeddings/oleObject32.bin"/><Relationship Id="rId97" Type="http://schemas.openxmlformats.org/officeDocument/2006/relationships/oleObject" Target="embeddings/oleObject43.bin"/><Relationship Id="rId104" Type="http://schemas.openxmlformats.org/officeDocument/2006/relationships/image" Target="media/image45.wmf"/><Relationship Id="rId120" Type="http://schemas.openxmlformats.org/officeDocument/2006/relationships/oleObject" Target="embeddings/oleObject55.bin"/><Relationship Id="rId125" Type="http://schemas.openxmlformats.org/officeDocument/2006/relationships/image" Target="media/image55.wmf"/><Relationship Id="rId141" Type="http://schemas.openxmlformats.org/officeDocument/2006/relationships/oleObject" Target="embeddings/oleObject67.bin"/><Relationship Id="rId146" Type="http://schemas.openxmlformats.org/officeDocument/2006/relationships/header" Target="header4.xml"/><Relationship Id="rId7" Type="http://schemas.openxmlformats.org/officeDocument/2006/relationships/endnotes" Target="endnotes.xml"/><Relationship Id="rId71" Type="http://schemas.openxmlformats.org/officeDocument/2006/relationships/oleObject" Target="embeddings/oleObject29.bin"/><Relationship Id="rId92" Type="http://schemas.openxmlformats.org/officeDocument/2006/relationships/image" Target="media/image39.wmf"/><Relationship Id="rId2" Type="http://schemas.openxmlformats.org/officeDocument/2006/relationships/numbering" Target="numbering.xml"/><Relationship Id="rId29" Type="http://schemas.openxmlformats.org/officeDocument/2006/relationships/oleObject" Target="embeddings/oleObject8.bin"/><Relationship Id="rId24" Type="http://schemas.openxmlformats.org/officeDocument/2006/relationships/image" Target="media/image6.wmf"/><Relationship Id="rId40" Type="http://schemas.openxmlformats.org/officeDocument/2006/relationships/image" Target="media/image14.wmf"/><Relationship Id="rId45" Type="http://schemas.openxmlformats.org/officeDocument/2006/relationships/oleObject" Target="embeddings/oleObject16.bin"/><Relationship Id="rId66" Type="http://schemas.openxmlformats.org/officeDocument/2006/relationships/image" Target="media/image27.wmf"/><Relationship Id="rId87" Type="http://schemas.openxmlformats.org/officeDocument/2006/relationships/oleObject" Target="embeddings/oleObject38.bin"/><Relationship Id="rId110" Type="http://schemas.openxmlformats.org/officeDocument/2006/relationships/oleObject" Target="embeddings/oleObject50.bin"/><Relationship Id="rId115" Type="http://schemas.openxmlformats.org/officeDocument/2006/relationships/image" Target="media/image50.wmf"/><Relationship Id="rId131" Type="http://schemas.openxmlformats.org/officeDocument/2006/relationships/oleObject" Target="embeddings/oleObject61.bin"/><Relationship Id="rId136" Type="http://schemas.openxmlformats.org/officeDocument/2006/relationships/image" Target="media/image59.wmf"/><Relationship Id="rId61" Type="http://schemas.openxmlformats.org/officeDocument/2006/relationships/oleObject" Target="embeddings/oleObject24.bin"/><Relationship Id="rId82" Type="http://schemas.openxmlformats.org/officeDocument/2006/relationships/oleObject" Target="embeddings/oleObject35.bin"/><Relationship Id="rId19" Type="http://schemas.openxmlformats.org/officeDocument/2006/relationships/oleObject" Target="embeddings/oleObject3.bin"/><Relationship Id="rId14" Type="http://schemas.openxmlformats.org/officeDocument/2006/relationships/image" Target="media/image1.wmf"/><Relationship Id="rId30" Type="http://schemas.openxmlformats.org/officeDocument/2006/relationships/image" Target="media/image9.wmf"/><Relationship Id="rId35" Type="http://schemas.openxmlformats.org/officeDocument/2006/relationships/oleObject" Target="embeddings/oleObject11.bin"/><Relationship Id="rId56" Type="http://schemas.openxmlformats.org/officeDocument/2006/relationships/image" Target="media/image22.wmf"/><Relationship Id="rId77" Type="http://schemas.openxmlformats.org/officeDocument/2006/relationships/image" Target="media/image32.wmf"/><Relationship Id="rId100" Type="http://schemas.openxmlformats.org/officeDocument/2006/relationships/image" Target="media/image43.wmf"/><Relationship Id="rId105" Type="http://schemas.openxmlformats.org/officeDocument/2006/relationships/oleObject" Target="embeddings/oleObject47.bin"/><Relationship Id="rId126" Type="http://schemas.openxmlformats.org/officeDocument/2006/relationships/oleObject" Target="embeddings/oleObject58.bin"/><Relationship Id="rId147" Type="http://schemas.openxmlformats.org/officeDocument/2006/relationships/header" Target="header5.xml"/><Relationship Id="rId8" Type="http://schemas.openxmlformats.org/officeDocument/2006/relationships/header" Target="header1.xml"/><Relationship Id="rId51" Type="http://schemas.openxmlformats.org/officeDocument/2006/relationships/oleObject" Target="embeddings/oleObject19.bin"/><Relationship Id="rId72" Type="http://schemas.openxmlformats.org/officeDocument/2006/relationships/image" Target="media/image30.wmf"/><Relationship Id="rId93" Type="http://schemas.openxmlformats.org/officeDocument/2006/relationships/oleObject" Target="embeddings/oleObject41.bin"/><Relationship Id="rId98" Type="http://schemas.openxmlformats.org/officeDocument/2006/relationships/image" Target="media/image42.wmf"/><Relationship Id="rId121" Type="http://schemas.openxmlformats.org/officeDocument/2006/relationships/image" Target="media/image53.wmf"/><Relationship Id="rId142" Type="http://schemas.openxmlformats.org/officeDocument/2006/relationships/image" Target="media/image62.wmf"/></Relationships>
</file>

<file path=word/_rels/header6.xml.rels><?xml version="1.0" encoding="UTF-8" standalone="yes"?>
<Relationships xmlns="http://schemas.openxmlformats.org/package/2006/relationships"><Relationship Id="rId1" Type="http://schemas.openxmlformats.org/officeDocument/2006/relationships/image" Target="media/image6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Info spid="_x0000_s103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1510</Words>
  <Characters>8607</Characters>
  <Application>Microsoft Office Word</Application>
  <DocSecurity>0</DocSecurity>
  <Lines>71</Lines>
  <Paragraphs>20</Paragraphs>
  <ScaleCrop>false</ScaleCrop>
  <Company>Hewlett-Packard Company</Company>
  <LinksUpToDate>false</LinksUpToDate>
  <CharactersWithSpaces>10097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张洋</dc:creator>
  <cp:lastModifiedBy>张洋</cp:lastModifiedBy>
  <cp:revision>5</cp:revision>
  <dcterms:created xsi:type="dcterms:W3CDTF">2016-09-17T10:41:00Z</dcterms:created>
  <dcterms:modified xsi:type="dcterms:W3CDTF">2016-09-19T02:14:00Z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