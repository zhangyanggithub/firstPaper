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EA1D4E" w:rsidRDefault="00EA1D4E">
      <w:pPr>
        <w:pStyle w:val="1"/>
      </w:pPr>
    </w:p>
    <w:p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0" w:author="计科院" w:date="2016-11-17T10:24:00Z">
        <w:r w:rsidRPr="00451EEF" w:rsidDel="0058107B">
          <w:rPr>
            <w:sz w:val="17"/>
            <w:highlight w:val="yellow"/>
          </w:rPr>
          <w:delText>0</w:delText>
        </w:r>
      </w:del>
      <w:ins w:id="1" w:author="计科院" w:date="2016-11-17T10:24:00Z">
        <w:r w:rsidR="0058107B">
          <w:rPr>
            <w:sz w:val="17"/>
            <w:highlight w:val="yellow"/>
          </w:rPr>
          <w:t>1</w:t>
        </w:r>
      </w:ins>
      <w:r w:rsidRPr="00451EEF">
        <w:rPr>
          <w:rFonts w:hint="eastAsia"/>
          <w:sz w:val="17"/>
          <w:highlight w:val="yellow"/>
        </w:rPr>
        <w:t>为起始的</w:t>
      </w:r>
      <w:r>
        <w:rPr>
          <w:rFonts w:hint="eastAsia"/>
          <w:sz w:val="17"/>
        </w:rPr>
        <w:t>连续组合数作为秘密信息表达范围</w:t>
      </w:r>
      <w:r>
        <w:rPr>
          <w:rFonts w:hint="eastAsia"/>
          <w:sz w:val="17"/>
        </w:rPr>
        <w:t xml:space="preserve">, </w:t>
      </w:r>
      <w:ins w:id="2" w:author="计科院" w:date="2016-11-17T10:28:00Z">
        <w:r w:rsidR="0058107B">
          <w:rPr>
            <w:rFonts w:hint="eastAsia"/>
            <w:sz w:val="17"/>
          </w:rPr>
          <w:t>在采用特殊基向量</w:t>
        </w:r>
      </w:ins>
      <w:ins w:id="3" w:author="计科院" w:date="2016-11-17T10:29:00Z">
        <w:r w:rsidR="0058107B">
          <w:rPr>
            <w:rFonts w:hint="eastAsia"/>
            <w:sz w:val="17"/>
          </w:rPr>
          <w:t>的</w:t>
        </w:r>
      </w:ins>
      <w:r>
        <w:rPr>
          <w:rFonts w:hint="eastAsia"/>
          <w:sz w:val="17"/>
        </w:rPr>
        <w:t>同时也仅能给出有限的几种</w:t>
      </w:r>
      <w:r>
        <w:rPr>
          <w:sz w:val="17"/>
        </w:rPr>
        <w:t>EMD</w:t>
      </w:r>
      <w:r>
        <w:rPr>
          <w:rFonts w:hint="eastAsia"/>
          <w:sz w:val="17"/>
        </w:rPr>
        <w:t>嵌入方法</w:t>
      </w:r>
      <w:ins w:id="4" w:author="计科院" w:date="2016-11-17T10:31:00Z">
        <w:r w:rsidR="0058107B">
          <w:rPr>
            <w:rFonts w:hint="eastAsia"/>
            <w:sz w:val="17"/>
          </w:rPr>
          <w:t xml:space="preserve">, </w:t>
        </w:r>
      </w:ins>
      <w:del w:id="5" w:author="计科院" w:date="2016-11-17T10:27:00Z">
        <w:r w:rsidDel="0058107B">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w:t>
      </w:r>
      <w:ins w:id="6" w:author="计科院" w:date="2016-11-17T10:28:00Z">
        <w:r w:rsidR="0058107B">
          <w:rPr>
            <w:rFonts w:hint="eastAsia"/>
            <w:sz w:val="17"/>
          </w:rPr>
          <w:t>降低了安全性，</w:t>
        </w:r>
      </w:ins>
      <w:ins w:id="7" w:author="计科院" w:date="2016-11-17T10:29:00Z">
        <w:r w:rsidR="0058107B">
          <w:rPr>
            <w:rFonts w:hint="eastAsia"/>
            <w:sz w:val="17"/>
          </w:rPr>
          <w:t>在</w:t>
        </w:r>
      </w:ins>
      <w:r>
        <w:rPr>
          <w:rFonts w:hint="eastAsia"/>
          <w:sz w:val="17"/>
        </w:rPr>
        <w:t>限制了秘密信息的表达范围</w:t>
      </w:r>
      <w:ins w:id="8" w:author="计科院" w:date="2016-11-17T10:29:00Z">
        <w:r w:rsidR="0058107B">
          <w:rPr>
            <w:rFonts w:hint="eastAsia"/>
            <w:sz w:val="17"/>
          </w:rPr>
          <w:t>的</w:t>
        </w:r>
      </w:ins>
      <w:ins w:id="9" w:author="计科院" w:date="2016-11-17T10:28:00Z">
        <w:r w:rsidR="0058107B">
          <w:rPr>
            <w:rFonts w:hint="eastAsia"/>
            <w:sz w:val="17"/>
          </w:rPr>
          <w:t>同时</w:t>
        </w:r>
      </w:ins>
      <w:ins w:id="10" w:author="计科院" w:date="2016-11-17T10:29:00Z">
        <w:r w:rsidR="0058107B">
          <w:rPr>
            <w:rFonts w:hint="eastAsia"/>
            <w:sz w:val="17"/>
          </w:rPr>
          <w:t>，</w:t>
        </w:r>
      </w:ins>
      <w:r>
        <w:rPr>
          <w:rFonts w:hint="eastAsia"/>
          <w:sz w:val="17"/>
        </w:rPr>
        <w:t>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w:t>
      </w:r>
      <w:del w:id="11" w:author="计科院" w:date="2016-11-17T10:25:00Z">
        <w:r w:rsidDel="0058107B">
          <w:rPr>
            <w:rFonts w:hint="eastAsia"/>
            <w:sz w:val="17"/>
          </w:rPr>
          <w:delText>结合无权值向量</w:delText>
        </w:r>
        <w:r w:rsidDel="0058107B">
          <w:rPr>
            <w:rFonts w:hint="eastAsia"/>
            <w:sz w:val="17"/>
          </w:rPr>
          <w:delText xml:space="preserve">, </w:delText>
        </w:r>
      </w:del>
      <w:r>
        <w:rPr>
          <w:rFonts w:hint="eastAsia"/>
          <w:sz w:val="17"/>
        </w:rPr>
        <w:t>提出了一种</w:t>
      </w:r>
      <w:ins w:id="12" w:author="计科院" w:date="2016-11-17T10:25:00Z">
        <w:r w:rsidR="0058107B">
          <w:rPr>
            <w:rFonts w:hint="eastAsia"/>
            <w:sz w:val="17"/>
          </w:rPr>
          <w:t>免基向量的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13" w:author="计科院" w:date="2016-11-17T10:32:00Z">
        <w:r w:rsidDel="0058107B">
          <w:rPr>
            <w:rFonts w:eastAsia="方正书宋_GBK" w:hint="eastAsia"/>
            <w:bCs w:val="0"/>
            <w:sz w:val="17"/>
            <w:szCs w:val="20"/>
          </w:rPr>
          <w:delText>无权值</w:delText>
        </w:r>
      </w:del>
      <w:ins w:id="14" w:author="计科院" w:date="2016-11-17T10:32:00Z">
        <w:r w:rsidR="0058107B">
          <w:t>基</w:t>
        </w:r>
      </w:ins>
      <w:r>
        <w:rPr>
          <w:rFonts w:eastAsia="方正书宋_GBK" w:hint="eastAsia"/>
          <w:bCs w:val="0"/>
          <w:sz w:val="17"/>
          <w:szCs w:val="20"/>
        </w:rPr>
        <w:t>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2D7A23" w:rsidRDefault="00252113">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lastRenderedPageBreak/>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2D7A23" w:rsidRDefault="002D7A23">
      <w:pPr>
        <w:spacing w:line="320" w:lineRule="exact"/>
        <w:ind w:left="227" w:right="227" w:firstLine="0"/>
      </w:pPr>
    </w:p>
    <w:p w:rsidR="002D7A23" w:rsidRDefault="00252113">
      <w:pPr>
        <w:pStyle w:val="6"/>
        <w:spacing w:line="310" w:lineRule="exact"/>
        <w:ind w:left="227" w:right="227" w:firstLine="0"/>
        <w:rPr>
          <w:sz w:val="20"/>
        </w:rPr>
        <w:sectPr w:rsidR="002D7A23" w:rsidSect="009B555F">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2D7A23" w:rsidRDefault="00252113">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15" w:name="OLE_LINK120"/>
      <w:bookmarkStart w:id="16"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2D7A23" w:rsidRDefault="00252113">
      <w:pPr>
        <w:pStyle w:val="7"/>
        <w:numPr>
          <w:ilvl w:val="0"/>
          <w:numId w:val="1"/>
        </w:numPr>
        <w:rPr>
          <w:b/>
        </w:rPr>
      </w:pPr>
      <w:r>
        <w:rPr>
          <w:rFonts w:hint="eastAsia"/>
          <w:b/>
        </w:rPr>
        <w:t>引言</w:t>
      </w:r>
    </w:p>
    <w:p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ins w:id="17" w:author="计科院" w:date="2016-11-17T10:40:00Z">
        <w:r w:rsidR="0059748D">
          <w:rPr>
            <w:rFonts w:hint="eastAsia"/>
            <w:snapToGrid/>
          </w:rPr>
          <w:t>边缘自适应</w:t>
        </w:r>
        <w:r w:rsidR="0059748D">
          <w:rPr>
            <w:rFonts w:hint="eastAsia"/>
            <w:snapToGrid/>
          </w:rPr>
          <w:t>LSB</w:t>
        </w:r>
        <w:r w:rsidR="0059748D">
          <w:rPr>
            <w:rFonts w:hint="eastAsia"/>
            <w:snapToGrid/>
          </w:rPr>
          <w:t>匹配重访方法</w:t>
        </w:r>
      </w:ins>
      <w:ins w:id="18" w:author="计科院" w:date="2016-11-17T10:41:00Z">
        <w:r w:rsidR="0059748D">
          <w:rPr>
            <w:rFonts w:hint="eastAsia"/>
            <w:snapToGrid/>
          </w:rPr>
          <w:t xml:space="preserve">: </w:t>
        </w:r>
      </w:ins>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2D7A23" w:rsidRDefault="00252113" w:rsidP="003C60CF">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2D7A23" w:rsidRDefault="00252113" w:rsidP="003C60CF">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75pt" o:ole="">
            <v:imagedata r:id="rId15" o:title=""/>
          </v:shape>
          <o:OLEObject Type="Embed" ProgID="Equation.DSMT4" ShapeID="_x0000_i1025" DrawAspect="Content" ObjectID="_1541335885"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w:t>
      </w:r>
      <w:r>
        <w:rPr>
          <w:rFonts w:hint="eastAsia"/>
          <w:snapToGrid/>
        </w:rPr>
        <w:lastRenderedPageBreak/>
        <w:t>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v:shape id="_x0000_i1026" type="#_x0000_t75" style="width:15pt;height:12.75pt" o:ole="">
            <v:imagedata r:id="rId15" o:title=""/>
          </v:shape>
          <o:OLEObject Type="Embed" ProgID="Equation.DSMT4" ShapeID="_x0000_i1026" DrawAspect="Content" ObjectID="_1541335886" r:id="rId17"/>
        </w:object>
      </w:r>
      <w:ins w:id="19" w:author="计科院" w:date="2016-11-17T10:39:00Z">
        <w:r w:rsidR="0059748D">
          <w:rPr>
            <w:rFonts w:hint="eastAsia"/>
            <w:snapToGrid/>
          </w:rPr>
          <w:t xml:space="preserve">, </w:t>
        </w:r>
      </w:ins>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20" w:author="计科院" w:date="2016-11-17T10:40:00Z">
        <w:r w:rsidDel="0059748D">
          <w:rPr>
            <w:rFonts w:hint="eastAsia"/>
            <w:snapToGrid/>
          </w:rPr>
          <w:delText>基础上</w:delText>
        </w:r>
      </w:del>
      <w:ins w:id="21" w:author="计科院" w:date="2016-11-17T10:40:00Z">
        <w:r w:rsidR="0059748D">
          <w:rPr>
            <w:rFonts w:hint="eastAsia"/>
            <w:snapToGrid/>
          </w:rPr>
          <w:t>同时</w:t>
        </w:r>
      </w:ins>
      <w:r>
        <w:rPr>
          <w:rFonts w:hint="eastAsia"/>
          <w:snapToGrid/>
        </w:rPr>
        <w:t>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del w:id="22" w:author="计科院" w:date="2016-11-17T10:41:00Z">
        <w:r w:rsidDel="0059748D">
          <w:rPr>
            <w:rFonts w:hint="eastAsia"/>
            <w:snapToGrid/>
          </w:rPr>
          <w:delText>即</w:delText>
        </w:r>
      </w:del>
      <w:del w:id="23" w:author="计科院" w:date="2016-11-17T10:40:00Z">
        <w:r w:rsidDel="0059748D">
          <w:rPr>
            <w:rFonts w:hint="eastAsia"/>
            <w:snapToGrid/>
          </w:rPr>
          <w:delText>边缘自适应</w:delText>
        </w:r>
        <w:r w:rsidDel="0059748D">
          <w:rPr>
            <w:rFonts w:hint="eastAsia"/>
            <w:snapToGrid/>
          </w:rPr>
          <w:delText>LSB</w:delText>
        </w:r>
        <w:r w:rsidDel="0059748D">
          <w:rPr>
            <w:rFonts w:hint="eastAsia"/>
            <w:snapToGrid/>
          </w:rPr>
          <w:delText>匹配重访方法</w:delText>
        </w:r>
      </w:del>
      <w:del w:id="24" w:author="计科院" w:date="2016-11-17T10:41:00Z">
        <w:r w:rsidDel="0059748D">
          <w:rPr>
            <w:rFonts w:hint="eastAsia"/>
            <w:snapToGrid/>
          </w:rPr>
          <w:delText>,</w:delText>
        </w:r>
      </w:del>
      <w:r>
        <w:rPr>
          <w:rFonts w:hint="eastAsia"/>
          <w:snapToGrid/>
        </w:rPr>
        <w:t>可根据秘密信息长度和载体图像自身平滑程度自</w:t>
      </w:r>
      <w:del w:id="25" w:author="计科院" w:date="2016-11-17T10:41:00Z">
        <w:r w:rsidDel="0059748D">
          <w:rPr>
            <w:rFonts w:hint="eastAsia"/>
            <w:snapToGrid/>
          </w:rPr>
          <w:delText>适应的</w:delText>
        </w:r>
      </w:del>
      <w:ins w:id="26" w:author="计科院" w:date="2016-11-17T10:41:00Z">
        <w:r w:rsidR="0059748D">
          <w:rPr>
            <w:rFonts w:hint="eastAsia"/>
            <w:snapToGrid/>
          </w:rPr>
          <w:t>适应地</w:t>
        </w:r>
      </w:ins>
      <w:r>
        <w:rPr>
          <w:rFonts w:hint="eastAsia"/>
          <w:snapToGrid/>
        </w:rPr>
        <w:t>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rsidR="002D7A23" w:rsidRDefault="00252113" w:rsidP="003C60CF">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w:t>
      </w:r>
      <w:ins w:id="27" w:author="计科院" w:date="2016-11-17T10:42:00Z">
        <w:r w:rsidR="0059748D">
          <w:rPr>
            <w:rFonts w:hint="eastAsia"/>
            <w:snapToGrid/>
          </w:rPr>
          <w:t>对</w:t>
        </w:r>
      </w:ins>
      <w:del w:id="28" w:author="计科院" w:date="2016-11-17T10:42:00Z">
        <w:r w:rsidDel="0059748D">
          <w:rPr>
            <w:rFonts w:hint="eastAsia"/>
            <w:snapToGrid/>
          </w:rPr>
          <w:delText>第</w:delText>
        </w:r>
      </w:del>
      <w:r>
        <w:rPr>
          <w:rFonts w:hint="eastAsia"/>
          <w:snapToGrid/>
        </w:rPr>
        <w:t>载体</w:t>
      </w:r>
      <w:del w:id="29" w:author="计科院" w:date="2016-11-17T10:42:00Z">
        <w:r w:rsidDel="0059748D">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30" w:author="计科院" w:date="2016-11-17T10:42:00Z">
        <w:r w:rsidDel="0059748D">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31" w:author="计科院" w:date="2016-11-17T10:42:00Z">
        <w:r w:rsidDel="0059748D">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rsidR="002D7A23" w:rsidRDefault="00252113" w:rsidP="003C60CF">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v:shape id="_x0000_i1027" type="#_x0000_t75" style="width:15pt;height:12.75pt" o:ole="">
            <v:imagedata r:id="rId15" o:title=""/>
          </v:shape>
          <o:OLEObject Type="Embed" ProgID="Equation.DSMT4" ShapeID="_x0000_i1027" DrawAspect="Content" ObjectID="_1541335887" r:id="rId18"/>
        </w:object>
      </w:r>
      <w:r>
        <w:rPr>
          <w:rFonts w:hint="eastAsia"/>
          <w:snapToGrid/>
        </w:rPr>
        <w:t>来嵌入一个</w:t>
      </w:r>
      <w:r w:rsidR="002D7A23" w:rsidRPr="002D7A23">
        <w:rPr>
          <w:rFonts w:hint="eastAsia"/>
          <w:snapToGrid/>
          <w:position w:val="-6"/>
        </w:rPr>
        <w:object w:dxaOrig="619" w:dyaOrig="280">
          <v:shape id="_x0000_i1028" type="#_x0000_t75" style="width:25.5pt;height:11.25pt" o:ole="">
            <v:imagedata r:id="rId19" o:title=""/>
          </v:shape>
          <o:OLEObject Type="Embed" ProgID="Equation.DSMT4" ShapeID="_x0000_i1028" DrawAspect="Content" ObjectID="_1541335888"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v:shape id="_x0000_i1029" type="#_x0000_t75" style="width:15pt;height:12.75pt" o:ole="">
            <v:imagedata r:id="rId15" o:title=""/>
          </v:shape>
          <o:OLEObject Type="Embed" ProgID="Equation.DSMT4" ShapeID="_x0000_i1029" DrawAspect="Content" ObjectID="_1541335889" r:id="rId21"/>
        </w:object>
      </w:r>
      <w:r>
        <w:rPr>
          <w:rFonts w:hint="eastAsia"/>
          <w:snapToGrid/>
        </w:rPr>
        <w:t>调整</w:t>
      </w:r>
      <w:r>
        <w:rPr>
          <w:rFonts w:hint="eastAsia"/>
          <w:snapToGrid/>
        </w:rPr>
        <w:t xml:space="preserve">, </w:t>
      </w:r>
      <w:r>
        <w:rPr>
          <w:rFonts w:hint="eastAsia"/>
          <w:snapToGrid/>
        </w:rPr>
        <w:lastRenderedPageBreak/>
        <w:t>因此具备较高的视觉嵌入质量</w:t>
      </w:r>
      <w:ins w:id="32" w:author="计科院" w:date="2016-11-17T10:49:00Z">
        <w:r w:rsidR="00A476A9">
          <w:rPr>
            <w:rFonts w:hint="eastAsia"/>
            <w:snapToGrid/>
          </w:rPr>
          <w:t>但嵌入容量较少</w:t>
        </w:r>
      </w:ins>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w:t>
      </w:r>
      <w:r>
        <w:rPr>
          <w:rFonts w:hint="eastAsia"/>
          <w:snapToGrid/>
        </w:rPr>
        <w:t>文献</w:t>
      </w:r>
      <w:r>
        <w:rPr>
          <w:rFonts w:hint="eastAsia"/>
        </w:rPr>
        <w:t>[1</w:t>
      </w:r>
      <w:r w:rsidR="008E07ED">
        <w:rPr>
          <w:rFonts w:hint="eastAsia"/>
        </w:rPr>
        <w:t>4</w:t>
      </w:r>
      <w:r>
        <w:rPr>
          <w:rFonts w:hint="eastAsia"/>
        </w:rPr>
        <w:t>]</w:t>
      </w:r>
      <w:del w:id="33" w:author="计科院" w:date="2016-11-17T10:49:00Z">
        <w:r w:rsidDel="00A476A9">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v:shape id="_x0000_i1030" type="#_x0000_t75" style="width:15pt;height:12.75pt" o:ole="">
            <v:imagedata r:id="rId15" o:title=""/>
          </v:shape>
          <o:OLEObject Type="Embed" ProgID="Equation.DSMT4" ShapeID="_x0000_i1030" DrawAspect="Content" ObjectID="_1541335890" r:id="rId22"/>
        </w:object>
      </w:r>
      <w:r>
        <w:rPr>
          <w:rFonts w:hint="eastAsia"/>
          <w:snapToGrid/>
        </w:rPr>
        <w:t>而嵌入一个更大进制的数</w:t>
      </w:r>
      <w:r>
        <w:rPr>
          <w:rFonts w:hint="eastAsia"/>
          <w:snapToGrid/>
        </w:rPr>
        <w:t xml:space="preserve">, </w:t>
      </w:r>
      <w:r>
        <w:rPr>
          <w:rFonts w:hint="eastAsia"/>
          <w:snapToGrid/>
        </w:rPr>
        <w:t>其基本思路是</w:t>
      </w:r>
      <w:ins w:id="34" w:author="计科院" w:date="2016-11-17T11:00:00Z">
        <w:r w:rsidR="005834F7">
          <w:rPr>
            <w:rFonts w:hint="eastAsia"/>
            <w:snapToGrid/>
          </w:rPr>
          <w:t>将</w:t>
        </w:r>
      </w:ins>
      <w:r>
        <w:rPr>
          <w:rFonts w:hint="eastAsia"/>
          <w:snapToGrid/>
        </w:rPr>
        <w:t>EMD</w:t>
      </w:r>
      <w:r>
        <w:rPr>
          <w:rFonts w:hint="eastAsia"/>
          <w:snapToGrid/>
        </w:rPr>
        <w:t>方法中的基向量由</w:t>
      </w:r>
      <w:r w:rsidR="002D7A23" w:rsidRPr="002D7A23">
        <w:rPr>
          <w:rFonts w:hint="eastAsia"/>
          <w:snapToGrid/>
          <w:position w:val="-10"/>
        </w:rPr>
        <w:object w:dxaOrig="1040" w:dyaOrig="320">
          <v:shape id="_x0000_i1031" type="#_x0000_t75" style="width:45pt;height:14.25pt" o:ole="">
            <v:imagedata r:id="rId23" o:title=""/>
          </v:shape>
          <o:OLEObject Type="Embed" ProgID="Equation.DSMT4" ShapeID="_x0000_i1031" DrawAspect="Content" ObjectID="_1541335891" r:id="rId24"/>
        </w:object>
      </w:r>
      <w:r>
        <w:rPr>
          <w:rFonts w:hint="eastAsia"/>
          <w:snapToGrid/>
        </w:rPr>
        <w:t>调整为</w:t>
      </w:r>
      <w:ins w:id="35" w:author="计科院" w:date="2016-11-17T10:55:00Z">
        <w:r w:rsidR="00D1000D" w:rsidRPr="006E48A5">
          <w:rPr>
            <w:position w:val="-10"/>
          </w:rPr>
          <w:object w:dxaOrig="1680" w:dyaOrig="320">
            <v:shape id="_x0000_i1032" type="#_x0000_t75" style="width:75.4pt;height:14.25pt" o:ole="">
              <v:imagedata r:id="rId25" o:title=""/>
            </v:shape>
            <o:OLEObject Type="Embed" ProgID="Equation.DSMT4" ShapeID="_x0000_i1032" DrawAspect="Content" ObjectID="_1541335892" r:id="rId26"/>
          </w:object>
        </w:r>
      </w:ins>
      <w:del w:id="36" w:author="计科院" w:date="2016-11-17T10:55:00Z">
        <w:r w:rsidR="002D7A23" w:rsidRPr="002D7A23" w:rsidDel="00A476A9">
          <w:rPr>
            <w:position w:val="-10"/>
          </w:rPr>
          <w:object w:dxaOrig="1800" w:dyaOrig="340">
            <v:shape id="_x0000_i1033" type="#_x0000_t75" style="width:81.75pt;height:15.75pt" o:ole="">
              <v:imagedata r:id="rId27" o:title=""/>
            </v:shape>
            <o:OLEObject Type="Embed" ProgID="Equation.DSMT4" ShapeID="_x0000_i1033" DrawAspect="Content" ObjectID="_1541335893" r:id="rId28"/>
          </w:object>
        </w:r>
      </w:del>
      <w:r>
        <w:rPr>
          <w:rFonts w:hint="eastAsia"/>
          <w:snapToGrid/>
        </w:rPr>
        <w:t xml:space="preserve">, </w:t>
      </w:r>
      <w:r>
        <w:rPr>
          <w:rFonts w:hint="eastAsia"/>
          <w:snapToGrid/>
        </w:rPr>
        <w:t>其中</w:t>
      </w:r>
      <w:r w:rsidR="00D1000D" w:rsidRPr="002D7A23">
        <w:rPr>
          <w:position w:val="-6"/>
        </w:rPr>
        <w:object w:dxaOrig="540" w:dyaOrig="280">
          <v:shape id="_x0000_i1034" type="#_x0000_t75" style="width:22.5pt;height:11.65pt" o:ole="">
            <v:imagedata r:id="rId29" o:title=""/>
          </v:shape>
          <o:OLEObject Type="Embed" ProgID="Equation.DSMT4" ShapeID="_x0000_i1034" DrawAspect="Content" ObjectID="_1541335894" r:id="rId30"/>
        </w:object>
      </w:r>
      <w:r>
        <w:rPr>
          <w:rFonts w:hint="eastAsia"/>
        </w:rPr>
        <w:t xml:space="preserve">, </w:t>
      </w:r>
      <w:r>
        <w:rPr>
          <w:rFonts w:hint="eastAsia"/>
        </w:rPr>
        <w:t>从而可利用基向量</w:t>
      </w:r>
      <w:ins w:id="37" w:author="计科院" w:date="2016-11-17T10:59:00Z">
        <w:r w:rsidR="005834F7">
          <w:rPr>
            <w:rFonts w:hint="eastAsia"/>
          </w:rPr>
          <w:t>连续</w:t>
        </w:r>
      </w:ins>
      <w:r>
        <w:t>组合出</w:t>
      </w:r>
      <w:ins w:id="38" w:author="计科院" w:date="2016-11-17T10:53:00Z">
        <w:r w:rsidR="00D1000D" w:rsidRPr="00E86C6A">
          <w:rPr>
            <w:snapToGrid/>
            <w:position w:val="-10"/>
          </w:rPr>
          <w:object w:dxaOrig="1320" w:dyaOrig="320">
            <v:shape id="_x0000_i1035" type="#_x0000_t75" style="width:55.15pt;height:14.65pt" o:ole="">
              <v:imagedata r:id="rId31" o:title=""/>
            </v:shape>
            <o:OLEObject Type="Embed" ProgID="Equation.DSMT4" ShapeID="_x0000_i1035" DrawAspect="Content" ObjectID="_1541335895" r:id="rId32"/>
          </w:object>
        </w:r>
      </w:ins>
      <w:del w:id="39" w:author="计科院" w:date="2016-11-17T10:53:00Z">
        <w:r w:rsidR="00A476A9" w:rsidRPr="002D7A23" w:rsidDel="00A476A9">
          <w:rPr>
            <w:position w:val="-10"/>
          </w:rPr>
          <w:object w:dxaOrig="1400" w:dyaOrig="320">
            <v:shape id="_x0000_i1036" type="#_x0000_t75" style="width:63.75pt;height:15pt" o:ole="">
              <v:imagedata r:id="rId33" o:title=""/>
            </v:shape>
            <o:OLEObject Type="Embed" ProgID="Equation.DSMT4" ShapeID="_x0000_i1036" DrawAspect="Content" ObjectID="_1541335896" r:id="rId34"/>
          </w:object>
        </w:r>
      </w:del>
      <w:r>
        <w:t>范围内的</w:t>
      </w:r>
      <w:del w:id="40" w:author="计科院" w:date="2016-11-17T10:58:00Z">
        <w:r w:rsidDel="005834F7">
          <w:delText>的</w:delText>
        </w:r>
      </w:del>
      <w:r>
        <w:rPr>
          <w:rFonts w:hint="eastAsia"/>
        </w:rPr>
        <w:t>所有</w:t>
      </w:r>
      <w:ins w:id="41" w:author="计科院" w:date="2016-11-17T11:00:00Z">
        <w:r w:rsidR="005834F7">
          <w:rPr>
            <w:rFonts w:hint="eastAsia"/>
          </w:rPr>
          <w:t>连续正</w:t>
        </w:r>
      </w:ins>
      <w:r>
        <w:t>整数</w:t>
      </w:r>
      <w:r>
        <w:rPr>
          <w:rFonts w:hint="eastAsia"/>
        </w:rPr>
        <w:t xml:space="preserve">, </w:t>
      </w:r>
      <w:ins w:id="42" w:author="计科院" w:date="2016-11-17T11:01:00Z">
        <w:r w:rsidR="005834F7">
          <w:rPr>
            <w:rFonts w:hint="eastAsia"/>
          </w:rPr>
          <w:t>对每个正整数进行</w:t>
        </w:r>
      </w:ins>
      <w:ins w:id="43" w:author="计科院" w:date="2016-11-17T11:01:00Z">
        <w:r w:rsidR="005834F7" w:rsidRPr="002D7A23">
          <w:rPr>
            <w:snapToGrid/>
            <w:position w:val="-4"/>
          </w:rPr>
          <w:object w:dxaOrig="300" w:dyaOrig="260">
            <v:shape id="_x0000_i1037" type="#_x0000_t75" style="width:15pt;height:12.75pt" o:ole="">
              <v:imagedata r:id="rId15" o:title=""/>
            </v:shape>
            <o:OLEObject Type="Embed" ProgID="Equation.DSMT4" ShapeID="_x0000_i1037" DrawAspect="Content" ObjectID="_1541335897" r:id="rId35"/>
          </w:object>
        </w:r>
      </w:ins>
      <w:ins w:id="44" w:author="计科院" w:date="2016-11-17T11:01:00Z">
        <w:r w:rsidR="005834F7">
          <w:rPr>
            <w:snapToGrid/>
          </w:rPr>
          <w:t>调整</w:t>
        </w:r>
        <w:r w:rsidR="005834F7">
          <w:rPr>
            <w:rFonts w:hint="eastAsia"/>
            <w:snapToGrid/>
          </w:rPr>
          <w:t>，</w:t>
        </w:r>
        <w:r w:rsidR="005834F7">
          <w:rPr>
            <w:snapToGrid/>
          </w:rPr>
          <w:t>结合不调整</w:t>
        </w:r>
        <w:r w:rsidR="005834F7">
          <w:rPr>
            <w:rFonts w:hint="eastAsia"/>
            <w:snapToGrid/>
          </w:rPr>
          <w:t>，</w:t>
        </w:r>
        <w:r w:rsidR="005834F7">
          <w:rPr>
            <w:snapToGrid/>
          </w:rPr>
          <w:t>从而</w:t>
        </w:r>
      </w:ins>
      <w:r>
        <w:t>将</w:t>
      </w:r>
      <w:r>
        <w:rPr>
          <w:rFonts w:hint="eastAsia"/>
          <w:snapToGrid/>
        </w:rPr>
        <w:t>EMD</w:t>
      </w:r>
      <w:r>
        <w:rPr>
          <w:rFonts w:hint="eastAsia"/>
          <w:snapToGrid/>
        </w:rPr>
        <w:t>方法的嵌入容量由</w:t>
      </w:r>
      <w:r w:rsidR="002D7A23" w:rsidRPr="002D7A23">
        <w:rPr>
          <w:rFonts w:hint="eastAsia"/>
          <w:snapToGrid/>
          <w:position w:val="-6"/>
        </w:rPr>
        <w:object w:dxaOrig="619" w:dyaOrig="280">
          <v:shape id="_x0000_i1038" type="#_x0000_t75" style="width:25.5pt;height:11.25pt" o:ole="">
            <v:imagedata r:id="rId19" o:title=""/>
          </v:shape>
          <o:OLEObject Type="Embed" ProgID="Equation.DSMT4" ShapeID="_x0000_i1038" DrawAspect="Content" ObjectID="_1541335898" r:id="rId36"/>
        </w:object>
      </w:r>
      <w:r>
        <w:rPr>
          <w:rFonts w:hint="eastAsia"/>
          <w:snapToGrid/>
        </w:rPr>
        <w:t>提高为</w:t>
      </w:r>
      <w:ins w:id="45" w:author="计科院" w:date="2016-11-17T10:57:00Z">
        <w:r w:rsidR="00A476A9" w:rsidRPr="006E48A5">
          <w:rPr>
            <w:position w:val="-6"/>
          </w:rPr>
          <w:object w:dxaOrig="700" w:dyaOrig="279">
            <v:shape id="_x0000_i1039" type="#_x0000_t75" style="width:27.75pt;height:11.25pt" o:ole="">
              <v:imagedata r:id="rId37" o:title=""/>
            </v:shape>
            <o:OLEObject Type="Embed" ProgID="Equation.DSMT4" ShapeID="_x0000_i1039" DrawAspect="Content" ObjectID="_1541335899" r:id="rId38"/>
          </w:object>
        </w:r>
      </w:ins>
      <w:del w:id="46" w:author="计科院" w:date="2016-11-17T10:57:00Z">
        <w:r w:rsidR="002D7A23" w:rsidRPr="002D7A23" w:rsidDel="00A476A9">
          <w:rPr>
            <w:position w:val="-6"/>
          </w:rPr>
          <w:object w:dxaOrig="940" w:dyaOrig="300">
            <v:shape id="_x0000_i1040" type="#_x0000_t75" style="width:42.75pt;height:13.5pt" o:ole="">
              <v:imagedata r:id="rId39" o:title=""/>
            </v:shape>
            <o:OLEObject Type="Embed" ProgID="Equation.DSMT4" ShapeID="_x0000_i1040" DrawAspect="Content" ObjectID="_1541335900" r:id="rId40"/>
          </w:object>
        </w:r>
      </w:del>
      <w:r>
        <w:rPr>
          <w:rFonts w:hint="eastAsia"/>
        </w:rPr>
        <w:t xml:space="preserve">. </w:t>
      </w:r>
      <w:r>
        <w:rPr>
          <w:rFonts w:hint="eastAsia"/>
        </w:rPr>
        <w:t>沿着</w:t>
      </w:r>
      <w:r>
        <w:rPr>
          <w:rFonts w:hint="eastAsia"/>
          <w:snapToGrid/>
        </w:rPr>
        <w:t>文献</w:t>
      </w:r>
      <w:r>
        <w:rPr>
          <w:rFonts w:hint="eastAsia"/>
        </w:rPr>
        <w:t>[1</w:t>
      </w:r>
      <w:r w:rsidR="008E07ED">
        <w:rPr>
          <w:rFonts w:hint="eastAsia"/>
        </w:rPr>
        <w:t>4</w:t>
      </w:r>
      <w:r>
        <w:rPr>
          <w:rFonts w:hint="eastAsia"/>
        </w:rPr>
        <w:t>]</w:t>
      </w:r>
      <w:r>
        <w:rPr>
          <w:rFonts w:hint="eastAsia"/>
        </w:rPr>
        <w:t>的思路</w:t>
      </w:r>
      <w:r>
        <w:rPr>
          <w:rFonts w:hint="eastAsia"/>
        </w:rPr>
        <w:t>,</w:t>
      </w:r>
      <w:r w:rsidR="007C4B20">
        <w:rPr>
          <w:rFonts w:hint="eastAsia"/>
        </w:rPr>
        <w:t>文献</w:t>
      </w:r>
      <w:r w:rsidR="007C4B20">
        <w:rPr>
          <w:rFonts w:hint="eastAsia"/>
        </w:rPr>
        <w:t>[15</w:t>
      </w:r>
      <w:r w:rsidR="007C4B20">
        <w:t>]</w:t>
      </w:r>
      <w:r w:rsidR="00CD2770">
        <w:rPr>
          <w:rFonts w:hint="eastAsia"/>
        </w:rPr>
        <w:t>给出了</w:t>
      </w:r>
      <w:r w:rsidR="00CD2770">
        <w:rPr>
          <w:rFonts w:hint="eastAsia"/>
          <w:snapToGrid/>
        </w:rPr>
        <w:t>EMD-</w:t>
      </w:r>
      <w:r w:rsidR="00CD2770" w:rsidRPr="00B84F89">
        <w:rPr>
          <w:i/>
          <w:snapToGrid/>
        </w:rPr>
        <w:t>n</w:t>
      </w:r>
      <w:r w:rsidR="00CD2770">
        <w:rPr>
          <w:rFonts w:hint="eastAsia"/>
          <w:snapToGrid/>
        </w:rPr>
        <w:t>方法</w:t>
      </w:r>
      <w:r w:rsidR="00B84F89">
        <w:rPr>
          <w:rFonts w:hint="eastAsia"/>
          <w:snapToGrid/>
        </w:rPr>
        <w:t xml:space="preserve">, </w:t>
      </w:r>
      <w:r w:rsidR="007C4B20">
        <w:rPr>
          <w:rFonts w:hint="eastAsia"/>
        </w:rPr>
        <w:t>将</w:t>
      </w:r>
      <w:r w:rsidR="007C4B20">
        <w:rPr>
          <w:rFonts w:hint="eastAsia"/>
          <w:i/>
        </w:rPr>
        <w:t>n</w:t>
      </w:r>
      <w:r w:rsidR="007C4B20">
        <w:t>个载体像素</w:t>
      </w:r>
      <w:r w:rsidR="007C4B20">
        <w:rPr>
          <w:rFonts w:hint="eastAsia"/>
        </w:rPr>
        <w:t>的</w:t>
      </w:r>
      <w:r w:rsidR="007C4B20">
        <w:t>最多元素调整数量约束为</w:t>
      </w:r>
      <w:r w:rsidR="007C4B20">
        <w:rPr>
          <w:rFonts w:hint="eastAsia"/>
          <w:i/>
        </w:rPr>
        <w:t>n</w:t>
      </w:r>
      <w:r w:rsidR="007C4B20">
        <w:rPr>
          <w:rFonts w:hint="eastAsia"/>
        </w:rPr>
        <w:t>,</w:t>
      </w:r>
      <w:r w:rsidR="007C4B20">
        <w:rPr>
          <w:rFonts w:hint="eastAsia"/>
        </w:rPr>
        <w:t>将</w:t>
      </w:r>
      <w:r w:rsidR="007C4B20">
        <w:t>基向量设置为</w:t>
      </w:r>
      <w:r w:rsidR="007C4B20" w:rsidRPr="002D7A23">
        <w:rPr>
          <w:rFonts w:hint="eastAsia"/>
          <w:snapToGrid/>
          <w:position w:val="-10"/>
        </w:rPr>
        <w:object w:dxaOrig="1320" w:dyaOrig="360">
          <v:shape id="_x0000_i1041" type="#_x0000_t75" style="width:56.25pt;height:15.75pt" o:ole="">
            <v:imagedata r:id="rId41" o:title=""/>
          </v:shape>
          <o:OLEObject Type="Embed" ProgID="Equation.DSMT4" ShapeID="_x0000_i1041" DrawAspect="Content" ObjectID="_1541335901" r:id="rId42"/>
        </w:object>
      </w:r>
      <w:r w:rsidR="007C4B20">
        <w:rPr>
          <w:rFonts w:hint="eastAsia"/>
          <w:snapToGrid/>
        </w:rPr>
        <w:t>,</w:t>
      </w:r>
      <w:r w:rsidR="007C4B20">
        <w:rPr>
          <w:rFonts w:hint="eastAsia"/>
        </w:rPr>
        <w:t>考虑到对嵌入掩体视觉质量的影响</w:t>
      </w:r>
      <w:r w:rsidR="007C4B20">
        <w:rPr>
          <w:rFonts w:hint="eastAsia"/>
        </w:rPr>
        <w:t xml:space="preserve">, </w:t>
      </w:r>
      <w:r w:rsidR="007C4B20">
        <w:rPr>
          <w:rFonts w:hint="eastAsia"/>
        </w:rPr>
        <w:t>将每个载体元素的调整量控制为</w:t>
      </w:r>
      <w:r w:rsidR="007C4B20" w:rsidRPr="002D7A23">
        <w:rPr>
          <w:position w:val="-4"/>
        </w:rPr>
        <w:object w:dxaOrig="300" w:dyaOrig="260">
          <v:shape id="_x0000_i1042" type="#_x0000_t75" style="width:15.75pt;height:12.75pt" o:ole="">
            <v:imagedata r:id="rId43" o:title=""/>
          </v:shape>
          <o:OLEObject Type="Embed" ProgID="Equation.DSMT4" ShapeID="_x0000_i1042" DrawAspect="Content" ObjectID="_1541335902" r:id="rId44"/>
        </w:object>
      </w:r>
      <w:ins w:id="47" w:author="计科院" w:date="2016-11-17T11:02:00Z">
        <w:r w:rsidR="005834F7">
          <w:rPr>
            <w:rFonts w:hint="eastAsia"/>
          </w:rPr>
          <w:t>，</w:t>
        </w:r>
        <w:r w:rsidR="005834F7">
          <w:t>因而可嵌入一个</w:t>
        </w:r>
      </w:ins>
      <w:ins w:id="48" w:author="计科院" w:date="2016-11-17T11:04:00Z">
        <w:r w:rsidR="005834F7" w:rsidRPr="00E86C6A">
          <w:rPr>
            <w:rFonts w:hint="eastAsia"/>
            <w:snapToGrid/>
            <w:position w:val="-6"/>
          </w:rPr>
          <w:object w:dxaOrig="260" w:dyaOrig="320">
            <v:shape id="_x0000_i1043" type="#_x0000_t75" style="width:11.25pt;height:13.5pt" o:ole="">
              <v:imagedata r:id="rId45" o:title=""/>
            </v:shape>
            <o:OLEObject Type="Embed" ProgID="Equation.DSMT4" ShapeID="_x0000_i1043" DrawAspect="Content" ObjectID="_1541335903" r:id="rId46"/>
          </w:object>
        </w:r>
      </w:ins>
      <w:ins w:id="49" w:author="计科院" w:date="2016-11-17T11:04:00Z">
        <w:r w:rsidR="005834F7">
          <w:rPr>
            <w:rFonts w:hint="eastAsia"/>
            <w:snapToGrid/>
          </w:rPr>
          <w:t>进制数</w:t>
        </w:r>
        <w:r w:rsidR="005834F7">
          <w:rPr>
            <w:rFonts w:hint="eastAsia"/>
            <w:snapToGrid/>
          </w:rPr>
          <w:t>.</w:t>
        </w:r>
      </w:ins>
      <w:del w:id="50" w:author="计科院" w:date="2016-11-17T11:02:00Z">
        <w:r w:rsidR="007C4B20" w:rsidDel="005834F7">
          <w:rPr>
            <w:rFonts w:hint="eastAsia"/>
          </w:rPr>
          <w:delText>.</w:delText>
        </w:r>
      </w:del>
      <w:r>
        <w:rPr>
          <w:rFonts w:hint="eastAsia"/>
        </w:rPr>
        <w:t>文献</w:t>
      </w:r>
      <w:r>
        <w:rPr>
          <w:rFonts w:hint="eastAsia"/>
        </w:rPr>
        <w:t>[1</w:t>
      </w:r>
      <w:r w:rsidR="007C4B20">
        <w:rPr>
          <w:rFonts w:hint="eastAsia"/>
        </w:rPr>
        <w:t>6</w:t>
      </w:r>
      <w:r>
        <w:rPr>
          <w:rFonts w:hint="eastAsia"/>
        </w:rPr>
        <w:t>]</w:t>
      </w:r>
      <w:r>
        <w:rPr>
          <w:rFonts w:hint="eastAsia"/>
        </w:rPr>
        <w:t>将</w:t>
      </w:r>
      <w:r>
        <w:t>基向量由</w:t>
      </w:r>
      <w:r w:rsidR="00D1000D" w:rsidRPr="002D7A23">
        <w:rPr>
          <w:rFonts w:hint="eastAsia"/>
          <w:snapToGrid/>
          <w:position w:val="-10"/>
        </w:rPr>
        <w:object w:dxaOrig="1040" w:dyaOrig="320">
          <v:shape id="_x0000_i1044" type="#_x0000_t75" style="width:46.9pt;height:14.25pt" o:ole="">
            <v:imagedata r:id="rId23" o:title=""/>
          </v:shape>
          <o:OLEObject Type="Embed" ProgID="Equation.DSMT4" ShapeID="_x0000_i1044" DrawAspect="Content" ObjectID="_1541335904" r:id="rId47"/>
        </w:object>
      </w:r>
      <w:r>
        <w:rPr>
          <w:rFonts w:hint="eastAsia"/>
          <w:snapToGrid/>
        </w:rPr>
        <w:t>拓展为</w:t>
      </w:r>
      <w:r w:rsidR="00D1000D" w:rsidRPr="002D7A23">
        <w:rPr>
          <w:rFonts w:hint="eastAsia"/>
          <w:snapToGrid/>
          <w:position w:val="-10"/>
        </w:rPr>
        <w:object w:dxaOrig="1319" w:dyaOrig="320">
          <v:shape id="_x0000_i1045" type="#_x0000_t75" style="width:59.65pt;height:14.25pt" o:ole="">
            <v:imagedata r:id="rId48" o:title=""/>
          </v:shape>
          <o:OLEObject Type="Embed" ProgID="Equation.DSMT4" ShapeID="_x0000_i1045" DrawAspect="Content" ObjectID="_1541335905" r:id="rId49"/>
        </w:object>
      </w:r>
      <w:r>
        <w:rPr>
          <w:rFonts w:hint="eastAsia"/>
          <w:snapToGrid/>
        </w:rPr>
        <w:t xml:space="preserve">, </w:t>
      </w:r>
      <w:r w:rsidR="00B84F89">
        <w:rPr>
          <w:rFonts w:hint="eastAsia"/>
          <w:snapToGrid/>
        </w:rPr>
        <w:t>给出了</w:t>
      </w:r>
      <w:r w:rsidR="00B84F89">
        <w:rPr>
          <w:rFonts w:hint="eastAsia"/>
          <w:snapToGrid/>
        </w:rPr>
        <w:t>EMD-</w:t>
      </w:r>
      <w:r w:rsidR="00B84F89" w:rsidRPr="00B84F89">
        <w:rPr>
          <w:i/>
          <w:snapToGrid/>
        </w:rPr>
        <w:t>n</w:t>
      </w:r>
      <w:r w:rsidR="00B84F89" w:rsidRPr="002D7A23">
        <w:rPr>
          <w:snapToGrid/>
          <w:position w:val="-4"/>
        </w:rPr>
        <w:object w:dxaOrig="300" w:dyaOrig="260">
          <v:shape id="_x0000_i1046" type="#_x0000_t75" style="width:15pt;height:12.75pt" o:ole="">
            <v:imagedata r:id="rId15" o:title=""/>
          </v:shape>
          <o:OLEObject Type="Embed" ProgID="Equation.DSMT4" ShapeID="_x0000_i1046" DrawAspect="Content" ObjectID="_1541335906" r:id="rId50"/>
        </w:object>
      </w:r>
      <w:r w:rsidR="00B84F89">
        <w:rPr>
          <w:rFonts w:hint="eastAsia"/>
          <w:snapToGrid/>
        </w:rPr>
        <w:t>方法</w:t>
      </w:r>
      <w:r w:rsidR="00B84F89">
        <w:rPr>
          <w:rFonts w:hint="eastAsia"/>
          <w:snapToGrid/>
        </w:rPr>
        <w:t xml:space="preserve">, </w:t>
      </w:r>
      <w:r>
        <w:rPr>
          <w:rFonts w:hint="eastAsia"/>
          <w:snapToGrid/>
        </w:rPr>
        <w:t>并将对每个载体像素的调整由</w:t>
      </w:r>
      <w:r w:rsidR="002D7A23" w:rsidRPr="002D7A23">
        <w:rPr>
          <w:snapToGrid/>
          <w:position w:val="-4"/>
        </w:rPr>
        <w:object w:dxaOrig="300" w:dyaOrig="260">
          <v:shape id="_x0000_i1047" type="#_x0000_t75" style="width:15pt;height:12.75pt" o:ole="">
            <v:imagedata r:id="rId15" o:title=""/>
          </v:shape>
          <o:OLEObject Type="Embed" ProgID="Equation.DSMT4" ShapeID="_x0000_i1047" DrawAspect="Content" ObjectID="_1541335907" r:id="rId51"/>
        </w:object>
      </w:r>
      <w:r>
        <w:rPr>
          <w:snapToGrid/>
        </w:rPr>
        <w:t>拓展为</w:t>
      </w:r>
      <w:r w:rsidR="002D7A23" w:rsidRPr="002D7A23">
        <w:rPr>
          <w:snapToGrid/>
          <w:position w:val="-4"/>
        </w:rPr>
        <w:object w:dxaOrig="320" w:dyaOrig="260">
          <v:shape id="_x0000_i1048" type="#_x0000_t75" style="width:15.75pt;height:12.75pt" o:ole="">
            <v:imagedata r:id="rId52" o:title=""/>
          </v:shape>
          <o:OLEObject Type="Embed" ProgID="Equation.DSMT4" ShapeID="_x0000_i1048" DrawAspect="Content" ObjectID="_1541335908" r:id="rId53"/>
        </w:object>
      </w:r>
      <w:r>
        <w:rPr>
          <w:rFonts w:hint="eastAsia"/>
          <w:snapToGrid/>
        </w:rPr>
        <w:t>,</w:t>
      </w:r>
      <w:del w:id="51" w:author="计科院" w:date="2016-11-17T11:05:00Z">
        <w:r w:rsidDel="005834F7">
          <w:rPr>
            <w:rFonts w:hint="eastAsia"/>
            <w:snapToGrid/>
          </w:rPr>
          <w:delText>从而可组合出</w:delText>
        </w:r>
        <w:r w:rsidR="002D7A23" w:rsidRPr="002D7A23" w:rsidDel="005834F7">
          <w:rPr>
            <w:position w:val="-10"/>
          </w:rPr>
          <w:object w:dxaOrig="1240" w:dyaOrig="360">
            <v:shape id="_x0000_i1049" type="#_x0000_t75" style="width:63.75pt;height:18pt" o:ole="">
              <v:imagedata r:id="rId54" o:title=""/>
            </v:shape>
            <o:OLEObject Type="Embed" ProgID="Equation.DSMT4" ShapeID="_x0000_i1049" DrawAspect="Content" ObjectID="_1541335909" r:id="rId55"/>
          </w:object>
        </w:r>
        <w:r w:rsidDel="005834F7">
          <w:delText>范围内</w:delText>
        </w:r>
        <w:r w:rsidDel="005834F7">
          <w:rPr>
            <w:rFonts w:hint="eastAsia"/>
          </w:rPr>
          <w:delText>的</w:delText>
        </w:r>
        <w:r w:rsidDel="005834F7">
          <w:delText>所有整数</w:delText>
        </w:r>
        <w:r w:rsidDel="005834F7">
          <w:rPr>
            <w:rFonts w:hint="eastAsia"/>
          </w:rPr>
          <w:delText xml:space="preserve">, </w:delText>
        </w:r>
        <w:r w:rsidDel="005834F7">
          <w:rPr>
            <w:rFonts w:hint="eastAsia"/>
          </w:rPr>
          <w:delText>从而</w:delText>
        </w:r>
      </w:del>
      <w:r>
        <w:rPr>
          <w:rFonts w:hint="eastAsia"/>
        </w:rPr>
        <w:t>将嵌入容量</w:t>
      </w:r>
      <w:ins w:id="52" w:author="计科院" w:date="2016-11-17T11:05:00Z">
        <w:r w:rsidR="005834F7">
          <w:rPr>
            <w:rFonts w:hint="eastAsia"/>
          </w:rPr>
          <w:t>进一步</w:t>
        </w:r>
      </w:ins>
      <w:r>
        <w:rPr>
          <w:rFonts w:hint="eastAsia"/>
        </w:rPr>
        <w:t>拓展为</w:t>
      </w:r>
      <w:r w:rsidR="002D7A23" w:rsidRPr="002D7A23">
        <w:rPr>
          <w:position w:val="-4"/>
        </w:rPr>
        <w:object w:dxaOrig="440" w:dyaOrig="300">
          <v:shape id="_x0000_i1050" type="#_x0000_t75" style="width:21.75pt;height:15pt" o:ole="">
            <v:imagedata r:id="rId56" o:title=""/>
          </v:shape>
          <o:OLEObject Type="Embed" ProgID="Equation.DSMT4" ShapeID="_x0000_i1050" DrawAspect="Content" ObjectID="_1541335910" r:id="rId57"/>
        </w:object>
      </w:r>
      <w:r>
        <w:rPr>
          <w:rFonts w:hint="eastAsia"/>
        </w:rPr>
        <w:t xml:space="preserve">. </w:t>
      </w:r>
      <w:r>
        <w:rPr>
          <w:rFonts w:hint="eastAsia"/>
        </w:rPr>
        <w:t>在文献</w:t>
      </w:r>
      <w:r>
        <w:rPr>
          <w:rFonts w:hint="eastAsia"/>
        </w:rPr>
        <w:t>[1</w:t>
      </w:r>
      <w:r w:rsidR="008E07ED">
        <w:rPr>
          <w:rFonts w:hint="eastAsia"/>
        </w:rPr>
        <w:t>5</w:t>
      </w:r>
      <w:r>
        <w:rPr>
          <w:rFonts w:hint="eastAsia"/>
        </w:rPr>
        <w:t>]</w:t>
      </w:r>
      <w:r>
        <w:rPr>
          <w:rFonts w:hint="eastAsia"/>
        </w:rPr>
        <w:t>工作的基础上</w:t>
      </w:r>
      <w:r>
        <w:rPr>
          <w:rFonts w:hint="eastAsia"/>
        </w:rPr>
        <w:t xml:space="preserve">, </w:t>
      </w:r>
      <w:r>
        <w:rPr>
          <w:rFonts w:hint="eastAsia"/>
        </w:rPr>
        <w:t>文献</w:t>
      </w:r>
      <w:r>
        <w:rPr>
          <w:rFonts w:hint="eastAsia"/>
        </w:rPr>
        <w:t>[1</w:t>
      </w:r>
      <w:r w:rsidR="007C4B20">
        <w:rPr>
          <w:rFonts w:hint="eastAsia"/>
        </w:rPr>
        <w:t>7</w:t>
      </w:r>
      <w:r>
        <w:rPr>
          <w:rFonts w:hint="eastAsia"/>
        </w:rPr>
        <w:t>]</w:t>
      </w:r>
      <w:r>
        <w:rPr>
          <w:rFonts w:hint="eastAsia"/>
          <w:snapToGrid/>
        </w:rPr>
        <w:t>将每个载体像素的调整量</w:t>
      </w:r>
      <w:r>
        <w:rPr>
          <w:snapToGrid/>
        </w:rPr>
        <w:t>拓展为</w:t>
      </w:r>
      <w:r w:rsidR="002D7A23" w:rsidRPr="002D7A23">
        <w:rPr>
          <w:snapToGrid/>
          <w:position w:val="-6"/>
        </w:rPr>
        <w:object w:dxaOrig="340" w:dyaOrig="260">
          <v:shape id="_x0000_i1051" type="#_x0000_t75" style="width:17.25pt;height:12.75pt" o:ole="">
            <v:imagedata r:id="rId58" o:title=""/>
          </v:shape>
          <o:OLEObject Type="Embed" ProgID="Equation.DSMT4" ShapeID="_x0000_i1051" DrawAspect="Content" ObjectID="_1541335911" r:id="rId59"/>
        </w:object>
      </w:r>
      <w:r>
        <w:rPr>
          <w:rFonts w:hint="eastAsia"/>
          <w:snapToGrid/>
        </w:rPr>
        <w:t xml:space="preserve">, </w:t>
      </w:r>
      <w:r w:rsidR="00B84F89" w:rsidRPr="00B84F89">
        <w:rPr>
          <w:rFonts w:hint="eastAsia"/>
          <w:snapToGrid/>
        </w:rPr>
        <w:t>给出了</w:t>
      </w:r>
      <w:r w:rsidR="00B84F89">
        <w:rPr>
          <w:rFonts w:hint="eastAsia"/>
          <w:snapToGrid/>
        </w:rPr>
        <w:t>EMD-</w:t>
      </w:r>
      <w:r w:rsidR="00B84F89" w:rsidRPr="00B84F89">
        <w:rPr>
          <w:i/>
          <w:snapToGrid/>
        </w:rPr>
        <w:t>n</w:t>
      </w:r>
      <w:r w:rsidR="00B84F89" w:rsidRPr="00B84F89">
        <w:rPr>
          <w:snapToGrid/>
          <w:position w:val="-6"/>
        </w:rPr>
        <w:object w:dxaOrig="340" w:dyaOrig="260">
          <v:shape id="_x0000_i1052" type="#_x0000_t75" style="width:17.25pt;height:12.75pt" o:ole="">
            <v:imagedata r:id="rId60" o:title=""/>
          </v:shape>
          <o:OLEObject Type="Embed" ProgID="Equation.DSMT4" ShapeID="_x0000_i1052" DrawAspect="Content" ObjectID="_1541335912" r:id="rId61"/>
        </w:object>
      </w:r>
      <w:r w:rsidR="00B84F89">
        <w:rPr>
          <w:rFonts w:hint="eastAsia"/>
          <w:snapToGrid/>
        </w:rPr>
        <w:t>算法</w:t>
      </w:r>
      <w:r w:rsidR="00B84F89">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v:shape id="_x0000_i1053" type="#_x0000_t75" style="width:22.5pt;height:15pt" o:ole="">
            <v:imagedata r:id="rId62" o:title=""/>
          </v:shape>
          <o:OLEObject Type="Embed" ProgID="Equation.DSMT4" ShapeID="_x0000_i1053" DrawAspect="Content" ObjectID="_1541335913" r:id="rId63"/>
        </w:object>
      </w:r>
      <w:r>
        <w:t>进制数</w:t>
      </w:r>
      <w:r>
        <w:rPr>
          <w:rFonts w:hint="eastAsia"/>
        </w:rPr>
        <w:t xml:space="preserve">. </w:t>
      </w:r>
      <w:commentRangeStart w:id="53"/>
      <w:r w:rsidRPr="003039F8">
        <w:rPr>
          <w:snapToGrid/>
          <w:highlight w:val="yellow"/>
        </w:rPr>
        <w:t>文献</w:t>
      </w:r>
      <w:r w:rsidRPr="003039F8">
        <w:rPr>
          <w:rFonts w:hint="eastAsia"/>
          <w:snapToGrid/>
          <w:highlight w:val="yellow"/>
        </w:rPr>
        <w:t>[1</w:t>
      </w:r>
      <w:r w:rsidR="008E07ED" w:rsidRPr="003039F8">
        <w:rPr>
          <w:rFonts w:hint="eastAsia"/>
          <w:snapToGrid/>
          <w:highlight w:val="yellow"/>
        </w:rPr>
        <w:t>8</w:t>
      </w:r>
      <w:r w:rsidRPr="003039F8">
        <w:rPr>
          <w:rFonts w:hint="eastAsia"/>
          <w:snapToGrid/>
          <w:highlight w:val="yellow"/>
        </w:rPr>
        <w:t>]</w:t>
      </w:r>
      <w:r w:rsidR="00B84F89">
        <w:rPr>
          <w:rFonts w:hint="eastAsia"/>
          <w:snapToGrid/>
          <w:highlight w:val="yellow"/>
        </w:rPr>
        <w:t>给出了</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w:t>
      </w:r>
      <w:r w:rsidR="00B84F89">
        <w:rPr>
          <w:rFonts w:hint="eastAsia"/>
          <w:snapToGrid/>
          <w:highlight w:val="yellow"/>
        </w:rPr>
        <w:t xml:space="preserve">, </w:t>
      </w:r>
      <w:r w:rsidRPr="003039F8">
        <w:rPr>
          <w:rFonts w:hint="eastAsia"/>
          <w:snapToGrid/>
          <w:highlight w:val="yellow"/>
        </w:rPr>
        <w:t>通过约定每个像素的调整方式数</w:t>
      </w:r>
      <w:r w:rsidR="002D7A23" w:rsidRPr="003039F8">
        <w:rPr>
          <w:position w:val="-6"/>
          <w:highlight w:val="yellow"/>
        </w:rPr>
        <w:object w:dxaOrig="180" w:dyaOrig="220">
          <v:shape id="_x0000_i1054" type="#_x0000_t75" style="width:9.75pt;height:10.5pt" o:ole="">
            <v:imagedata r:id="rId64" o:title=""/>
          </v:shape>
          <o:OLEObject Type="Embed" ProgID="Equation.DSMT4" ShapeID="_x0000_i1054" DrawAspect="Content" ObjectID="_1541335914" r:id="rId65"/>
        </w:object>
      </w:r>
      <w:r w:rsidRPr="003039F8">
        <w:rPr>
          <w:rFonts w:hint="eastAsia"/>
          <w:highlight w:val="yellow"/>
        </w:rPr>
        <w:t xml:space="preserve">, </w:t>
      </w:r>
      <w:r w:rsidRPr="003039F8">
        <w:rPr>
          <w:highlight w:val="yellow"/>
        </w:rPr>
        <w:t>将基向量设置为</w:t>
      </w:r>
      <w:r w:rsidR="00D1000D" w:rsidRPr="003039F8">
        <w:rPr>
          <w:position w:val="-10"/>
          <w:highlight w:val="yellow"/>
        </w:rPr>
        <w:object w:dxaOrig="1460" w:dyaOrig="360">
          <v:shape id="_x0000_i1055" type="#_x0000_t75" style="width:65.25pt;height:16.15pt" o:ole="">
            <v:imagedata r:id="rId66" o:title=""/>
          </v:shape>
          <o:OLEObject Type="Embed" ProgID="Equation.DSMT4" ShapeID="_x0000_i1055" DrawAspect="Content" ObjectID="_1541335915" r:id="rId67"/>
        </w:object>
      </w:r>
      <w:r w:rsidRPr="003039F8">
        <w:rPr>
          <w:rFonts w:hint="eastAsia"/>
          <w:snapToGrid/>
          <w:highlight w:val="yellow"/>
        </w:rPr>
        <w:t xml:space="preserve">, </w:t>
      </w:r>
      <w:r w:rsidRPr="003039F8">
        <w:rPr>
          <w:rFonts w:hint="eastAsia"/>
          <w:snapToGrid/>
          <w:highlight w:val="yellow"/>
        </w:rPr>
        <w:t>从而可嵌入一个</w:t>
      </w:r>
      <w:r w:rsidR="002D7A23" w:rsidRPr="003039F8">
        <w:rPr>
          <w:position w:val="-6"/>
          <w:highlight w:val="yellow"/>
        </w:rPr>
        <w:object w:dxaOrig="260" w:dyaOrig="320">
          <v:shape id="_x0000_i1056" type="#_x0000_t75" style="width:12.75pt;height:15.75pt" o:ole="">
            <v:imagedata r:id="rId68" o:title=""/>
          </v:shape>
          <o:OLEObject Type="Embed" ProgID="Equation.DSMT4" ShapeID="_x0000_i1056" DrawAspect="Content" ObjectID="_1541335916" r:id="rId69"/>
        </w:object>
      </w:r>
      <w:r w:rsidRPr="003039F8">
        <w:rPr>
          <w:highlight w:val="yellow"/>
        </w:rPr>
        <w:t>进制数</w:t>
      </w:r>
      <w:commentRangeEnd w:id="53"/>
      <w:r w:rsidR="003039F8">
        <w:rPr>
          <w:rStyle w:val="ab"/>
        </w:rPr>
        <w:commentReference w:id="53"/>
      </w:r>
      <w:r w:rsidRPr="003039F8">
        <w:rPr>
          <w:rFonts w:hint="eastAsia"/>
          <w:highlight w:val="yellow"/>
        </w:rPr>
        <w:t>.</w:t>
      </w:r>
      <w:r w:rsidR="00705369">
        <w:rPr>
          <w:rFonts w:hint="eastAsia"/>
          <w:snapToGrid/>
        </w:rPr>
        <w:t>文献</w:t>
      </w:r>
      <w:r w:rsidR="00705369">
        <w:rPr>
          <w:rFonts w:hint="eastAsia"/>
          <w:snapToGrid/>
        </w:rPr>
        <w:t>[1</w:t>
      </w:r>
      <w:r w:rsidR="008E07ED">
        <w:rPr>
          <w:rFonts w:hint="eastAsia"/>
          <w:snapToGrid/>
        </w:rPr>
        <w:t>9</w:t>
      </w:r>
      <w:r w:rsidR="00705369">
        <w:rPr>
          <w:rFonts w:hint="eastAsia"/>
          <w:snapToGrid/>
        </w:rPr>
        <w:t>]</w:t>
      </w:r>
      <w:r w:rsidR="00705369">
        <w:rPr>
          <w:rFonts w:hint="eastAsia"/>
          <w:snapToGrid/>
        </w:rPr>
        <w:t>给出了基于矩阵的</w:t>
      </w:r>
      <w:r w:rsidR="00705369">
        <w:rPr>
          <w:rFonts w:hint="eastAsia"/>
          <w:snapToGrid/>
        </w:rPr>
        <w:t>MEMD</w:t>
      </w:r>
      <w:r w:rsidR="00705369">
        <w:rPr>
          <w:rFonts w:hint="eastAsia"/>
          <w:snapToGrid/>
        </w:rPr>
        <w:t>嵌入方法</w:t>
      </w:r>
      <w:r w:rsidR="00705369">
        <w:rPr>
          <w:rFonts w:hint="eastAsia"/>
          <w:snapToGrid/>
        </w:rPr>
        <w:t xml:space="preserve">, </w:t>
      </w:r>
      <w:r w:rsidR="00705369">
        <w:rPr>
          <w:rFonts w:hint="eastAsia"/>
          <w:snapToGrid/>
        </w:rPr>
        <w:t>通过构造特殊矩阵且满足矩阵元素所在的任意一个</w:t>
      </w:r>
      <w:r w:rsidR="00705369" w:rsidRPr="002D7A23">
        <w:rPr>
          <w:snapToGrid/>
          <w:position w:val="-6"/>
        </w:rPr>
        <w:object w:dxaOrig="500" w:dyaOrig="220">
          <v:shape id="_x0000_i1057" type="#_x0000_t75" style="width:24.75pt;height:10.5pt" o:ole="">
            <v:imagedata r:id="rId71" o:title=""/>
          </v:shape>
          <o:OLEObject Type="Embed" ProgID="Equation.DSMT4" ShapeID="_x0000_i1057" DrawAspect="Content" ObjectID="_1541335917" r:id="rId72"/>
        </w:object>
      </w:r>
      <w:r w:rsidR="00705369">
        <w:rPr>
          <w:snapToGrid/>
        </w:rPr>
        <w:t>规模的矩阵小块</w:t>
      </w:r>
      <w:r w:rsidR="00705369">
        <w:rPr>
          <w:rFonts w:hint="eastAsia"/>
          <w:snapToGrid/>
        </w:rPr>
        <w:t>包含</w:t>
      </w:r>
      <w:r w:rsidR="00705369" w:rsidRPr="002D7A23">
        <w:rPr>
          <w:snapToGrid/>
          <w:position w:val="-10"/>
        </w:rPr>
        <w:object w:dxaOrig="1120" w:dyaOrig="360">
          <v:shape id="_x0000_i1058" type="#_x0000_t75" style="width:56.25pt;height:18pt" o:ole="">
            <v:imagedata r:id="rId73" o:title=""/>
          </v:shape>
          <o:OLEObject Type="Embed" ProgID="Equation.DSMT4" ShapeID="_x0000_i1058" DrawAspect="Content" ObjectID="_1541335918" r:id="rId74"/>
        </w:object>
      </w:r>
      <w:r w:rsidR="00705369">
        <w:rPr>
          <w:snapToGrid/>
        </w:rPr>
        <w:t>中的所有元素</w:t>
      </w:r>
      <w:r w:rsidR="00705369">
        <w:rPr>
          <w:rFonts w:hint="eastAsia"/>
          <w:snapToGrid/>
        </w:rPr>
        <w:t xml:space="preserve">, </w:t>
      </w:r>
      <w:r w:rsidR="00705369">
        <w:rPr>
          <w:snapToGrid/>
        </w:rPr>
        <w:t>从而可将像素对作为位置坐标</w:t>
      </w:r>
      <w:r w:rsidR="00705369">
        <w:rPr>
          <w:rFonts w:hint="eastAsia"/>
          <w:snapToGrid/>
        </w:rPr>
        <w:t xml:space="preserve">, </w:t>
      </w:r>
      <w:r w:rsidR="00705369">
        <w:rPr>
          <w:snapToGrid/>
        </w:rPr>
        <w:t>按</w:t>
      </w:r>
      <w:r w:rsidR="00705369">
        <w:rPr>
          <w:rFonts w:hint="eastAsia"/>
          <w:snapToGrid/>
        </w:rPr>
        <w:t>坐标</w:t>
      </w:r>
      <w:r w:rsidR="00705369">
        <w:rPr>
          <w:snapToGrid/>
        </w:rPr>
        <w:t>调整最小原则</w:t>
      </w:r>
      <w:r w:rsidR="00705369">
        <w:rPr>
          <w:rFonts w:hint="eastAsia"/>
          <w:snapToGrid/>
        </w:rPr>
        <w:t>改变</w:t>
      </w:r>
      <w:r w:rsidR="00705369">
        <w:rPr>
          <w:snapToGrid/>
        </w:rPr>
        <w:t>像素对值来嵌入</w:t>
      </w:r>
      <w:r w:rsidR="00705369">
        <w:rPr>
          <w:rFonts w:hint="eastAsia"/>
          <w:snapToGrid/>
        </w:rPr>
        <w:t>1</w:t>
      </w:r>
      <w:r w:rsidR="00705369">
        <w:rPr>
          <w:rFonts w:hint="eastAsia"/>
          <w:snapToGrid/>
        </w:rPr>
        <w:t>个</w:t>
      </w:r>
      <w:r w:rsidR="00705369" w:rsidRPr="002D7A23">
        <w:rPr>
          <w:position w:val="-6"/>
        </w:rPr>
        <w:object w:dxaOrig="300" w:dyaOrig="360">
          <v:shape id="_x0000_i1059" type="#_x0000_t75" style="width:15pt;height:18pt" o:ole="">
            <v:imagedata r:id="rId75" o:title=""/>
          </v:shape>
          <o:OLEObject Type="Embed" ProgID="Equation.DSMT4" ShapeID="_x0000_i1059" DrawAspect="Content" ObjectID="_1541335919" r:id="rId76"/>
        </w:object>
      </w:r>
      <w:r w:rsidR="00705369">
        <w:t>进制的数</w:t>
      </w:r>
      <w:r w:rsidR="00705369">
        <w:rPr>
          <w:rFonts w:hint="eastAsia"/>
        </w:rPr>
        <w:t>.</w:t>
      </w:r>
    </w:p>
    <w:p w:rsidR="002D7A23" w:rsidRDefault="00252113" w:rsidP="003C60CF">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w:t>
      </w:r>
      <w:r w:rsidR="008E07ED">
        <w:rPr>
          <w:rFonts w:hint="eastAsia"/>
          <w:snapToGrid/>
        </w:rPr>
        <w:t>4</w:t>
      </w:r>
      <w:r>
        <w:rPr>
          <w:rFonts w:hint="eastAsia"/>
          <w:snapToGrid/>
        </w:rPr>
        <w:t>]</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v:shape id="_x0000_i1060" type="#_x0000_t75" style="width:12pt;height:18pt" o:ole="">
            <v:imagedata r:id="rId77" o:title=""/>
          </v:shape>
          <o:OLEObject Type="Embed" ProgID="Equation.DSMT4" ShapeID="_x0000_i1060" DrawAspect="Content" ObjectID="_1541335920" r:id="rId78"/>
        </w:object>
      </w:r>
      <w:r>
        <w:t>和</w:t>
      </w:r>
      <w:r w:rsidR="002D7A23" w:rsidRPr="002D7A23">
        <w:rPr>
          <w:position w:val="-12"/>
        </w:rPr>
        <w:object w:dxaOrig="260" w:dyaOrig="360">
          <v:shape id="_x0000_i1061" type="#_x0000_t75" style="width:12.75pt;height:18pt" o:ole="">
            <v:imagedata r:id="rId79" o:title=""/>
          </v:shape>
          <o:OLEObject Type="Embed" ProgID="Equation.DSMT4" ShapeID="_x0000_i1061" DrawAspect="Content" ObjectID="_1541335921" r:id="rId80"/>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v:shape id="_x0000_i1062" type="#_x0000_t75" style="width:35.25pt;height:15.75pt" o:ole="">
            <v:imagedata r:id="rId81" o:title=""/>
          </v:shape>
          <o:OLEObject Type="Embed" ProgID="Equation.DSMT4" ShapeID="_x0000_i1062" DrawAspect="Content" ObjectID="_1541335922" r:id="rId82"/>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rsidR="002D7A23" w:rsidRDefault="00252113" w:rsidP="003C60CF">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v:shape id="_x0000_i1063" type="#_x0000_t75" style="width:9.75pt;height:10.5pt" o:ole="">
            <v:imagedata r:id="rId83" o:title=""/>
          </v:shape>
          <o:OLEObject Type="Embed" ProgID="Equation.DSMT4" ShapeID="_x0000_i1063" DrawAspect="Content" ObjectID="_1541335923" r:id="rId84"/>
        </w:object>
      </w:r>
      <w:r>
        <w:t>通常取值较小</w:t>
      </w:r>
      <w:r>
        <w:rPr>
          <w:rFonts w:hint="eastAsia"/>
        </w:rPr>
        <w:t xml:space="preserve">, </w:t>
      </w:r>
      <w:r>
        <w:t>当</w:t>
      </w:r>
      <w:r w:rsidR="002D7A23" w:rsidRPr="002D7A23">
        <w:rPr>
          <w:position w:val="-6"/>
        </w:rPr>
        <w:object w:dxaOrig="200" w:dyaOrig="220">
          <v:shape id="_x0000_i1064" type="#_x0000_t75" style="width:9.75pt;height:10.5pt" o:ole="">
            <v:imagedata r:id="rId83" o:title=""/>
          </v:shape>
          <o:OLEObject Type="Embed" ProgID="Equation.DSMT4" ShapeID="_x0000_i1064" DrawAspect="Content" ObjectID="_1541335924" r:id="rId85"/>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v:shape id="_x0000_i1065" type="#_x0000_t75" style="width:15.75pt;height:12.75pt" o:ole="">
            <v:imagedata r:id="rId52" o:title=""/>
          </v:shape>
          <o:OLEObject Type="Embed" ProgID="Equation.DSMT4" ShapeID="_x0000_i1065" DrawAspect="Content" ObjectID="_1541335925" r:id="rId86"/>
        </w:object>
      </w:r>
      <w:r>
        <w:rPr>
          <w:rFonts w:hint="eastAsia"/>
        </w:rPr>
        <w:t xml:space="preserve">, </w:t>
      </w:r>
      <w:r>
        <w:rPr>
          <w:rFonts w:hint="eastAsia"/>
        </w:rPr>
        <w:t>当</w:t>
      </w:r>
      <w:r w:rsidR="002D7A23" w:rsidRPr="002D7A23">
        <w:rPr>
          <w:position w:val="-6"/>
        </w:rPr>
        <w:object w:dxaOrig="200" w:dyaOrig="220">
          <v:shape id="_x0000_i1066" type="#_x0000_t75" style="width:9.75pt;height:10.5pt" o:ole="">
            <v:imagedata r:id="rId83" o:title=""/>
          </v:shape>
          <o:OLEObject Type="Embed" ProgID="Equation.DSMT4" ShapeID="_x0000_i1066" DrawAspect="Content" ObjectID="_1541335926" r:id="rId87"/>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w:t>
      </w:r>
      <w:r w:rsidR="007C4B20">
        <w:rPr>
          <w:rFonts w:hint="eastAsia"/>
        </w:rPr>
        <w:t>6</w:t>
      </w:r>
      <w:r>
        <w:t>-</w:t>
      </w:r>
      <w:r w:rsidR="008E07ED">
        <w:rPr>
          <w:rFonts w:hint="eastAsia"/>
        </w:rPr>
        <w:t>18</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w:t>
      </w:r>
      <w:r w:rsidR="007C4B20">
        <w:rPr>
          <w:rFonts w:hint="eastAsia"/>
        </w:rPr>
        <w:t>6</w:t>
      </w:r>
      <w:r>
        <w:rPr>
          <w:rFonts w:hint="eastAsia"/>
        </w:rPr>
        <w:t>]</w:t>
      </w:r>
      <w:r>
        <w:rPr>
          <w:rFonts w:hint="eastAsia"/>
        </w:rPr>
        <w:t>的修改量为</w:t>
      </w:r>
      <w:r w:rsidR="002D7A23" w:rsidRPr="002D7A23">
        <w:rPr>
          <w:snapToGrid/>
          <w:position w:val="-4"/>
        </w:rPr>
        <w:object w:dxaOrig="320" w:dyaOrig="260">
          <v:shape id="_x0000_i1067" type="#_x0000_t75" style="width:15.75pt;height:12.75pt" o:ole="">
            <v:imagedata r:id="rId52" o:title=""/>
          </v:shape>
          <o:OLEObject Type="Embed" ProgID="Equation.DSMT4" ShapeID="_x0000_i1067" DrawAspect="Content" ObjectID="_1541335927" r:id="rId88"/>
        </w:object>
      </w:r>
      <w:r>
        <w:rPr>
          <w:rFonts w:hint="eastAsia"/>
          <w:snapToGrid/>
        </w:rPr>
        <w:t xml:space="preserve">, </w:t>
      </w:r>
      <w:r>
        <w:rPr>
          <w:snapToGrid/>
        </w:rPr>
        <w:t>文献</w:t>
      </w:r>
      <w:r>
        <w:rPr>
          <w:rFonts w:hint="eastAsia"/>
          <w:snapToGrid/>
        </w:rPr>
        <w:t>[1</w:t>
      </w:r>
      <w:r w:rsidR="007C4B20">
        <w:rPr>
          <w:rFonts w:hint="eastAsia"/>
          <w:snapToGrid/>
        </w:rPr>
        <w:t>7</w:t>
      </w:r>
      <w:r>
        <w:rPr>
          <w:rFonts w:hint="eastAsia"/>
          <w:snapToGrid/>
        </w:rPr>
        <w:t>]</w:t>
      </w:r>
      <w:r>
        <w:rPr>
          <w:rFonts w:hint="eastAsia"/>
          <w:snapToGrid/>
        </w:rPr>
        <w:t>的修改量为</w:t>
      </w:r>
      <w:r w:rsidR="002D7A23" w:rsidRPr="002D7A23">
        <w:rPr>
          <w:snapToGrid/>
          <w:position w:val="-6"/>
        </w:rPr>
        <w:object w:dxaOrig="340" w:dyaOrig="260">
          <v:shape id="_x0000_i1068" type="#_x0000_t75" style="width:17.25pt;height:12.75pt" o:ole="">
            <v:imagedata r:id="rId89" o:title=""/>
          </v:shape>
          <o:OLEObject Type="Embed" ProgID="Equation.DSMT4" ShapeID="_x0000_i1068" DrawAspect="Content" ObjectID="_1541335928" r:id="rId90"/>
        </w:object>
      </w:r>
      <w:r>
        <w:rPr>
          <w:rFonts w:hint="eastAsia"/>
          <w:snapToGrid/>
        </w:rPr>
        <w:t xml:space="preserve">, </w:t>
      </w:r>
      <w:r>
        <w:rPr>
          <w:snapToGrid/>
        </w:rPr>
        <w:t>文献</w:t>
      </w:r>
      <w:r>
        <w:rPr>
          <w:rFonts w:hint="eastAsia"/>
          <w:snapToGrid/>
        </w:rPr>
        <w:t>[1</w:t>
      </w:r>
      <w:r w:rsidR="008E07ED">
        <w:rPr>
          <w:rFonts w:hint="eastAsia"/>
          <w:snapToGrid/>
        </w:rPr>
        <w:t>8</w:t>
      </w:r>
      <w:r>
        <w:rPr>
          <w:rFonts w:hint="eastAsia"/>
          <w:snapToGrid/>
        </w:rPr>
        <w:t>]</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w:t>
      </w:r>
      <w:r w:rsidR="008E07ED">
        <w:rPr>
          <w:rFonts w:hint="eastAsia"/>
        </w:rPr>
        <w:t>1</w:t>
      </w:r>
      <w:r w:rsidR="007C4B20">
        <w:rPr>
          <w:rFonts w:hint="eastAsia"/>
        </w:rPr>
        <w:t>6-</w:t>
      </w:r>
      <w:r w:rsidR="008E07ED">
        <w:rPr>
          <w:rFonts w:hint="eastAsia"/>
        </w:rPr>
        <w:t>18</w:t>
      </w:r>
      <w:r>
        <w:t>]</w:t>
      </w:r>
      <w:r>
        <w:t>都会对嵌入掩体视觉质量产生较大影响</w:t>
      </w:r>
      <w:r>
        <w:rPr>
          <w:rFonts w:hint="eastAsia"/>
        </w:rPr>
        <w:t xml:space="preserve">. </w:t>
      </w:r>
      <w:r>
        <w:rPr>
          <w:rFonts w:hint="eastAsia"/>
        </w:rPr>
        <w:t>文献</w:t>
      </w:r>
      <w:r>
        <w:rPr>
          <w:rFonts w:hint="eastAsia"/>
        </w:rPr>
        <w:t>[</w:t>
      </w:r>
      <w:r w:rsidR="005B4F75">
        <w:t>8</w:t>
      </w:r>
      <w:r w:rsidR="005B4F75">
        <w:rPr>
          <w:rFonts w:hint="eastAsia"/>
        </w:rPr>
        <w:t>,</w:t>
      </w:r>
      <w:r>
        <w:rPr>
          <w:rFonts w:hint="eastAsia"/>
        </w:rPr>
        <w:t>1</w:t>
      </w:r>
      <w:r w:rsidR="008E07ED">
        <w:rPr>
          <w:rFonts w:hint="eastAsia"/>
        </w:rPr>
        <w:t>4</w:t>
      </w:r>
      <w:r>
        <w:rPr>
          <w:rFonts w:hint="eastAsia"/>
        </w:rPr>
        <w:t>-1</w:t>
      </w:r>
      <w:r w:rsidR="008E07ED">
        <w:rPr>
          <w:rFonts w:hint="eastAsia"/>
        </w:rPr>
        <w:t>8</w:t>
      </w:r>
      <w:r>
        <w:rPr>
          <w:rFonts w:hint="eastAsia"/>
        </w:rPr>
        <w:t>]</w:t>
      </w:r>
      <w:r>
        <w:rPr>
          <w:rFonts w:hint="eastAsia"/>
        </w:rPr>
        <w:t>的基本出发点是选取特</w:t>
      </w:r>
      <w:r>
        <w:rPr>
          <w:rFonts w:hint="eastAsia"/>
        </w:rPr>
        <w:lastRenderedPageBreak/>
        <w:t>殊的基向量</w:t>
      </w:r>
      <w:r>
        <w:rPr>
          <w:rFonts w:hint="eastAsia"/>
        </w:rPr>
        <w:t xml:space="preserve">, </w:t>
      </w:r>
      <w:r>
        <w:rPr>
          <w:rFonts w:hint="eastAsia"/>
        </w:rPr>
        <w:t>从而通过特定的基向量组合</w:t>
      </w:r>
      <w:r>
        <w:t>来构造出</w:t>
      </w:r>
      <w:del w:id="54" w:author="计科院" w:date="2016-11-17T11:08:00Z">
        <w:r w:rsidDel="00BE4F0D">
          <w:delText>0</w:delText>
        </w:r>
      </w:del>
      <w:ins w:id="55" w:author="计科院" w:date="2016-11-17T11:08:00Z">
        <w:r w:rsidR="00BE4F0D">
          <w:t>1</w:t>
        </w:r>
      </w:ins>
      <w:r>
        <w:rPr>
          <w:rFonts w:hint="eastAsia"/>
        </w:rPr>
        <w:t>为起始的连续组合数</w:t>
      </w:r>
      <w:r>
        <w:rPr>
          <w:rFonts w:hint="eastAsia"/>
        </w:rPr>
        <w:t xml:space="preserve">, </w:t>
      </w:r>
      <w:ins w:id="56" w:author="计科院" w:date="2016-11-17T11:09:00Z">
        <w:r w:rsidR="00BE4F0D">
          <w:rPr>
            <w:rFonts w:hint="eastAsia"/>
          </w:rPr>
          <w:t>结合不调整和对每个组合出的连续组合数进行调整来嵌入秘密信息</w:t>
        </w:r>
      </w:ins>
      <w:ins w:id="57" w:author="计科院" w:date="2016-11-17T11:10:00Z">
        <w:r w:rsidR="00BE4F0D">
          <w:rPr>
            <w:rFonts w:hint="eastAsia"/>
          </w:rPr>
          <w:t>，</w:t>
        </w:r>
      </w:ins>
      <w:r>
        <w:rPr>
          <w:rFonts w:hint="eastAsia"/>
          <w:snapToGrid/>
        </w:rPr>
        <w:t>而特定的嵌入策略会降低密写的安全性</w:t>
      </w:r>
      <w:r>
        <w:rPr>
          <w:rFonts w:hint="eastAsia"/>
          <w:snapToGrid/>
        </w:rPr>
        <w:t xml:space="preserve">; </w:t>
      </w:r>
      <w:r>
        <w:rPr>
          <w:rFonts w:hint="eastAsia"/>
          <w:snapToGrid/>
        </w:rPr>
        <w:t>对于文献</w:t>
      </w:r>
      <w:r w:rsidR="005B4F75">
        <w:rPr>
          <w:rFonts w:hint="eastAsia"/>
          <w:snapToGrid/>
        </w:rPr>
        <w:t>[14]</w:t>
      </w:r>
      <w:r w:rsidR="005B4F75">
        <w:rPr>
          <w:rFonts w:hint="eastAsia"/>
          <w:snapToGrid/>
        </w:rPr>
        <w:t>当</w:t>
      </w:r>
      <w:r w:rsidR="005B4F75" w:rsidRPr="005B4F75">
        <w:rPr>
          <w:rFonts w:hint="eastAsia"/>
          <w:i/>
          <w:snapToGrid/>
        </w:rPr>
        <w:t>n</w:t>
      </w:r>
      <w:r w:rsidR="005B4F75">
        <w:rPr>
          <w:snapToGrid/>
        </w:rPr>
        <w:t>&gt;2</w:t>
      </w:r>
      <w:r w:rsidR="005B4F75">
        <w:rPr>
          <w:rFonts w:hint="eastAsia"/>
          <w:snapToGrid/>
        </w:rPr>
        <w:t>时和</w:t>
      </w:r>
      <w:r w:rsidR="005B4F75">
        <w:rPr>
          <w:snapToGrid/>
        </w:rPr>
        <w:t>文献</w:t>
      </w:r>
      <w:r>
        <w:rPr>
          <w:rFonts w:hint="eastAsia"/>
          <w:snapToGrid/>
        </w:rPr>
        <w:t>[</w:t>
      </w:r>
      <w:r>
        <w:t>1</w:t>
      </w:r>
      <w:r w:rsidR="005B4F75">
        <w:t>6</w:t>
      </w:r>
      <w:r>
        <w:t>-</w:t>
      </w:r>
      <w:r>
        <w:rPr>
          <w:rFonts w:hint="eastAsia"/>
        </w:rPr>
        <w:t>1</w:t>
      </w:r>
      <w:r w:rsidR="007C4B20">
        <w:rPr>
          <w:rFonts w:hint="eastAsia"/>
        </w:rPr>
        <w:t>7</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w:t>
      </w:r>
      <w:r w:rsidR="00450EFD">
        <w:rPr>
          <w:snapToGrid/>
        </w:rPr>
        <w:t>8</w:t>
      </w:r>
      <w:r w:rsidR="00450EFD">
        <w:rPr>
          <w:rFonts w:hint="eastAsia"/>
          <w:snapToGrid/>
        </w:rPr>
        <w:t>,</w:t>
      </w:r>
      <w:r>
        <w:rPr>
          <w:rFonts w:hint="eastAsia"/>
          <w:snapToGrid/>
        </w:rPr>
        <w:t>1</w:t>
      </w:r>
      <w:r w:rsidR="007C4B20">
        <w:rPr>
          <w:rFonts w:hint="eastAsia"/>
          <w:snapToGrid/>
        </w:rPr>
        <w:t>5</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sidR="00450EFD">
        <w:rPr>
          <w:rFonts w:hint="eastAsia"/>
          <w:snapToGrid/>
        </w:rPr>
        <w:t>[</w:t>
      </w:r>
      <w:r w:rsidR="00450EFD">
        <w:rPr>
          <w:snapToGrid/>
        </w:rPr>
        <w:t>8</w:t>
      </w:r>
      <w:r>
        <w:rPr>
          <w:rFonts w:hint="eastAsia"/>
          <w:snapToGrid/>
        </w:rPr>
        <w:t>]</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w:t>
      </w:r>
      <w:r w:rsidR="007C4B20">
        <w:rPr>
          <w:rFonts w:hint="eastAsia"/>
        </w:rPr>
        <w:t>5</w:t>
      </w:r>
      <w:r>
        <w:rPr>
          <w:rFonts w:hint="eastAsia"/>
        </w:rPr>
        <w:t>]</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rsidR="002D7A23" w:rsidRDefault="00252113" w:rsidP="003C60CF">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58" w:author="计科院" w:date="2016-11-17T11:07:00Z">
        <w:r w:rsidR="00BE4F0D">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w:t>
      </w:r>
      <w:r w:rsidR="00450EFD" w:rsidRPr="00E73903">
        <w:rPr>
          <w:rFonts w:hint="eastAsia"/>
          <w:snapToGrid/>
          <w:highlight w:val="lightGray"/>
        </w:rPr>
        <w:t>避免了文献</w:t>
      </w:r>
      <w:r w:rsidR="00450EFD">
        <w:rPr>
          <w:rFonts w:hint="eastAsia"/>
        </w:rPr>
        <w:t>[8</w:t>
      </w:r>
      <w:r w:rsidR="00450EFD">
        <w:t>,14-18]</w:t>
      </w:r>
      <w:r w:rsidR="00450EFD">
        <w:rPr>
          <w:rFonts w:hint="eastAsia"/>
          <w:snapToGrid/>
          <w:highlight w:val="lightGray"/>
        </w:rPr>
        <w:t>选取特殊的基向量</w:t>
      </w:r>
      <w:r>
        <w:rPr>
          <w:rFonts w:hint="eastAsia"/>
          <w:snapToGrid/>
        </w:rPr>
        <w:t xml:space="preserve">, </w:t>
      </w:r>
      <w:r>
        <w:rPr>
          <w:rFonts w:hint="eastAsia"/>
          <w:snapToGrid/>
          <w:highlight w:val="lightGray"/>
        </w:rPr>
        <w:t>同时避免了文献</w:t>
      </w:r>
      <w:r>
        <w:rPr>
          <w:rFonts w:hint="eastAsia"/>
          <w:snapToGrid/>
          <w:highlight w:val="lightGray"/>
        </w:rPr>
        <w:t>[</w:t>
      </w:r>
      <w:r w:rsidR="00450EFD">
        <w:rPr>
          <w:rFonts w:hint="eastAsia"/>
          <w:snapToGrid/>
          <w:highlight w:val="lightGray"/>
        </w:rPr>
        <w:t>16-18</w:t>
      </w:r>
      <w:r>
        <w:rPr>
          <w:rFonts w:hint="eastAsia"/>
          <w:snapToGrid/>
          <w:highlight w:val="lightGray"/>
        </w:rPr>
        <w:t>]</w:t>
      </w:r>
      <w:r w:rsidR="00450EFD">
        <w:t>会对嵌入掩体视觉质量产生较大影响</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59"/>
      <w:r>
        <w:rPr>
          <w:rFonts w:hint="eastAsia"/>
          <w:snapToGrid/>
        </w:rPr>
        <w:t>性</w:t>
      </w:r>
      <w:r>
        <w:rPr>
          <w:rFonts w:hint="eastAsia"/>
          <w:snapToGrid/>
        </w:rPr>
        <w:t xml:space="preserve">. </w:t>
      </w:r>
      <w:commentRangeEnd w:id="59"/>
      <w:r>
        <w:rPr>
          <w:rStyle w:val="ab"/>
        </w:rPr>
        <w:commentReference w:id="59"/>
      </w:r>
    </w:p>
    <w:p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w:t>
      </w:r>
      <w:r w:rsidR="00BD6661">
        <w:rPr>
          <w:rFonts w:hint="eastAsia"/>
        </w:rPr>
        <w:t xml:space="preserve">; </w:t>
      </w:r>
      <w:r>
        <w:rPr>
          <w:rFonts w:hint="eastAsia"/>
        </w:rPr>
        <w:t>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sidR="00BD6661">
        <w:rPr>
          <w:rFonts w:hint="eastAsia"/>
          <w:snapToGrid/>
        </w:rPr>
        <w:t xml:space="preserve">; </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15"/>
    <w:bookmarkEnd w:id="16"/>
    <w:p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D1000D" w:rsidRPr="002D7A23">
        <w:rPr>
          <w:snapToGrid/>
          <w:position w:val="-12"/>
        </w:rPr>
        <w:object w:dxaOrig="1920" w:dyaOrig="360">
          <v:shape id="_x0000_i1069" type="#_x0000_t75" style="width:82.5pt;height:16.15pt" o:ole="">
            <v:imagedata r:id="rId91" o:title=""/>
          </v:shape>
          <o:OLEObject Type="Embed" ProgID="Equation.DSMT4" ShapeID="_x0000_i1069" DrawAspect="Content" ObjectID="_1541335929" r:id="rId92"/>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v:shape id="_x0000_i1070" type="#_x0000_t75" style="width:15pt;height:12.75pt" o:ole="">
            <v:imagedata r:id="rId15" o:title=""/>
          </v:shape>
          <o:OLEObject Type="Embed" ProgID="Equation.DSMT4" ShapeID="_x0000_i1070" DrawAspect="Content" ObjectID="_1541335930" r:id="rId93"/>
        </w:object>
      </w:r>
      <w:r w:rsidR="0098429C">
        <w:rPr>
          <w:rFonts w:hint="eastAsia"/>
          <w:snapToGrid/>
        </w:rPr>
        <w:t>来嵌入一个</w:t>
      </w:r>
      <w:r w:rsidR="0098429C" w:rsidRPr="002D7A23">
        <w:rPr>
          <w:rFonts w:hint="eastAsia"/>
          <w:snapToGrid/>
          <w:position w:val="-6"/>
        </w:rPr>
        <w:object w:dxaOrig="619" w:dyaOrig="280">
          <v:shape id="_x0000_i1071" type="#_x0000_t75" style="width:25.5pt;height:11.25pt" o:ole="">
            <v:imagedata r:id="rId19" o:title=""/>
          </v:shape>
          <o:OLEObject Type="Embed" ProgID="Equation.DSMT4" ShapeID="_x0000_i1071" DrawAspect="Content" ObjectID="_1541335931" r:id="rId94"/>
        </w:object>
      </w:r>
      <w:r w:rsidR="00460678">
        <w:rPr>
          <w:rFonts w:hint="eastAsia"/>
          <w:snapToGrid/>
        </w:rPr>
        <w:t>进制</w:t>
      </w:r>
      <w:r w:rsidR="0098429C">
        <w:rPr>
          <w:rFonts w:hint="eastAsia"/>
          <w:snapToGrid/>
        </w:rPr>
        <w:t>数</w:t>
      </w:r>
      <w:r w:rsidR="00460678" w:rsidRPr="00460678">
        <w:rPr>
          <w:snapToGrid/>
          <w:position w:val="-6"/>
        </w:rPr>
        <w:object w:dxaOrig="220" w:dyaOrig="279">
          <v:shape id="_x0000_i1072" type="#_x0000_t75" style="width:10.5pt;height:15pt" o:ole="">
            <v:imagedata r:id="rId95" o:title=""/>
          </v:shape>
          <o:OLEObject Type="Embed" ProgID="Equation.DSMT4" ShapeID="_x0000_i1072" DrawAspect="Content" ObjectID="_1541335932" r:id="rId96"/>
        </w:object>
      </w:r>
      <w:r w:rsidR="00DA5E35">
        <w:rPr>
          <w:rFonts w:hint="eastAsia"/>
          <w:snapToGrid/>
        </w:rPr>
        <w:t>,</w:t>
      </w:r>
      <w:r w:rsidR="0098429C">
        <w:rPr>
          <w:rFonts w:hint="eastAsia"/>
          <w:snapToGrid/>
        </w:rPr>
        <w:t>其基本原理是：</w:t>
      </w:r>
    </w:p>
    <w:p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00D1000D" w:rsidRPr="00C563BF">
        <w:rPr>
          <w:position w:val="-12"/>
        </w:rPr>
        <w:object w:dxaOrig="320" w:dyaOrig="360">
          <v:shape id="_x0000_i1505" type="#_x0000_t75" style="width:13.15pt;height:15pt" o:ole="">
            <v:imagedata r:id="rId97" o:title=""/>
          </v:shape>
          <o:OLEObject Type="Embed" ProgID="Equation.DSMT4" ShapeID="_x0000_i1505" DrawAspect="Content" ObjectID="_1541335933" r:id="rId98"/>
        </w:object>
      </w:r>
      <w:r>
        <w:t>的映射值</w:t>
      </w:r>
      <w:r w:rsidR="00460678" w:rsidRPr="00C563BF">
        <w:rPr>
          <w:position w:val="-10"/>
        </w:rPr>
        <w:object w:dxaOrig="240" w:dyaOrig="320">
          <v:shape id="_x0000_i1073" type="#_x0000_t75" style="width:12pt;height:15.75pt" o:ole="">
            <v:imagedata r:id="rId99" o:title=""/>
          </v:shape>
          <o:OLEObject Type="Embed" ProgID="Equation.DSMT4" ShapeID="_x0000_i1073" DrawAspect="Content" ObjectID="_1541335934" r:id="rId100"/>
        </w:object>
      </w:r>
    </w:p>
    <w:tbl>
      <w:tblPr>
        <w:tblW w:w="4706" w:type="dxa"/>
        <w:tblLayout w:type="fixed"/>
        <w:tblLook w:val="04A0"/>
      </w:tblPr>
      <w:tblGrid>
        <w:gridCol w:w="4077"/>
        <w:gridCol w:w="629"/>
      </w:tblGrid>
      <w:tr w:rsidR="00460678" w:rsidTr="007D7E0E">
        <w:tc>
          <w:tcPr>
            <w:tcW w:w="4077" w:type="dxa"/>
          </w:tcPr>
          <w:p w:rsidR="00460678" w:rsidRPr="00460678" w:rsidRDefault="00D1000D" w:rsidP="00D03C9D">
            <w:pPr>
              <w:adjustRightInd w:val="0"/>
              <w:ind w:firstLine="0"/>
              <w:jc w:val="center"/>
              <w:rPr>
                <w:snapToGrid/>
                <w:position w:val="-12"/>
              </w:rPr>
            </w:pPr>
            <w:r w:rsidRPr="002D7A23">
              <w:rPr>
                <w:snapToGrid/>
                <w:position w:val="-28"/>
              </w:rPr>
              <w:object w:dxaOrig="2480" w:dyaOrig="680">
                <v:shape id="_x0000_i1074" type="#_x0000_t75" style="width:101.65pt;height:27.75pt" o:ole="">
                  <v:imagedata r:id="rId101" o:title=""/>
                </v:shape>
                <o:OLEObject Type="Embed" ProgID="Equation.DSMT4" ShapeID="_x0000_i1074" DrawAspect="Content" ObjectID="_1541335935" r:id="rId102"/>
              </w:object>
            </w:r>
          </w:p>
        </w:tc>
        <w:tc>
          <w:tcPr>
            <w:tcW w:w="629" w:type="dxa"/>
          </w:tcPr>
          <w:p w:rsidR="00460678" w:rsidRDefault="00460678" w:rsidP="00D03C9D">
            <w:pPr>
              <w:adjustRightInd w:val="0"/>
              <w:ind w:right="104" w:firstLine="0"/>
              <w:jc w:val="right"/>
              <w:rPr>
                <w:snapToGrid/>
              </w:rPr>
            </w:pPr>
          </w:p>
          <w:p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rsidR="00460678" w:rsidRDefault="00460678" w:rsidP="00D03C9D">
            <w:pPr>
              <w:adjustRightInd w:val="0"/>
              <w:ind w:right="208" w:firstLine="0"/>
              <w:jc w:val="right"/>
              <w:rPr>
                <w:snapToGrid/>
              </w:rPr>
            </w:pPr>
          </w:p>
        </w:tc>
      </w:tr>
    </w:tbl>
    <w:p w:rsidR="0098429C" w:rsidRDefault="00460678" w:rsidP="00D03C9D">
      <w:pPr>
        <w:adjustRightInd w:val="0"/>
        <w:spacing w:line="400" w:lineRule="exact"/>
        <w:rPr>
          <w:snapToGrid/>
        </w:rPr>
      </w:pPr>
      <w:r>
        <w:rPr>
          <w:snapToGrid/>
        </w:rPr>
        <w:lastRenderedPageBreak/>
        <w:t>若</w:t>
      </w:r>
      <w:r w:rsidR="00D1000D" w:rsidRPr="00C563BF">
        <w:rPr>
          <w:position w:val="-10"/>
        </w:rPr>
        <w:object w:dxaOrig="240" w:dyaOrig="320">
          <v:shape id="_x0000_i1075" type="#_x0000_t75" style="width:10.15pt;height:13.5pt" o:ole="">
            <v:imagedata r:id="rId99" o:title=""/>
          </v:shape>
          <o:OLEObject Type="Embed" ProgID="Equation.DSMT4" ShapeID="_x0000_i1075" DrawAspect="Content" ObjectID="_1541335936" r:id="rId103"/>
        </w:object>
      </w:r>
      <w:r>
        <w:t>和待嵌入</w:t>
      </w:r>
      <w:r>
        <w:rPr>
          <w:rFonts w:hint="eastAsia"/>
        </w:rPr>
        <w:t>数</w:t>
      </w:r>
      <w:r w:rsidR="00D1000D" w:rsidRPr="00460678">
        <w:rPr>
          <w:snapToGrid/>
          <w:position w:val="-6"/>
        </w:rPr>
        <w:object w:dxaOrig="220" w:dyaOrig="279">
          <v:shape id="_x0000_i1076" type="#_x0000_t75" style="width:8.25pt;height:11.65pt" o:ole="">
            <v:imagedata r:id="rId95" o:title=""/>
          </v:shape>
          <o:OLEObject Type="Embed" ProgID="Equation.DSMT4" ShapeID="_x0000_i1076" DrawAspect="Content" ObjectID="_1541335937" r:id="rId104"/>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计算映射值</w:t>
      </w:r>
      <w:r w:rsidR="00D1000D" w:rsidRPr="00C563BF">
        <w:rPr>
          <w:position w:val="-10"/>
        </w:rPr>
        <w:object w:dxaOrig="240" w:dyaOrig="320">
          <v:shape id="_x0000_i1077" type="#_x0000_t75" style="width:10.5pt;height:13.9pt" o:ole="">
            <v:imagedata r:id="rId99" o:title=""/>
          </v:shape>
          <o:OLEObject Type="Embed" ProgID="Equation.DSMT4" ShapeID="_x0000_i1077" DrawAspect="Content" ObjectID="_1541335938" r:id="rId105"/>
        </w:object>
      </w:r>
      <w:r>
        <w:t>和</w:t>
      </w:r>
      <w:r w:rsidR="00D1000D" w:rsidRPr="00460678">
        <w:rPr>
          <w:snapToGrid/>
          <w:position w:val="-6"/>
        </w:rPr>
        <w:object w:dxaOrig="220" w:dyaOrig="279">
          <v:shape id="_x0000_i1078" type="#_x0000_t75" style="width:8.25pt;height:12pt" o:ole="">
            <v:imagedata r:id="rId95" o:title=""/>
          </v:shape>
          <o:OLEObject Type="Embed" ProgID="Equation.DSMT4" ShapeID="_x0000_i1078" DrawAspect="Content" ObjectID="_1541335939" r:id="rId106"/>
        </w:object>
      </w:r>
      <w:r>
        <w:rPr>
          <w:snapToGrid/>
        </w:rPr>
        <w:t>之间的</w:t>
      </w:r>
      <w:r>
        <w:rPr>
          <w:rFonts w:hint="eastAsia"/>
          <w:snapToGrid/>
        </w:rPr>
        <w:t>模</w:t>
      </w:r>
      <w:r w:rsidR="00D1000D" w:rsidRPr="00460678">
        <w:rPr>
          <w:snapToGrid/>
          <w:position w:val="-6"/>
        </w:rPr>
        <w:object w:dxaOrig="620" w:dyaOrig="279">
          <v:shape id="_x0000_i1079" type="#_x0000_t75" style="width:26.65pt;height:12pt" o:ole="">
            <v:imagedata r:id="rId107" o:title=""/>
          </v:shape>
          <o:OLEObject Type="Embed" ProgID="Equation.DSMT4" ShapeID="_x0000_i1079" DrawAspect="Content" ObjectID="_1541335940" r:id="rId108"/>
        </w:object>
      </w:r>
      <w:r>
        <w:rPr>
          <w:snapToGrid/>
        </w:rPr>
        <w:t>差值</w:t>
      </w:r>
      <w:r w:rsidR="00D1000D" w:rsidRPr="00DA5E35">
        <w:rPr>
          <w:snapToGrid/>
          <w:position w:val="-10"/>
        </w:rPr>
        <w:object w:dxaOrig="1800" w:dyaOrig="320">
          <v:shape id="_x0000_i1080" type="#_x0000_t75" style="width:78.4pt;height:13.9pt" o:ole="">
            <v:imagedata r:id="rId109" o:title=""/>
          </v:shape>
          <o:OLEObject Type="Embed" ProgID="Equation.DSMT4" ShapeID="_x0000_i1080" DrawAspect="Content" ObjectID="_1541335941" r:id="rId110"/>
        </w:object>
      </w:r>
      <w:r w:rsidR="00492BEB">
        <w:rPr>
          <w:rFonts w:hint="eastAsia"/>
          <w:snapToGrid/>
        </w:rPr>
        <w:t>,</w:t>
      </w:r>
      <w:r w:rsidR="00492BEB">
        <w:t>按式</w:t>
      </w:r>
      <w:r w:rsidR="00492BEB">
        <w:rPr>
          <w:rFonts w:hint="eastAsia"/>
        </w:rPr>
        <w:t>(3)</w:t>
      </w:r>
      <w:r w:rsidR="00492BEB">
        <w:rPr>
          <w:rFonts w:hint="eastAsia"/>
        </w:rPr>
        <w:t>对</w:t>
      </w:r>
      <w:r w:rsidR="00D1000D" w:rsidRPr="00C563BF">
        <w:rPr>
          <w:position w:val="-12"/>
        </w:rPr>
        <w:object w:dxaOrig="320" w:dyaOrig="360">
          <v:shape id="_x0000_i1081" type="#_x0000_t75" style="width:12.4pt;height:14.25pt" o:ole="">
            <v:imagedata r:id="rId97" o:title=""/>
          </v:shape>
          <o:OLEObject Type="Embed" ProgID="Equation.DSMT4" ShapeID="_x0000_i1081" DrawAspect="Content" ObjectID="_1541335942" r:id="rId111"/>
        </w:object>
      </w:r>
      <w:r w:rsidR="00492BEB">
        <w:t>中的元素进行调整</w:t>
      </w:r>
      <w:r w:rsidR="00492BEB">
        <w:rPr>
          <w:rFonts w:hint="eastAsia"/>
        </w:rPr>
        <w:t>，</w:t>
      </w:r>
      <w:r w:rsidR="00492BEB">
        <w:t>使得调整后的</w:t>
      </w:r>
      <w:r w:rsidR="00492BEB" w:rsidRPr="00C563BF">
        <w:rPr>
          <w:position w:val="-12"/>
        </w:rPr>
        <w:object w:dxaOrig="320" w:dyaOrig="360">
          <v:shape id="_x0000_i1082" type="#_x0000_t75" style="width:15.75pt;height:18pt" o:ole="">
            <v:imagedata r:id="rId97" o:title=""/>
          </v:shape>
          <o:OLEObject Type="Embed" ProgID="Equation.DSMT4" ShapeID="_x0000_i1082" DrawAspect="Content" ObjectID="_1541335943" r:id="rId112"/>
        </w:object>
      </w:r>
      <w:r w:rsidR="00492BEB">
        <w:t>式</w:t>
      </w:r>
      <w:r w:rsidR="00492BEB">
        <w:rPr>
          <w:rFonts w:hint="eastAsia"/>
        </w:rPr>
        <w:t>(1)</w:t>
      </w:r>
      <w:r w:rsidR="00492BEB">
        <w:rPr>
          <w:rFonts w:hint="eastAsia"/>
        </w:rPr>
        <w:t>映射值与</w:t>
      </w:r>
      <w:r w:rsidR="00492BEB" w:rsidRPr="00460678">
        <w:rPr>
          <w:snapToGrid/>
          <w:position w:val="-6"/>
        </w:rPr>
        <w:object w:dxaOrig="220" w:dyaOrig="279">
          <v:shape id="_x0000_i1083" type="#_x0000_t75" style="width:10.5pt;height:15pt" o:ole="">
            <v:imagedata r:id="rId95" o:title=""/>
          </v:shape>
          <o:OLEObject Type="Embed" ProgID="Equation.DSMT4" ShapeID="_x0000_i1083" DrawAspect="Content" ObjectID="_1541335944" r:id="rId113"/>
        </w:object>
      </w:r>
      <w:r w:rsidR="00492BEB">
        <w:rPr>
          <w:snapToGrid/>
        </w:rPr>
        <w:t>相等</w:t>
      </w:r>
      <w:r w:rsidR="00492BEB">
        <w:rPr>
          <w:rFonts w:hint="eastAsia"/>
          <w:snapToGrid/>
        </w:rPr>
        <w:t>.</w:t>
      </w:r>
    </w:p>
    <w:tbl>
      <w:tblPr>
        <w:tblW w:w="4706" w:type="dxa"/>
        <w:tblLayout w:type="fixed"/>
        <w:tblLook w:val="04A0"/>
      </w:tblPr>
      <w:tblGrid>
        <w:gridCol w:w="4077"/>
        <w:gridCol w:w="629"/>
      </w:tblGrid>
      <w:tr w:rsidR="00460678" w:rsidTr="007D7E0E">
        <w:tc>
          <w:tcPr>
            <w:tcW w:w="4077" w:type="dxa"/>
          </w:tcPr>
          <w:p w:rsidR="00460678" w:rsidRDefault="00D1000D" w:rsidP="00D03C9D">
            <w:pPr>
              <w:adjustRightInd w:val="0"/>
              <w:ind w:firstLine="0"/>
              <w:jc w:val="center"/>
              <w:rPr>
                <w:snapToGrid/>
              </w:rPr>
            </w:pPr>
            <w:r w:rsidRPr="002D7A23">
              <w:rPr>
                <w:snapToGrid/>
                <w:position w:val="-10"/>
              </w:rPr>
              <w:object w:dxaOrig="2260" w:dyaOrig="320">
                <v:shape id="_x0000_i1084" type="#_x0000_t75" style="width:97.5pt;height:13.5pt" o:ole="">
                  <v:imagedata r:id="rId114" o:title=""/>
                </v:shape>
                <o:OLEObject Type="Embed" ProgID="Equation.DSMT4" ShapeID="_x0000_i1084" DrawAspect="Content" ObjectID="_1541335945" r:id="rId115"/>
              </w:object>
            </w:r>
          </w:p>
        </w:tc>
        <w:tc>
          <w:tcPr>
            <w:tcW w:w="629" w:type="dxa"/>
          </w:tcPr>
          <w:p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rsidTr="00492BEB">
        <w:tc>
          <w:tcPr>
            <w:tcW w:w="4077" w:type="dxa"/>
            <w:vAlign w:val="center"/>
          </w:tcPr>
          <w:p w:rsidR="00C01612" w:rsidRPr="00460678" w:rsidRDefault="00D1000D" w:rsidP="00492BEB">
            <w:pPr>
              <w:ind w:firstLine="0"/>
              <w:jc w:val="center"/>
              <w:rPr>
                <w:snapToGrid/>
                <w:position w:val="-12"/>
              </w:rPr>
            </w:pPr>
            <w:r w:rsidRPr="00C01612">
              <w:rPr>
                <w:position w:val="-32"/>
              </w:rPr>
              <w:object w:dxaOrig="1780" w:dyaOrig="760">
                <v:shape id="_x0000_i1085" type="#_x0000_t75" alt="" style="width:81.75pt;height:35.25pt" o:ole="">
                  <v:imagedata r:id="rId116" o:title=""/>
                </v:shape>
                <o:OLEObject Type="Embed" ProgID="Equation.DSMT4" ShapeID="_x0000_i1085" DrawAspect="Content" ObjectID="_1541335946" r:id="rId117"/>
              </w:object>
            </w:r>
          </w:p>
        </w:tc>
        <w:tc>
          <w:tcPr>
            <w:tcW w:w="629" w:type="dxa"/>
            <w:vAlign w:val="center"/>
          </w:tcPr>
          <w:p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v:shape id="_x0000_i1086" type="#_x0000_t75" style="width:14.25pt;height:18pt" o:ole="">
            <v:imagedata r:id="rId118" o:title=""/>
          </v:shape>
          <o:OLEObject Type="Embed" ProgID="Equation.DSMT4" ShapeID="_x0000_i1086" DrawAspect="Content" ObjectID="_1541335947" r:id="rId119"/>
        </w:object>
      </w:r>
      <w:r>
        <w:t>和</w:t>
      </w:r>
      <w:r w:rsidRPr="00DA5E35">
        <w:rPr>
          <w:position w:val="-12"/>
        </w:rPr>
        <w:object w:dxaOrig="660" w:dyaOrig="360">
          <v:shape id="_x0000_i1087" type="#_x0000_t75" style="width:33pt;height:18pt" o:ole="">
            <v:imagedata r:id="rId120" o:title=""/>
          </v:shape>
          <o:OLEObject Type="Embed" ProgID="Equation.DSMT4" ShapeID="_x0000_i1087" DrawAspect="Content" ObjectID="_1541335948" r:id="rId121"/>
        </w:object>
      </w:r>
      <w:r>
        <w:t>分别是</w:t>
      </w:r>
      <w:r w:rsidR="00D1000D" w:rsidRPr="00C563BF">
        <w:rPr>
          <w:position w:val="-12"/>
        </w:rPr>
        <w:object w:dxaOrig="320" w:dyaOrig="360">
          <v:shape id="_x0000_i1088" type="#_x0000_t75" style="width:13.15pt;height:15pt" o:ole="">
            <v:imagedata r:id="rId97" o:title=""/>
          </v:shape>
          <o:OLEObject Type="Embed" ProgID="Equation.DSMT4" ShapeID="_x0000_i1088" DrawAspect="Content" ObjectID="_1541335949" r:id="rId122"/>
        </w:object>
      </w:r>
      <w:r>
        <w:t>的第</w:t>
      </w:r>
      <w:r w:rsidRPr="00C563BF">
        <w:rPr>
          <w:position w:val="-6"/>
        </w:rPr>
        <w:object w:dxaOrig="180" w:dyaOrig="220">
          <v:shape id="_x0000_i1089" type="#_x0000_t75" style="width:9pt;height:10.5pt" o:ole="">
            <v:imagedata r:id="rId123" o:title=""/>
          </v:shape>
          <o:OLEObject Type="Embed" ProgID="Equation.DSMT4" ShapeID="_x0000_i1089" DrawAspect="Content" ObjectID="_1541335950" r:id="rId124"/>
        </w:object>
      </w:r>
      <w:r>
        <w:t>个元素</w:t>
      </w:r>
      <w:r>
        <w:rPr>
          <w:rFonts w:hint="eastAsia"/>
        </w:rPr>
        <w:t xml:space="preserve">, </w:t>
      </w:r>
      <w:r>
        <w:rPr>
          <w:rFonts w:hint="eastAsia"/>
        </w:rPr>
        <w:t>和</w:t>
      </w:r>
      <w:r>
        <w:t>第</w:t>
      </w:r>
      <w:r w:rsidR="00D1000D" w:rsidRPr="00C563BF">
        <w:rPr>
          <w:position w:val="-6"/>
        </w:rPr>
        <w:object w:dxaOrig="920" w:dyaOrig="279">
          <v:shape id="_x0000_i1090" type="#_x0000_t75" style="width:42.4pt;height:13.15pt" o:ole="">
            <v:imagedata r:id="rId125" o:title=""/>
          </v:shape>
          <o:OLEObject Type="Embed" ProgID="Equation.DSMT4" ShapeID="_x0000_i1090" DrawAspect="Content" ObjectID="_1541335951" r:id="rId126"/>
        </w:object>
      </w:r>
      <w:r>
        <w:t>个元素</w:t>
      </w:r>
      <w:r>
        <w:rPr>
          <w:rFonts w:hint="eastAsia"/>
        </w:rPr>
        <w:t>.</w:t>
      </w:r>
    </w:p>
    <w:p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r w:rsidR="00644B61">
        <w:rPr>
          <w:rFonts w:hint="eastAsia"/>
          <w:snapToGrid/>
        </w:rPr>
        <w:t>个载体数据</w:t>
      </w:r>
      <w:r w:rsidR="00D1000D" w:rsidRPr="00C563BF">
        <w:rPr>
          <w:position w:val="-12"/>
        </w:rPr>
        <w:object w:dxaOrig="1240" w:dyaOrig="360">
          <v:shape id="_x0000_i1091" type="#_x0000_t75" style="width:51.4pt;height:15pt" o:ole="">
            <v:imagedata r:id="rId127" o:title=""/>
          </v:shape>
          <o:OLEObject Type="Embed" ProgID="Equation.DSMT4" ShapeID="_x0000_i1091" DrawAspect="Content" ObjectID="_1541335952" r:id="rId128"/>
        </w:object>
      </w:r>
      <w:r w:rsidR="00644B61">
        <w:rPr>
          <w:rFonts w:hint="eastAsia"/>
          <w:snapToGrid/>
        </w:rPr>
        <w:t>构成的</w:t>
      </w:r>
      <w:r w:rsidR="00EA6E7A">
        <w:rPr>
          <w:rFonts w:hint="eastAsia"/>
          <w:snapToGrid/>
        </w:rPr>
        <w:t>载体向量</w:t>
      </w:r>
      <w:r w:rsidR="00D1000D" w:rsidRPr="002D7A23">
        <w:rPr>
          <w:snapToGrid/>
          <w:position w:val="-12"/>
        </w:rPr>
        <w:object w:dxaOrig="320" w:dyaOrig="360">
          <v:shape id="_x0000_i1092" type="#_x0000_t75" style="width:12.4pt;height:14.25pt" o:ole="">
            <v:imagedata r:id="rId129" o:title=""/>
          </v:shape>
          <o:OLEObject Type="Embed" ProgID="Equation.DSMT4" ShapeID="_x0000_i1092" DrawAspect="Content" ObjectID="_1541335953" r:id="rId130"/>
        </w:object>
      </w:r>
      <w:r w:rsidR="00644B61">
        <w:rPr>
          <w:rFonts w:hint="eastAsia"/>
          <w:snapToGrid/>
        </w:rPr>
        <w:t>,</w:t>
      </w:r>
      <w:r w:rsidR="00644B61">
        <w:rPr>
          <w:rFonts w:hint="eastAsia"/>
          <w:snapToGrid/>
        </w:rPr>
        <w:t>对应的基向量</w:t>
      </w:r>
      <w:r w:rsidR="00D1000D" w:rsidRPr="002D7A23">
        <w:rPr>
          <w:snapToGrid/>
          <w:position w:val="-12"/>
        </w:rPr>
        <w:object w:dxaOrig="1760" w:dyaOrig="360">
          <v:shape id="_x0000_i1093" type="#_x0000_t75" style="width:75.75pt;height:16.15pt" o:ole="">
            <v:imagedata r:id="rId131" o:title=""/>
          </v:shape>
          <o:OLEObject Type="Embed" ProgID="Equation.DSMT4" ShapeID="_x0000_i1093" DrawAspect="Content" ObjectID="_1541335954" r:id="rId132"/>
        </w:object>
      </w:r>
      <w:r w:rsidR="00644B61">
        <w:rPr>
          <w:rFonts w:hint="eastAsia"/>
          <w:snapToGrid/>
        </w:rPr>
        <w:t>以及要嵌入的秘密信息</w:t>
      </w:r>
      <w:r w:rsidR="00D1000D" w:rsidRPr="00C01612">
        <w:rPr>
          <w:i/>
          <w:snapToGrid/>
          <w:position w:val="-12"/>
        </w:rPr>
        <w:object w:dxaOrig="740" w:dyaOrig="360">
          <v:shape id="_x0000_i1094" type="#_x0000_t75" style="width:30.4pt;height:14.65pt" o:ole="">
            <v:imagedata r:id="rId133" o:title=""/>
          </v:shape>
          <o:OLEObject Type="Embed" ProgID="Equation.DSMT4" ShapeID="_x0000_i1094" DrawAspect="Content" ObjectID="_1541335955" r:id="rId134"/>
        </w:object>
      </w:r>
      <w:r w:rsidR="00C01612">
        <w:rPr>
          <w:rFonts w:hint="eastAsia"/>
          <w:snapToGrid/>
        </w:rPr>
        <w:t>,</w:t>
      </w:r>
      <w:r w:rsidR="00C01612">
        <w:rPr>
          <w:rFonts w:hint="eastAsia"/>
          <w:snapToGrid/>
        </w:rPr>
        <w:t>其中</w:t>
      </w:r>
      <w:r w:rsidR="00D1000D" w:rsidRPr="00C01612">
        <w:rPr>
          <w:snapToGrid/>
          <w:position w:val="-12"/>
        </w:rPr>
        <w:object w:dxaOrig="360" w:dyaOrig="360">
          <v:shape id="_x0000_i1095" type="#_x0000_t75" style="width:16.5pt;height:16.5pt" o:ole="">
            <v:imagedata r:id="rId135" o:title=""/>
          </v:shape>
          <o:OLEObject Type="Embed" ProgID="Equation.DSMT4" ShapeID="_x0000_i1095" DrawAspect="Content" ObjectID="_1541335956" r:id="rId136"/>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1000D" w:rsidRPr="002D7A23">
        <w:rPr>
          <w:snapToGrid/>
          <w:position w:val="-12"/>
        </w:rPr>
        <w:object w:dxaOrig="320" w:dyaOrig="360">
          <v:shape id="_x0000_i1499" type="#_x0000_t75" style="width:11.65pt;height:13.15pt" o:ole="">
            <v:imagedata r:id="rId137" o:title=""/>
          </v:shape>
          <o:OLEObject Type="Embed" ProgID="Equation.DSMT4" ShapeID="_x0000_i1499" DrawAspect="Content" ObjectID="_1541335957" r:id="rId138"/>
        </w:object>
      </w:r>
      <w:r w:rsidR="00D03C9D">
        <w:rPr>
          <w:snapToGrid/>
        </w:rPr>
        <w:t>与</w:t>
      </w:r>
      <w:r w:rsidR="00D1000D" w:rsidRPr="00C563BF">
        <w:rPr>
          <w:position w:val="-12"/>
        </w:rPr>
        <w:object w:dxaOrig="279" w:dyaOrig="360">
          <v:shape id="_x0000_i1096" type="#_x0000_t75" style="width:12pt;height:15pt" o:ole="">
            <v:imagedata r:id="rId139" o:title=""/>
          </v:shape>
          <o:OLEObject Type="Embed" ProgID="Equation.DSMT4" ShapeID="_x0000_i1096" DrawAspect="Content" ObjectID="_1541335958" r:id="rId140"/>
        </w:object>
      </w:r>
      <w:r w:rsidR="00D03C9D">
        <w:rPr>
          <w:rFonts w:hint="eastAsia"/>
        </w:rPr>
        <w:t>内积</w:t>
      </w:r>
      <w:r w:rsidR="00D03C9D">
        <w:t>来计算</w:t>
      </w:r>
      <w:r w:rsidR="00D1000D" w:rsidRPr="00C563BF">
        <w:rPr>
          <w:position w:val="-12"/>
        </w:rPr>
        <w:object w:dxaOrig="320" w:dyaOrig="360">
          <v:shape id="_x0000_i1498" type="#_x0000_t75" style="width:13.15pt;height:15pt" o:ole="">
            <v:imagedata r:id="rId97" o:title=""/>
          </v:shape>
          <o:OLEObject Type="Embed" ProgID="Equation.DSMT4" ShapeID="_x0000_i1498" DrawAspect="Content" ObjectID="_1541335959" r:id="rId141"/>
        </w:object>
      </w:r>
      <w:r w:rsidR="00D03C9D">
        <w:rPr>
          <w:snapToGrid/>
        </w:rPr>
        <w:t>的映射值</w:t>
      </w:r>
      <w:r w:rsidR="00D03C9D" w:rsidRPr="00C563BF">
        <w:rPr>
          <w:position w:val="-10"/>
        </w:rPr>
        <w:object w:dxaOrig="240" w:dyaOrig="320">
          <v:shape id="_x0000_i1097" type="#_x0000_t75" style="width:12pt;height:15.75pt" o:ole="">
            <v:imagedata r:id="rId142" o:title=""/>
          </v:shape>
          <o:OLEObject Type="Embed" ProgID="Equation.DSMT4" ShapeID="_x0000_i1097" DrawAspect="Content" ObjectID="_1541335960" r:id="rId143"/>
        </w:object>
      </w:r>
      <w:r w:rsidR="00612AC5">
        <w:t>.</w:t>
      </w:r>
    </w:p>
    <w:tbl>
      <w:tblPr>
        <w:tblW w:w="4706" w:type="dxa"/>
        <w:tblLayout w:type="fixed"/>
        <w:tblLook w:val="04A0"/>
      </w:tblPr>
      <w:tblGrid>
        <w:gridCol w:w="4077"/>
        <w:gridCol w:w="629"/>
      </w:tblGrid>
      <w:tr w:rsidR="007C40CD" w:rsidTr="007D7E0E">
        <w:tc>
          <w:tcPr>
            <w:tcW w:w="4077" w:type="dxa"/>
          </w:tcPr>
          <w:p w:rsidR="007C40CD" w:rsidRPr="00460678" w:rsidRDefault="00D1000D" w:rsidP="007D7E0E">
            <w:pPr>
              <w:ind w:firstLine="0"/>
              <w:jc w:val="center"/>
              <w:rPr>
                <w:snapToGrid/>
                <w:position w:val="-12"/>
              </w:rPr>
            </w:pPr>
            <w:r w:rsidRPr="007C40CD">
              <w:rPr>
                <w:snapToGrid/>
                <w:position w:val="-12"/>
              </w:rPr>
              <w:object w:dxaOrig="1780" w:dyaOrig="360">
                <v:shape id="_x0000_i1098" type="#_x0000_t75" style="width:78.75pt;height:16.15pt" o:ole="">
                  <v:imagedata r:id="rId144" o:title=""/>
                </v:shape>
                <o:OLEObject Type="Embed" ProgID="Equation.DSMT4" ShapeID="_x0000_i1098" DrawAspect="Content" ObjectID="_1541335961" r:id="rId145"/>
              </w:object>
            </w:r>
          </w:p>
        </w:tc>
        <w:tc>
          <w:tcPr>
            <w:tcW w:w="629" w:type="dxa"/>
          </w:tcPr>
          <w:p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v:shape id="_x0000_i1099" type="#_x0000_t75" style="width:10.5pt;height:14.25pt" o:ole="">
            <v:imagedata r:id="rId146" o:title=""/>
          </v:shape>
          <o:OLEObject Type="Embed" ProgID="Equation.DSMT4" ShapeID="_x0000_i1099" DrawAspect="Content" ObjectID="_1541335962" r:id="rId147"/>
        </w:object>
      </w:r>
      <w:r>
        <w:rPr>
          <w:snapToGrid/>
        </w:rPr>
        <w:t>是否和</w:t>
      </w:r>
      <w:r w:rsidRPr="00C563BF">
        <w:rPr>
          <w:position w:val="-10"/>
        </w:rPr>
        <w:object w:dxaOrig="240" w:dyaOrig="320">
          <v:shape id="_x0000_i1100" type="#_x0000_t75" style="width:12pt;height:15.75pt" o:ole="">
            <v:imagedata r:id="rId142" o:title=""/>
          </v:shape>
          <o:OLEObject Type="Embed" ProgID="Equation.DSMT4" ShapeID="_x0000_i1100" DrawAspect="Content" ObjectID="_1541335963" r:id="rId148"/>
        </w:object>
      </w:r>
      <w:r>
        <w:t>模</w:t>
      </w:r>
      <w:r w:rsidRPr="00C01612">
        <w:rPr>
          <w:i/>
          <w:snapToGrid/>
        </w:rPr>
        <w:t>X</w:t>
      </w:r>
      <w:r>
        <w:rPr>
          <w:snapToGrid/>
        </w:rPr>
        <w:t>等价</w:t>
      </w:r>
      <w:r w:rsidR="00612AC5">
        <w:rPr>
          <w:rFonts w:hint="eastAsia"/>
          <w:snapToGrid/>
        </w:rPr>
        <w:t xml:space="preserve">. </w:t>
      </w:r>
    </w:p>
    <w:tbl>
      <w:tblPr>
        <w:tblW w:w="4706" w:type="dxa"/>
        <w:tblLayout w:type="fixed"/>
        <w:tblLook w:val="04A0"/>
      </w:tblPr>
      <w:tblGrid>
        <w:gridCol w:w="4077"/>
        <w:gridCol w:w="629"/>
      </w:tblGrid>
      <w:tr w:rsidR="00492BEB" w:rsidTr="007D7E0E">
        <w:tc>
          <w:tcPr>
            <w:tcW w:w="4077" w:type="dxa"/>
          </w:tcPr>
          <w:p w:rsidR="00492BEB" w:rsidRPr="00460678" w:rsidRDefault="00D1000D" w:rsidP="007D7E0E">
            <w:pPr>
              <w:ind w:firstLine="0"/>
              <w:jc w:val="center"/>
              <w:rPr>
                <w:snapToGrid/>
                <w:position w:val="-12"/>
              </w:rPr>
            </w:pPr>
            <w:r w:rsidRPr="002D7A23">
              <w:rPr>
                <w:snapToGrid/>
                <w:position w:val="-10"/>
              </w:rPr>
              <w:object w:dxaOrig="1800" w:dyaOrig="320">
                <v:shape id="_x0000_i1101" type="#_x0000_t75" style="width:82.5pt;height:14.65pt" o:ole="">
                  <v:imagedata r:id="rId149" o:title=""/>
                </v:shape>
                <o:OLEObject Type="Embed" ProgID="Equation.DSMT4" ShapeID="_x0000_i1101" DrawAspect="Content" ObjectID="_1541335964" r:id="rId150"/>
              </w:object>
            </w:r>
          </w:p>
        </w:tc>
        <w:tc>
          <w:tcPr>
            <w:tcW w:w="629" w:type="dxa"/>
          </w:tcPr>
          <w:p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v:shape id="_x0000_i1102" type="#_x0000_t75" style="width:15.75pt;height:18pt" o:ole="">
            <v:imagedata r:id="rId97" o:title=""/>
          </v:shape>
          <o:OLEObject Type="Embed" ProgID="Equation.DSMT4" ShapeID="_x0000_i1102" DrawAspect="Content" ObjectID="_1541335965" r:id="rId151"/>
        </w:object>
      </w:r>
      <w:r w:rsidR="00612AC5">
        <w:t>中的元素进行调整</w:t>
      </w:r>
      <w:r w:rsidR="00612AC5">
        <w:rPr>
          <w:rFonts w:hint="eastAsia"/>
        </w:rPr>
        <w:t>，</w:t>
      </w:r>
      <w:r w:rsidR="00612AC5">
        <w:t>使得</w:t>
      </w:r>
      <w:r w:rsidR="00612AC5" w:rsidRPr="00C563BF">
        <w:rPr>
          <w:position w:val="-12"/>
        </w:rPr>
        <w:object w:dxaOrig="320" w:dyaOrig="360">
          <v:shape id="_x0000_i1103" type="#_x0000_t75" style="width:15.75pt;height:18pt" o:ole="">
            <v:imagedata r:id="rId97" o:title=""/>
          </v:shape>
          <o:OLEObject Type="Embed" ProgID="Equation.DSMT4" ShapeID="_x0000_i1103" DrawAspect="Content" ObjectID="_1541335966" r:id="rId152"/>
        </w:object>
      </w:r>
      <w:r w:rsidR="00612AC5">
        <w:t>按式</w:t>
      </w:r>
      <w:r w:rsidR="00612AC5">
        <w:rPr>
          <w:rFonts w:hint="eastAsia"/>
        </w:rPr>
        <w:t>(4)</w:t>
      </w:r>
      <w:r w:rsidR="00612AC5">
        <w:rPr>
          <w:rFonts w:hint="eastAsia"/>
        </w:rPr>
        <w:t>计算的映射值</w:t>
      </w:r>
      <w:r w:rsidR="00612AC5" w:rsidRPr="00C563BF">
        <w:rPr>
          <w:position w:val="-10"/>
        </w:rPr>
        <w:object w:dxaOrig="240" w:dyaOrig="320">
          <v:shape id="_x0000_i1104" type="#_x0000_t75" style="width:12pt;height:15.75pt" o:ole="">
            <v:imagedata r:id="rId142" o:title=""/>
          </v:shape>
          <o:OLEObject Type="Embed" ProgID="Equation.DSMT4" ShapeID="_x0000_i1104" DrawAspect="Content" ObjectID="_1541335967" r:id="rId153"/>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v:shape id="_x0000_i1105" type="#_x0000_t75" style="width:10.5pt;height:14.25pt" o:ole="">
            <v:imagedata r:id="rId154" o:title=""/>
          </v:shape>
          <o:OLEObject Type="Embed" ProgID="Equation.DSMT4" ShapeID="_x0000_i1105" DrawAspect="Content" ObjectID="_1541335968" r:id="rId155"/>
        </w:object>
      </w:r>
      <w:r w:rsidR="00B8477F">
        <w:rPr>
          <w:rFonts w:hint="eastAsia"/>
          <w:snapToGrid/>
        </w:rPr>
        <w:t>,</w:t>
      </w:r>
      <w:r w:rsidR="00612AC5">
        <w:rPr>
          <w:snapToGrid/>
        </w:rPr>
        <w:t>因此式</w:t>
      </w:r>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tblPr>
      <w:tblGrid>
        <w:gridCol w:w="4077"/>
        <w:gridCol w:w="629"/>
      </w:tblGrid>
      <w:tr w:rsidR="00612AC5" w:rsidTr="007D7E0E">
        <w:tc>
          <w:tcPr>
            <w:tcW w:w="4077" w:type="dxa"/>
          </w:tcPr>
          <w:p w:rsidR="00612AC5" w:rsidRPr="00460678" w:rsidRDefault="00D1000D" w:rsidP="007D7E0E">
            <w:pPr>
              <w:ind w:firstLine="0"/>
              <w:jc w:val="center"/>
              <w:rPr>
                <w:snapToGrid/>
                <w:position w:val="-12"/>
              </w:rPr>
            </w:pPr>
            <w:r w:rsidRPr="007C40CD">
              <w:rPr>
                <w:snapToGrid/>
                <w:position w:val="-12"/>
              </w:rPr>
              <w:object w:dxaOrig="1540" w:dyaOrig="360">
                <v:shape id="_x0000_i1106" type="#_x0000_t75" style="width:67.15pt;height:15.75pt" o:ole="">
                  <v:imagedata r:id="rId156" o:title=""/>
                </v:shape>
                <o:OLEObject Type="Embed" ProgID="Equation.DSMT4" ShapeID="_x0000_i1106" DrawAspect="Content" ObjectID="_1541335969" r:id="rId157"/>
              </w:object>
            </w:r>
          </w:p>
        </w:tc>
        <w:tc>
          <w:tcPr>
            <w:tcW w:w="629" w:type="dxa"/>
          </w:tcPr>
          <w:p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rsidR="003F409A" w:rsidRDefault="003F409A" w:rsidP="00B8477F">
      <w:pPr>
        <w:spacing w:line="400" w:lineRule="exact"/>
        <w:rPr>
          <w:snapToGrid/>
        </w:rPr>
      </w:pPr>
      <w:r>
        <w:rPr>
          <w:rFonts w:hint="eastAsia"/>
        </w:rPr>
        <w:t>记</w:t>
      </w:r>
      <w:r w:rsidRPr="00F3036A">
        <w:rPr>
          <w:position w:val="-6"/>
        </w:rPr>
        <w:object w:dxaOrig="240" w:dyaOrig="220">
          <v:shape id="_x0000_i1107" type="#_x0000_t75" style="width:12pt;height:10.5pt" o:ole="">
            <v:imagedata r:id="rId158" o:title=""/>
          </v:shape>
          <o:OLEObject Type="Embed" ProgID="Equation.DSMT4" ShapeID="_x0000_i1107" DrawAspect="Content" ObjectID="_1541335970" r:id="rId159"/>
        </w:object>
      </w:r>
      <w:r>
        <w:rPr>
          <w:rFonts w:hint="eastAsia"/>
        </w:rPr>
        <w:t>对应为通过</w:t>
      </w:r>
      <w:r w:rsidR="00D1000D" w:rsidRPr="00C563BF">
        <w:rPr>
          <w:position w:val="-12"/>
        </w:rPr>
        <w:object w:dxaOrig="320" w:dyaOrig="360">
          <v:shape id="_x0000_i1496" type="#_x0000_t75" style="width:13.15pt;height:15pt" o:ole="">
            <v:imagedata r:id="rId97" o:title=""/>
          </v:shape>
          <o:OLEObject Type="Embed" ProgID="Equation.DSMT4" ShapeID="_x0000_i1496" DrawAspect="Content" ObjectID="_1541335971" r:id="rId160"/>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009962C6">
        <w:rPr>
          <w:rFonts w:hint="eastAsia"/>
        </w:rPr>
        <w:t>这</w:t>
      </w:r>
      <w:r w:rsidR="009962C6" w:rsidRPr="00F3036A">
        <w:rPr>
          <w:position w:val="-6"/>
        </w:rPr>
        <w:object w:dxaOrig="240" w:dyaOrig="220">
          <v:shape id="_x0000_i1108" type="#_x0000_t75" style="width:12pt;height:10.5pt" o:ole="">
            <v:imagedata r:id="rId158" o:title=""/>
          </v:shape>
          <o:OLEObject Type="Embed" ProgID="Equation.DSMT4" ShapeID="_x0000_i1108" DrawAspect="Content" ObjectID="_1541335972" r:id="rId161"/>
        </w:object>
      </w:r>
      <w:r w:rsidR="009962C6">
        <w:t>个</w:t>
      </w:r>
      <w:r w:rsidR="009962C6">
        <w:rPr>
          <w:rFonts w:hint="eastAsia"/>
        </w:rPr>
        <w:t>连续正整数</w:t>
      </w:r>
      <w:r>
        <w:t>中每个</w:t>
      </w:r>
      <w:r w:rsidR="009962C6">
        <w:t>正正数</w:t>
      </w:r>
      <w:r>
        <w:t>每次只进行</w:t>
      </w:r>
      <w:r w:rsidR="00753268" w:rsidRPr="003F409A">
        <w:rPr>
          <w:position w:val="-6"/>
        </w:rPr>
        <w:object w:dxaOrig="340" w:dyaOrig="279">
          <v:shape id="_x0000_i1109" type="#_x0000_t75" style="width:17.25pt;height:14.25pt" o:ole="">
            <v:imagedata r:id="rId162" o:title=""/>
          </v:shape>
          <o:OLEObject Type="Embed" ProgID="Equation.DSMT4" ShapeID="_x0000_i1109" DrawAspect="Content" ObjectID="_1541335973" r:id="rId163"/>
        </w:object>
      </w:r>
      <w:r>
        <w:t>调整</w:t>
      </w:r>
      <w:r w:rsidR="006616CA">
        <w:rPr>
          <w:rFonts w:hint="eastAsia"/>
        </w:rPr>
        <w:t>,</w:t>
      </w:r>
      <w:r>
        <w:t>则可通过</w:t>
      </w:r>
      <w:r w:rsidR="00D1000D" w:rsidRPr="00C563BF">
        <w:rPr>
          <w:position w:val="-12"/>
        </w:rPr>
        <w:object w:dxaOrig="320" w:dyaOrig="360">
          <v:shape id="_x0000_i1110" type="#_x0000_t75" style="width:13.15pt;height:15pt" o:ole="">
            <v:imagedata r:id="rId97" o:title=""/>
          </v:shape>
          <o:OLEObject Type="Embed" ProgID="Equation.DSMT4" ShapeID="_x0000_i1110" DrawAspect="Content" ObjectID="_1541335974" r:id="rId164"/>
        </w:object>
      </w:r>
      <w:r>
        <w:t>调整组合出</w:t>
      </w:r>
      <w:r w:rsidR="00753268" w:rsidRPr="00DC50B8">
        <w:rPr>
          <w:position w:val="-6"/>
        </w:rPr>
        <w:object w:dxaOrig="460" w:dyaOrig="279">
          <v:shape id="_x0000_i1111" type="#_x0000_t75" style="width:23.25pt;height:14.25pt" o:ole="">
            <v:imagedata r:id="rId165" o:title=""/>
          </v:shape>
          <o:OLEObject Type="Embed" ProgID="Equation.DSMT4" ShapeID="_x0000_i1111" DrawAspect="Content" ObjectID="_1541335975" r:id="rId166"/>
        </w:object>
      </w:r>
      <w:r>
        <w:t>个数</w:t>
      </w:r>
      <w:r w:rsidR="006616CA">
        <w:rPr>
          <w:rFonts w:hint="eastAsia"/>
        </w:rPr>
        <w:t>,</w:t>
      </w:r>
      <w:r>
        <w:t>加上对</w:t>
      </w:r>
      <w:r w:rsidR="00D1000D" w:rsidRPr="00C563BF">
        <w:rPr>
          <w:position w:val="-12"/>
        </w:rPr>
        <w:object w:dxaOrig="320" w:dyaOrig="360">
          <v:shape id="_x0000_i1494" type="#_x0000_t75" style="width:13.15pt;height:15pt" o:ole="">
            <v:imagedata r:id="rId97" o:title=""/>
          </v:shape>
          <o:OLEObject Type="Embed" ProgID="Equation.DSMT4" ShapeID="_x0000_i1494" DrawAspect="Content" ObjectID="_1541335976" r:id="rId167"/>
        </w:object>
      </w:r>
      <w:r>
        <w:t>的不调整</w:t>
      </w:r>
      <w:r w:rsidR="00D33E75">
        <w:rPr>
          <w:rFonts w:hint="eastAsia"/>
        </w:rPr>
        <w:t xml:space="preserve">, </w:t>
      </w:r>
      <w:r w:rsidR="006616CA">
        <w:rPr>
          <w:rFonts w:hint="eastAsia"/>
        </w:rPr>
        <w:t>则</w:t>
      </w:r>
      <w:r>
        <w:t>式</w:t>
      </w:r>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D1000D" w:rsidRPr="00C563BF">
        <w:rPr>
          <w:position w:val="-12"/>
        </w:rPr>
        <w:object w:dxaOrig="320" w:dyaOrig="360">
          <v:shape id="_x0000_i1495" type="#_x0000_t75" style="width:13.15pt;height:15pt" o:ole="">
            <v:imagedata r:id="rId97" o:title=""/>
          </v:shape>
          <o:OLEObject Type="Embed" ProgID="Equation.DSMT4" ShapeID="_x0000_i1495" DrawAspect="Content" ObjectID="_1541335977" r:id="rId168"/>
        </w:object>
      </w:r>
      <w:r w:rsidR="006616CA" w:rsidRPr="00EA6E7A">
        <w:t>的调整和不调整组合出</w:t>
      </w:r>
      <w:r w:rsidR="00753268" w:rsidRPr="00EA6E7A">
        <w:rPr>
          <w:position w:val="-10"/>
        </w:rPr>
        <w:object w:dxaOrig="3000" w:dyaOrig="320">
          <v:shape id="_x0000_i1112" type="#_x0000_t75" style="width:149.25pt;height:15.75pt" o:ole="">
            <v:imagedata r:id="rId169" o:title=""/>
          </v:shape>
          <o:OLEObject Type="Embed" ProgID="Equation.DSMT4" ShapeID="_x0000_i1112" DrawAspect="Content" ObjectID="_1541335978" r:id="rId170"/>
        </w:object>
      </w:r>
      <w:r w:rsidR="006616CA" w:rsidRPr="00EA6E7A">
        <w:t>个连续组合数</w:t>
      </w:r>
      <w:r w:rsidR="002030EA" w:rsidRPr="00EA6E7A">
        <w:rPr>
          <w:rFonts w:hint="eastAsia"/>
        </w:rPr>
        <w:t>，</w:t>
      </w:r>
      <w:r w:rsidR="002030EA">
        <w:t>刚好为</w:t>
      </w:r>
      <w:r w:rsidR="002030EA" w:rsidRPr="00DC50B8">
        <w:rPr>
          <w:position w:val="-6"/>
        </w:rPr>
        <w:object w:dxaOrig="740" w:dyaOrig="279">
          <v:shape id="_x0000_i1113" type="#_x0000_t75" style="width:36.75pt;height:14.25pt" o:ole="">
            <v:imagedata r:id="rId171" o:title=""/>
          </v:shape>
          <o:OLEObject Type="Embed" ProgID="Equation.DSMT4" ShapeID="_x0000_i1113" DrawAspect="Content" ObjectID="_1541335979" r:id="rId172"/>
        </w:object>
      </w:r>
      <w:r w:rsidR="002030EA">
        <w:t>个状态</w:t>
      </w:r>
      <w:r w:rsidR="00753268">
        <w:rPr>
          <w:rFonts w:hint="eastAsia"/>
        </w:rPr>
        <w:t xml:space="preserve">, </w:t>
      </w:r>
      <w:r w:rsidR="00753268">
        <w:rPr>
          <w:rFonts w:hint="eastAsia"/>
        </w:rPr>
        <w:t>因此当取模数</w:t>
      </w:r>
      <w:r w:rsidR="00D1000D" w:rsidRPr="00B3648E">
        <w:rPr>
          <w:position w:val="-6"/>
          <w:highlight w:val="yellow"/>
        </w:rPr>
        <w:object w:dxaOrig="1100" w:dyaOrig="279">
          <v:shape id="_x0000_i1114" type="#_x0000_t75" style="width:47.25pt;height:12.4pt" o:ole="">
            <v:imagedata r:id="rId173" o:title=""/>
          </v:shape>
          <o:OLEObject Type="Embed" ProgID="Equation.DSMT4" ShapeID="_x0000_i1114" DrawAspect="Content" ObjectID="_1541335980" r:id="rId174"/>
        </w:object>
      </w:r>
      <w:r w:rsidR="00753268" w:rsidRPr="00B3648E">
        <w:rPr>
          <w:highlight w:val="yellow"/>
        </w:rPr>
        <w:t>时</w:t>
      </w:r>
      <w:r w:rsidR="002030EA" w:rsidRPr="00B3648E">
        <w:rPr>
          <w:rFonts w:hint="eastAsia"/>
          <w:highlight w:val="yellow"/>
        </w:rPr>
        <w:t>,</w:t>
      </w:r>
      <w:r w:rsidR="002030EA" w:rsidRPr="00B3648E">
        <w:rPr>
          <w:highlight w:val="yellow"/>
        </w:rPr>
        <w:t>总能通过式</w:t>
      </w:r>
      <w:r w:rsidR="002030EA" w:rsidRPr="00B3648E">
        <w:rPr>
          <w:rFonts w:hint="eastAsia"/>
          <w:highlight w:val="yellow"/>
        </w:rPr>
        <w:t>(6)</w:t>
      </w:r>
      <w:r w:rsidR="002030EA" w:rsidRPr="00B3648E">
        <w:rPr>
          <w:highlight w:val="yellow"/>
        </w:rPr>
        <w:t>对</w:t>
      </w:r>
      <w:r w:rsidR="00D1000D" w:rsidRPr="00C563BF">
        <w:rPr>
          <w:position w:val="-12"/>
        </w:rPr>
        <w:object w:dxaOrig="320" w:dyaOrig="360">
          <v:shape id="_x0000_i1497" type="#_x0000_t75" style="width:13.15pt;height:15pt" o:ole="">
            <v:imagedata r:id="rId97" o:title=""/>
          </v:shape>
          <o:OLEObject Type="Embed" ProgID="Equation.DSMT4" ShapeID="_x0000_i1497" DrawAspect="Content" ObjectID="_1541335981" r:id="rId175"/>
        </w:object>
      </w:r>
      <w:r w:rsidR="002030EA" w:rsidRPr="00B3648E">
        <w:rPr>
          <w:rFonts w:hint="eastAsia"/>
          <w:highlight w:val="yellow"/>
        </w:rPr>
        <w:t>进行调整，使得式</w:t>
      </w:r>
      <w:r w:rsidR="002030EA" w:rsidRPr="00B3648E">
        <w:rPr>
          <w:rFonts w:hint="eastAsia"/>
          <w:highlight w:val="yellow"/>
        </w:rPr>
        <w:t>(</w:t>
      </w:r>
      <w:r w:rsidR="009962C6">
        <w:rPr>
          <w:highlight w:val="yellow"/>
        </w:rPr>
        <w:t>4</w:t>
      </w:r>
      <w:r w:rsidR="002030EA" w:rsidRPr="00B3648E">
        <w:rPr>
          <w:rFonts w:hint="eastAsia"/>
          <w:highlight w:val="yellow"/>
        </w:rPr>
        <w:t>)</w:t>
      </w:r>
      <w:r w:rsidR="002030EA" w:rsidRPr="00B3648E">
        <w:rPr>
          <w:rFonts w:hint="eastAsia"/>
          <w:highlight w:val="yellow"/>
        </w:rPr>
        <w:t>映射值</w:t>
      </w:r>
      <w:r w:rsidR="002030EA" w:rsidRPr="00B3648E">
        <w:rPr>
          <w:position w:val="-10"/>
          <w:highlight w:val="yellow"/>
        </w:rPr>
        <w:object w:dxaOrig="240" w:dyaOrig="320">
          <v:shape id="_x0000_i1115" type="#_x0000_t75" style="width:12pt;height:15.75pt" o:ole="">
            <v:imagedata r:id="rId142" o:title=""/>
          </v:shape>
          <o:OLEObject Type="Embed" ProgID="Equation.DSMT4" ShapeID="_x0000_i1115" DrawAspect="Content" ObjectID="_1541335982" r:id="rId176"/>
        </w:object>
      </w:r>
      <w:r w:rsidR="002030EA" w:rsidRPr="00B3648E">
        <w:rPr>
          <w:highlight w:val="yellow"/>
        </w:rPr>
        <w:t>和</w:t>
      </w:r>
      <w:r w:rsidR="002030EA" w:rsidRPr="00B3648E">
        <w:rPr>
          <w:i/>
          <w:highlight w:val="yellow"/>
        </w:rPr>
        <w:t>X</w:t>
      </w:r>
      <w:r w:rsidR="002030EA" w:rsidRPr="00B3648E">
        <w:rPr>
          <w:snapToGrid/>
          <w:highlight w:val="yellow"/>
        </w:rPr>
        <w:t>进制数</w:t>
      </w:r>
      <w:r w:rsidR="002030EA" w:rsidRPr="00B3648E">
        <w:rPr>
          <w:i/>
          <w:snapToGrid/>
          <w:position w:val="-6"/>
          <w:highlight w:val="yellow"/>
        </w:rPr>
        <w:object w:dxaOrig="220" w:dyaOrig="279">
          <v:shape id="_x0000_i1116" type="#_x0000_t75" style="width:10.5pt;height:14.25pt" o:ole="">
            <v:imagedata r:id="rId154" o:title=""/>
          </v:shape>
          <o:OLEObject Type="Embed" ProgID="Equation.DSMT4" ShapeID="_x0000_i1116" DrawAspect="Content" ObjectID="_1541335983" r:id="rId177"/>
        </w:object>
      </w:r>
      <w:r w:rsidR="002030EA" w:rsidRPr="00B3648E">
        <w:rPr>
          <w:snapToGrid/>
          <w:highlight w:val="yellow"/>
        </w:rPr>
        <w:t>相等</w:t>
      </w:r>
      <w:r w:rsidR="002030EA" w:rsidRPr="00B3648E">
        <w:rPr>
          <w:rFonts w:hint="eastAsia"/>
          <w:snapToGrid/>
          <w:highlight w:val="yellow"/>
        </w:rPr>
        <w:t>.</w:t>
      </w:r>
      <w:r w:rsidR="009962C6">
        <w:rPr>
          <w:rFonts w:hint="eastAsia"/>
          <w:snapToGrid/>
          <w:highlight w:val="yellow"/>
        </w:rPr>
        <w:t>记通过式</w:t>
      </w:r>
      <w:r w:rsidR="009962C6">
        <w:rPr>
          <w:rFonts w:hint="eastAsia"/>
          <w:snapToGrid/>
          <w:highlight w:val="yellow"/>
        </w:rPr>
        <w:t>(6)</w:t>
      </w:r>
      <w:r w:rsidR="009962C6">
        <w:rPr>
          <w:rFonts w:hint="eastAsia"/>
          <w:snapToGrid/>
          <w:highlight w:val="yellow"/>
        </w:rPr>
        <w:t>调整所能组合出的最大正数为</w:t>
      </w:r>
      <w:r w:rsidR="009962C6" w:rsidRPr="003054FB">
        <w:rPr>
          <w:position w:val="-12"/>
        </w:rPr>
        <w:object w:dxaOrig="499" w:dyaOrig="360">
          <v:shape id="_x0000_i1117" type="#_x0000_t75" style="width:19.5pt;height:14.25pt" o:ole="">
            <v:imagedata r:id="rId178" o:title=""/>
          </v:shape>
          <o:OLEObject Type="Embed" ProgID="Equation.DSMT4" ShapeID="_x0000_i1117" DrawAspect="Content" ObjectID="_1541335984" r:id="rId179"/>
        </w:object>
      </w:r>
      <w:r w:rsidR="00BE4F0D">
        <w:rPr>
          <w:rFonts w:hint="eastAsia"/>
          <w:snapToGrid/>
          <w:highlight w:val="yellow"/>
        </w:rPr>
        <w:t>由于对</w:t>
      </w:r>
      <w:r w:rsidR="00BE4F0D" w:rsidRPr="00C563BF">
        <w:rPr>
          <w:position w:val="-12"/>
        </w:rPr>
        <w:object w:dxaOrig="320" w:dyaOrig="360">
          <v:shape id="_x0000_i1118" type="#_x0000_t75" style="width:15.75pt;height:18pt" o:ole="">
            <v:imagedata r:id="rId97" o:title=""/>
          </v:shape>
          <o:OLEObject Type="Embed" ProgID="Equation.DSMT4" ShapeID="_x0000_i1118" DrawAspect="Content" ObjectID="_1541335985" r:id="rId180"/>
        </w:object>
      </w:r>
      <w:r w:rsidR="00BE4F0D">
        <w:t>的调整必定会组合出</w:t>
      </w:r>
      <w:r w:rsidR="009962C6">
        <w:lastRenderedPageBreak/>
        <w:t>最小的正整数</w:t>
      </w:r>
      <w:r w:rsidR="00BE4F0D">
        <w:rPr>
          <w:rFonts w:hint="eastAsia"/>
        </w:rPr>
        <w:t>1</w:t>
      </w:r>
      <w:r w:rsidR="009962C6">
        <w:rPr>
          <w:rFonts w:hint="eastAsia"/>
        </w:rPr>
        <w:t>，若</w:t>
      </w:r>
      <w:r w:rsidR="00D1000D" w:rsidRPr="009962C6">
        <w:rPr>
          <w:position w:val="-12"/>
        </w:rPr>
        <w:object w:dxaOrig="780" w:dyaOrig="360">
          <v:shape id="_x0000_i1119" type="#_x0000_t75" style="width:29.65pt;height:13.5pt" o:ole="">
            <v:imagedata r:id="rId181" o:title=""/>
          </v:shape>
          <o:OLEObject Type="Embed" ProgID="Equation.DSMT4" ShapeID="_x0000_i1119" DrawAspect="Content" ObjectID="_1541335986" r:id="rId182"/>
        </w:object>
      </w:r>
      <w:r w:rsidR="009962C6">
        <w:rPr>
          <w:rFonts w:hint="eastAsia"/>
        </w:rPr>
        <w:t>，</w:t>
      </w:r>
      <w:r w:rsidR="009962C6">
        <w:t>此时表明</w:t>
      </w:r>
      <w:r w:rsidR="00C72875">
        <w:t>通过对</w:t>
      </w:r>
      <w:r w:rsidR="00D1000D" w:rsidRPr="00C563BF">
        <w:rPr>
          <w:position w:val="-12"/>
        </w:rPr>
        <w:object w:dxaOrig="320" w:dyaOrig="360">
          <v:shape id="_x0000_i1502" type="#_x0000_t75" style="width:13.15pt;height:15pt" o:ole="">
            <v:imagedata r:id="rId97" o:title=""/>
          </v:shape>
          <o:OLEObject Type="Embed" ProgID="Equation.DSMT4" ShapeID="_x0000_i1502" DrawAspect="Content" ObjectID="_1541335987" r:id="rId183"/>
        </w:object>
      </w:r>
      <w:r w:rsidR="00C72875">
        <w:t>调整组合出的连续正整数不存在重复正整数</w:t>
      </w:r>
      <w:r w:rsidR="00C72875">
        <w:rPr>
          <w:rFonts w:hint="eastAsia"/>
        </w:rPr>
        <w:t xml:space="preserve">, </w:t>
      </w:r>
      <w:r w:rsidR="00C72875">
        <w:t>因此</w:t>
      </w:r>
      <w:r w:rsidR="00C72875">
        <w:rPr>
          <w:rFonts w:hint="eastAsia"/>
        </w:rPr>
        <w:t>可达到对应策入策略的最大</w:t>
      </w:r>
      <w:r w:rsidR="00C72875">
        <w:t>嵌入容量</w:t>
      </w:r>
      <w:r w:rsidR="00C72875">
        <w:rPr>
          <w:rFonts w:hint="eastAsia"/>
        </w:rPr>
        <w:t>.</w:t>
      </w:r>
    </w:p>
    <w:p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D1000D" w:rsidRPr="00C563BF">
        <w:rPr>
          <w:position w:val="-12"/>
        </w:rPr>
        <w:object w:dxaOrig="279" w:dyaOrig="360">
          <v:shape id="_x0000_i1120" type="#_x0000_t75" style="width:10.15pt;height:12.75pt" o:ole="">
            <v:imagedata r:id="rId184" o:title=""/>
          </v:shape>
          <o:OLEObject Type="Embed" ProgID="Equation.DSMT4" ShapeID="_x0000_i1120" DrawAspect="Content" ObjectID="_1541335988" r:id="rId185"/>
        </w:object>
      </w:r>
      <w:r w:rsidR="007C40CD">
        <w:t>取值为</w:t>
      </w:r>
      <w:r w:rsidR="00D1000D" w:rsidRPr="007C40CD">
        <w:rPr>
          <w:position w:val="-10"/>
        </w:rPr>
        <w:object w:dxaOrig="1040" w:dyaOrig="320">
          <v:shape id="_x0000_i1121" type="#_x0000_t75" style="width:44.25pt;height:13.5pt" o:ole="">
            <v:imagedata r:id="rId186" o:title=""/>
          </v:shape>
          <o:OLEObject Type="Embed" ProgID="Equation.DSMT4" ShapeID="_x0000_i1121" DrawAspect="Content" ObjectID="_1541335989" r:id="rId187"/>
        </w:object>
      </w:r>
      <w:r w:rsidR="007C40CD">
        <w:rPr>
          <w:rFonts w:hint="eastAsia"/>
        </w:rPr>
        <w:t>,</w:t>
      </w:r>
      <w:r w:rsidR="007D7E0E">
        <w:rPr>
          <w:rFonts w:hint="eastAsia"/>
        </w:rPr>
        <w:t>对</w:t>
      </w:r>
      <w:r w:rsidR="00D1000D" w:rsidRPr="00C563BF">
        <w:rPr>
          <w:position w:val="-12"/>
        </w:rPr>
        <w:object w:dxaOrig="320" w:dyaOrig="360">
          <v:shape id="_x0000_i1501" type="#_x0000_t75" style="width:13.15pt;height:15pt" o:ole="">
            <v:imagedata r:id="rId97" o:title=""/>
          </v:shape>
          <o:OLEObject Type="Embed" ProgID="Equation.DSMT4" ShapeID="_x0000_i1501" DrawAspect="Content" ObjectID="_1541335990" r:id="rId188"/>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D1000D" w:rsidRPr="00C563BF">
        <w:rPr>
          <w:position w:val="-12"/>
        </w:rPr>
        <w:object w:dxaOrig="320" w:dyaOrig="360">
          <v:shape id="_x0000_i1503" type="#_x0000_t75" style="width:13.15pt;height:15pt" o:ole="">
            <v:imagedata r:id="rId97" o:title=""/>
          </v:shape>
          <o:OLEObject Type="Embed" ProgID="Equation.DSMT4" ShapeID="_x0000_i1503" DrawAspect="Content" ObjectID="_1541335991" r:id="rId189"/>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v:shape id="_x0000_i1122" type="#_x0000_t75" style="width:9.75pt;height:10.5pt" o:ole="">
            <v:imagedata r:id="rId190" o:title=""/>
          </v:shape>
          <o:OLEObject Type="Embed" ProgID="Equation.DSMT4" ShapeID="_x0000_i1122" DrawAspect="Content" ObjectID="_1541335992" r:id="rId191"/>
        </w:object>
      </w:r>
      <w:r w:rsidR="00B8477F">
        <w:rPr>
          <w:rFonts w:hint="eastAsia"/>
        </w:rPr>
        <w:t>个</w:t>
      </w:r>
      <w:r w:rsidR="007D7E0E" w:rsidRPr="007C40CD">
        <w:rPr>
          <w:position w:val="-10"/>
        </w:rPr>
        <w:object w:dxaOrig="880" w:dyaOrig="320">
          <v:shape id="_x0000_i1123" type="#_x0000_t75" style="width:44.25pt;height:15.75pt" o:ole="">
            <v:imagedata r:id="rId192" o:title=""/>
          </v:shape>
          <o:OLEObject Type="Embed" ProgID="Equation.DSMT4" ShapeID="_x0000_i1123" DrawAspect="Content" ObjectID="_1541335993" r:id="rId193"/>
        </w:object>
      </w:r>
      <w:r w:rsidR="00B8477F">
        <w:rPr>
          <w:rFonts w:hint="eastAsia"/>
        </w:rPr>
        <w:t>范围内的连续正整数</w:t>
      </w:r>
      <w:r w:rsidR="00B8477F">
        <w:rPr>
          <w:rFonts w:hint="eastAsia"/>
        </w:rPr>
        <w:t>,</w:t>
      </w:r>
      <w:r w:rsidR="00F3036A">
        <w:rPr>
          <w:rFonts w:hint="eastAsia"/>
        </w:rPr>
        <w:t>因此</w:t>
      </w:r>
      <w:r w:rsidR="00F3036A" w:rsidRPr="00F3036A">
        <w:rPr>
          <w:position w:val="-6"/>
        </w:rPr>
        <w:object w:dxaOrig="499" w:dyaOrig="220">
          <v:shape id="_x0000_i1124" type="#_x0000_t75" style="width:25.5pt;height:10.5pt" o:ole="">
            <v:imagedata r:id="rId194" o:title=""/>
          </v:shape>
          <o:OLEObject Type="Embed" ProgID="Equation.DSMT4" ShapeID="_x0000_i1124" DrawAspect="Content" ObjectID="_1541335994" r:id="rId195"/>
        </w:object>
      </w:r>
      <w:r w:rsidR="00B8477F">
        <w:rPr>
          <w:rFonts w:hint="eastAsia"/>
        </w:rPr>
        <w:t xml:space="preserve">. </w:t>
      </w:r>
      <w:r>
        <w:t>对</w:t>
      </w:r>
      <w:r w:rsidR="00D1000D" w:rsidRPr="00C563BF">
        <w:rPr>
          <w:position w:val="-12"/>
        </w:rPr>
        <w:object w:dxaOrig="320" w:dyaOrig="360">
          <v:shape id="_x0000_i1500" type="#_x0000_t75" style="width:13.15pt;height:15pt" o:ole="">
            <v:imagedata r:id="rId97" o:title=""/>
          </v:shape>
          <o:OLEObject Type="Embed" ProgID="Equation.DSMT4" ShapeID="_x0000_i1500" DrawAspect="Content" ObjectID="_1541335995" r:id="rId196"/>
        </w:object>
      </w:r>
      <w:r w:rsidR="00B8477F">
        <w:t>中</w:t>
      </w:r>
      <w:r>
        <w:t>每个元素每次只进行</w:t>
      </w:r>
      <w:r w:rsidRPr="00612AC5">
        <w:rPr>
          <w:position w:val="-4"/>
        </w:rPr>
        <w:object w:dxaOrig="300" w:dyaOrig="260">
          <v:shape id="_x0000_i1125" type="#_x0000_t75" style="width:15.75pt;height:12.75pt" o:ole="">
            <v:imagedata r:id="rId197" o:title=""/>
          </v:shape>
          <o:OLEObject Type="Embed" ProgID="Equation.DSMT4" ShapeID="_x0000_i1125" DrawAspect="Content" ObjectID="_1541335996" r:id="rId198"/>
        </w:object>
      </w:r>
      <w:r>
        <w:t>调整</w:t>
      </w:r>
      <w:r w:rsidR="00C72875">
        <w:rPr>
          <w:rFonts w:hint="eastAsia"/>
        </w:rPr>
        <w:t>,</w:t>
      </w:r>
      <w:r w:rsidR="00B8477F">
        <w:rPr>
          <w:rFonts w:hint="eastAsia"/>
        </w:rPr>
        <w:t>可</w:t>
      </w:r>
      <w:r>
        <w:t>组合出</w:t>
      </w:r>
      <w:r w:rsidRPr="00612AC5">
        <w:rPr>
          <w:position w:val="-10"/>
        </w:rPr>
        <w:object w:dxaOrig="1320" w:dyaOrig="320">
          <v:shape id="_x0000_i1126" type="#_x0000_t75" style="width:66pt;height:15.75pt" o:ole="">
            <v:imagedata r:id="rId199" o:title=""/>
          </v:shape>
          <o:OLEObject Type="Embed" ProgID="Equation.DSMT4" ShapeID="_x0000_i1126" DrawAspect="Content" ObjectID="_1541335997" r:id="rId200"/>
        </w:object>
      </w:r>
      <w:r>
        <w:t>总共</w:t>
      </w:r>
      <w:r w:rsidR="007F5F09" w:rsidRPr="00C563BF">
        <w:rPr>
          <w:position w:val="-6"/>
        </w:rPr>
        <w:object w:dxaOrig="320" w:dyaOrig="279">
          <v:shape id="_x0000_i1127" type="#_x0000_t75" style="width:15.75pt;height:14.25pt" o:ole="">
            <v:imagedata r:id="rId201" o:title=""/>
          </v:shape>
          <o:OLEObject Type="Embed" ProgID="Equation.DSMT4" ShapeID="_x0000_i1127" DrawAspect="Content" ObjectID="_1541335998" r:id="rId202"/>
        </w:object>
      </w:r>
      <w:r>
        <w:t>个数</w:t>
      </w:r>
      <w:r w:rsidR="00B8477F">
        <w:rPr>
          <w:rFonts w:hint="eastAsia"/>
        </w:rPr>
        <w:t>,</w:t>
      </w:r>
      <w:r w:rsidR="007F5F09">
        <w:t>即</w:t>
      </w:r>
      <w:r w:rsidR="007F5F09" w:rsidRPr="007F5F09">
        <w:rPr>
          <w:rFonts w:hint="eastAsia"/>
          <w:i/>
        </w:rPr>
        <w:t>k</w:t>
      </w:r>
      <w:r w:rsidR="007F5F09">
        <w:rPr>
          <w:rFonts w:hint="eastAsia"/>
        </w:rPr>
        <w:t>=</w:t>
      </w:r>
      <w:r w:rsidR="007F5F09">
        <w:t>1</w:t>
      </w:r>
      <w:r w:rsidR="007F5F09">
        <w:rPr>
          <w:rFonts w:hint="eastAsia"/>
        </w:rPr>
        <w:t xml:space="preserve">, </w:t>
      </w:r>
      <w:r>
        <w:rPr>
          <w:rFonts w:hint="eastAsia"/>
        </w:rPr>
        <w:t>而当式</w:t>
      </w:r>
      <w:r>
        <w:rPr>
          <w:rFonts w:hint="eastAsia"/>
        </w:rPr>
        <w:t>(4)</w:t>
      </w:r>
      <w:r>
        <w:rPr>
          <w:rFonts w:hint="eastAsia"/>
        </w:rPr>
        <w:t>的计算结果</w:t>
      </w:r>
      <w:r w:rsidRPr="00C563BF">
        <w:rPr>
          <w:position w:val="-10"/>
        </w:rPr>
        <w:object w:dxaOrig="240" w:dyaOrig="320">
          <v:shape id="_x0000_i1128" type="#_x0000_t75" style="width:12pt;height:15.75pt" o:ole="">
            <v:imagedata r:id="rId142" o:title=""/>
          </v:shape>
          <o:OLEObject Type="Embed" ProgID="Equation.DSMT4" ShapeID="_x0000_i1128" DrawAspect="Content" ObjectID="_1541335999" r:id="rId203"/>
        </w:object>
      </w:r>
      <w:r>
        <w:rPr>
          <w:rFonts w:hint="eastAsia"/>
        </w:rPr>
        <w:t>等价为</w:t>
      </w:r>
      <w:r w:rsidRPr="00C01612">
        <w:rPr>
          <w:snapToGrid/>
          <w:position w:val="-6"/>
        </w:rPr>
        <w:object w:dxaOrig="220" w:dyaOrig="279">
          <v:shape id="_x0000_i1129" type="#_x0000_t75" style="width:10.5pt;height:14.25pt" o:ole="">
            <v:imagedata r:id="rId146" o:title=""/>
          </v:shape>
          <o:OLEObject Type="Embed" ProgID="Equation.DSMT4" ShapeID="_x0000_i1129" DrawAspect="Content" ObjectID="_1541336000" r:id="rId204"/>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D1000D" w:rsidRPr="00C563BF">
        <w:rPr>
          <w:position w:val="-12"/>
        </w:rPr>
        <w:object w:dxaOrig="320" w:dyaOrig="360">
          <v:shape id="_x0000_i1504" type="#_x0000_t75" style="width:13.15pt;height:15pt" o:ole="">
            <v:imagedata r:id="rId97" o:title=""/>
          </v:shape>
          <o:OLEObject Type="Embed" ProgID="Equation.DSMT4" ShapeID="_x0000_i1504" DrawAspect="Content" ObjectID="_1541336001" r:id="rId205"/>
        </w:object>
      </w:r>
      <w:r w:rsidR="007B5CBC">
        <w:t>的调整和不调整可组合出</w:t>
      </w:r>
      <w:r w:rsidR="00D1000D" w:rsidRPr="00612AC5">
        <w:rPr>
          <w:position w:val="-10"/>
        </w:rPr>
        <w:object w:dxaOrig="2520" w:dyaOrig="320">
          <v:shape id="_x0000_i1130" type="#_x0000_t75" style="width:119.25pt;height:15pt" o:ole="">
            <v:imagedata r:id="rId206" o:title=""/>
          </v:shape>
          <o:OLEObject Type="Embed" ProgID="Equation.DSMT4" ShapeID="_x0000_i1130" DrawAspect="Content" ObjectID="_1541336002" r:id="rId207"/>
        </w:object>
      </w:r>
      <w:r w:rsidR="007B5CBC">
        <w:t>总共</w:t>
      </w:r>
      <w:r w:rsidR="00D1000D" w:rsidRPr="00C563BF">
        <w:rPr>
          <w:position w:val="-6"/>
        </w:rPr>
        <w:object w:dxaOrig="620" w:dyaOrig="279">
          <v:shape id="_x0000_i1131" type="#_x0000_t75" style="width:26.65pt;height:12pt" o:ole="">
            <v:imagedata r:id="rId208" o:title=""/>
          </v:shape>
          <o:OLEObject Type="Embed" ProgID="Equation.DSMT4" ShapeID="_x0000_i1131" DrawAspect="Content" ObjectID="_1541336003" r:id="rId209"/>
        </w:object>
      </w:r>
      <w:r w:rsidR="007B5CBC">
        <w:t>个状态</w:t>
      </w:r>
      <w:r w:rsidR="00C72875">
        <w:rPr>
          <w:rFonts w:hint="eastAsia"/>
        </w:rPr>
        <w:t>,</w:t>
      </w:r>
      <w:r w:rsidR="007B5CBC">
        <w:t>因此模数</w:t>
      </w:r>
      <w:r w:rsidR="007B5CBC" w:rsidRPr="00C563BF">
        <w:rPr>
          <w:position w:val="-4"/>
        </w:rPr>
        <w:object w:dxaOrig="279" w:dyaOrig="260">
          <v:shape id="_x0000_i1132" type="#_x0000_t75" style="width:14.25pt;height:12.75pt" o:ole="">
            <v:imagedata r:id="rId210" o:title=""/>
          </v:shape>
          <o:OLEObject Type="Embed" ProgID="Equation.DSMT4" ShapeID="_x0000_i1132" DrawAspect="Content" ObjectID="_1541336004" r:id="rId211"/>
        </w:object>
      </w:r>
      <w:r w:rsidR="007B5CBC">
        <w:t>取值为</w:t>
      </w:r>
      <w:r w:rsidR="00D1000D" w:rsidRPr="00C563BF">
        <w:rPr>
          <w:position w:val="-6"/>
        </w:rPr>
        <w:object w:dxaOrig="1420" w:dyaOrig="279">
          <v:shape id="_x0000_i1133" type="#_x0000_t75" style="width:64.5pt;height:12.75pt" o:ole="">
            <v:imagedata r:id="rId212" o:title=""/>
          </v:shape>
          <o:OLEObject Type="Embed" ProgID="Equation.DSMT4" ShapeID="_x0000_i1133" DrawAspect="Content" ObjectID="_1541336005" r:id="rId213"/>
        </w:object>
      </w:r>
      <w:r w:rsidR="00C72875">
        <w:rPr>
          <w:rFonts w:hint="eastAsia"/>
        </w:rPr>
        <w:t>,</w:t>
      </w:r>
      <w:r w:rsidR="007B5CBC">
        <w:t>从而可嵌入</w:t>
      </w:r>
      <w:r w:rsidR="007B5CBC">
        <w:rPr>
          <w:rFonts w:hint="eastAsia"/>
        </w:rPr>
        <w:t>1</w:t>
      </w:r>
      <w:r w:rsidR="007B5CBC">
        <w:t>个</w:t>
      </w:r>
      <w:r w:rsidR="007F5F09" w:rsidRPr="007F5F09">
        <w:rPr>
          <w:position w:val="-4"/>
        </w:rPr>
        <w:object w:dxaOrig="279" w:dyaOrig="260">
          <v:shape id="_x0000_i1134" type="#_x0000_t75" style="width:14.25pt;height:12.75pt" o:ole="">
            <v:imagedata r:id="rId214" o:title=""/>
          </v:shape>
          <o:OLEObject Type="Embed" ProgID="Equation.DSMT4" ShapeID="_x0000_i1134" DrawAspect="Content" ObjectID="_1541336006" r:id="rId215"/>
        </w:object>
      </w:r>
      <w:r w:rsidR="007B5CBC">
        <w:rPr>
          <w:snapToGrid/>
        </w:rPr>
        <w:t>进制数</w:t>
      </w:r>
      <w:r w:rsidR="007B5CBC" w:rsidRPr="00612AC5">
        <w:rPr>
          <w:i/>
          <w:snapToGrid/>
          <w:position w:val="-6"/>
        </w:rPr>
        <w:object w:dxaOrig="220" w:dyaOrig="279">
          <v:shape id="_x0000_i1135" type="#_x0000_t75" style="width:10.5pt;height:14.25pt" o:ole="">
            <v:imagedata r:id="rId154" o:title=""/>
          </v:shape>
          <o:OLEObject Type="Embed" ProgID="Equation.DSMT4" ShapeID="_x0000_i1135" DrawAspect="Content" ObjectID="_1541336007" r:id="rId216"/>
        </w:object>
      </w:r>
      <w:r w:rsidR="00C72875">
        <w:rPr>
          <w:rFonts w:hint="eastAsia"/>
          <w:snapToGrid/>
        </w:rPr>
        <w:t>,</w: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w:t>
      </w:r>
      <w:r w:rsidR="00C72875">
        <w:rPr>
          <w:rFonts w:hint="eastAsia"/>
          <w:snapToGrid/>
        </w:rPr>
        <w:t>,</w:t>
      </w:r>
      <w:r w:rsidR="00C72875">
        <w:rPr>
          <w:rFonts w:hint="eastAsia"/>
          <w:snapToGrid/>
        </w:rPr>
        <w:t>等价于直接选择</w:t>
      </w:r>
      <w:r w:rsidR="00767D15">
        <w:rPr>
          <w:rFonts w:hint="eastAsia"/>
          <w:snapToGrid/>
        </w:rPr>
        <w:t>基向量</w:t>
      </w:r>
      <w:r w:rsidR="00C72875">
        <w:rPr>
          <w:rFonts w:hint="eastAsia"/>
          <w:snapToGrid/>
        </w:rPr>
        <w:t>中的元素</w:t>
      </w:r>
      <w:r w:rsidR="00767D15">
        <w:rPr>
          <w:rFonts w:hint="eastAsia"/>
          <w:snapToGrid/>
        </w:rPr>
        <w:t>，因此</w:t>
      </w:r>
      <w:r w:rsidR="00D1000D" w:rsidRPr="009962C6">
        <w:rPr>
          <w:position w:val="-12"/>
        </w:rPr>
        <w:object w:dxaOrig="780" w:dyaOrig="360">
          <v:shape id="_x0000_i1136" type="#_x0000_t75" style="width:31.5pt;height:14.65pt" o:ole="">
            <v:imagedata r:id="rId217" o:title=""/>
          </v:shape>
          <o:OLEObject Type="Embed" ProgID="Equation.DSMT4" ShapeID="_x0000_i1136" DrawAspect="Content" ObjectID="_1541336008" r:id="rId218"/>
        </w:object>
      </w:r>
      <w:r w:rsidR="00C72875">
        <w:rPr>
          <w:rFonts w:hint="eastAsia"/>
        </w:rPr>
        <w:t>,</w:t>
      </w:r>
      <w:r w:rsidR="00C72875">
        <w:t>而</w:t>
      </w:r>
      <w:r w:rsidR="00C72875" w:rsidRPr="00F3036A">
        <w:rPr>
          <w:position w:val="-6"/>
        </w:rPr>
        <w:object w:dxaOrig="499" w:dyaOrig="220">
          <v:shape id="_x0000_i1137" type="#_x0000_t75" style="width:25.5pt;height:10.5pt" o:ole="">
            <v:imagedata r:id="rId194" o:title=""/>
          </v:shape>
          <o:OLEObject Type="Embed" ProgID="Equation.DSMT4" ShapeID="_x0000_i1137" DrawAspect="Content" ObjectID="_1541336009" r:id="rId219"/>
        </w:object>
      </w:r>
      <w:r w:rsidR="00C72875">
        <w:t xml:space="preserve">, </w:t>
      </w:r>
      <w:r w:rsidR="00C72875">
        <w:t>故</w:t>
      </w:r>
      <w:r w:rsidR="00D1000D" w:rsidRPr="009962C6">
        <w:rPr>
          <w:position w:val="-12"/>
        </w:rPr>
        <w:object w:dxaOrig="780" w:dyaOrig="360">
          <v:shape id="_x0000_i1138" type="#_x0000_t75" style="width:31.9pt;height:14.65pt" o:ole="">
            <v:imagedata r:id="rId181" o:title=""/>
          </v:shape>
          <o:OLEObject Type="Embed" ProgID="Equation.DSMT4" ShapeID="_x0000_i1138" DrawAspect="Content" ObjectID="_1541336010" r:id="rId220"/>
        </w:object>
      </w:r>
      <w:r w:rsidR="00767D15">
        <w:rPr>
          <w:rFonts w:hint="eastAsia"/>
        </w:rPr>
        <w:t>,</w:t>
      </w:r>
      <w:r w:rsidR="00767D15">
        <w:t>因此可达到</w:t>
      </w:r>
      <w:r w:rsidR="00767D15" w:rsidRPr="00767D15">
        <w:rPr>
          <w:rFonts w:hint="eastAsia"/>
          <w:i/>
        </w:rPr>
        <w:t>n</w:t>
      </w:r>
      <w:r w:rsidR="00767D15">
        <w:rPr>
          <w:rFonts w:hint="eastAsia"/>
        </w:rPr>
        <w:t>个载体数据每次调整</w:t>
      </w:r>
      <w:r w:rsidR="00767D15">
        <w:rPr>
          <w:rFonts w:hint="eastAsia"/>
        </w:rPr>
        <w:t>1</w:t>
      </w:r>
      <w:r w:rsidR="00767D15">
        <w:rPr>
          <w:rFonts w:hint="eastAsia"/>
        </w:rPr>
        <w:t>个的嵌入容量最大值</w:t>
      </w:r>
      <w:r w:rsidR="00767D15">
        <w:rPr>
          <w:rFonts w:hint="eastAsia"/>
        </w:rPr>
        <w:t>.</w:t>
      </w:r>
    </w:p>
    <w:p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v:shape id="_x0000_i1139" type="#_x0000_t75" style="width:15pt;height:12.75pt" o:ole="">
            <v:imagedata r:id="rId15" o:title=""/>
          </v:shape>
          <o:OLEObject Type="Embed" ProgID="Equation.DSMT4" ShapeID="_x0000_i1139" DrawAspect="Content" ObjectID="_1541336011" r:id="rId221"/>
        </w:object>
      </w:r>
      <w:r w:rsidR="00F3036A">
        <w:rPr>
          <w:rFonts w:hint="eastAsia"/>
          <w:snapToGrid/>
        </w:rPr>
        <w:t>调整</w:t>
      </w:r>
      <w:r>
        <w:rPr>
          <w:rFonts w:hint="eastAsia"/>
          <w:snapToGrid/>
        </w:rPr>
        <w:t>来嵌入一个</w:t>
      </w:r>
      <w:r w:rsidRPr="002D7A23">
        <w:rPr>
          <w:rFonts w:hint="eastAsia"/>
          <w:snapToGrid/>
          <w:position w:val="-6"/>
        </w:rPr>
        <w:object w:dxaOrig="619" w:dyaOrig="280">
          <v:shape id="_x0000_i1140" type="#_x0000_t75" style="width:25.5pt;height:11.25pt" o:ole="">
            <v:imagedata r:id="rId19" o:title=""/>
          </v:shape>
          <o:OLEObject Type="Embed" ProgID="Equation.DSMT4" ShapeID="_x0000_i1140" DrawAspect="Content" ObjectID="_1541336012" r:id="rId222"/>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但所能提供的嵌入容量十分有限</w:t>
      </w:r>
      <w:r w:rsidR="00451EEF">
        <w:rPr>
          <w:rFonts w:hint="eastAsia"/>
          <w:snapToGrid/>
        </w:rPr>
        <w:t xml:space="preserve">. </w:t>
      </w:r>
    </w:p>
    <w:p w:rsidR="00451EEF" w:rsidRDefault="00666791" w:rsidP="00581A3E">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w:t>
      </w:r>
      <w:r w:rsidR="00F34423">
        <w:rPr>
          <w:rFonts w:hint="eastAsia"/>
          <w:snapToGrid/>
        </w:rPr>
        <w:t>4</w:t>
      </w:r>
      <w:r w:rsidR="00451EEF">
        <w:rPr>
          <w:rFonts w:hint="eastAsia"/>
          <w:snapToGrid/>
        </w:rPr>
        <w:t>]</w:t>
      </w:r>
      <w:r w:rsidR="00451EEF">
        <w:rPr>
          <w:rFonts w:hint="eastAsia"/>
          <w:snapToGrid/>
        </w:rPr>
        <w:t>在文献</w:t>
      </w:r>
      <w:r w:rsidR="00451EEF">
        <w:rPr>
          <w:rFonts w:hint="eastAsia"/>
          <w:snapToGrid/>
        </w:rPr>
        <w:t>[8]</w:t>
      </w:r>
      <w:r w:rsidR="00451EEF">
        <w:rPr>
          <w:rFonts w:hint="eastAsia"/>
          <w:snapToGrid/>
        </w:rPr>
        <w:t>的基础上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r w:rsidR="00451EEF">
        <w:rPr>
          <w:rFonts w:hint="eastAsia"/>
          <w:snapToGrid/>
        </w:rPr>
        <w:t>个载体数据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7D7E0E">
        <w:rPr>
          <w:rFonts w:hint="eastAsia"/>
          <w:snapToGrid/>
        </w:rPr>
        <w:t>并通过</w:t>
      </w:r>
      <w:r w:rsidR="00451EEF">
        <w:rPr>
          <w:rFonts w:hint="eastAsia"/>
          <w:snapToGrid/>
        </w:rPr>
        <w:t>选取特殊的基向量</w:t>
      </w:r>
      <w:r w:rsidR="00D1000D" w:rsidRPr="00C563BF">
        <w:rPr>
          <w:position w:val="-12"/>
        </w:rPr>
        <w:object w:dxaOrig="279" w:dyaOrig="360">
          <v:shape id="_x0000_i1141" type="#_x0000_t75" style="width:10.5pt;height:13.15pt" o:ole="">
            <v:imagedata r:id="rId184" o:title=""/>
          </v:shape>
          <o:OLEObject Type="Embed" ProgID="Equation.DSMT4" ShapeID="_x0000_i1141" DrawAspect="Content" ObjectID="_1541336013" r:id="rId223"/>
        </w:object>
      </w:r>
      <w:r w:rsidR="00451EEF">
        <w:rPr>
          <w:rFonts w:hint="eastAsia"/>
          <w:snapToGrid/>
        </w:rPr>
        <w:t>使得</w:t>
      </w:r>
      <w:r w:rsidR="00F3036A">
        <w:rPr>
          <w:rFonts w:hint="eastAsia"/>
          <w:snapToGrid/>
        </w:rPr>
        <w:t>通过对</w:t>
      </w:r>
      <w:r w:rsidR="00EA6E7A">
        <w:rPr>
          <w:rFonts w:hint="eastAsia"/>
          <w:snapToGrid/>
        </w:rPr>
        <w:t>载体向量</w:t>
      </w:r>
      <w:r w:rsidR="00D1000D" w:rsidRPr="002D7A23">
        <w:rPr>
          <w:snapToGrid/>
          <w:position w:val="-12"/>
        </w:rPr>
        <w:object w:dxaOrig="320" w:dyaOrig="360">
          <v:shape id="_x0000_i1142" type="#_x0000_t75" style="width:12.75pt;height:14.65pt" o:ole="">
            <v:imagedata r:id="rId129" o:title=""/>
          </v:shape>
          <o:OLEObject Type="Embed" ProgID="Equation.DSMT4" ShapeID="_x0000_i1142" DrawAspect="Content" ObjectID="_1541336014" r:id="rId224"/>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w:t>
      </w:r>
      <w:r w:rsidR="00F34423">
        <w:rPr>
          <w:rFonts w:hint="eastAsia"/>
          <w:snapToGrid/>
        </w:rPr>
        <w:t>4</w:t>
      </w:r>
      <w:r w:rsidR="00A31D8B">
        <w:rPr>
          <w:rFonts w:hint="eastAsia"/>
          <w:snapToGrid/>
        </w:rPr>
        <w:t>]</w:t>
      </w:r>
      <w:r w:rsidR="00A31D8B">
        <w:rPr>
          <w:rFonts w:hint="eastAsia"/>
          <w:snapToGrid/>
        </w:rPr>
        <w:t>选取的</w:t>
      </w:r>
      <w:r w:rsidR="007D7E0E">
        <w:rPr>
          <w:rFonts w:hint="eastAsia"/>
          <w:snapToGrid/>
        </w:rPr>
        <w:t>基向量</w:t>
      </w:r>
      <w:r w:rsidR="00D1000D" w:rsidRPr="002D7A23">
        <w:rPr>
          <w:snapToGrid/>
          <w:position w:val="-12"/>
        </w:rPr>
        <w:object w:dxaOrig="280" w:dyaOrig="360">
          <v:shape id="_x0000_i1143" type="#_x0000_t75" style="width:10.9pt;height:14.25pt" o:ole="">
            <v:imagedata r:id="rId225" o:title=""/>
          </v:shape>
          <o:OLEObject Type="Embed" ProgID="Equation.DSMT4" ShapeID="_x0000_i1143" DrawAspect="Content" ObjectID="_1541336015" r:id="rId226"/>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tblPr>
      <w:tblGrid>
        <w:gridCol w:w="4077"/>
        <w:gridCol w:w="629"/>
      </w:tblGrid>
      <w:tr w:rsidR="00A31D8B" w:rsidTr="007D7E0E">
        <w:tc>
          <w:tcPr>
            <w:tcW w:w="4077" w:type="dxa"/>
          </w:tcPr>
          <w:p w:rsidR="00A31D8B" w:rsidRPr="00EE4768" w:rsidRDefault="00D1000D" w:rsidP="007D7E0E">
            <w:pPr>
              <w:ind w:firstLine="0"/>
              <w:jc w:val="center"/>
            </w:pPr>
            <w:r w:rsidRPr="00A31D8B">
              <w:rPr>
                <w:position w:val="-30"/>
              </w:rPr>
              <w:object w:dxaOrig="2920" w:dyaOrig="720">
                <v:shape id="_x0000_i1144" type="#_x0000_t75" style="width:142.9pt;height:31.5pt" o:ole="">
                  <v:imagedata r:id="rId227" o:title=""/>
                </v:shape>
                <o:OLEObject Type="Embed" ProgID="Equation.DSMT4" ShapeID="_x0000_i1144" DrawAspect="Content" ObjectID="_1541336016" r:id="rId228"/>
              </w:object>
            </w:r>
          </w:p>
        </w:tc>
        <w:tc>
          <w:tcPr>
            <w:tcW w:w="629" w:type="dxa"/>
          </w:tcPr>
          <w:p w:rsidR="00A31D8B" w:rsidRDefault="00A31D8B" w:rsidP="007D7E0E">
            <w:pPr>
              <w:ind w:firstLine="0"/>
              <w:jc w:val="right"/>
              <w:rPr>
                <w:snapToGrid/>
              </w:rPr>
            </w:pPr>
          </w:p>
          <w:p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Pr>
          <w:snapToGrid/>
        </w:rPr>
        <w:t>当</w:t>
      </w:r>
      <w:r w:rsidR="00D1000D" w:rsidRPr="00A31D8B">
        <w:rPr>
          <w:snapToGrid/>
          <w:position w:val="-6"/>
        </w:rPr>
        <w:object w:dxaOrig="560" w:dyaOrig="279">
          <v:shape id="_x0000_i1145" type="#_x0000_t75" style="width:22.9pt;height:11.65pt" o:ole="">
            <v:imagedata r:id="rId229" o:title=""/>
          </v:shape>
          <o:OLEObject Type="Embed" ProgID="Equation.DSMT4" ShapeID="_x0000_i1145" DrawAspect="Content" ObjectID="_1541336017" r:id="rId230"/>
        </w:object>
      </w:r>
      <w:r>
        <w:rPr>
          <w:snapToGrid/>
        </w:rPr>
        <w:t>时</w:t>
      </w:r>
      <w:r>
        <w:rPr>
          <w:rFonts w:hint="eastAsia"/>
          <w:snapToGrid/>
        </w:rPr>
        <w:t>,</w:t>
      </w:r>
      <w:r>
        <w:rPr>
          <w:rFonts w:hint="eastAsia"/>
          <w:snapToGrid/>
        </w:rPr>
        <w:t>可</w:t>
      </w:r>
      <w:r w:rsidR="00F3036A">
        <w:rPr>
          <w:rFonts w:hint="eastAsia"/>
          <w:snapToGrid/>
        </w:rPr>
        <w:t>通过</w:t>
      </w:r>
      <w:r w:rsidR="00D1000D" w:rsidRPr="002D7A23">
        <w:rPr>
          <w:snapToGrid/>
          <w:position w:val="-12"/>
        </w:rPr>
        <w:object w:dxaOrig="320" w:dyaOrig="360">
          <v:shape id="_x0000_i1146" type="#_x0000_t75" style="width:12.4pt;height:14.25pt" o:ole="">
            <v:imagedata r:id="rId231" o:title=""/>
          </v:shape>
          <o:OLEObject Type="Embed" ProgID="Equation.DSMT4" ShapeID="_x0000_i1146" DrawAspect="Content" ObjectID="_1541336018" r:id="rId232"/>
        </w:object>
      </w:r>
      <w:r w:rsidR="00F3036A">
        <w:rPr>
          <w:rFonts w:hint="eastAsia"/>
          <w:snapToGrid/>
        </w:rPr>
        <w:t>调整</w:t>
      </w:r>
      <w:r>
        <w:rPr>
          <w:snapToGrid/>
        </w:rPr>
        <w:t>由</w:t>
      </w:r>
      <w:r w:rsidR="00D1000D" w:rsidRPr="002D7A23">
        <w:rPr>
          <w:snapToGrid/>
          <w:position w:val="-12"/>
        </w:rPr>
        <w:object w:dxaOrig="280" w:dyaOrig="360">
          <v:shape id="_x0000_i1147" type="#_x0000_t75" style="width:10.9pt;height:14.25pt" o:ole="">
            <v:imagedata r:id="rId225" o:title=""/>
          </v:shape>
          <o:OLEObject Type="Embed" ProgID="Equation.DSMT4" ShapeID="_x0000_i1147" DrawAspect="Content" ObjectID="_1541336019" r:id="rId233"/>
        </w:object>
      </w:r>
      <w:r w:rsidR="007F5F09">
        <w:rPr>
          <w:snapToGrid/>
        </w:rPr>
        <w:t>中的元素按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D1000D" w:rsidRPr="007F5F09">
        <w:rPr>
          <w:snapToGrid/>
          <w:position w:val="-6"/>
        </w:rPr>
        <w:object w:dxaOrig="600" w:dyaOrig="279">
          <v:shape id="_x0000_i1148" type="#_x0000_t75" style="width:23.65pt;height:12.4pt" o:ole="">
            <v:imagedata r:id="rId234" o:title=""/>
          </v:shape>
          <o:OLEObject Type="Embed" ProgID="Equation.DSMT4" ShapeID="_x0000_i1148" DrawAspect="Content" ObjectID="_1541336020" r:id="rId235"/>
        </w:object>
      </w:r>
      <w:r w:rsidR="00581A3E">
        <w:rPr>
          <w:snapToGrid/>
        </w:rPr>
        <w:t xml:space="preserve">. </w:t>
      </w:r>
      <w:r w:rsidR="00A42A2C">
        <w:rPr>
          <w:rFonts w:hint="eastAsia"/>
          <w:snapToGrid/>
        </w:rPr>
        <w:t>由于是</w:t>
      </w:r>
      <w:r w:rsidR="00A42A2C" w:rsidRPr="002D7A23">
        <w:rPr>
          <w:snapToGrid/>
          <w:position w:val="-4"/>
        </w:rPr>
        <w:object w:dxaOrig="300" w:dyaOrig="260">
          <v:shape id="_x0000_i1149" type="#_x0000_t75" style="width:15pt;height:12.75pt" o:ole="">
            <v:imagedata r:id="rId15" o:title=""/>
          </v:shape>
          <o:OLEObject Type="Embed" ProgID="Equation.DSMT4" ShapeID="_x0000_i1149" DrawAspect="Content" ObjectID="_1541336021" r:id="rId236"/>
        </w:object>
      </w:r>
      <w:r w:rsidR="00A42A2C">
        <w:rPr>
          <w:rFonts w:hint="eastAsia"/>
          <w:snapToGrid/>
        </w:rPr>
        <w:t>调整，因此</w:t>
      </w:r>
      <w:r w:rsidR="00D1000D" w:rsidRPr="007F5F09">
        <w:rPr>
          <w:snapToGrid/>
          <w:position w:val="-6"/>
        </w:rPr>
        <w:object w:dxaOrig="520" w:dyaOrig="279">
          <v:shape id="_x0000_i1150" type="#_x0000_t75" style="width:20.25pt;height:12.4pt" o:ole="">
            <v:imagedata r:id="rId237" o:title=""/>
          </v:shape>
          <o:OLEObject Type="Embed" ProgID="Equation.DSMT4" ShapeID="_x0000_i1150" DrawAspect="Content" ObjectID="_1541336022" r:id="rId238"/>
        </w:object>
      </w:r>
      <w:r w:rsidR="00A42A2C">
        <w:rPr>
          <w:rFonts w:hint="eastAsia"/>
          <w:snapToGrid/>
        </w:rPr>
        <w:t>,</w:t>
      </w:r>
      <w:r w:rsidR="00A42A2C">
        <w:rPr>
          <w:rFonts w:hint="eastAsia"/>
          <w:snapToGrid/>
        </w:rPr>
        <w:t>故</w:t>
      </w:r>
      <w:r>
        <w:rPr>
          <w:rFonts w:hint="eastAsia"/>
          <w:snapToGrid/>
        </w:rPr>
        <w:t>当</w:t>
      </w:r>
      <w:r w:rsidR="00D1000D" w:rsidRPr="00A31D8B">
        <w:rPr>
          <w:snapToGrid/>
          <w:position w:val="-6"/>
        </w:rPr>
        <w:object w:dxaOrig="560" w:dyaOrig="279">
          <v:shape id="_x0000_i1151" type="#_x0000_t75" style="width:24.75pt;height:12.75pt" o:ole="">
            <v:imagedata r:id="rId229" o:title=""/>
          </v:shape>
          <o:OLEObject Type="Embed" ProgID="Equation.DSMT4" ShapeID="_x0000_i1151" DrawAspect="Content" ObjectID="_1541336023" r:id="rId239"/>
        </w:object>
      </w:r>
      <w:r>
        <w:rPr>
          <w:snapToGrid/>
        </w:rPr>
        <w:t>时</w:t>
      </w:r>
      <w:r w:rsidR="00A42A2C">
        <w:rPr>
          <w:snapToGrid/>
        </w:rPr>
        <w:t>可嵌入</w:t>
      </w:r>
      <w:r w:rsidR="00A42A2C">
        <w:rPr>
          <w:rFonts w:hint="eastAsia"/>
          <w:snapToGrid/>
        </w:rPr>
        <w:t>1</w:t>
      </w:r>
      <w:r w:rsidR="00A42A2C">
        <w:rPr>
          <w:rFonts w:hint="eastAsia"/>
          <w:snapToGrid/>
        </w:rPr>
        <w:t>个</w:t>
      </w:r>
      <w:r w:rsidR="00D1000D" w:rsidRPr="007F5F09">
        <w:rPr>
          <w:position w:val="-6"/>
        </w:rPr>
        <w:object w:dxaOrig="1460" w:dyaOrig="279">
          <v:shape id="_x0000_i1152" type="#_x0000_t75" style="width:66.4pt;height:13.15pt" o:ole="">
            <v:imagedata r:id="rId240" o:title=""/>
          </v:shape>
          <o:OLEObject Type="Embed" ProgID="Equation.DSMT4" ShapeID="_x0000_i1152" DrawAspect="Content" ObjectID="_1541336024" r:id="rId241"/>
        </w:object>
      </w:r>
      <w:r w:rsidR="00A42A2C">
        <w:t>进制数</w:t>
      </w:r>
      <w:r w:rsidR="00581A3E">
        <w:rPr>
          <w:rFonts w:hint="eastAsia"/>
        </w:rPr>
        <w:t xml:space="preserve">, </w:t>
      </w:r>
      <w:r w:rsidR="00581A3E">
        <w:rPr>
          <w:rFonts w:hint="eastAsia"/>
        </w:rPr>
        <w:t>同时</w:t>
      </w:r>
      <w:r w:rsidR="00581A3E">
        <w:t>由于</w:t>
      </w:r>
      <w:r w:rsidR="00D1000D" w:rsidRPr="009962C6">
        <w:rPr>
          <w:position w:val="-12"/>
        </w:rPr>
        <w:object w:dxaOrig="1080" w:dyaOrig="360">
          <v:shape id="_x0000_i1153" type="#_x0000_t75" style="width:40.9pt;height:13.5pt" o:ole="">
            <v:imagedata r:id="rId242" o:title=""/>
          </v:shape>
          <o:OLEObject Type="Embed" ProgID="Equation.DSMT4" ShapeID="_x0000_i1153" DrawAspect="Content" ObjectID="_1541336025" r:id="rId243"/>
        </w:object>
      </w:r>
      <w:r w:rsidR="00581A3E">
        <w:rPr>
          <w:rFonts w:hint="eastAsia"/>
        </w:rPr>
        <w:t>,</w:t>
      </w:r>
      <w:r w:rsidR="00581A3E">
        <w:t>因此达到了此种嵌入策略的最大值</w:t>
      </w:r>
      <w:r w:rsidR="00581A3E">
        <w:rPr>
          <w:rFonts w:hint="eastAsia"/>
        </w:rPr>
        <w:t>.</w:t>
      </w:r>
    </w:p>
    <w:p w:rsidR="00A74346" w:rsidRDefault="00A31D8B" w:rsidP="006D01B9">
      <w:pPr>
        <w:spacing w:line="400" w:lineRule="exact"/>
      </w:pPr>
      <w:r>
        <w:rPr>
          <w:rFonts w:hint="eastAsia"/>
        </w:rPr>
        <w:t>当</w:t>
      </w:r>
      <w:r w:rsidR="00D1000D" w:rsidRPr="00A31D8B">
        <w:rPr>
          <w:snapToGrid/>
          <w:position w:val="-6"/>
        </w:rPr>
        <w:object w:dxaOrig="560" w:dyaOrig="279">
          <v:shape id="_x0000_i1154" type="#_x0000_t75" style="width:25.5pt;height:13.15pt" o:ole="">
            <v:imagedata r:id="rId244" o:title=""/>
          </v:shape>
          <o:OLEObject Type="Embed" ProgID="Equation.DSMT4" ShapeID="_x0000_i1154" DrawAspect="Content" ObjectID="_1541336026" r:id="rId245"/>
        </w:object>
      </w:r>
      <w:r w:rsidR="00A74346">
        <w:rPr>
          <w:snapToGrid/>
        </w:rPr>
        <w:t>时</w:t>
      </w:r>
      <w:r w:rsidR="00A74346">
        <w:rPr>
          <w:rFonts w:hint="eastAsia"/>
          <w:snapToGrid/>
        </w:rPr>
        <w:t>,</w:t>
      </w:r>
      <w:r w:rsidR="007F5F09">
        <w:rPr>
          <w:snapToGrid/>
        </w:rPr>
        <w:t>借助</w:t>
      </w:r>
      <w:r w:rsidR="00D1000D" w:rsidRPr="002D7A23">
        <w:rPr>
          <w:snapToGrid/>
          <w:position w:val="-12"/>
        </w:rPr>
        <w:object w:dxaOrig="320" w:dyaOrig="360">
          <v:shape id="_x0000_i1155" type="#_x0000_t75" style="width:13.9pt;height:15.75pt" o:ole="">
            <v:imagedata r:id="rId246" o:title=""/>
          </v:shape>
          <o:OLEObject Type="Embed" ProgID="Equation.DSMT4" ShapeID="_x0000_i1155" DrawAspect="Content" ObjectID="_1541336027" r:id="rId247"/>
        </w:object>
      </w:r>
      <w:r w:rsidR="007F5F09">
        <w:rPr>
          <w:snapToGrid/>
        </w:rPr>
        <w:t>调整</w:t>
      </w:r>
      <w:r w:rsidR="00A42A2C">
        <w:rPr>
          <w:rFonts w:hint="eastAsia"/>
          <w:snapToGrid/>
        </w:rPr>
        <w:t>，由基向量</w:t>
      </w:r>
      <w:r w:rsidR="00D1000D" w:rsidRPr="00A74346">
        <w:rPr>
          <w:snapToGrid/>
          <w:position w:val="-12"/>
        </w:rPr>
        <w:object w:dxaOrig="2140" w:dyaOrig="360">
          <v:shape id="_x0000_i1156" type="#_x0000_t75" style="width:95.65pt;height:16.15pt" o:ole="">
            <v:imagedata r:id="rId248" o:title=""/>
          </v:shape>
          <o:OLEObject Type="Embed" ProgID="Equation.DSMT4" ShapeID="_x0000_i1156" DrawAspect="Content" ObjectID="_1541336028" r:id="rId249"/>
        </w:object>
      </w:r>
      <w:r w:rsidR="00A74346">
        <w:rPr>
          <w:snapToGrid/>
        </w:rPr>
        <w:t>可连续</w:t>
      </w:r>
      <w:r w:rsidR="007F5F09">
        <w:rPr>
          <w:rFonts w:hint="eastAsia"/>
          <w:snapToGrid/>
        </w:rPr>
        <w:t>组合出</w:t>
      </w:r>
      <w:r w:rsidR="00D1000D" w:rsidRPr="007F5F09">
        <w:rPr>
          <w:snapToGrid/>
          <w:position w:val="-6"/>
        </w:rPr>
        <w:object w:dxaOrig="1040" w:dyaOrig="279">
          <v:shape id="_x0000_i1157" type="#_x0000_t75" style="width:43.5pt;height:13.15pt" o:ole="">
            <v:imagedata r:id="rId250" o:title=""/>
          </v:shape>
          <o:OLEObject Type="Embed" ProgID="Equation.DSMT4" ShapeID="_x0000_i1157" DrawAspect="Content" ObjectID="_1541336029" r:id="rId251"/>
        </w:object>
      </w:r>
      <w:r w:rsidR="007F5F09">
        <w:rPr>
          <w:snapToGrid/>
        </w:rPr>
        <w:t>个</w:t>
      </w:r>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v:shape id="_x0000_i1158" type="#_x0000_t75" style="width:57.75pt;height:14.25pt" o:ole="">
            <v:imagedata r:id="rId252" o:title=""/>
          </v:shape>
          <o:OLEObject Type="Embed" ProgID="Equation.DSMT4" ShapeID="_x0000_i1158" DrawAspect="Content" ObjectID="_1541336030" r:id="rId253"/>
        </w:object>
      </w:r>
      <w:r w:rsidR="00A42A2C">
        <w:t>进制数</w:t>
      </w:r>
      <w:r w:rsidR="00666791">
        <w:rPr>
          <w:rFonts w:hint="eastAsia"/>
        </w:rPr>
        <w:t>.</w:t>
      </w:r>
      <w:r w:rsidR="00E54407">
        <w:t>然而</w:t>
      </w:r>
      <w:r w:rsidR="00E54407">
        <w:rPr>
          <w:rFonts w:hint="eastAsia"/>
        </w:rPr>
        <w:t>在</w:t>
      </w:r>
      <w:r w:rsidR="00D1000D" w:rsidRPr="00A31D8B">
        <w:rPr>
          <w:snapToGrid/>
          <w:position w:val="-6"/>
        </w:rPr>
        <w:object w:dxaOrig="560" w:dyaOrig="279">
          <v:shape id="_x0000_i1159" type="#_x0000_t75" style="width:25.5pt;height:13.15pt" o:ole="">
            <v:imagedata r:id="rId244" o:title=""/>
          </v:shape>
          <o:OLEObject Type="Embed" ProgID="Equation.DSMT4" ShapeID="_x0000_i1159" DrawAspect="Content" ObjectID="_1541336031" r:id="rId254"/>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v:shape id="_x0000_i1160" type="#_x0000_t75" style="width:15.75pt;height:18pt" o:ole="">
            <v:imagedata r:id="rId246" o:title=""/>
          </v:shape>
          <o:OLEObject Type="Embed" ProgID="Equation.DSMT4" ShapeID="_x0000_i1160" DrawAspect="Content" ObjectID="_1541336032" r:id="rId255"/>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D1000D" w:rsidRPr="002D7A23">
        <w:rPr>
          <w:snapToGrid/>
          <w:position w:val="-12"/>
        </w:rPr>
        <w:object w:dxaOrig="320" w:dyaOrig="360">
          <v:shape id="_x0000_i1161" type="#_x0000_t75" style="width:11.65pt;height:13.15pt" o:ole="">
            <v:imagedata r:id="rId246" o:title=""/>
          </v:shape>
          <o:OLEObject Type="Embed" ProgID="Equation.DSMT4" ShapeID="_x0000_i1161" DrawAspect="Content" ObjectID="_1541336033" r:id="rId256"/>
        </w:object>
      </w:r>
      <w:r w:rsidR="002150F8">
        <w:rPr>
          <w:snapToGrid/>
        </w:rPr>
        <w:t>中的</w:t>
      </w:r>
      <w:r w:rsidR="00E54407">
        <w:rPr>
          <w:snapToGrid/>
        </w:rPr>
        <w:t>第</w:t>
      </w:r>
      <w:r w:rsidR="00E54407">
        <w:rPr>
          <w:rFonts w:hint="eastAsia"/>
          <w:snapToGrid/>
        </w:rPr>
        <w:t>0</w:t>
      </w:r>
      <w:r w:rsidR="00E54407">
        <w:rPr>
          <w:rFonts w:hint="eastAsia"/>
          <w:snapToGrid/>
        </w:rPr>
        <w:t>个元素也是</w:t>
      </w:r>
      <w:r w:rsidR="00E54407">
        <w:rPr>
          <w:rFonts w:hint="eastAsia"/>
          <w:snapToGrid/>
        </w:rPr>
        <w:t>1,</w:t>
      </w:r>
      <w:r w:rsidR="00581A3E">
        <w:rPr>
          <w:snapToGrid/>
        </w:rPr>
        <w:t>因此当</w:t>
      </w:r>
      <w:r w:rsidR="00D1000D" w:rsidRPr="00A31D8B">
        <w:rPr>
          <w:snapToGrid/>
          <w:position w:val="-6"/>
        </w:rPr>
        <w:object w:dxaOrig="560" w:dyaOrig="279">
          <v:shape id="_x0000_i1162" type="#_x0000_t75" style="width:23.25pt;height:12pt" o:ole="">
            <v:imagedata r:id="rId244" o:title=""/>
          </v:shape>
          <o:OLEObject Type="Embed" ProgID="Equation.DSMT4" ShapeID="_x0000_i1162" DrawAspect="Content" ObjectID="_1541336034" r:id="rId257"/>
        </w:object>
      </w:r>
      <w:r w:rsidR="00581A3E">
        <w:rPr>
          <w:snapToGrid/>
        </w:rPr>
        <w:t>时</w:t>
      </w:r>
      <w:r w:rsidR="00581A3E">
        <w:rPr>
          <w:rFonts w:hint="eastAsia"/>
          <w:snapToGrid/>
        </w:rPr>
        <w:t xml:space="preserve">, </w:t>
      </w:r>
      <w:r w:rsidR="002150F8">
        <w:rPr>
          <w:rFonts w:hint="eastAsia"/>
          <w:snapToGrid/>
        </w:rPr>
        <w:t>EMD-</w:t>
      </w:r>
      <w:r w:rsidR="002150F8" w:rsidRPr="003A1645">
        <w:rPr>
          <w:snapToGrid/>
        </w:rPr>
        <w:t>2</w:t>
      </w:r>
      <w:r w:rsidR="002150F8">
        <w:rPr>
          <w:rFonts w:hint="eastAsia"/>
          <w:snapToGrid/>
        </w:rPr>
        <w:t>算法的嵌入容量</w:t>
      </w:r>
      <w:r w:rsidR="00D1000D" w:rsidRPr="007F5F09">
        <w:rPr>
          <w:position w:val="-6"/>
        </w:rPr>
        <w:object w:dxaOrig="1160" w:dyaOrig="279">
          <v:shape id="_x0000_i1163" type="#_x0000_t75" style="width:51pt;height:12.75pt" o:ole="">
            <v:imagedata r:id="rId252" o:title=""/>
          </v:shape>
          <o:OLEObject Type="Embed" ProgID="Equation.DSMT4" ShapeID="_x0000_i1163" DrawAspect="Content" ObjectID="_1541336035" r:id="rId258"/>
        </w:object>
      </w:r>
      <w:r w:rsidR="006D01B9">
        <w:t>由于选择</w:t>
      </w:r>
      <w:r w:rsidR="006D01B9">
        <w:rPr>
          <w:rFonts w:hint="eastAsia"/>
        </w:rPr>
        <w:t>的</w:t>
      </w:r>
      <w:r w:rsidR="00D1000D" w:rsidRPr="002D7A23">
        <w:rPr>
          <w:snapToGrid/>
          <w:position w:val="-12"/>
        </w:rPr>
        <w:object w:dxaOrig="280" w:dyaOrig="360">
          <v:shape id="_x0000_i1164" type="#_x0000_t75" style="width:12pt;height:15.75pt" o:ole="">
            <v:imagedata r:id="rId225" o:title=""/>
          </v:shape>
          <o:OLEObject Type="Embed" ProgID="Equation.DSMT4" ShapeID="_x0000_i1164" DrawAspect="Content" ObjectID="_1541336036" r:id="rId259"/>
        </w:object>
      </w:r>
      <w:r w:rsidR="006D01B9">
        <w:rPr>
          <w:snapToGrid/>
        </w:rPr>
        <w:t>不恰当</w:t>
      </w:r>
      <w:r w:rsidR="006D01B9">
        <w:rPr>
          <w:rFonts w:hint="eastAsia"/>
          <w:snapToGrid/>
        </w:rPr>
        <w:t xml:space="preserve">, </w:t>
      </w:r>
      <w:r w:rsidR="006D01B9">
        <w:rPr>
          <w:rFonts w:hint="eastAsia"/>
          <w:snapToGrid/>
        </w:rPr>
        <w:t>未达到对应嵌入策略的最大值</w:t>
      </w:r>
      <w:r w:rsidR="006D01B9">
        <w:rPr>
          <w:rFonts w:hint="eastAsia"/>
          <w:snapToGrid/>
        </w:rPr>
        <w:t>.</w:t>
      </w:r>
    </w:p>
    <w:p w:rsidR="00EA1D4E" w:rsidRDefault="00D33E75" w:rsidP="00D33E75">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w:t>
      </w:r>
      <w:r w:rsidR="00F34423">
        <w:rPr>
          <w:rFonts w:hint="eastAsia"/>
          <w:snapToGrid/>
        </w:rPr>
        <w:t>4</w:t>
      </w:r>
      <w:r>
        <w:rPr>
          <w:rFonts w:hint="eastAsia"/>
          <w:snapToGrid/>
        </w:rPr>
        <w:t>]</w:t>
      </w:r>
      <w:r>
        <w:rPr>
          <w:rFonts w:hint="eastAsia"/>
          <w:snapToGrid/>
        </w:rPr>
        <w:t>的工作</w:t>
      </w:r>
      <w:r>
        <w:rPr>
          <w:rFonts w:hint="eastAsia"/>
          <w:snapToGrid/>
        </w:rPr>
        <w:t>,</w:t>
      </w:r>
      <w:r>
        <w:rPr>
          <w:rFonts w:hint="eastAsia"/>
          <w:snapToGrid/>
        </w:rPr>
        <w:t>文献</w:t>
      </w:r>
      <w:r>
        <w:rPr>
          <w:rFonts w:hint="eastAsia"/>
          <w:snapToGrid/>
        </w:rPr>
        <w:t>[1</w:t>
      </w:r>
      <w:r w:rsidR="007C4B20">
        <w:rPr>
          <w:rFonts w:hint="eastAsia"/>
          <w:snapToGrid/>
        </w:rPr>
        <w:t>5</w:t>
      </w:r>
      <w:r>
        <w:rPr>
          <w:rFonts w:hint="eastAsia"/>
          <w:snapToGrid/>
        </w:rPr>
        <w:t>]</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r>
        <w:rPr>
          <w:rFonts w:hint="eastAsia"/>
          <w:snapToGrid/>
        </w:rPr>
        <w:t>个载体数据的每个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v:shape id="_x0000_i1165" type="#_x0000_t75" alt="" style="width:15.75pt;height:12.75pt" o:ole="">
            <v:imagedata r:id="rId260" o:title=""/>
          </v:shape>
          <o:OLEObject Type="Embed" ProgID="Equation.DSMT4" ShapeID="_x0000_i1165" DrawAspect="Content" ObjectID="_1541336037" r:id="rId261"/>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v:shape id="_x0000_i1166" type="#_x0000_t75" style="width:12.75pt;height:15.75pt" o:ole="">
            <v:imagedata r:id="rId262" o:title=""/>
          </v:shape>
          <o:OLEObject Type="Embed" ProgID="Equation.DSMT4" ShapeID="_x0000_i1166" DrawAspect="Content" ObjectID="_1541336038" r:id="rId263"/>
        </w:object>
      </w:r>
      <w:r>
        <w:t>进制的数</w:t>
      </w:r>
      <w:r>
        <w:rPr>
          <w:rFonts w:hint="eastAsia"/>
        </w:rPr>
        <w:t>,</w:t>
      </w:r>
      <w:r w:rsidR="00E540D2">
        <w:rPr>
          <w:rFonts w:hint="eastAsia"/>
          <w:snapToGrid/>
        </w:rPr>
        <w:t>文献</w:t>
      </w:r>
      <w:r w:rsidR="00E540D2">
        <w:rPr>
          <w:rFonts w:hint="eastAsia"/>
          <w:snapToGrid/>
        </w:rPr>
        <w:t>[1</w:t>
      </w:r>
      <w:r w:rsidR="00AC0C07">
        <w:rPr>
          <w:snapToGrid/>
        </w:rPr>
        <w:t>5</w:t>
      </w:r>
      <w:r w:rsidR="00E540D2">
        <w:rPr>
          <w:rFonts w:hint="eastAsia"/>
          <w:snapToGrid/>
        </w:rPr>
        <w:t>]</w:t>
      </w:r>
      <w:r w:rsidR="00E540D2">
        <w:rPr>
          <w:rFonts w:hint="eastAsia"/>
          <w:snapToGrid/>
        </w:rPr>
        <w:t>选取的基向量</w:t>
      </w:r>
      <w:r w:rsidR="00D1000D" w:rsidRPr="002D7A23">
        <w:rPr>
          <w:snapToGrid/>
          <w:position w:val="-12"/>
        </w:rPr>
        <w:object w:dxaOrig="280" w:dyaOrig="360">
          <v:shape id="_x0000_i1167" type="#_x0000_t75" style="width:10.9pt;height:14.25pt" o:ole="">
            <v:imagedata r:id="rId225" o:title=""/>
          </v:shape>
          <o:OLEObject Type="Embed" ProgID="Equation.DSMT4" ShapeID="_x0000_i1167" DrawAspect="Content" ObjectID="_1541336039" r:id="rId264"/>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tblPr>
      <w:tblGrid>
        <w:gridCol w:w="4077"/>
        <w:gridCol w:w="629"/>
      </w:tblGrid>
      <w:tr w:rsidR="00EA1D4E" w:rsidTr="00EA1D4E">
        <w:tc>
          <w:tcPr>
            <w:tcW w:w="4077" w:type="dxa"/>
          </w:tcPr>
          <w:p w:rsidR="00EA1D4E" w:rsidRPr="00460678" w:rsidRDefault="00D1000D" w:rsidP="00EA1D4E">
            <w:pPr>
              <w:ind w:firstLine="0"/>
              <w:jc w:val="center"/>
              <w:rPr>
                <w:snapToGrid/>
                <w:position w:val="-12"/>
              </w:rPr>
            </w:pPr>
            <w:r w:rsidRPr="002D7A23">
              <w:rPr>
                <w:snapToGrid/>
                <w:position w:val="-12"/>
              </w:rPr>
              <w:object w:dxaOrig="1920" w:dyaOrig="380">
                <v:shape id="_x0000_i1168" type="#_x0000_t75" style="width:91.15pt;height:18pt" o:ole="">
                  <v:imagedata r:id="rId265" o:title=""/>
                </v:shape>
                <o:OLEObject Type="Embed" ProgID="Equation.DSMT4" ShapeID="_x0000_i1168" DrawAspect="Content" ObjectID="_1541336040" r:id="rId266"/>
              </w:object>
            </w:r>
          </w:p>
        </w:tc>
        <w:tc>
          <w:tcPr>
            <w:tcW w:w="629" w:type="dxa"/>
          </w:tcPr>
          <w:p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rsidR="00EA1D4E" w:rsidRPr="006D01B9" w:rsidRDefault="00EA1D4E" w:rsidP="006D01B9">
      <w:pPr>
        <w:spacing w:line="400" w:lineRule="exact"/>
        <w:rPr>
          <w:snapToGrid/>
        </w:rPr>
      </w:pPr>
      <w:r w:rsidRPr="006D01B9">
        <w:rPr>
          <w:rFonts w:hint="eastAsia"/>
          <w:snapToGrid/>
        </w:rPr>
        <w:t>当</w:t>
      </w:r>
      <w:r w:rsidR="002022D2" w:rsidRPr="006D01B9">
        <w:rPr>
          <w:position w:val="-6"/>
        </w:rPr>
        <w:object w:dxaOrig="540" w:dyaOrig="279">
          <v:shape id="_x0000_i1169" type="#_x0000_t75" style="width:27pt;height:14.25pt" o:ole="">
            <v:imagedata r:id="rId267" o:title=""/>
          </v:shape>
          <o:OLEObject Type="Embed" ProgID="Equation.DSMT4" ShapeID="_x0000_i1169" DrawAspect="Content" ObjectID="_1541336041" r:id="rId268"/>
        </w:object>
      </w:r>
      <w:r w:rsidRPr="006D01B9">
        <w:rPr>
          <w:rFonts w:hint="eastAsia"/>
        </w:rPr>
        <w:t>时</w:t>
      </w:r>
      <w:r w:rsidR="006D01B9" w:rsidRPr="006D01B9">
        <w:rPr>
          <w:rFonts w:hint="eastAsia"/>
        </w:rPr>
        <w:t>,</w:t>
      </w:r>
      <w:r w:rsidRPr="006D01B9">
        <w:rPr>
          <w:snapToGrid/>
          <w:position w:val="-12"/>
        </w:rPr>
        <w:object w:dxaOrig="280" w:dyaOrig="360">
          <v:shape id="_x0000_i1170" type="#_x0000_t75" style="width:14.25pt;height:18.75pt" o:ole="">
            <v:imagedata r:id="rId225" o:title=""/>
          </v:shape>
          <o:OLEObject Type="Embed" ProgID="Equation.DSMT4" ShapeID="_x0000_i1170" DrawAspect="Content" ObjectID="_1541336042" r:id="rId269"/>
        </w:object>
      </w:r>
      <w:r w:rsidRPr="006D01B9">
        <w:rPr>
          <w:rFonts w:hint="eastAsia"/>
          <w:snapToGrid/>
        </w:rPr>
        <w:t>包含</w:t>
      </w:r>
      <w:r w:rsidRPr="006D01B9">
        <w:rPr>
          <w:rFonts w:hint="eastAsia"/>
          <w:snapToGrid/>
        </w:rPr>
        <w:t>3</w:t>
      </w:r>
      <w:r w:rsidRPr="006D01B9">
        <w:rPr>
          <w:rFonts w:hint="eastAsia"/>
          <w:snapToGrid/>
        </w:rPr>
        <w:t>个元素</w:t>
      </w:r>
      <w:r w:rsidR="002022D2" w:rsidRPr="006D01B9">
        <w:rPr>
          <w:snapToGrid/>
          <w:position w:val="-10"/>
        </w:rPr>
        <w:object w:dxaOrig="700" w:dyaOrig="320">
          <v:shape id="_x0000_i1171" type="#_x0000_t75" style="width:34.5pt;height:16.5pt" o:ole="">
            <v:imagedata r:id="rId270" o:title=""/>
          </v:shape>
          <o:OLEObject Type="Embed" ProgID="Equation.DSMT4" ShapeID="_x0000_i1171" DrawAspect="Content" ObjectID="_1541336043" r:id="rId271"/>
        </w:object>
      </w:r>
      <w:r w:rsidRPr="006D01B9">
        <w:rPr>
          <w:snapToGrid/>
        </w:rPr>
        <w:t xml:space="preserve">, </w:t>
      </w:r>
      <w:r w:rsidR="006D01B9" w:rsidRPr="006D01B9">
        <w:rPr>
          <w:rFonts w:hint="eastAsia"/>
          <w:snapToGrid/>
        </w:rPr>
        <w:t>可通过</w:t>
      </w:r>
      <w:r w:rsidR="002022D2" w:rsidRPr="006D01B9">
        <w:rPr>
          <w:snapToGrid/>
        </w:rPr>
        <w:t>1,-1+3,3,1+3,-1-3+9,-3+9,1-3+9,-1+9,9,1+9,1-3+9,3+9,1+3+9</w:t>
      </w:r>
      <w:r w:rsidR="002022D2" w:rsidRPr="006D01B9">
        <w:rPr>
          <w:rFonts w:hint="eastAsia"/>
          <w:snapToGrid/>
        </w:rPr>
        <w:t>连续组合出</w:t>
      </w:r>
      <w:r w:rsidR="002022D2" w:rsidRPr="006D01B9">
        <w:rPr>
          <w:snapToGrid/>
        </w:rPr>
        <w:t>13</w:t>
      </w:r>
      <w:r w:rsidR="002022D2" w:rsidRPr="006D01B9">
        <w:rPr>
          <w:rFonts w:hint="eastAsia"/>
          <w:snapToGrid/>
        </w:rPr>
        <w:t>个正整数</w:t>
      </w:r>
      <w:r w:rsidR="002022D2" w:rsidRPr="006D01B9">
        <w:rPr>
          <w:rFonts w:hint="eastAsia"/>
          <w:snapToGrid/>
        </w:rPr>
        <w:t xml:space="preserve">, </w:t>
      </w:r>
      <w:r w:rsidR="002022D2" w:rsidRPr="006D01B9">
        <w:rPr>
          <w:rFonts w:hint="eastAsia"/>
          <w:snapToGrid/>
        </w:rPr>
        <w:t>即</w:t>
      </w:r>
      <w:r w:rsidR="002022D2" w:rsidRPr="006D01B9">
        <w:rPr>
          <w:snapToGrid/>
          <w:position w:val="-6"/>
        </w:rPr>
        <w:object w:dxaOrig="680" w:dyaOrig="279">
          <v:shape id="_x0000_i1172" type="#_x0000_t75" style="width:26.25pt;height:11.25pt" o:ole="">
            <v:imagedata r:id="rId272" o:title=""/>
          </v:shape>
          <o:OLEObject Type="Embed" ProgID="Equation.DSMT4" ShapeID="_x0000_i1172" DrawAspect="Content" ObjectID="_1541336044" r:id="rId273"/>
        </w:object>
      </w:r>
      <w:r w:rsidR="002022D2" w:rsidRPr="006D01B9">
        <w:rPr>
          <w:rFonts w:hint="eastAsia"/>
          <w:snapToGrid/>
        </w:rPr>
        <w:t>,</w:t>
      </w:r>
      <w:r w:rsidR="002022D2" w:rsidRPr="006D01B9">
        <w:rPr>
          <w:rFonts w:hint="eastAsia"/>
          <w:snapToGrid/>
        </w:rPr>
        <w:t>因此</w:t>
      </w:r>
      <w:r w:rsidR="002022D2" w:rsidRPr="006D01B9">
        <w:rPr>
          <w:snapToGrid/>
        </w:rPr>
        <w:t>借助</w:t>
      </w:r>
      <w:r w:rsidR="002022D2" w:rsidRPr="006D01B9">
        <w:rPr>
          <w:snapToGrid/>
          <w:position w:val="-12"/>
        </w:rPr>
        <w:object w:dxaOrig="320" w:dyaOrig="360">
          <v:shape id="_x0000_i1173" type="#_x0000_t75" style="width:15.75pt;height:18pt" o:ole="">
            <v:imagedata r:id="rId246" o:title=""/>
          </v:shape>
          <o:OLEObject Type="Embed" ProgID="Equation.DSMT4" ShapeID="_x0000_i1173" DrawAspect="Content" ObjectID="_1541336045" r:id="rId274"/>
        </w:object>
      </w:r>
      <w:r w:rsidR="002022D2" w:rsidRPr="006D01B9">
        <w:rPr>
          <w:snapToGrid/>
        </w:rPr>
        <w:t>调整</w:t>
      </w:r>
      <w:r w:rsidR="002022D2" w:rsidRPr="006D01B9">
        <w:rPr>
          <w:rFonts w:hint="eastAsia"/>
          <w:snapToGrid/>
        </w:rPr>
        <w:t xml:space="preserve">, </w:t>
      </w:r>
      <w:r w:rsidR="002022D2" w:rsidRPr="006D01B9">
        <w:rPr>
          <w:rFonts w:hint="eastAsia"/>
          <w:snapToGrid/>
        </w:rPr>
        <w:t>由式</w:t>
      </w:r>
      <w:r w:rsidR="002022D2" w:rsidRPr="006D01B9">
        <w:rPr>
          <w:rFonts w:hint="eastAsia"/>
          <w:snapToGrid/>
        </w:rPr>
        <w:t>(8)</w:t>
      </w:r>
      <w:r w:rsidR="002022D2" w:rsidRPr="006D01B9">
        <w:rPr>
          <w:rFonts w:hint="eastAsia"/>
          <w:snapToGrid/>
        </w:rPr>
        <w:t>可连续</w:t>
      </w:r>
      <w:r w:rsidR="002022D2" w:rsidRPr="006D01B9">
        <w:rPr>
          <w:rFonts w:hint="eastAsia"/>
          <w:snapToGrid/>
        </w:rPr>
        <w:t>1</w:t>
      </w:r>
      <w:r w:rsidR="002022D2" w:rsidRPr="006D01B9">
        <w:rPr>
          <w:rFonts w:hint="eastAsia"/>
          <w:snapToGrid/>
        </w:rPr>
        <w:t>为起始的正整数的数量</w:t>
      </w:r>
      <w:r w:rsidR="002022D2" w:rsidRPr="006D01B9">
        <w:rPr>
          <w:snapToGrid/>
          <w:position w:val="-6"/>
        </w:rPr>
        <w:object w:dxaOrig="240" w:dyaOrig="220">
          <v:shape id="_x0000_i1174" type="#_x0000_t75" style="width:9pt;height:8.25pt" o:ole="">
            <v:imagedata r:id="rId275" o:title=""/>
          </v:shape>
          <o:OLEObject Type="Embed" ProgID="Equation.DSMT4" ShapeID="_x0000_i1174" DrawAspect="Content" ObjectID="_1541336046" r:id="rId276"/>
        </w:object>
      </w:r>
      <w:r w:rsidR="002022D2" w:rsidRPr="006D01B9">
        <w:rPr>
          <w:rFonts w:hint="eastAsia"/>
          <w:snapToGrid/>
        </w:rPr>
        <w:t>可按式</w:t>
      </w:r>
      <w:r w:rsidR="002022D2" w:rsidRPr="006D01B9">
        <w:rPr>
          <w:rFonts w:hint="eastAsia"/>
          <w:snapToGrid/>
        </w:rPr>
        <w:t>(9)</w:t>
      </w:r>
      <w:r w:rsidR="002022D2" w:rsidRPr="006D01B9">
        <w:rPr>
          <w:rFonts w:hint="eastAsia"/>
          <w:snapToGrid/>
        </w:rPr>
        <w:t>计算</w:t>
      </w:r>
      <w:r w:rsidR="002022D2" w:rsidRPr="006D01B9">
        <w:rPr>
          <w:rFonts w:hint="eastAsia"/>
          <w:snapToGrid/>
        </w:rPr>
        <w:t>:</w:t>
      </w:r>
    </w:p>
    <w:tbl>
      <w:tblPr>
        <w:tblW w:w="4706" w:type="dxa"/>
        <w:tblLayout w:type="fixed"/>
        <w:tblLook w:val="04A0"/>
      </w:tblPr>
      <w:tblGrid>
        <w:gridCol w:w="4077"/>
        <w:gridCol w:w="629"/>
      </w:tblGrid>
      <w:tr w:rsidR="002022D2" w:rsidTr="002022D2">
        <w:tc>
          <w:tcPr>
            <w:tcW w:w="4077" w:type="dxa"/>
          </w:tcPr>
          <w:p w:rsidR="002022D2" w:rsidRPr="006D01B9" w:rsidRDefault="00D1000D" w:rsidP="0086376E">
            <w:pPr>
              <w:ind w:firstLine="0"/>
              <w:jc w:val="center"/>
              <w:rPr>
                <w:snapToGrid/>
                <w:position w:val="-12"/>
              </w:rPr>
            </w:pPr>
            <w:r w:rsidRPr="006D01B9">
              <w:rPr>
                <w:snapToGrid/>
                <w:position w:val="-28"/>
              </w:rPr>
              <w:object w:dxaOrig="1680" w:dyaOrig="700">
                <v:shape id="_x0000_i1175" type="#_x0000_t75" style="width:73.15pt;height:31.15pt" o:ole="">
                  <v:imagedata r:id="rId277" o:title=""/>
                </v:shape>
                <o:OLEObject Type="Embed" ProgID="Equation.DSMT4" ShapeID="_x0000_i1175" DrawAspect="Content" ObjectID="_1541336047" r:id="rId278"/>
              </w:object>
            </w:r>
          </w:p>
        </w:tc>
        <w:tc>
          <w:tcPr>
            <w:tcW w:w="629" w:type="dxa"/>
            <w:vAlign w:val="center"/>
          </w:tcPr>
          <w:p w:rsidR="002022D2" w:rsidRDefault="002022D2" w:rsidP="002022D2">
            <w:pPr>
              <w:ind w:right="104" w:firstLine="0"/>
              <w:jc w:val="right"/>
              <w:rPr>
                <w:snapToGrid/>
              </w:rPr>
            </w:pPr>
            <w:r w:rsidRPr="006D01B9">
              <w:rPr>
                <w:rFonts w:hint="eastAsia"/>
                <w:snapToGrid/>
              </w:rPr>
              <w:t>(</w:t>
            </w:r>
            <w:r w:rsidRPr="006D01B9">
              <w:rPr>
                <w:snapToGrid/>
              </w:rPr>
              <w:t>9</w:t>
            </w:r>
            <w:r w:rsidRPr="006D01B9">
              <w:rPr>
                <w:rFonts w:hint="eastAsia"/>
                <w:snapToGrid/>
              </w:rPr>
              <w:t>)</w:t>
            </w:r>
          </w:p>
        </w:tc>
      </w:tr>
    </w:tbl>
    <w:p w:rsidR="003A1645" w:rsidRDefault="003A1645" w:rsidP="003A1645">
      <w:pPr>
        <w:spacing w:line="400" w:lineRule="exact"/>
      </w:pPr>
      <w:commentRangeStart w:id="60"/>
      <w:r>
        <w:rPr>
          <w:rFonts w:hint="eastAsia"/>
          <w:snapToGrid/>
        </w:rPr>
        <w:t>由于是</w:t>
      </w:r>
      <w:r w:rsidRPr="00B073FA">
        <w:rPr>
          <w:snapToGrid/>
          <w:position w:val="-4"/>
        </w:rPr>
        <w:object w:dxaOrig="300" w:dyaOrig="260">
          <v:shape id="_x0000_i1176" type="#_x0000_t75" alt="" style="width:15.75pt;height:12.75pt" o:ole="">
            <v:imagedata r:id="rId260" o:title=""/>
          </v:shape>
          <o:OLEObject Type="Embed" ProgID="Equation.DSMT4" ShapeID="_x0000_i1176" DrawAspect="Content" ObjectID="_1541336048" r:id="rId279"/>
        </w:object>
      </w:r>
      <w:r w:rsidRPr="00B073FA">
        <w:rPr>
          <w:snapToGrid/>
        </w:rPr>
        <w:t>调整</w:t>
      </w:r>
      <w:r>
        <w:rPr>
          <w:rFonts w:hint="eastAsia"/>
          <w:snapToGrid/>
        </w:rPr>
        <w:t xml:space="preserve">, </w:t>
      </w:r>
      <w:r>
        <w:rPr>
          <w:rFonts w:hint="eastAsia"/>
          <w:snapToGrid/>
        </w:rPr>
        <w:t>因此</w:t>
      </w:r>
      <w:r w:rsidR="00D1000D" w:rsidRPr="007F5F09">
        <w:rPr>
          <w:snapToGrid/>
          <w:position w:val="-6"/>
        </w:rPr>
        <w:object w:dxaOrig="520" w:dyaOrig="279">
          <v:shape id="_x0000_i1177" type="#_x0000_t75" style="width:21.75pt;height:13.15pt" o:ole="">
            <v:imagedata r:id="rId237" o:title=""/>
          </v:shape>
          <o:OLEObject Type="Embed" ProgID="Equation.DSMT4" ShapeID="_x0000_i1177" DrawAspect="Content" ObjectID="_1541336049" r:id="rId280"/>
        </w:object>
      </w:r>
      <w:r>
        <w:rPr>
          <w:snapToGrid/>
        </w:rPr>
        <w:t xml:space="preserve">, </w:t>
      </w:r>
      <w:r>
        <w:rPr>
          <w:rFonts w:hint="eastAsia"/>
          <w:snapToGrid/>
        </w:rPr>
        <w:t>故文献</w:t>
      </w:r>
      <w:r>
        <w:rPr>
          <w:rFonts w:hint="eastAsia"/>
          <w:snapToGrid/>
        </w:rPr>
        <w:t>[1</w:t>
      </w:r>
      <w:r w:rsidR="00F34423">
        <w:rPr>
          <w:rFonts w:hint="eastAsia"/>
          <w:snapToGrid/>
        </w:rPr>
        <w:t>7</w:t>
      </w:r>
      <w:r>
        <w:rPr>
          <w:rFonts w:hint="eastAsia"/>
          <w:snapToGrid/>
        </w:rPr>
        <w:t>]</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00D1000D" w:rsidRPr="007F5F09">
        <w:rPr>
          <w:position w:val="-6"/>
        </w:rPr>
        <w:object w:dxaOrig="1620" w:dyaOrig="320">
          <v:shape id="_x0000_i1178" type="#_x0000_t75" style="width:78pt;height:15pt" o:ole="">
            <v:imagedata r:id="rId281" o:title=""/>
          </v:shape>
          <o:OLEObject Type="Embed" ProgID="Equation.DSMT4" ShapeID="_x0000_i1178" DrawAspect="Content" ObjectID="_1541336050" r:id="rId282"/>
        </w:object>
      </w:r>
      <w:r>
        <w:t>进制数</w:t>
      </w:r>
      <w:r>
        <w:rPr>
          <w:rFonts w:hint="eastAsia"/>
        </w:rPr>
        <w:t>.</w:t>
      </w:r>
      <w:commentRangeEnd w:id="60"/>
      <w:r w:rsidR="00767D15">
        <w:rPr>
          <w:rStyle w:val="ab"/>
        </w:rPr>
        <w:commentReference w:id="60"/>
      </w:r>
      <w:r w:rsidR="006D01B9">
        <w:rPr>
          <w:rFonts w:hint="eastAsia"/>
        </w:rPr>
        <w:t>由于</w:t>
      </w:r>
      <w:r w:rsidR="006D01B9" w:rsidRPr="003054FB">
        <w:rPr>
          <w:position w:val="-12"/>
        </w:rPr>
        <w:object w:dxaOrig="499" w:dyaOrig="360">
          <v:shape id="_x0000_i1179" type="#_x0000_t75" style="width:19.5pt;height:14.25pt" o:ole="">
            <v:imagedata r:id="rId178" o:title=""/>
          </v:shape>
          <o:OLEObject Type="Embed" ProgID="Equation.DSMT4" ShapeID="_x0000_i1179" DrawAspect="Content" ObjectID="_1541336051" r:id="rId283"/>
        </w:object>
      </w:r>
      <w:r w:rsidR="006D01B9">
        <w:rPr>
          <w:rFonts w:hint="eastAsia"/>
        </w:rPr>
        <w:t>本身也是</w:t>
      </w:r>
      <w:r w:rsidR="006D01B9" w:rsidRPr="006D01B9">
        <w:rPr>
          <w:snapToGrid/>
          <w:position w:val="-12"/>
        </w:rPr>
        <w:object w:dxaOrig="280" w:dyaOrig="360">
          <v:shape id="_x0000_i1180" type="#_x0000_t75" style="width:14.25pt;height:18.75pt" o:ole="">
            <v:imagedata r:id="rId225" o:title=""/>
          </v:shape>
          <o:OLEObject Type="Embed" ProgID="Equation.DSMT4" ShapeID="_x0000_i1180" DrawAspect="Content" ObjectID="_1541336052" r:id="rId284"/>
        </w:object>
      </w:r>
      <w:r w:rsidR="006D01B9">
        <w:rPr>
          <w:rFonts w:hint="eastAsia"/>
          <w:snapToGrid/>
        </w:rPr>
        <w:t>中</w:t>
      </w:r>
      <w:r w:rsidR="006D01B9">
        <w:rPr>
          <w:rFonts w:hint="eastAsia"/>
        </w:rPr>
        <w:t>所有元素相加</w:t>
      </w:r>
      <w:r w:rsidR="006D01B9">
        <w:rPr>
          <w:rFonts w:hint="eastAsia"/>
        </w:rPr>
        <w:t xml:space="preserve">, </w:t>
      </w:r>
      <w:r w:rsidR="006D01B9">
        <w:rPr>
          <w:rFonts w:hint="eastAsia"/>
        </w:rPr>
        <w:t>因此</w:t>
      </w:r>
      <w:r w:rsidR="006D01B9" w:rsidRPr="003054FB">
        <w:rPr>
          <w:position w:val="-12"/>
        </w:rPr>
        <w:object w:dxaOrig="900" w:dyaOrig="360">
          <v:shape id="_x0000_i1181" type="#_x0000_t75" style="width:36pt;height:14.25pt" o:ole="">
            <v:imagedata r:id="rId285" o:title=""/>
          </v:shape>
          <o:OLEObject Type="Embed" ProgID="Equation.DSMT4" ShapeID="_x0000_i1181" DrawAspect="Content" ObjectID="_1541336053" r:id="rId286"/>
        </w:object>
      </w:r>
      <w:r w:rsidR="006D01B9">
        <w:rPr>
          <w:rFonts w:hint="eastAsia"/>
        </w:rPr>
        <w:t>,</w:t>
      </w:r>
      <w:r w:rsidR="006D01B9">
        <w:rPr>
          <w:rFonts w:hint="eastAsia"/>
        </w:rPr>
        <w:t>因此</w:t>
      </w:r>
      <w:r w:rsidR="006D01B9">
        <w:rPr>
          <w:rFonts w:hint="eastAsia"/>
          <w:snapToGrid/>
        </w:rPr>
        <w:t>EMD-</w:t>
      </w:r>
      <w:r w:rsidR="006D01B9">
        <w:rPr>
          <w:rFonts w:hint="eastAsia"/>
          <w:i/>
          <w:snapToGrid/>
        </w:rPr>
        <w:t>n</w:t>
      </w:r>
      <w:r w:rsidR="006D01B9">
        <w:rPr>
          <w:rFonts w:hint="eastAsia"/>
          <w:snapToGrid/>
        </w:rPr>
        <w:t>算法可达到</w:t>
      </w:r>
      <w:r w:rsidR="00F45DDC">
        <w:rPr>
          <w:rFonts w:hint="eastAsia"/>
          <w:snapToGrid/>
        </w:rPr>
        <w:t>所采用的</w:t>
      </w:r>
      <w:r w:rsidR="006D01B9">
        <w:rPr>
          <w:rFonts w:hint="eastAsia"/>
          <w:snapToGrid/>
        </w:rPr>
        <w:t>嵌入策略的最</w:t>
      </w:r>
      <w:r w:rsidR="008229DB">
        <w:rPr>
          <w:rFonts w:hint="eastAsia"/>
          <w:snapToGrid/>
        </w:rPr>
        <w:t>大的嵌入容量</w:t>
      </w:r>
      <w:r w:rsidR="008229DB">
        <w:rPr>
          <w:rFonts w:hint="eastAsia"/>
          <w:snapToGrid/>
        </w:rPr>
        <w:t>.</w:t>
      </w:r>
    </w:p>
    <w:p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w:t>
      </w:r>
      <w:r w:rsidR="007C4B20">
        <w:rPr>
          <w:rFonts w:hint="eastAsia"/>
          <w:snapToGrid/>
        </w:rPr>
        <w:t>6</w:t>
      </w:r>
      <w:r w:rsidR="00FD64CF">
        <w:rPr>
          <w:rFonts w:hint="eastAsia"/>
          <w:snapToGrid/>
        </w:rPr>
        <w:t>]</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82" type="#_x0000_t75" alt="" style="width:15.75pt;height:12.75pt" o:ole="">
            <v:imagedata r:id="rId287" o:title=""/>
          </v:shape>
          <o:OLEObject Type="Embed" ProgID="Equation.DSMT4" ShapeID="_x0000_i1182" DrawAspect="Content" ObjectID="_1541336054" r:id="rId288"/>
        </w:object>
      </w:r>
      <w:r w:rsidR="00AC5BDC">
        <w:rPr>
          <w:rFonts w:hint="eastAsia"/>
          <w:snapToGrid/>
        </w:rPr>
        <w:t>算法，将</w:t>
      </w:r>
      <w:r w:rsidR="00FD64CF" w:rsidRPr="009E4B75">
        <w:rPr>
          <w:position w:val="-12"/>
        </w:rPr>
        <w:object w:dxaOrig="320" w:dyaOrig="360">
          <v:shape id="_x0000_i1183" type="#_x0000_t75" style="width:15.75pt;height:18pt" o:ole="">
            <v:imagedata r:id="rId289" o:title=""/>
          </v:shape>
          <o:OLEObject Type="Embed" ProgID="Equation.DSMT4" ShapeID="_x0000_i1183" DrawAspect="Content" ObjectID="_1541336055" r:id="rId290"/>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v:shape id="_x0000_i1184" type="#_x0000_t75" alt="" style="width:15.75pt;height:12.75pt" o:ole="">
            <v:imagedata r:id="rId291" o:title=""/>
          </v:shape>
          <o:OLEObject Type="Embed" ProgID="Equation.DSMT4" ShapeID="_x0000_i1184" DrawAspect="Content" ObjectID="_1541336056" r:id="rId292"/>
        </w:object>
      </w:r>
      <w:r w:rsidR="00FD64CF">
        <w:rPr>
          <w:snapToGrid/>
        </w:rPr>
        <w:t>拓展为</w:t>
      </w:r>
      <w:r w:rsidR="00FD64CF" w:rsidRPr="002D7A23">
        <w:rPr>
          <w:snapToGrid/>
          <w:position w:val="-4"/>
        </w:rPr>
        <w:object w:dxaOrig="320" w:dyaOrig="260">
          <v:shape id="_x0000_i1185" type="#_x0000_t75" alt="" style="width:15.75pt;height:12.75pt" o:ole="">
            <v:imagedata r:id="rId287" o:title=""/>
          </v:shape>
          <o:OLEObject Type="Embed" ProgID="Equation.DSMT4" ShapeID="_x0000_i1185" DrawAspect="Content" ObjectID="_1541336057" r:id="rId293"/>
        </w:object>
      </w:r>
      <w:r w:rsidR="00AC5BDC">
        <w:rPr>
          <w:rFonts w:hint="eastAsia"/>
          <w:snapToGrid/>
        </w:rPr>
        <w:t>并且</w:t>
      </w:r>
      <w:r w:rsidR="00AC5BDC" w:rsidRPr="009E4B75">
        <w:rPr>
          <w:position w:val="-12"/>
        </w:rPr>
        <w:object w:dxaOrig="320" w:dyaOrig="360">
          <v:shape id="_x0000_i1186" type="#_x0000_t75" style="width:15.75pt;height:18pt" o:ole="">
            <v:imagedata r:id="rId289" o:title=""/>
          </v:shape>
          <o:OLEObject Type="Embed" ProgID="Equation.DSMT4" ShapeID="_x0000_i1186" DrawAspect="Content" ObjectID="_1541336058" r:id="rId294"/>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87" type="#_x0000_t75" alt="" style="width:15.75pt;height:12.75pt" o:ole="">
            <v:imagedata r:id="rId287" o:title=""/>
          </v:shape>
          <o:OLEObject Type="Embed" ProgID="Equation.DSMT4" ShapeID="_x0000_i1187" DrawAspect="Content" ObjectID="_1541336059" r:id="rId295"/>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tblPr>
      <w:tblGrid>
        <w:gridCol w:w="4077"/>
        <w:gridCol w:w="629"/>
      </w:tblGrid>
      <w:tr w:rsidR="00AC5BDC" w:rsidTr="00AC5BDC">
        <w:tc>
          <w:tcPr>
            <w:tcW w:w="4077" w:type="dxa"/>
          </w:tcPr>
          <w:p w:rsidR="00AC5BDC" w:rsidRPr="00460678" w:rsidRDefault="00AC5BDC" w:rsidP="0086376E">
            <w:pPr>
              <w:ind w:firstLine="0"/>
              <w:jc w:val="center"/>
              <w:rPr>
                <w:snapToGrid/>
                <w:position w:val="-12"/>
              </w:rPr>
            </w:pPr>
            <w:r w:rsidRPr="00666791">
              <w:rPr>
                <w:position w:val="-12"/>
              </w:rPr>
              <w:object w:dxaOrig="2480" w:dyaOrig="360">
                <v:shape id="_x0000_i1188" type="#_x0000_t75" style="width:135.75pt;height:18pt" o:ole="">
                  <v:imagedata r:id="rId296" o:title=""/>
                </v:shape>
                <o:OLEObject Type="Embed" ProgID="Equation.DSMT4" ShapeID="_x0000_i1188" DrawAspect="Content" ObjectID="_1541336060" r:id="rId297"/>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89" type="#_x0000_t75" alt="" style="width:15.75pt;height:12.75pt" o:ole="">
            <v:imagedata r:id="rId287" o:title=""/>
          </v:shape>
          <o:OLEObject Type="Embed" ProgID="Equation.DSMT4" ShapeID="_x0000_i1189" DrawAspect="Content" ObjectID="_1541336061" r:id="rId298"/>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sidR="007C4B20">
        <w:rPr>
          <w:rFonts w:hint="eastAsia"/>
          <w:snapToGrid/>
        </w:rPr>
        <w:t>6</w:t>
      </w:r>
      <w:r w:rsidR="00AC5BDC">
        <w:rPr>
          <w:rFonts w:hint="eastAsia"/>
          <w:snapToGrid/>
        </w:rPr>
        <w:t>]</w:t>
      </w:r>
      <w:r w:rsidR="00AC5BDC">
        <w:rPr>
          <w:rFonts w:hint="eastAsia"/>
          <w:snapToGrid/>
        </w:rPr>
        <w:t>给出的嵌入容量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tblPr>
      <w:tblGrid>
        <w:gridCol w:w="4077"/>
        <w:gridCol w:w="629"/>
      </w:tblGrid>
      <w:tr w:rsidR="00AC5BDC" w:rsidTr="0086376E">
        <w:tc>
          <w:tcPr>
            <w:tcW w:w="4077" w:type="dxa"/>
          </w:tcPr>
          <w:p w:rsidR="00AC5BDC" w:rsidRPr="00460678" w:rsidRDefault="00D1000D" w:rsidP="0086376E">
            <w:pPr>
              <w:ind w:firstLine="0"/>
              <w:jc w:val="center"/>
              <w:rPr>
                <w:snapToGrid/>
                <w:position w:val="-12"/>
              </w:rPr>
            </w:pPr>
            <w:r w:rsidRPr="002D7A23">
              <w:rPr>
                <w:snapToGrid/>
                <w:position w:val="-4"/>
              </w:rPr>
              <w:object w:dxaOrig="1200" w:dyaOrig="300">
                <v:shape id="_x0000_i1190" type="#_x0000_t75" style="width:49.9pt;height:12.75pt" o:ole="">
                  <v:imagedata r:id="rId299" o:title=""/>
                </v:shape>
                <o:OLEObject Type="Embed" ProgID="Equation.DSMT4" ShapeID="_x0000_i1190" DrawAspect="Content" ObjectID="_1541336062" r:id="rId300"/>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rsidR="005B5F18" w:rsidRDefault="005B5F18" w:rsidP="007F5F09">
      <w:pPr>
        <w:spacing w:line="400" w:lineRule="exact"/>
        <w:rPr>
          <w:snapToGrid/>
        </w:rPr>
      </w:pPr>
      <w:r>
        <w:rPr>
          <w:rFonts w:hint="eastAsia"/>
          <w:snapToGrid/>
        </w:rPr>
        <w:t>同文献</w:t>
      </w:r>
      <w:r>
        <w:rPr>
          <w:rFonts w:hint="eastAsia"/>
          <w:snapToGrid/>
        </w:rPr>
        <w:t>[1</w:t>
      </w:r>
      <w:r w:rsidR="007C4B20">
        <w:rPr>
          <w:rFonts w:hint="eastAsia"/>
          <w:snapToGrid/>
        </w:rPr>
        <w:t>6</w:t>
      </w:r>
      <w:r>
        <w:rPr>
          <w:rFonts w:hint="eastAsia"/>
          <w:snapToGrid/>
        </w:rPr>
        <w:t>]</w:t>
      </w:r>
      <w:r>
        <w:rPr>
          <w:rFonts w:hint="eastAsia"/>
          <w:snapToGrid/>
        </w:rPr>
        <w:t>相类似</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将</w:t>
      </w:r>
      <w:r w:rsidRPr="00A13B0D">
        <w:rPr>
          <w:rFonts w:hint="eastAsia"/>
          <w:i/>
          <w:snapToGrid/>
        </w:rPr>
        <w:t>n</w:t>
      </w:r>
      <w:r>
        <w:rPr>
          <w:rFonts w:hint="eastAsia"/>
          <w:snapToGrid/>
        </w:rPr>
        <w:t>个载体数据</w:t>
      </w:r>
      <w:r w:rsidRPr="009E4B75">
        <w:rPr>
          <w:position w:val="-12"/>
        </w:rPr>
        <w:object w:dxaOrig="320" w:dyaOrig="360">
          <v:shape id="_x0000_i1191" type="#_x0000_t75" style="width:15.75pt;height:18pt" o:ole="">
            <v:imagedata r:id="rId289" o:title=""/>
          </v:shape>
          <o:OLEObject Type="Embed" ProgID="Equation.DSMT4" ShapeID="_x0000_i1191" DrawAspect="Content" ObjectID="_1541336063" r:id="rId301"/>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v:shape id="_x0000_i1192" type="#_x0000_t75" alt="" style="width:17.25pt;height:12.75pt" o:ole="">
            <v:imagedata r:id="rId302" o:title=""/>
          </v:shape>
          <o:OLEObject Type="Embed" ProgID="Equation.DSMT4" ShapeID="_x0000_i1192" DrawAspect="Content" ObjectID="_1541336064" r:id="rId303"/>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v:shape id="_x0000_i1193" type="#_x0000_t75" alt="" style="width:17.25pt;height:12.75pt" o:ole="">
            <v:imagedata r:id="rId304" o:title=""/>
          </v:shape>
          <o:OLEObject Type="Embed" ProgID="Equation.DSMT4" ShapeID="_x0000_i1193" DrawAspect="Content" ObjectID="_1541336065" r:id="rId305"/>
        </w:object>
      </w:r>
      <w:r w:rsidR="005A591F">
        <w:rPr>
          <w:rFonts w:hint="eastAsia"/>
          <w:snapToGrid/>
        </w:rPr>
        <w:t>算法</w:t>
      </w:r>
      <w:r w:rsidR="005A591F">
        <w:rPr>
          <w:rFonts w:hint="eastAsia"/>
          <w:snapToGrid/>
        </w:rPr>
        <w:t xml:space="preserve">, </w:t>
      </w:r>
      <w:r w:rsidR="005A591F">
        <w:rPr>
          <w:rFonts w:hint="eastAsia"/>
          <w:snapToGrid/>
        </w:rPr>
        <w:t>其选取的基向量如式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tblPr>
      <w:tblGrid>
        <w:gridCol w:w="4077"/>
        <w:gridCol w:w="629"/>
      </w:tblGrid>
      <w:tr w:rsidR="005A591F" w:rsidTr="0086376E">
        <w:tc>
          <w:tcPr>
            <w:tcW w:w="4077" w:type="dxa"/>
          </w:tcPr>
          <w:p w:rsidR="005A591F" w:rsidRPr="00460678" w:rsidRDefault="00D1000D" w:rsidP="0086376E">
            <w:pPr>
              <w:ind w:firstLine="0"/>
              <w:jc w:val="center"/>
              <w:rPr>
                <w:snapToGrid/>
                <w:position w:val="-12"/>
              </w:rPr>
            </w:pPr>
            <w:r w:rsidRPr="002D7A23">
              <w:rPr>
                <w:position w:val="-30"/>
              </w:rPr>
              <w:object w:dxaOrig="3960" w:dyaOrig="720">
                <v:shape id="_x0000_i1194" type="#_x0000_t75" style="width:159.4pt;height:31.9pt" o:ole="">
                  <v:imagedata r:id="rId306" o:title=""/>
                </v:shape>
                <o:OLEObject Type="Embed" ProgID="Equation.DSMT4" ShapeID="_x0000_i1194" DrawAspect="Content" ObjectID="_1541336066" r:id="rId307"/>
              </w:object>
            </w:r>
          </w:p>
        </w:tc>
        <w:tc>
          <w:tcPr>
            <w:tcW w:w="629" w:type="dxa"/>
            <w:vAlign w:val="center"/>
          </w:tcPr>
          <w:p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v:shape id="_x0000_i1195" type="#_x0000_t75" alt="" style="width:17.25pt;height:12.75pt" o:ole="">
            <v:imagedata r:id="rId308" o:title=""/>
          </v:shape>
          <o:OLEObject Type="Embed" ProgID="Equation.DSMT4" ShapeID="_x0000_i1195" DrawAspect="Content" ObjectID="_1541336067" r:id="rId309"/>
        </w:object>
      </w:r>
      <w:r>
        <w:rPr>
          <w:rFonts w:hint="eastAsia"/>
          <w:snapToGrid/>
        </w:rPr>
        <w:t>算法</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271D9C" w:rsidTr="0086376E">
        <w:tc>
          <w:tcPr>
            <w:tcW w:w="4077" w:type="dxa"/>
          </w:tcPr>
          <w:p w:rsidR="00271D9C" w:rsidRPr="00460678" w:rsidRDefault="00D1000D" w:rsidP="0086376E">
            <w:pPr>
              <w:ind w:firstLine="0"/>
              <w:jc w:val="center"/>
              <w:rPr>
                <w:snapToGrid/>
                <w:position w:val="-12"/>
              </w:rPr>
            </w:pPr>
            <w:r w:rsidRPr="002D7A23">
              <w:rPr>
                <w:snapToGrid/>
                <w:position w:val="-4"/>
              </w:rPr>
              <w:object w:dxaOrig="1200" w:dyaOrig="300">
                <v:shape id="_x0000_i1196" type="#_x0000_t75" style="width:51.75pt;height:13.5pt" o:ole="">
                  <v:imagedata r:id="rId310" o:title=""/>
                </v:shape>
                <o:OLEObject Type="Embed" ProgID="Equation.DSMT4" ShapeID="_x0000_i1196" DrawAspect="Content" ObjectID="_1541336068" r:id="rId311"/>
              </w:object>
            </w:r>
          </w:p>
        </w:tc>
        <w:tc>
          <w:tcPr>
            <w:tcW w:w="629" w:type="dxa"/>
            <w:vAlign w:val="center"/>
          </w:tcPr>
          <w:p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r w:rsidR="00D14F12">
        <w:t>的方法</w:t>
      </w:r>
      <w:r w:rsidR="00D14F12">
        <w:rPr>
          <w:rFonts w:hint="eastAsia"/>
        </w:rPr>
        <w:t>,</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v:shape id="_x0000_i1197" type="#_x0000_t75" alt="" style="width:27.75pt;height:14.25pt" o:ole="">
            <v:imagedata r:id="rId312" o:title=""/>
          </v:shape>
          <o:OLEObject Type="Embed" ProgID="Equation.DSMT4" ShapeID="_x0000_i1197" DrawAspect="Content" ObjectID="_1541336069" r:id="rId313"/>
        </w:object>
      </w:r>
      <w:r w:rsidR="00D14F12">
        <w:rPr>
          <w:snapToGrid/>
        </w:rPr>
        <w:t>时</w:t>
      </w:r>
      <w:r w:rsidR="00D14F12">
        <w:rPr>
          <w:rFonts w:hint="eastAsia"/>
          <w:snapToGrid/>
        </w:rPr>
        <w:t>,</w:t>
      </w:r>
      <w:r w:rsidR="00D14F12">
        <w:rPr>
          <w:snapToGrid/>
        </w:rPr>
        <w:t>选择了</w:t>
      </w:r>
      <w:r w:rsidR="00D14F12">
        <w:rPr>
          <w:rFonts w:hint="eastAsia"/>
          <w:snapToGrid/>
        </w:rPr>
        <w:t>另外一种基向量</w:t>
      </w:r>
      <w:r w:rsidR="00D14F12">
        <w:rPr>
          <w:rFonts w:hint="eastAsia"/>
          <w:snapToGrid/>
        </w:rPr>
        <w:t>.</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198" type="#_x0000_t75" alt="" style="width:15.75pt;height:12.75pt" o:ole="">
            <v:imagedata r:id="rId287" o:title=""/>
          </v:shape>
          <o:OLEObject Type="Embed" ProgID="Equation.DSMT4" ShapeID="_x0000_i1198" DrawAspect="Content" ObjectID="_1541336070" r:id="rId314"/>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v:shape id="_x0000_i1199" type="#_x0000_t75" alt="" style="width:17.25pt;height:12.75pt" o:ole="">
            <v:imagedata r:id="rId304" o:title=""/>
          </v:shape>
          <o:OLEObject Type="Embed" ProgID="Equation.DSMT4" ShapeID="_x0000_i1199" DrawAspect="Content" ObjectID="_1541336071" r:id="rId315"/>
        </w:object>
      </w:r>
      <w:r w:rsidR="00D14F12">
        <w:rPr>
          <w:rFonts w:hint="eastAsia"/>
          <w:snapToGrid/>
        </w:rPr>
        <w:t>算法</w:t>
      </w:r>
      <w:r w:rsidR="00D14F12">
        <w:rPr>
          <w:rFonts w:hint="eastAsia"/>
          <w:snapToGrid/>
        </w:rPr>
        <w:t>,</w:t>
      </w:r>
      <w:r w:rsidR="00D14F12">
        <w:rPr>
          <w:snapToGrid/>
        </w:rPr>
        <w:t>其嵌入容量都远未达到其理论上限</w:t>
      </w:r>
      <w:r w:rsidR="008229DB">
        <w:rPr>
          <w:rFonts w:hint="eastAsia"/>
          <w:snapToGrid/>
        </w:rPr>
        <w:t>,</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200" type="#_x0000_t75" alt="" style="width:15.75pt;height:12.75pt" o:ole="">
            <v:imagedata r:id="rId287" o:title=""/>
          </v:shape>
          <o:OLEObject Type="Embed" ProgID="Equation.DSMT4" ShapeID="_x0000_i1200" DrawAspect="Content" ObjectID="_1541336072" r:id="rId316"/>
        </w:object>
      </w:r>
      <w:r w:rsidR="00D14F12">
        <w:rPr>
          <w:rFonts w:hint="eastAsia"/>
          <w:snapToGrid/>
        </w:rPr>
        <w:t>算法为例</w:t>
      </w:r>
      <w:r w:rsidR="008229DB">
        <w:rPr>
          <w:rFonts w:hint="eastAsia"/>
          <w:snapToGrid/>
        </w:rPr>
        <w:t>,</w:t>
      </w:r>
      <w:r w:rsidR="00D14F12">
        <w:rPr>
          <w:rFonts w:hint="eastAsia"/>
          <w:snapToGrid/>
        </w:rPr>
        <w:t>来分析一下其实际应达到的理论嵌入容量上限</w:t>
      </w:r>
      <w:r w:rsidR="00D14F12">
        <w:rPr>
          <w:rFonts w:hint="eastAsia"/>
          <w:snapToGrid/>
        </w:rPr>
        <w:t xml:space="preserve">: </w:t>
      </w:r>
    </w:p>
    <w:p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007C4B20" w:rsidRPr="006738BD">
        <w:rPr>
          <w:snapToGrid/>
          <w:position w:val="-12"/>
        </w:rPr>
        <w:object w:dxaOrig="279" w:dyaOrig="360">
          <v:shape id="_x0000_i1201" type="#_x0000_t75" style="width:10.5pt;height:14.25pt" o:ole="">
            <v:imagedata r:id="rId317" o:title=""/>
          </v:shape>
          <o:OLEObject Type="Embed" ProgID="Equation.DSMT4" ShapeID="_x0000_i1201" DrawAspect="Content" ObjectID="_1541336073" r:id="rId318"/>
        </w:object>
      </w:r>
      <w:r>
        <w:rPr>
          <w:rFonts w:hint="eastAsia"/>
          <w:snapToGrid/>
        </w:rPr>
        <w:t>知</w:t>
      </w:r>
      <w:r>
        <w:rPr>
          <w:rFonts w:hint="eastAsia"/>
          <w:snapToGrid/>
        </w:rPr>
        <w:t xml:space="preserve">: </w:t>
      </w:r>
      <w:r>
        <w:rPr>
          <w:rFonts w:hint="eastAsia"/>
          <w:snapToGrid/>
        </w:rPr>
        <w:t>通过调整</w:t>
      </w:r>
      <w:r w:rsidR="007C4B20" w:rsidRPr="009E4B75">
        <w:rPr>
          <w:position w:val="-12"/>
        </w:rPr>
        <w:object w:dxaOrig="320" w:dyaOrig="360">
          <v:shape id="_x0000_i1202" type="#_x0000_t75" style="width:12pt;height:14.25pt" o:ole="">
            <v:imagedata r:id="rId289" o:title=""/>
          </v:shape>
          <o:OLEObject Type="Embed" ProgID="Equation.DSMT4" ShapeID="_x0000_i1202" DrawAspect="Content" ObjectID="_1541336074" r:id="rId319"/>
        </w:object>
      </w:r>
      <w:r>
        <w:rPr>
          <w:rFonts w:hint="eastAsia"/>
        </w:rPr>
        <w:t xml:space="preserve">, </w:t>
      </w:r>
      <w:r>
        <w:rPr>
          <w:rFonts w:hint="eastAsia"/>
        </w:rPr>
        <w:t>由</w:t>
      </w:r>
      <w:r w:rsidR="007C4B20" w:rsidRPr="006738BD">
        <w:rPr>
          <w:snapToGrid/>
          <w:position w:val="-12"/>
        </w:rPr>
        <w:object w:dxaOrig="279" w:dyaOrig="360">
          <v:shape id="_x0000_i1203" type="#_x0000_t75" style="width:11.25pt;height:14.25pt" o:ole="">
            <v:imagedata r:id="rId317" o:title=""/>
          </v:shape>
          <o:OLEObject Type="Embed" ProgID="Equation.DSMT4" ShapeID="_x0000_i1203" DrawAspect="Content" ObjectID="_1541336075" r:id="rId320"/>
        </w:object>
      </w:r>
      <w:r>
        <w:rPr>
          <w:rFonts w:hint="eastAsia"/>
          <w:snapToGrid/>
        </w:rPr>
        <w:t>中元素组合出的最小正数</w:t>
      </w:r>
      <w:r w:rsidR="007C4B20" w:rsidRPr="006738BD">
        <w:rPr>
          <w:snapToGrid/>
          <w:position w:val="-12"/>
        </w:rPr>
        <w:object w:dxaOrig="720" w:dyaOrig="360">
          <v:shape id="_x0000_i1204" type="#_x0000_t75" style="width:27pt;height:13.5pt" o:ole="">
            <v:imagedata r:id="rId321" o:title=""/>
          </v:shape>
          <o:OLEObject Type="Embed" ProgID="Equation.DSMT4" ShapeID="_x0000_i1204" DrawAspect="Content" ObjectID="_1541336076" r:id="rId322"/>
        </w:object>
      </w:r>
      <w:r>
        <w:rPr>
          <w:rFonts w:hint="eastAsia"/>
          <w:snapToGrid/>
        </w:rPr>
        <w:t>,</w:t>
      </w:r>
      <w:r>
        <w:rPr>
          <w:rFonts w:hint="eastAsia"/>
          <w:snapToGrid/>
        </w:rPr>
        <w:t>最大正数</w:t>
      </w:r>
      <w:r w:rsidR="007C4B20" w:rsidRPr="003054FB">
        <w:rPr>
          <w:position w:val="-12"/>
        </w:rPr>
        <w:object w:dxaOrig="499" w:dyaOrig="360">
          <v:shape id="_x0000_i1205" type="#_x0000_t75" style="width:19.5pt;height:14.25pt" o:ole="">
            <v:imagedata r:id="rId323" o:title=""/>
          </v:shape>
          <o:OLEObject Type="Embed" ProgID="Equation.DSMT4" ShapeID="_x0000_i1205" DrawAspect="Content" ObjectID="_1541336077" r:id="rId324"/>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271D9C" w:rsidTr="0086376E">
        <w:tc>
          <w:tcPr>
            <w:tcW w:w="4077" w:type="dxa"/>
          </w:tcPr>
          <w:p w:rsidR="00271D9C" w:rsidRPr="00460678" w:rsidRDefault="007C4B20" w:rsidP="0086376E">
            <w:pPr>
              <w:ind w:firstLine="0"/>
              <w:jc w:val="center"/>
              <w:rPr>
                <w:snapToGrid/>
                <w:position w:val="-12"/>
              </w:rPr>
            </w:pPr>
            <w:r w:rsidRPr="008E355F">
              <w:rPr>
                <w:position w:val="-28"/>
              </w:rPr>
              <w:object w:dxaOrig="3260" w:dyaOrig="680">
                <v:shape id="_x0000_i1206" type="#_x0000_t75" style="width:136.5pt;height:27.75pt" o:ole="">
                  <v:imagedata r:id="rId325" o:title=""/>
                </v:shape>
                <o:OLEObject Type="Embed" ProgID="Equation.DSMT4" ShapeID="_x0000_i1206" DrawAspect="Content" ObjectID="_1541336078" r:id="rId326"/>
              </w:object>
            </w:r>
          </w:p>
        </w:tc>
        <w:tc>
          <w:tcPr>
            <w:tcW w:w="629" w:type="dxa"/>
            <w:vAlign w:val="center"/>
          </w:tcPr>
          <w:p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v:shape id="_x0000_i1207" type="#_x0000_t75" style="width:14.25pt;height:18pt" o:ole="">
            <v:imagedata r:id="rId317" o:title=""/>
          </v:shape>
          <o:OLEObject Type="Embed" ProgID="Equation.DSMT4" ShapeID="_x0000_i1207" DrawAspect="Content" ObjectID="_1541336079" r:id="rId327"/>
        </w:object>
      </w:r>
      <w:r>
        <w:rPr>
          <w:rFonts w:hint="eastAsia"/>
          <w:snapToGrid/>
        </w:rPr>
        <w:t>中元素组合出的整数没有重复值且</w:t>
      </w:r>
      <w:r w:rsidR="00D14F12">
        <w:rPr>
          <w:rFonts w:hint="eastAsia"/>
          <w:snapToGrid/>
        </w:rPr>
        <w:t>所有组合出的数值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v:shape id="_x0000_i1208" type="#_x0000_t75" style="width:12pt;height:10.5pt" o:ole="">
            <v:imagedata r:id="rId328" o:title=""/>
          </v:shape>
          <o:OLEObject Type="Embed" ProgID="Equation.DSMT4" ShapeID="_x0000_i1208" DrawAspect="Content" ObjectID="_1541336080" r:id="rId329"/>
        </w:object>
      </w:r>
      <w:r>
        <w:rPr>
          <w:rFonts w:hint="eastAsia"/>
          <w:snapToGrid/>
        </w:rPr>
        <w:t>估值应为</w:t>
      </w:r>
      <w:r w:rsidR="00E10461">
        <w:rPr>
          <w:rFonts w:hint="eastAsia"/>
          <w:snapToGrid/>
        </w:rPr>
        <w:t>:</w:t>
      </w:r>
      <w:r w:rsidR="00D1000D" w:rsidRPr="00E10461">
        <w:rPr>
          <w:position w:val="-12"/>
        </w:rPr>
        <w:object w:dxaOrig="900" w:dyaOrig="360">
          <v:shape id="_x0000_i1209" type="#_x0000_t75" style="width:32.25pt;height:13.15pt" o:ole="">
            <v:imagedata r:id="rId330" o:title=""/>
          </v:shape>
          <o:OLEObject Type="Embed" ProgID="Equation.DSMT4" ShapeID="_x0000_i1209" DrawAspect="Content" ObjectID="_1541336081" r:id="rId331"/>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00D1000D" w:rsidRPr="005B5F18">
        <w:rPr>
          <w:snapToGrid/>
          <w:position w:val="-6"/>
        </w:rPr>
        <w:object w:dxaOrig="1640" w:dyaOrig="340">
          <v:shape id="_x0000_i1210" type="#_x0000_t75" style="width:65.25pt;height:14.25pt" o:ole="">
            <v:imagedata r:id="rId332" o:title=""/>
          </v:shape>
          <o:OLEObject Type="Embed" ProgID="Equation.DSMT4" ShapeID="_x0000_i1210" DrawAspect="Content" ObjectID="_1541336082" r:id="rId333"/>
        </w:object>
      </w:r>
      <w:r w:rsidR="00E10461">
        <w:rPr>
          <w:rFonts w:hint="eastAsia"/>
          <w:snapToGrid/>
        </w:rPr>
        <w:t>,</w:t>
      </w:r>
      <w:r>
        <w:rPr>
          <w:rFonts w:hint="eastAsia"/>
          <w:snapToGrid/>
        </w:rPr>
        <w:t>因此远大于式</w:t>
      </w:r>
      <w:r>
        <w:rPr>
          <w:rFonts w:hint="eastAsia"/>
          <w:snapToGrid/>
        </w:rPr>
        <w:t>(10)</w:t>
      </w:r>
      <w:r>
        <w:rPr>
          <w:rFonts w:hint="eastAsia"/>
          <w:snapToGrid/>
        </w:rPr>
        <w:t>的实际嵌入容量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v:shape id="_x0000_i1211" type="#_x0000_t75" alt="" style="width:17.25pt;height:12.75pt" o:ole="">
            <v:imagedata r:id="rId304" o:title=""/>
          </v:shape>
          <o:OLEObject Type="Embed" ProgID="Equation.DSMT4" ShapeID="_x0000_i1211" DrawAspect="Content" ObjectID="_1541336083" r:id="rId334"/>
        </w:object>
      </w:r>
      <w:r w:rsidR="00E10461">
        <w:rPr>
          <w:rFonts w:hint="eastAsia"/>
          <w:snapToGrid/>
        </w:rPr>
        <w:t>算法其结论也类似</w:t>
      </w:r>
      <w:r w:rsidR="00E10461">
        <w:rPr>
          <w:rFonts w:hint="eastAsia"/>
          <w:snapToGrid/>
        </w:rPr>
        <w:t xml:space="preserve">. </w:t>
      </w:r>
    </w:p>
    <w:p w:rsidR="00D62332" w:rsidRDefault="00D62332" w:rsidP="00E10461">
      <w:pPr>
        <w:spacing w:line="400" w:lineRule="exact"/>
        <w:ind w:firstLineChars="200" w:firstLine="416"/>
        <w:rPr>
          <w:snapToGrid/>
        </w:rPr>
      </w:pPr>
      <w:r>
        <w:rPr>
          <w:rFonts w:hint="eastAsia"/>
          <w:snapToGrid/>
        </w:rPr>
        <w:t>同时文献</w:t>
      </w:r>
      <w:r>
        <w:rPr>
          <w:rFonts w:hint="eastAsia"/>
          <w:snapToGrid/>
        </w:rPr>
        <w:t>[16-17]</w:t>
      </w:r>
      <w:r>
        <w:rPr>
          <w:rFonts w:hint="eastAsia"/>
          <w:snapToGrid/>
        </w:rPr>
        <w:t>的载体</w:t>
      </w:r>
      <w:r w:rsidR="00F937F6">
        <w:rPr>
          <w:rFonts w:hint="eastAsia"/>
          <w:snapToGrid/>
        </w:rPr>
        <w:t>像素</w:t>
      </w:r>
      <w:r>
        <w:rPr>
          <w:rFonts w:hint="eastAsia"/>
          <w:snapToGrid/>
        </w:rPr>
        <w:t>的最大修改量分别为</w:t>
      </w:r>
      <w:r w:rsidRPr="002D7A23">
        <w:rPr>
          <w:snapToGrid/>
          <w:position w:val="-4"/>
        </w:rPr>
        <w:object w:dxaOrig="320" w:dyaOrig="260">
          <v:shape id="_x0000_i1212" type="#_x0000_t75" alt="" style="width:15.75pt;height:12.75pt" o:ole="">
            <v:imagedata r:id="rId287" o:title=""/>
          </v:shape>
          <o:OLEObject Type="Embed" ProgID="Equation.DSMT4" ShapeID="_x0000_i1212" DrawAspect="Content" ObjectID="_1541336084" r:id="rId335"/>
        </w:object>
      </w:r>
      <w:r>
        <w:rPr>
          <w:rFonts w:hint="eastAsia"/>
          <w:snapToGrid/>
        </w:rPr>
        <w:t>和</w:t>
      </w:r>
      <w:r w:rsidRPr="00D62332">
        <w:rPr>
          <w:snapToGrid/>
          <w:position w:val="-6"/>
        </w:rPr>
        <w:object w:dxaOrig="340" w:dyaOrig="260">
          <v:shape id="_x0000_i1213" type="#_x0000_t75" alt="" style="width:16.5pt;height:12.75pt" o:ole="">
            <v:imagedata r:id="rId336" o:title=""/>
          </v:shape>
          <o:OLEObject Type="Embed" ProgID="Equation.DSMT4" ShapeID="_x0000_i1213" DrawAspect="Content" ObjectID="_1541336085" r:id="rId337"/>
        </w:object>
      </w:r>
      <w:r w:rsidR="00F937F6">
        <w:rPr>
          <w:rFonts w:hint="eastAsia"/>
          <w:snapToGrid/>
        </w:rPr>
        <w:t>,</w:t>
      </w:r>
      <w:r w:rsidR="00F937F6">
        <w:rPr>
          <w:rFonts w:hint="eastAsia"/>
          <w:snapToGrid/>
        </w:rPr>
        <w:t>此时会对嵌入载体产生较大影响</w:t>
      </w:r>
      <w:r w:rsidR="00F937F6">
        <w:rPr>
          <w:rFonts w:hint="eastAsia"/>
          <w:snapToGrid/>
        </w:rPr>
        <w:t xml:space="preserve">, </w:t>
      </w:r>
      <w:r w:rsidR="00F937F6">
        <w:rPr>
          <w:rFonts w:hint="eastAsia"/>
          <w:snapToGrid/>
        </w:rPr>
        <w:t>从而会降低安全性</w:t>
      </w:r>
      <w:r w:rsidR="00F937F6">
        <w:rPr>
          <w:rFonts w:hint="eastAsia"/>
          <w:snapToGrid/>
        </w:rPr>
        <w:t>.</w:t>
      </w:r>
    </w:p>
    <w:p w:rsidR="008229DB" w:rsidRPr="00F45DDC" w:rsidRDefault="008229DB" w:rsidP="00E10461">
      <w:pPr>
        <w:spacing w:line="400" w:lineRule="exact"/>
        <w:ind w:firstLineChars="200" w:firstLine="416"/>
      </w:pPr>
      <w:r>
        <w:rPr>
          <w:rFonts w:hint="eastAsia"/>
          <w:snapToGrid/>
        </w:rPr>
        <w:t>文献</w:t>
      </w:r>
      <w:r>
        <w:rPr>
          <w:rFonts w:hint="eastAsia"/>
          <w:snapToGrid/>
        </w:rPr>
        <w:t>[18]</w:t>
      </w:r>
      <w:r w:rsidR="00B84F89">
        <w:rPr>
          <w:rFonts w:hint="eastAsia"/>
          <w:snapToGrid/>
        </w:rPr>
        <w:t>给出的</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方法本质同文献</w:t>
      </w:r>
      <w:r w:rsidR="00B84F89">
        <w:rPr>
          <w:rFonts w:hint="eastAsia"/>
          <w:snapToGrid/>
          <w:highlight w:val="yellow"/>
        </w:rPr>
        <w:t>[15]</w:t>
      </w:r>
      <w:r w:rsidR="00B84F89">
        <w:rPr>
          <w:rFonts w:hint="eastAsia"/>
          <w:snapToGrid/>
          <w:highlight w:val="yellow"/>
        </w:rPr>
        <w:t>相类似</w:t>
      </w:r>
      <w:r w:rsidR="00B84F89">
        <w:rPr>
          <w:rFonts w:hint="eastAsia"/>
          <w:snapToGrid/>
          <w:highlight w:val="yellow"/>
        </w:rPr>
        <w:t>,</w:t>
      </w:r>
      <w:commentRangeStart w:id="61"/>
      <w:r w:rsidRPr="003039F8">
        <w:rPr>
          <w:rFonts w:hint="eastAsia"/>
          <w:snapToGrid/>
          <w:highlight w:val="yellow"/>
        </w:rPr>
        <w:t>通过约定每个像素的调整方式数</w:t>
      </w:r>
      <w:r w:rsidRPr="003039F8">
        <w:rPr>
          <w:position w:val="-6"/>
          <w:highlight w:val="yellow"/>
        </w:rPr>
        <w:object w:dxaOrig="180" w:dyaOrig="220">
          <v:shape id="_x0000_i1214" type="#_x0000_t75" style="width:9.75pt;height:10.5pt" o:ole="">
            <v:imagedata r:id="rId64" o:title=""/>
          </v:shape>
          <o:OLEObject Type="Embed" ProgID="Equation.DSMT4" ShapeID="_x0000_i1214" DrawAspect="Content" ObjectID="_1541336086" r:id="rId338"/>
        </w:object>
      </w:r>
      <w:r w:rsidRPr="003039F8">
        <w:rPr>
          <w:rFonts w:hint="eastAsia"/>
          <w:highlight w:val="yellow"/>
        </w:rPr>
        <w:t xml:space="preserve">, </w:t>
      </w:r>
      <w:r w:rsidRPr="003039F8">
        <w:rPr>
          <w:highlight w:val="yellow"/>
        </w:rPr>
        <w:t>将基向量设置为</w:t>
      </w:r>
      <w:r w:rsidR="00D1000D" w:rsidRPr="003039F8">
        <w:rPr>
          <w:position w:val="-10"/>
          <w:highlight w:val="yellow"/>
        </w:rPr>
        <w:object w:dxaOrig="1460" w:dyaOrig="360">
          <v:shape id="_x0000_i1215" type="#_x0000_t75" style="width:61.5pt;height:15.4pt" o:ole="">
            <v:imagedata r:id="rId66" o:title=""/>
          </v:shape>
          <o:OLEObject Type="Embed" ProgID="Equation.DSMT4" ShapeID="_x0000_i1215" DrawAspect="Content" ObjectID="_1541336087" r:id="rId339"/>
        </w:object>
      </w:r>
      <w:r w:rsidRPr="003039F8">
        <w:rPr>
          <w:rFonts w:hint="eastAsia"/>
          <w:snapToGrid/>
          <w:highlight w:val="yellow"/>
        </w:rPr>
        <w:t xml:space="preserve">, </w:t>
      </w:r>
      <w:r w:rsidRPr="003039F8">
        <w:rPr>
          <w:rFonts w:hint="eastAsia"/>
          <w:snapToGrid/>
          <w:highlight w:val="yellow"/>
        </w:rPr>
        <w:t>从而可嵌入一个</w:t>
      </w:r>
      <w:r w:rsidRPr="003039F8">
        <w:rPr>
          <w:position w:val="-6"/>
          <w:highlight w:val="yellow"/>
        </w:rPr>
        <w:object w:dxaOrig="260" w:dyaOrig="320">
          <v:shape id="_x0000_i1493" type="#_x0000_t75" style="width:12.75pt;height:15.75pt" o:ole="">
            <v:imagedata r:id="rId68" o:title=""/>
          </v:shape>
          <o:OLEObject Type="Embed" ProgID="Equation.DSMT4" ShapeID="_x0000_i1493" DrawAspect="Content" ObjectID="_1541336088" r:id="rId340"/>
        </w:object>
      </w:r>
      <w:r w:rsidRPr="003039F8">
        <w:rPr>
          <w:highlight w:val="yellow"/>
        </w:rPr>
        <w:t>进制数</w:t>
      </w:r>
      <w:commentRangeEnd w:id="61"/>
      <w:r>
        <w:rPr>
          <w:rStyle w:val="ab"/>
        </w:rPr>
        <w:commentReference w:id="61"/>
      </w:r>
      <w:r w:rsidRPr="003039F8">
        <w:rPr>
          <w:rFonts w:hint="eastAsia"/>
          <w:highlight w:val="yellow"/>
        </w:rPr>
        <w:t>.</w:t>
      </w:r>
      <w:r w:rsidR="00B84F89">
        <w:rPr>
          <w:rFonts w:hint="eastAsia"/>
          <w:highlight w:val="yellow"/>
        </w:rPr>
        <w:t>若每个像素只允许进行</w:t>
      </w:r>
      <w:r w:rsidR="00B84F89" w:rsidRPr="00B073FA">
        <w:rPr>
          <w:snapToGrid/>
          <w:position w:val="-4"/>
        </w:rPr>
        <w:object w:dxaOrig="300" w:dyaOrig="260">
          <v:shape id="_x0000_i1216" type="#_x0000_t75" alt="" style="width:15.75pt;height:12.75pt" o:ole="">
            <v:imagedata r:id="rId260" o:title=""/>
          </v:shape>
          <o:OLEObject Type="Embed" ProgID="Equation.DSMT4" ShapeID="_x0000_i1216" DrawAspect="Content" ObjectID="_1541336089" r:id="rId341"/>
        </w:object>
      </w:r>
      <w:r w:rsidR="00B84F89" w:rsidRPr="00B073FA">
        <w:rPr>
          <w:snapToGrid/>
        </w:rPr>
        <w:t>调整</w:t>
      </w:r>
      <w:r w:rsidR="00B84F89">
        <w:rPr>
          <w:rFonts w:hint="eastAsia"/>
          <w:snapToGrid/>
        </w:rPr>
        <w:t>和不调整，则基向量对应为</w:t>
      </w:r>
      <w:r w:rsidR="00D1000D" w:rsidRPr="003039F8">
        <w:rPr>
          <w:position w:val="-10"/>
          <w:highlight w:val="yellow"/>
        </w:rPr>
        <w:object w:dxaOrig="1460" w:dyaOrig="360">
          <v:shape id="_x0000_i1217" type="#_x0000_t75" style="width:68.65pt;height:16.9pt" o:ole="">
            <v:imagedata r:id="rId342" o:title=""/>
          </v:shape>
          <o:OLEObject Type="Embed" ProgID="Equation.DSMT4" ShapeID="_x0000_i1217" DrawAspect="Content" ObjectID="_1541336090" r:id="rId343"/>
        </w:object>
      </w:r>
      <w:r w:rsidR="00B84F89">
        <w:rPr>
          <w:rFonts w:hint="eastAsia"/>
          <w:highlight w:val="yellow"/>
        </w:rPr>
        <w:t xml:space="preserve">, </w:t>
      </w:r>
      <w:r w:rsidR="00B84F89">
        <w:rPr>
          <w:rFonts w:hint="eastAsia"/>
          <w:highlight w:val="yellow"/>
        </w:rPr>
        <w:t>则文献</w:t>
      </w:r>
      <w:r w:rsidR="00B84F89">
        <w:rPr>
          <w:rFonts w:hint="eastAsia"/>
        </w:rPr>
        <w:t>[18]</w:t>
      </w:r>
      <w:r w:rsidR="00B84F89">
        <w:rPr>
          <w:rFonts w:hint="eastAsia"/>
        </w:rPr>
        <w:t>中的方法实际对应为</w:t>
      </w:r>
      <w:r w:rsidR="00F45DDC">
        <w:rPr>
          <w:rFonts w:hint="eastAsia"/>
          <w:snapToGrid/>
          <w:highlight w:val="yellow"/>
        </w:rPr>
        <w:t>文献</w:t>
      </w:r>
      <w:r w:rsidR="00F45DDC">
        <w:rPr>
          <w:rFonts w:hint="eastAsia"/>
          <w:snapToGrid/>
          <w:highlight w:val="yellow"/>
        </w:rPr>
        <w:t xml:space="preserve">[15]. </w:t>
      </w:r>
      <w:r w:rsidR="00F45DDC">
        <w:rPr>
          <w:rFonts w:hint="eastAsia"/>
          <w:snapToGrid/>
          <w:highlight w:val="yellow"/>
        </w:rPr>
        <w:t>同文</w:t>
      </w:r>
      <w:r w:rsidR="00F45DDC">
        <w:rPr>
          <w:rFonts w:hint="eastAsia"/>
          <w:highlight w:val="yellow"/>
        </w:rPr>
        <w:t>献</w:t>
      </w:r>
      <w:r w:rsidR="00F45DDC">
        <w:rPr>
          <w:rFonts w:hint="eastAsia"/>
          <w:highlight w:val="yellow"/>
        </w:rPr>
        <w:t>[15]</w:t>
      </w:r>
      <w:r w:rsidR="00F45DDC">
        <w:rPr>
          <w:rFonts w:hint="eastAsia"/>
          <w:highlight w:val="yellow"/>
        </w:rPr>
        <w:t>一样，</w:t>
      </w:r>
      <w:r w:rsidR="00F45DDC">
        <w:rPr>
          <w:rFonts w:hint="eastAsia"/>
          <w:snapToGrid/>
        </w:rPr>
        <w:t>文献</w:t>
      </w:r>
      <w:r w:rsidR="00F45DDC">
        <w:rPr>
          <w:rFonts w:hint="eastAsia"/>
          <w:snapToGrid/>
        </w:rPr>
        <w:t>[18]</w:t>
      </w:r>
      <w:r w:rsidR="00F45DDC">
        <w:rPr>
          <w:rFonts w:hint="eastAsia"/>
          <w:snapToGrid/>
        </w:rPr>
        <w:t>可达到当前嵌入容量的所采用的嵌入策略的最大</w:t>
      </w:r>
      <w:r w:rsidR="00F45DDC">
        <w:rPr>
          <w:rFonts w:hint="eastAsia"/>
          <w:snapToGrid/>
        </w:rPr>
        <w:lastRenderedPageBreak/>
        <w:t>的嵌入容量</w:t>
      </w:r>
      <w:r w:rsidR="00D62332">
        <w:rPr>
          <w:rFonts w:hint="eastAsia"/>
          <w:snapToGrid/>
        </w:rPr>
        <w:t>，但当</w:t>
      </w:r>
      <w:r w:rsidR="00D62332" w:rsidRPr="003039F8">
        <w:rPr>
          <w:position w:val="-6"/>
          <w:highlight w:val="yellow"/>
        </w:rPr>
        <w:object w:dxaOrig="520" w:dyaOrig="279">
          <v:shape id="_x0000_i1492" type="#_x0000_t75" style="width:28.5pt;height:13.5pt" o:ole="">
            <v:imagedata r:id="rId344" o:title=""/>
          </v:shape>
          <o:OLEObject Type="Embed" ProgID="Equation.DSMT4" ShapeID="_x0000_i1492" DrawAspect="Content" ObjectID="_1541336091" r:id="rId345"/>
        </w:object>
      </w:r>
      <w:r w:rsidR="00D62332">
        <w:rPr>
          <w:rFonts w:hint="eastAsia"/>
          <w:highlight w:val="yellow"/>
        </w:rPr>
        <w:t>时，对载体的最大修改量会达到</w:t>
      </w:r>
      <w:r w:rsidR="00D62332" w:rsidRPr="002D7A23">
        <w:rPr>
          <w:snapToGrid/>
          <w:position w:val="-4"/>
        </w:rPr>
        <w:object w:dxaOrig="320" w:dyaOrig="260">
          <v:shape id="_x0000_i1218" type="#_x0000_t75" alt="" style="width:15.75pt;height:12.75pt" o:ole="">
            <v:imagedata r:id="rId287" o:title=""/>
          </v:shape>
          <o:OLEObject Type="Embed" ProgID="Equation.DSMT4" ShapeID="_x0000_i1218" DrawAspect="Content" ObjectID="_1541336092" r:id="rId346"/>
        </w:object>
      </w:r>
      <w:r w:rsidR="00D62332">
        <w:rPr>
          <w:rFonts w:hint="eastAsia"/>
          <w:snapToGrid/>
        </w:rPr>
        <w:t>，因此</w:t>
      </w:r>
      <w:r w:rsidR="00F937F6">
        <w:rPr>
          <w:rFonts w:hint="eastAsia"/>
          <w:snapToGrid/>
        </w:rPr>
        <w:t>同文献</w:t>
      </w:r>
      <w:r w:rsidR="00F937F6">
        <w:rPr>
          <w:rFonts w:hint="eastAsia"/>
          <w:snapToGrid/>
        </w:rPr>
        <w:t>[16-17]</w:t>
      </w:r>
      <w:r w:rsidR="00F937F6">
        <w:rPr>
          <w:rFonts w:hint="eastAsia"/>
          <w:snapToGrid/>
        </w:rPr>
        <w:t>一样</w:t>
      </w:r>
      <w:r w:rsidR="00F937F6">
        <w:rPr>
          <w:rFonts w:hint="eastAsia"/>
          <w:snapToGrid/>
        </w:rPr>
        <w:t xml:space="preserve">, </w:t>
      </w:r>
      <w:r w:rsidR="00D62332">
        <w:rPr>
          <w:rFonts w:hint="eastAsia"/>
          <w:snapToGrid/>
        </w:rPr>
        <w:t>会对载体视觉质量造成较大影响</w:t>
      </w:r>
      <w:r w:rsidR="00D62332">
        <w:rPr>
          <w:rFonts w:hint="eastAsia"/>
          <w:snapToGrid/>
        </w:rPr>
        <w:t>.</w:t>
      </w:r>
    </w:p>
    <w:p w:rsidR="00B3648E" w:rsidRDefault="00E10461" w:rsidP="00D62332">
      <w:pPr>
        <w:spacing w:line="400" w:lineRule="exact"/>
        <w:ind w:firstLineChars="200" w:firstLine="416"/>
        <w:textAlignment w:val="baseline"/>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w:t>
      </w:r>
      <w:r w:rsidR="00B70690">
        <w:rPr>
          <w:rFonts w:hint="eastAsia"/>
          <w:snapToGrid/>
        </w:rPr>
        <w:t>9</w:t>
      </w:r>
      <w:r>
        <w:rPr>
          <w:rFonts w:hint="eastAsia"/>
          <w:snapToGrid/>
        </w:rPr>
        <w:t>]</w:t>
      </w:r>
      <w:r>
        <w:rPr>
          <w:rFonts w:hint="eastAsia"/>
          <w:snapToGrid/>
        </w:rPr>
        <w:t>结合数独阵的性质</w:t>
      </w:r>
      <w:r>
        <w:rPr>
          <w:snapToGrid/>
        </w:rPr>
        <w:t>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通过构造特殊矩阵且满足矩阵元素所在的任意一个</w:t>
      </w:r>
      <w:r w:rsidR="002A64B7" w:rsidRPr="002D7A23">
        <w:rPr>
          <w:snapToGrid/>
          <w:position w:val="-6"/>
        </w:rPr>
        <w:object w:dxaOrig="500" w:dyaOrig="220">
          <v:shape id="_x0000_i1219" type="#_x0000_t75" style="width:24.75pt;height:10.5pt" o:ole="">
            <v:imagedata r:id="rId71" o:title=""/>
          </v:shape>
          <o:OLEObject Type="Embed" ProgID="Equation.DSMT4" ShapeID="_x0000_i1219" DrawAspect="Content" ObjectID="_1541336093" r:id="rId347"/>
        </w:object>
      </w:r>
      <w:r w:rsidR="002A64B7">
        <w:rPr>
          <w:snapToGrid/>
        </w:rPr>
        <w:t>规模的矩阵小块</w:t>
      </w:r>
      <w:r w:rsidR="006B74F6">
        <w:rPr>
          <w:snapToGrid/>
        </w:rPr>
        <w:t>都</w:t>
      </w:r>
      <w:r w:rsidR="002A64B7">
        <w:rPr>
          <w:rFonts w:hint="eastAsia"/>
          <w:snapToGrid/>
        </w:rPr>
        <w:t>包含</w:t>
      </w:r>
      <w:r w:rsidR="00D1000D" w:rsidRPr="002D7A23">
        <w:rPr>
          <w:snapToGrid/>
          <w:position w:val="-10"/>
        </w:rPr>
        <w:object w:dxaOrig="1120" w:dyaOrig="360">
          <v:shape id="_x0000_i1220" type="#_x0000_t75" style="width:47.65pt;height:15.4pt" o:ole="">
            <v:imagedata r:id="rId73" o:title=""/>
          </v:shape>
          <o:OLEObject Type="Embed" ProgID="Equation.DSMT4" ShapeID="_x0000_i1220" DrawAspect="Content" ObjectID="_1541336094" r:id="rId348"/>
        </w:object>
      </w:r>
      <w:r w:rsidR="00F45DDC">
        <w:rPr>
          <w:snapToGrid/>
        </w:rPr>
        <w:t>范围内的</w:t>
      </w:r>
      <w:r w:rsidR="002A64B7">
        <w:rPr>
          <w:snapToGrid/>
        </w:rPr>
        <w:t>所有元素</w:t>
      </w:r>
      <w:r w:rsidR="002A64B7">
        <w:rPr>
          <w:rFonts w:hint="eastAsia"/>
          <w:snapToGrid/>
        </w:rPr>
        <w:t xml:space="preserve">, </w:t>
      </w:r>
      <w:r w:rsidR="002A64B7">
        <w:rPr>
          <w:snapToGrid/>
        </w:rPr>
        <w:t>从而可将</w:t>
      </w:r>
      <w:r w:rsidR="00F45DDC">
        <w:rPr>
          <w:rFonts w:hint="eastAsia"/>
          <w:snapToGrid/>
        </w:rPr>
        <w:t>2</w:t>
      </w:r>
      <w:r w:rsidR="00F45DDC">
        <w:rPr>
          <w:rFonts w:hint="eastAsia"/>
          <w:snapToGrid/>
        </w:rPr>
        <w:t>个</w:t>
      </w:r>
      <w:r w:rsidR="002A64B7">
        <w:rPr>
          <w:snapToGrid/>
        </w:rPr>
        <w:t>像素</w:t>
      </w:r>
      <w:r w:rsidR="00F45DDC">
        <w:rPr>
          <w:snapToGrid/>
        </w:rPr>
        <w:t>值构成的像素对</w:t>
      </w:r>
      <w:r w:rsidR="002A64B7">
        <w:rPr>
          <w:snapToGrid/>
        </w:rPr>
        <w:t>作为</w:t>
      </w:r>
      <w:r w:rsidR="00F45DDC">
        <w:rPr>
          <w:snapToGrid/>
        </w:rPr>
        <w:t>所构造特殊矩阵元素的</w:t>
      </w:r>
      <w:r w:rsidR="002A64B7">
        <w:rPr>
          <w:snapToGrid/>
        </w:rPr>
        <w:t>位置坐标</w:t>
      </w:r>
      <w:r w:rsidR="002A64B7">
        <w:rPr>
          <w:rFonts w:hint="eastAsia"/>
          <w:snapToGrid/>
        </w:rPr>
        <w:t>,</w:t>
      </w:r>
      <w:r w:rsidR="002A64B7">
        <w:rPr>
          <w:snapToGrid/>
        </w:rPr>
        <w:t>按</w:t>
      </w:r>
      <w:r w:rsidR="002A64B7">
        <w:rPr>
          <w:rFonts w:hint="eastAsia"/>
          <w:snapToGrid/>
        </w:rPr>
        <w:t>坐标</w:t>
      </w:r>
      <w:r w:rsidR="002A64B7">
        <w:rPr>
          <w:snapToGrid/>
        </w:rPr>
        <w:t>调整最小原则</w:t>
      </w:r>
      <w:r w:rsidR="002A64B7">
        <w:rPr>
          <w:rFonts w:hint="eastAsia"/>
          <w:snapToGrid/>
        </w:rPr>
        <w:t>改变</w:t>
      </w:r>
      <w:r w:rsidR="002A64B7">
        <w:rPr>
          <w:snapToGrid/>
        </w:rPr>
        <w:t>像素对值来嵌入</w:t>
      </w:r>
      <w:r w:rsidR="002A64B7">
        <w:rPr>
          <w:rFonts w:hint="eastAsia"/>
          <w:snapToGrid/>
        </w:rPr>
        <w:t>1</w:t>
      </w:r>
      <w:r w:rsidR="002A64B7">
        <w:rPr>
          <w:rFonts w:hint="eastAsia"/>
          <w:snapToGrid/>
        </w:rPr>
        <w:t>个</w:t>
      </w:r>
      <w:r w:rsidR="009B555F" w:rsidRPr="002D7A23">
        <w:rPr>
          <w:position w:val="-6"/>
        </w:rPr>
        <w:object w:dxaOrig="300" w:dyaOrig="360">
          <v:shape id="_x0000_i1221" type="#_x0000_t75" style="width:12pt;height:15pt" o:ole="">
            <v:imagedata r:id="rId75" o:title=""/>
          </v:shape>
          <o:OLEObject Type="Embed" ProgID="Equation.DSMT4" ShapeID="_x0000_i1221" DrawAspect="Content" ObjectID="_1541336095" r:id="rId349"/>
        </w:object>
      </w:r>
      <w:r w:rsidR="002A64B7">
        <w:t>进制的数</w:t>
      </w:r>
      <w:r w:rsidR="002A64B7">
        <w:rPr>
          <w:rFonts w:hint="eastAsia"/>
        </w:rPr>
        <w:t xml:space="preserve">. </w:t>
      </w:r>
      <w:r w:rsidR="006B74F6">
        <w:rPr>
          <w:rFonts w:hint="eastAsia"/>
        </w:rPr>
        <w:t>图</w:t>
      </w:r>
      <w:r w:rsidR="006B74F6">
        <w:rPr>
          <w:rFonts w:hint="eastAsia"/>
        </w:rPr>
        <w:t>1</w:t>
      </w:r>
      <w:r w:rsidR="006B74F6">
        <w:rPr>
          <w:rFonts w:hint="eastAsia"/>
        </w:rPr>
        <w:t>给出了一个</w:t>
      </w:r>
      <w:r w:rsidR="006B74F6">
        <w:rPr>
          <w:rFonts w:hint="eastAsia"/>
        </w:rPr>
        <w:t>MEMD</w:t>
      </w:r>
      <w:r w:rsidR="006B74F6">
        <w:rPr>
          <w:rFonts w:hint="eastAsia"/>
        </w:rPr>
        <w:t>方法的嵌入实例</w:t>
      </w:r>
      <w:r w:rsidR="004C24D3">
        <w:rPr>
          <w:rFonts w:hint="eastAsia"/>
        </w:rPr>
        <w:t>,</w:t>
      </w:r>
      <w:r w:rsidR="004C24D3">
        <w:rPr>
          <w:rFonts w:hint="eastAsia"/>
        </w:rPr>
        <w:t>这里假设所有像素取值范围</w:t>
      </w:r>
      <w:r w:rsidR="00D1000D" w:rsidRPr="004C24D3">
        <w:rPr>
          <w:position w:val="-10"/>
        </w:rPr>
        <w:object w:dxaOrig="520" w:dyaOrig="320">
          <v:shape id="_x0000_i1222" type="#_x0000_t75" style="width:20.65pt;height:12.4pt" o:ole="">
            <v:imagedata r:id="rId350" o:title=""/>
          </v:shape>
          <o:OLEObject Type="Embed" ProgID="Equation.DSMT4" ShapeID="_x0000_i1222" DrawAspect="Content" ObjectID="_1541336096" r:id="rId351"/>
        </w:object>
      </w:r>
      <w:r w:rsidR="004C24D3">
        <w:t>,</w:t>
      </w:r>
      <w:r w:rsidR="004C24D3">
        <w:rPr>
          <w:rFonts w:hint="eastAsia"/>
        </w:rPr>
        <w:t>则由像素</w:t>
      </w:r>
      <w:r w:rsidR="00D1000D" w:rsidRPr="00753A81">
        <w:rPr>
          <w:position w:val="-12"/>
        </w:rPr>
        <w:object w:dxaOrig="1260" w:dyaOrig="360">
          <v:shape id="_x0000_i1223" type="#_x0000_t75" style="width:48pt;height:13.5pt" o:ole="">
            <v:imagedata r:id="rId352" o:title=""/>
          </v:shape>
          <o:OLEObject Type="Embed" ProgID="Equation.DSMT4" ShapeID="_x0000_i1223" DrawAspect="Content" ObjectID="_1541336097" r:id="rId353"/>
        </w:object>
      </w:r>
      <w:r w:rsidR="009B555F">
        <w:rPr>
          <w:rFonts w:hint="eastAsia"/>
        </w:rPr>
        <w:t>可构造位置坐标</w:t>
      </w:r>
      <w:r w:rsidR="009B555F" w:rsidRPr="009B555F">
        <w:rPr>
          <w:position w:val="-10"/>
        </w:rPr>
        <w:object w:dxaOrig="560" w:dyaOrig="320">
          <v:shape id="_x0000_i1224" type="#_x0000_t75" style="width:22.5pt;height:12.75pt" o:ole="">
            <v:imagedata r:id="rId354" o:title=""/>
          </v:shape>
          <o:OLEObject Type="Embed" ProgID="Equation.DSMT4" ShapeID="_x0000_i1224" DrawAspect="Content" ObjectID="_1541336098" r:id="rId355"/>
        </w:object>
      </w:r>
      <w:r w:rsidR="009B555F">
        <w:rPr>
          <w:rFonts w:hint="eastAsia"/>
        </w:rPr>
        <w:t>在图中找到元素值</w:t>
      </w:r>
      <w:r w:rsidR="009B555F">
        <w:rPr>
          <w:rFonts w:hint="eastAsia"/>
        </w:rPr>
        <w:t>6,</w:t>
      </w:r>
      <w:r w:rsidR="009B555F">
        <w:rPr>
          <w:rFonts w:hint="eastAsia"/>
        </w:rPr>
        <w:t>如黑色边框所在位置元素</w:t>
      </w:r>
      <w:r w:rsidR="009B555F">
        <w:rPr>
          <w:rFonts w:hint="eastAsia"/>
        </w:rPr>
        <w:t xml:space="preserve">, </w:t>
      </w:r>
      <w:r w:rsidR="009B555F">
        <w:rPr>
          <w:rFonts w:hint="eastAsia"/>
        </w:rPr>
        <w:t>假设实际需要嵌入的秘密值为</w:t>
      </w:r>
      <w:r w:rsidR="009B555F">
        <w:rPr>
          <w:rFonts w:hint="eastAsia"/>
        </w:rPr>
        <w:t>1</w:t>
      </w:r>
      <w:r w:rsidR="009B555F">
        <w:t xml:space="preserve">, </w:t>
      </w:r>
      <w:r w:rsidR="009B555F">
        <w:rPr>
          <w:rFonts w:hint="eastAsia"/>
        </w:rPr>
        <w:t>如灰色阴影方块元素</w:t>
      </w:r>
      <w:r w:rsidR="009B555F">
        <w:rPr>
          <w:rFonts w:hint="eastAsia"/>
        </w:rPr>
        <w:t xml:space="preserve">, </w:t>
      </w:r>
      <w:r w:rsidR="00D62332">
        <w:rPr>
          <w:rFonts w:hint="eastAsia"/>
        </w:rPr>
        <w:t>因此可将</w:t>
      </w:r>
      <w:r w:rsidR="009B555F" w:rsidRPr="00753A81">
        <w:rPr>
          <w:position w:val="-12"/>
        </w:rPr>
        <w:object w:dxaOrig="540" w:dyaOrig="360">
          <v:shape id="_x0000_i1225" type="#_x0000_t75" style="width:21.75pt;height:14.25pt" o:ole="">
            <v:imagedata r:id="rId356" o:title=""/>
          </v:shape>
          <o:OLEObject Type="Embed" ProgID="Equation.DSMT4" ShapeID="_x0000_i1225" DrawAspect="Content" ObjectID="_1541336099" r:id="rId357"/>
        </w:object>
      </w:r>
      <w:r w:rsidR="009B555F">
        <w:rPr>
          <w:rFonts w:hint="eastAsia"/>
        </w:rPr>
        <w:t>修改为</w:t>
      </w:r>
      <w:r w:rsidR="009B555F" w:rsidRPr="00753A81">
        <w:rPr>
          <w:position w:val="-12"/>
        </w:rPr>
        <w:object w:dxaOrig="560" w:dyaOrig="360">
          <v:shape id="_x0000_i1226" type="#_x0000_t75" style="width:22.5pt;height:14.25pt" o:ole="">
            <v:imagedata r:id="rId358" o:title=""/>
          </v:shape>
          <o:OLEObject Type="Embed" ProgID="Equation.DSMT4" ShapeID="_x0000_i1226" DrawAspect="Content" ObjectID="_1541336100" r:id="rId359"/>
        </w:object>
      </w:r>
      <w:r w:rsidR="00D62332">
        <w:rPr>
          <w:rFonts w:hint="eastAsia"/>
        </w:rPr>
        <w:t>来嵌入秘密值</w:t>
      </w:r>
      <w:r w:rsidR="00D62332">
        <w:rPr>
          <w:rFonts w:hint="eastAsia"/>
        </w:rPr>
        <w:t>1</w:t>
      </w:r>
      <w:r w:rsidR="00D62332">
        <w:rPr>
          <w:rFonts w:hint="eastAsia"/>
        </w:rPr>
        <w:t>，</w:t>
      </w:r>
      <w:r w:rsidR="009B555F">
        <w:rPr>
          <w:rFonts w:hint="eastAsia"/>
        </w:rPr>
        <w:t>其中</w:t>
      </w:r>
      <w:r w:rsidR="009B555F" w:rsidRPr="00753A81">
        <w:rPr>
          <w:position w:val="-12"/>
        </w:rPr>
        <w:object w:dxaOrig="1260" w:dyaOrig="360">
          <v:shape id="_x0000_i1227" type="#_x0000_t75" style="width:51pt;height:14.25pt" o:ole="">
            <v:imagedata r:id="rId360" o:title=""/>
          </v:shape>
          <o:OLEObject Type="Embed" ProgID="Equation.DSMT4" ShapeID="_x0000_i1227" DrawAspect="Content" ObjectID="_1541336101" r:id="rId361"/>
        </w:object>
      </w:r>
      <w:r w:rsidR="009B555F">
        <w:rPr>
          <w:rFonts w:hint="eastAsia"/>
        </w:rPr>
        <w:t>.</w:t>
      </w:r>
    </w:p>
    <w:tbl>
      <w:tblPr>
        <w:tblW w:w="4644" w:type="dxa"/>
        <w:tblLayout w:type="fixed"/>
        <w:tblLook w:val="04A0"/>
      </w:tblPr>
      <w:tblGrid>
        <w:gridCol w:w="406"/>
        <w:gridCol w:w="406"/>
        <w:gridCol w:w="431"/>
        <w:gridCol w:w="431"/>
        <w:gridCol w:w="432"/>
        <w:gridCol w:w="433"/>
        <w:gridCol w:w="433"/>
        <w:gridCol w:w="433"/>
        <w:gridCol w:w="433"/>
        <w:gridCol w:w="433"/>
        <w:gridCol w:w="373"/>
      </w:tblGrid>
      <w:tr w:rsidR="004C24D3" w:rsidTr="004C24D3">
        <w:tc>
          <w:tcPr>
            <w:tcW w:w="406" w:type="dxa"/>
            <w:vMerge w:val="restart"/>
            <w:tcBorders>
              <w:left w:val="nil"/>
            </w:tcBorders>
            <w:vAlign w:val="center"/>
          </w:tcPr>
          <w:p w:rsidR="004C24D3" w:rsidRDefault="004C24D3" w:rsidP="004C24D3">
            <w:pPr>
              <w:spacing w:line="400" w:lineRule="exact"/>
              <w:ind w:firstLine="0"/>
              <w:jc w:val="center"/>
              <w:rPr>
                <w:snapToGrid/>
              </w:rPr>
            </w:pPr>
            <w:r w:rsidRPr="004C24D3">
              <w:rPr>
                <w:snapToGrid/>
                <w:position w:val="-12"/>
              </w:rPr>
              <w:object w:dxaOrig="260" w:dyaOrig="360">
                <v:shape id="_x0000_i1228" type="#_x0000_t75" style="width:12.75pt;height:18pt" o:ole="">
                  <v:imagedata r:id="rId362" o:title=""/>
                </v:shape>
                <o:OLEObject Type="Embed" ProgID="Equation.DSMT4" ShapeID="_x0000_i1228" DrawAspect="Content" ObjectID="_1541336102" r:id="rId363"/>
              </w:object>
            </w: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Pr>
          <w:p w:rsidR="004C24D3" w:rsidRDefault="004C24D3" w:rsidP="00252113">
            <w:pPr>
              <w:spacing w:line="400" w:lineRule="exact"/>
              <w:ind w:firstLine="0"/>
              <w:rPr>
                <w:snapToGrid/>
              </w:rPr>
            </w:pPr>
            <w:r>
              <w:rPr>
                <w:rFonts w:hint="eastAsia"/>
                <w:snapToGrid/>
              </w:rPr>
              <w:t>1</w:t>
            </w:r>
          </w:p>
        </w:tc>
        <w:tc>
          <w:tcPr>
            <w:tcW w:w="432" w:type="dxa"/>
            <w:tcBorders>
              <w:bottom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3</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4</w:t>
            </w:r>
          </w:p>
        </w:tc>
        <w:tc>
          <w:tcPr>
            <w:tcW w:w="433"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rsidR="004C24D3" w:rsidRPr="00CB5938" w:rsidRDefault="004C24D3" w:rsidP="00252113">
            <w:pPr>
              <w:spacing w:line="400" w:lineRule="exact"/>
              <w:ind w:firstLine="0"/>
              <w:rPr>
                <w:snapToGrid/>
              </w:rPr>
            </w:pPr>
            <w:r w:rsidRPr="00CB5938">
              <w:rPr>
                <w:rFonts w:hint="eastAsia"/>
                <w:snapToGrid/>
              </w:rPr>
              <w:t>1</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4C24D3" w:rsidRPr="00CB5938" w:rsidRDefault="004C24D3" w:rsidP="00252113">
            <w:pPr>
              <w:spacing w:line="400" w:lineRule="exact"/>
              <w:ind w:firstLine="0"/>
              <w:rPr>
                <w:snapToGrid/>
              </w:rPr>
            </w:pPr>
            <w:r w:rsidRPr="00CB5938">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7</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4</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0</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4C24D3">
        <w:tc>
          <w:tcPr>
            <w:tcW w:w="406" w:type="dxa"/>
            <w:vMerge/>
            <w:tcBorders>
              <w:left w:val="nil"/>
              <w:bottom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37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0</w:t>
            </w: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1</w:t>
            </w:r>
          </w:p>
        </w:tc>
        <w:tc>
          <w:tcPr>
            <w:tcW w:w="432" w:type="dxa"/>
            <w:tcBorders>
              <w:left w:val="nil"/>
              <w:right w:val="nil"/>
            </w:tcBorders>
          </w:tcPr>
          <w:p w:rsidR="004C24D3" w:rsidRDefault="004C24D3" w:rsidP="00252113">
            <w:pPr>
              <w:spacing w:line="400" w:lineRule="exact"/>
              <w:ind w:firstLine="0"/>
              <w:rPr>
                <w:snapToGrid/>
              </w:rPr>
            </w:pPr>
            <w:r>
              <w:rPr>
                <w:rFonts w:hint="eastAsia"/>
                <w:snapToGrid/>
              </w:rPr>
              <w:t>2</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3</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4</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5</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6</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7</w:t>
            </w:r>
          </w:p>
        </w:tc>
        <w:tc>
          <w:tcPr>
            <w:tcW w:w="373" w:type="dxa"/>
            <w:tcBorders>
              <w:left w:val="nil"/>
              <w:right w:val="nil"/>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3832" w:type="dxa"/>
            <w:gridSpan w:val="9"/>
            <w:tcBorders>
              <w:left w:val="nil"/>
              <w:right w:val="nil"/>
            </w:tcBorders>
            <w:vAlign w:val="center"/>
          </w:tcPr>
          <w:p w:rsidR="004C24D3" w:rsidRDefault="004C24D3" w:rsidP="004C24D3">
            <w:pPr>
              <w:spacing w:line="400" w:lineRule="exact"/>
              <w:ind w:firstLine="0"/>
              <w:jc w:val="center"/>
              <w:rPr>
                <w:snapToGrid/>
              </w:rPr>
            </w:pPr>
            <w:r w:rsidRPr="004C24D3">
              <w:rPr>
                <w:snapToGrid/>
                <w:position w:val="-12"/>
              </w:rPr>
              <w:object w:dxaOrig="240" w:dyaOrig="360">
                <v:shape id="_x0000_i1229" type="#_x0000_t75" style="width:12pt;height:18pt" o:ole="">
                  <v:imagedata r:id="rId364" o:title=""/>
                </v:shape>
                <o:OLEObject Type="Embed" ProgID="Equation.DSMT4" ShapeID="_x0000_i1229" DrawAspect="Content" ObjectID="_1541336103" r:id="rId365"/>
              </w:object>
            </w:r>
          </w:p>
        </w:tc>
      </w:tr>
    </w:tbl>
    <w:p w:rsidR="006B74F6" w:rsidRDefault="006B74F6" w:rsidP="00D1000D">
      <w:pPr>
        <w:spacing w:line="400" w:lineRule="exact"/>
        <w:ind w:firstLine="0"/>
        <w:jc w:val="center"/>
        <w:rPr>
          <w:snapToGrid/>
        </w:rPr>
      </w:pPr>
      <w:r>
        <w:rPr>
          <w:rFonts w:hint="eastAsia"/>
          <w:snapToGrid/>
        </w:rPr>
        <w:t>图</w:t>
      </w:r>
      <w:r>
        <w:rPr>
          <w:rFonts w:hint="eastAsia"/>
          <w:snapToGrid/>
        </w:rPr>
        <w:t>1</w:t>
      </w:r>
      <w:r>
        <w:rPr>
          <w:snapToGrid/>
        </w:rPr>
        <w:t xml:space="preserve"> MEMD</w:t>
      </w:r>
      <w:r>
        <w:rPr>
          <w:snapToGrid/>
        </w:rPr>
        <w:t>算法的嵌入实例</w:t>
      </w:r>
    </w:p>
    <w:p w:rsidR="002A64B7" w:rsidRDefault="002A64B7" w:rsidP="00D62332">
      <w:pPr>
        <w:spacing w:line="400" w:lineRule="exac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v:shape id="_x0000_i1230" type="#_x0000_t75" style="width:9.75pt;height:10.5pt" o:ole="">
            <v:imagedata r:id="rId83" o:title=""/>
          </v:shape>
          <o:OLEObject Type="Embed" ProgID="Equation.DSMT4" ShapeID="_x0000_i1230" DrawAspect="Content" ObjectID="_1541336104" r:id="rId366"/>
        </w:object>
      </w:r>
      <w:r>
        <w:t>通常取值较小</w:t>
      </w:r>
      <w:r>
        <w:rPr>
          <w:rFonts w:hint="eastAsia"/>
        </w:rPr>
        <w:t xml:space="preserve">, </w:t>
      </w:r>
      <w:r>
        <w:t>当</w:t>
      </w:r>
      <w:r w:rsidRPr="002D7A23">
        <w:rPr>
          <w:position w:val="-6"/>
        </w:rPr>
        <w:object w:dxaOrig="200" w:dyaOrig="220">
          <v:shape id="_x0000_i1231" type="#_x0000_t75" style="width:9.75pt;height:10.5pt" o:ole="">
            <v:imagedata r:id="rId83" o:title=""/>
          </v:shape>
          <o:OLEObject Type="Embed" ProgID="Equation.DSMT4" ShapeID="_x0000_i1231" DrawAspect="Content" ObjectID="_1541336105" r:id="rId367"/>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v:shape id="_x0000_i1232" type="#_x0000_t75" style="width:15.75pt;height:12.75pt" o:ole="">
            <v:imagedata r:id="rId52" o:title=""/>
          </v:shape>
          <o:OLEObject Type="Embed" ProgID="Equation.DSMT4" ShapeID="_x0000_i1232" DrawAspect="Content" ObjectID="_1541336106" r:id="rId368"/>
        </w:object>
      </w:r>
      <w:r>
        <w:rPr>
          <w:rFonts w:hint="eastAsia"/>
        </w:rPr>
        <w:t xml:space="preserve">, </w:t>
      </w:r>
      <w:r>
        <w:rPr>
          <w:rFonts w:hint="eastAsia"/>
        </w:rPr>
        <w:t>当</w:t>
      </w:r>
      <w:r w:rsidRPr="002D7A23">
        <w:rPr>
          <w:position w:val="-6"/>
        </w:rPr>
        <w:object w:dxaOrig="200" w:dyaOrig="220">
          <v:shape id="_x0000_i1233" type="#_x0000_t75" style="width:9.75pt;height:10.5pt" o:ole="">
            <v:imagedata r:id="rId83" o:title=""/>
          </v:shape>
          <o:OLEObject Type="Embed" ProgID="Equation.DSMT4" ShapeID="_x0000_i1233" DrawAspect="Content" ObjectID="_1541336107" r:id="rId369"/>
        </w:object>
      </w:r>
      <w:r>
        <w:t>取值较大</w:t>
      </w:r>
      <w:r>
        <w:rPr>
          <w:rFonts w:hint="eastAsia"/>
        </w:rPr>
        <w:t xml:space="preserve">, </w:t>
      </w:r>
      <w:r>
        <w:rPr>
          <w:rFonts w:hint="eastAsia"/>
        </w:rPr>
        <w:t>会对嵌入载体产</w:t>
      </w:r>
      <w:r>
        <w:rPr>
          <w:rFonts w:hint="eastAsia"/>
        </w:rPr>
        <w:lastRenderedPageBreak/>
        <w:t>生较大影响</w:t>
      </w:r>
      <w:r>
        <w:rPr>
          <w:rFonts w:hint="eastAsia"/>
        </w:rPr>
        <w:t xml:space="preserve">, </w:t>
      </w:r>
      <w:r>
        <w:rPr>
          <w:rFonts w:hint="eastAsia"/>
        </w:rPr>
        <w:t>从而降低安全性</w:t>
      </w:r>
      <w:r>
        <w:rPr>
          <w:rFonts w:hint="eastAsia"/>
        </w:rPr>
        <w:t>.</w:t>
      </w:r>
    </w:p>
    <w:p w:rsidR="00F937F6" w:rsidRDefault="00F937F6" w:rsidP="00F937F6">
      <w:pPr>
        <w:spacing w:line="400" w:lineRule="exact"/>
        <w:rPr>
          <w:snapToGrid/>
        </w:rPr>
      </w:pPr>
      <w:r>
        <w:rPr>
          <w:rFonts w:hint="eastAsia"/>
        </w:rPr>
        <w:t>以上文献</w:t>
      </w:r>
      <w:r>
        <w:rPr>
          <w:rFonts w:hint="eastAsia"/>
        </w:rPr>
        <w:t>[8</w:t>
      </w:r>
      <w:r>
        <w:t>,14-18]</w:t>
      </w:r>
      <w:r>
        <w:rPr>
          <w:rFonts w:hint="eastAsia"/>
        </w:rPr>
        <w:t>的基本出发</w:t>
      </w:r>
      <w:r>
        <w:rPr>
          <w:rStyle w:val="ab"/>
        </w:rPr>
        <w:commentReference w:id="62"/>
      </w:r>
      <w:r>
        <w:rPr>
          <w:rFonts w:hint="eastAsia"/>
        </w:rPr>
        <w:t>点是选取特殊的基向量</w:t>
      </w:r>
      <w:r>
        <w:rPr>
          <w:rFonts w:hint="eastAsia"/>
        </w:rPr>
        <w:t>,</w:t>
      </w:r>
      <w:r>
        <w:rPr>
          <w:rFonts w:hint="eastAsia"/>
        </w:rPr>
        <w:t>通过特定的基向量组合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sidR="00E30F1B">
        <w:rPr>
          <w:rFonts w:hint="eastAsia"/>
        </w:rPr>
        <w:t xml:space="preserve">, </w:t>
      </w:r>
      <w:r w:rsidR="00E30F1B">
        <w:rPr>
          <w:rFonts w:hint="eastAsia"/>
        </w:rPr>
        <w:t>而特殊的基向量一方面</w:t>
      </w:r>
      <w:r w:rsidR="00E30F1B">
        <w:rPr>
          <w:rFonts w:hint="eastAsia"/>
          <w:snapToGrid/>
        </w:rPr>
        <w:t>会降低密写的安全性</w:t>
      </w:r>
      <w:r w:rsidR="00E30F1B">
        <w:rPr>
          <w:rFonts w:hint="eastAsia"/>
          <w:snapToGrid/>
        </w:rPr>
        <w:t xml:space="preserve">, </w:t>
      </w:r>
      <w:r w:rsidR="00E30F1B">
        <w:rPr>
          <w:rFonts w:hint="eastAsia"/>
          <w:snapToGrid/>
        </w:rPr>
        <w:t>而另一方面会使得基向量难以选取和构造以达到嵌入策略所对应的最大嵌入容量，例如文献</w:t>
      </w:r>
      <w:r w:rsidR="00E30F1B">
        <w:rPr>
          <w:rFonts w:hint="eastAsia"/>
          <w:snapToGrid/>
        </w:rPr>
        <w:t>[14]</w:t>
      </w:r>
      <w:r w:rsidR="00E30F1B">
        <w:rPr>
          <w:rFonts w:hint="eastAsia"/>
          <w:snapToGrid/>
        </w:rPr>
        <w:t>，当</w:t>
      </w:r>
      <w:r w:rsidR="00D1000D" w:rsidRPr="00A31D8B">
        <w:rPr>
          <w:snapToGrid/>
          <w:position w:val="-6"/>
        </w:rPr>
        <w:object w:dxaOrig="560" w:dyaOrig="279">
          <v:shape id="_x0000_i1234" type="#_x0000_t75" style="width:22.15pt;height:11.25pt" o:ole="">
            <v:imagedata r:id="rId244" o:title=""/>
          </v:shape>
          <o:OLEObject Type="Embed" ProgID="Equation.DSMT4" ShapeID="_x0000_i1234" DrawAspect="Content" ObjectID="_1541336108" r:id="rId370"/>
        </w:object>
      </w:r>
      <w:r w:rsidR="00E30F1B">
        <w:rPr>
          <w:rFonts w:hint="eastAsia"/>
          <w:snapToGrid/>
        </w:rPr>
        <w:t>时，文献</w:t>
      </w:r>
      <w:r w:rsidR="00E30F1B">
        <w:rPr>
          <w:rFonts w:hint="eastAsia"/>
          <w:snapToGrid/>
        </w:rPr>
        <w:t>[16]</w:t>
      </w:r>
      <w:r w:rsidR="00E30F1B">
        <w:rPr>
          <w:rFonts w:hint="eastAsia"/>
          <w:snapToGrid/>
        </w:rPr>
        <w:t>和文献</w:t>
      </w:r>
      <w:r w:rsidR="00E30F1B">
        <w:rPr>
          <w:rFonts w:hint="eastAsia"/>
          <w:snapToGrid/>
        </w:rPr>
        <w:t>[17].</w:t>
      </w:r>
      <w:r w:rsidR="00E30F1B">
        <w:rPr>
          <w:rFonts w:hint="eastAsia"/>
          <w:snapToGrid/>
        </w:rPr>
        <w:t>文献</w:t>
      </w:r>
      <w:r w:rsidR="00E30F1B">
        <w:rPr>
          <w:rFonts w:hint="eastAsia"/>
          <w:snapToGrid/>
        </w:rPr>
        <w:t>[8,</w:t>
      </w:r>
      <w:r w:rsidR="00E30F1B">
        <w:rPr>
          <w:snapToGrid/>
        </w:rPr>
        <w:t>15,18]</w:t>
      </w:r>
      <w:r w:rsidR="00E30F1B">
        <w:rPr>
          <w:rFonts w:hint="eastAsia"/>
          <w:snapToGrid/>
        </w:rPr>
        <w:t>尽管能达到所给出嵌入策略的最大嵌入容量</w:t>
      </w:r>
      <w:r w:rsidR="00E30F1B">
        <w:rPr>
          <w:rFonts w:hint="eastAsia"/>
          <w:snapToGrid/>
        </w:rPr>
        <w:t xml:space="preserve">, </w:t>
      </w:r>
      <w:r w:rsidR="00E30F1B">
        <w:rPr>
          <w:snapToGrid/>
        </w:rPr>
        <w:t>但仅能提供有有限的几种调整方案</w:t>
      </w:r>
      <w:r w:rsidR="00E30F1B">
        <w:rPr>
          <w:rFonts w:hint="eastAsia"/>
          <w:snapToGrid/>
        </w:rPr>
        <w:t xml:space="preserve">, </w:t>
      </w:r>
      <w:r w:rsidR="00E30F1B">
        <w:rPr>
          <w:rFonts w:hint="eastAsia"/>
          <w:snapToGrid/>
        </w:rPr>
        <w:t>对于文献</w:t>
      </w:r>
      <w:r w:rsidR="00E30F1B">
        <w:rPr>
          <w:rFonts w:hint="eastAsia"/>
          <w:snapToGrid/>
        </w:rPr>
        <w:t>[8]</w:t>
      </w:r>
      <w:r w:rsidR="00E30F1B">
        <w:rPr>
          <w:snapToGrid/>
        </w:rPr>
        <w:t xml:space="preserve">, </w:t>
      </w:r>
      <w:r w:rsidR="00E30F1B">
        <w:rPr>
          <w:snapToGrid/>
        </w:rPr>
        <w:t>仅能</w:t>
      </w:r>
      <w:r w:rsidR="00E30F1B">
        <w:rPr>
          <w:rFonts w:hint="eastAsia"/>
          <w:snapToGrid/>
        </w:rPr>
        <w:t>对</w:t>
      </w:r>
      <w:r w:rsidR="00E30F1B">
        <w:rPr>
          <w:rFonts w:hint="eastAsia"/>
          <w:i/>
        </w:rPr>
        <w:t>n</w:t>
      </w:r>
      <w:r w:rsidR="00E30F1B">
        <w:rPr>
          <w:rFonts w:hint="eastAsia"/>
          <w:snapToGrid/>
        </w:rPr>
        <w:t>个载体数据调整</w:t>
      </w:r>
      <w:r w:rsidR="00E30F1B">
        <w:rPr>
          <w:rFonts w:hint="eastAsia"/>
          <w:snapToGrid/>
        </w:rPr>
        <w:t>1</w:t>
      </w:r>
      <w:r w:rsidR="00E30F1B">
        <w:rPr>
          <w:rFonts w:hint="eastAsia"/>
          <w:snapToGrid/>
        </w:rPr>
        <w:t>个</w:t>
      </w:r>
      <w:r w:rsidR="00E30F1B">
        <w:rPr>
          <w:rFonts w:hint="eastAsia"/>
        </w:rPr>
        <w:t>嵌入</w:t>
      </w:r>
      <w:r w:rsidR="00E30F1B">
        <w:rPr>
          <w:rFonts w:hint="eastAsia"/>
        </w:rPr>
        <w:t xml:space="preserve">, </w:t>
      </w:r>
      <w:r w:rsidR="00E30F1B">
        <w:rPr>
          <w:rFonts w:hint="eastAsia"/>
        </w:rPr>
        <w:t>对于文献</w:t>
      </w:r>
      <w:r w:rsidR="00E30F1B">
        <w:rPr>
          <w:rFonts w:hint="eastAsia"/>
        </w:rPr>
        <w:t>[15</w:t>
      </w:r>
      <w:r w:rsidR="00E30F1B">
        <w:t>,18</w:t>
      </w:r>
      <w:r w:rsidR="00E30F1B">
        <w:rPr>
          <w:rFonts w:hint="eastAsia"/>
        </w:rPr>
        <w:t>]</w:t>
      </w:r>
      <w:r w:rsidR="00E30F1B">
        <w:t>仅能对所有的像素进行调整和不调整</w:t>
      </w:r>
      <w:r w:rsidR="00E30F1B">
        <w:rPr>
          <w:rFonts w:hint="eastAsia"/>
        </w:rPr>
        <w:t>进行</w:t>
      </w:r>
      <w:r w:rsidR="00E30F1B">
        <w:t>嵌入</w:t>
      </w:r>
      <w:r w:rsidR="00E30F1B">
        <w:rPr>
          <w:rFonts w:hint="eastAsia"/>
        </w:rPr>
        <w:t xml:space="preserve">, </w:t>
      </w:r>
      <w:r w:rsidR="00E30F1B">
        <w:t>导致现有的</w:t>
      </w:r>
      <w:r w:rsidR="00E30F1B">
        <w:t>EMD</w:t>
      </w:r>
      <w:r w:rsidR="00E30F1B">
        <w:t>嵌入方法适用面较窄</w:t>
      </w:r>
      <w:r w:rsidR="00E30F1B">
        <w:rPr>
          <w:rFonts w:hint="eastAsia"/>
        </w:rPr>
        <w:t xml:space="preserve">, </w:t>
      </w:r>
      <w:r w:rsidR="00E30F1B">
        <w:rPr>
          <w:rFonts w:hint="eastAsia"/>
        </w:rPr>
        <w:t>从而</w:t>
      </w:r>
      <w:r w:rsidR="00E30F1B">
        <w:rPr>
          <w:rFonts w:hint="eastAsia"/>
          <w:snapToGrid/>
        </w:rPr>
        <w:t>不能在图像视觉嵌入质量和嵌入容量上进行较好地折中</w:t>
      </w:r>
      <w:r w:rsidR="00E30F1B">
        <w:rPr>
          <w:rFonts w:hint="eastAsia"/>
          <w:snapToGrid/>
        </w:rPr>
        <w:t>.</w:t>
      </w:r>
    </w:p>
    <w:p w:rsidR="00E73903" w:rsidRDefault="00E73903" w:rsidP="00F937F6">
      <w:pPr>
        <w:spacing w:line="400" w:lineRule="exact"/>
        <w:rPr>
          <w:snapToGrid/>
        </w:rPr>
      </w:pPr>
      <w:r>
        <w:rPr>
          <w:rFonts w:hint="eastAsia"/>
          <w:snapToGrid/>
        </w:rPr>
        <w:t>同以上文献</w:t>
      </w:r>
      <w:r>
        <w:rPr>
          <w:rFonts w:hint="eastAsia"/>
        </w:rPr>
        <w:t>[8</w:t>
      </w:r>
      <w:r>
        <w:t>,14-18]</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63"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sidRPr="00E73903">
        <w:rPr>
          <w:rFonts w:hint="eastAsia"/>
          <w:snapToGrid/>
          <w:highlight w:val="lightGray"/>
        </w:rPr>
        <w:t>避免了文献</w:t>
      </w:r>
      <w:r>
        <w:rPr>
          <w:rFonts w:hint="eastAsia"/>
        </w:rPr>
        <w:t>[8</w:t>
      </w:r>
      <w:r>
        <w:t>,14-18]</w:t>
      </w:r>
      <w:r>
        <w:rPr>
          <w:rFonts w:hint="eastAsia"/>
          <w:snapToGrid/>
          <w:highlight w:val="lightGray"/>
        </w:rPr>
        <w:t>选取特殊的基向量</w:t>
      </w:r>
      <w:r>
        <w:rPr>
          <w:rFonts w:hint="eastAsia"/>
          <w:snapToGrid/>
        </w:rPr>
        <w:t xml:space="preserve">. </w:t>
      </w:r>
      <w:r>
        <w:rPr>
          <w:rFonts w:hint="eastAsia"/>
        </w:rPr>
        <w:t>为避免文献</w:t>
      </w:r>
      <w:r>
        <w:rPr>
          <w:rFonts w:hint="eastAsia"/>
        </w:rPr>
        <w:t>[16-18]</w:t>
      </w:r>
      <w:r>
        <w:rPr>
          <w:rFonts w:hint="eastAsia"/>
        </w:rPr>
        <w:t>对载体修改量较大</w:t>
      </w:r>
      <w:r>
        <w:rPr>
          <w:rFonts w:hint="eastAsia"/>
        </w:rPr>
        <w:t>,</w:t>
      </w:r>
      <w:r>
        <w:rPr>
          <w:snapToGrid/>
        </w:rPr>
        <w:t>本文将对每个载体像素的最大修改量控制为</w:t>
      </w:r>
      <w:r w:rsidRPr="002A64B7">
        <w:rPr>
          <w:snapToGrid/>
          <w:position w:val="-4"/>
        </w:rPr>
        <w:object w:dxaOrig="300" w:dyaOrig="260">
          <v:shape id="_x0000_i1235" type="#_x0000_t75" alt="" style="width:15.75pt;height:12.75pt" o:ole="">
            <v:imagedata r:id="rId371" o:title=""/>
          </v:shape>
          <o:OLEObject Type="Embed" ProgID="Equation.DSMT4" ShapeID="_x0000_i1235" DrawAspect="Content" ObjectID="_1541336109" r:id="rId372"/>
        </w:object>
      </w:r>
      <w:r>
        <w:rPr>
          <w:rFonts w:hint="eastAsia"/>
          <w:snapToGrid/>
        </w:rPr>
        <w:t xml:space="preserve">, </w:t>
      </w:r>
      <w:r>
        <w:rPr>
          <w:rFonts w:hint="eastAsia"/>
          <w:snapToGrid/>
        </w:rPr>
        <w:t>将少量</w:t>
      </w:r>
      <w:r>
        <w:rPr>
          <w:snapToGrid/>
        </w:rPr>
        <w:t>溢出像素的修改量控制为</w:t>
      </w:r>
      <w:r w:rsidRPr="002A64B7">
        <w:rPr>
          <w:snapToGrid/>
          <w:position w:val="-4"/>
        </w:rPr>
        <w:object w:dxaOrig="320" w:dyaOrig="260">
          <v:shape id="_x0000_i1236" type="#_x0000_t75" alt="" style="width:15.75pt;height:12.75pt" o:ole="">
            <v:imagedata r:id="rId373" o:title=""/>
          </v:shape>
          <o:OLEObject Type="Embed" ProgID="Equation.DSMT4" ShapeID="_x0000_i1236" DrawAspect="Content" ObjectID="_1541336110" r:id="rId374"/>
        </w:object>
      </w:r>
      <w:r>
        <w:rPr>
          <w:snapToGrid/>
        </w:rPr>
        <w:t>,</w:t>
      </w:r>
      <w:r>
        <w:rPr>
          <w:snapToGrid/>
        </w:rPr>
        <w:t>以减少对嵌入载体的视觉质量影响</w:t>
      </w:r>
      <w:r>
        <w:rPr>
          <w:rFonts w:hint="eastAsia"/>
          <w:snapToGrid/>
        </w:rPr>
        <w:t>.</w:t>
      </w:r>
      <w:r w:rsidR="00D51B3B">
        <w:rPr>
          <w:rFonts w:hint="eastAsia"/>
          <w:snapToGrid/>
        </w:rPr>
        <w:t>为进一步提高安全性</w:t>
      </w:r>
      <w:r w:rsidR="00D51B3B">
        <w:rPr>
          <w:rFonts w:hint="eastAsia"/>
          <w:snapToGrid/>
        </w:rPr>
        <w:t xml:space="preserve">, </w:t>
      </w:r>
      <w:r w:rsidR="00D51B3B">
        <w:rPr>
          <w:rFonts w:hint="eastAsia"/>
          <w:snapToGrid/>
        </w:rPr>
        <w:t>给出了一种基于</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的数字图像密写方法</w:t>
      </w:r>
      <w:r w:rsidR="00D51B3B">
        <w:rPr>
          <w:rFonts w:hint="eastAsia"/>
          <w:snapToGrid/>
        </w:rPr>
        <w:t xml:space="preserve">, </w:t>
      </w:r>
      <w:r w:rsidR="00D51B3B">
        <w:rPr>
          <w:rFonts w:hint="eastAsia"/>
          <w:snapToGrid/>
        </w:rPr>
        <w:t>首先将载体图像扫描为</w:t>
      </w:r>
      <w:r w:rsidR="00D51B3B">
        <w:rPr>
          <w:snapToGrid/>
        </w:rPr>
        <w:t>1</w:t>
      </w:r>
      <w:r w:rsidR="00D51B3B">
        <w:rPr>
          <w:rFonts w:hint="eastAsia"/>
          <w:snapToGrid/>
        </w:rPr>
        <w:t>维序列</w:t>
      </w:r>
      <w:r w:rsidR="00D51B3B">
        <w:rPr>
          <w:rFonts w:hint="eastAsia"/>
          <w:snapToGrid/>
        </w:rPr>
        <w:t xml:space="preserve">, </w:t>
      </w:r>
      <w:r w:rsidR="00D51B3B">
        <w:rPr>
          <w:rFonts w:hint="eastAsia"/>
          <w:snapToGrid/>
        </w:rPr>
        <w:t>通过用户密钥结合混沌映射来随机指派嵌密元素数量和最多调整的嵌密元素数量并生成秘密信息组合数和嵌密元素调整表</w:t>
      </w:r>
      <w:r w:rsidR="00D51B3B">
        <w:rPr>
          <w:rFonts w:hint="eastAsia"/>
          <w:snapToGrid/>
        </w:rPr>
        <w:t xml:space="preserve">; </w:t>
      </w:r>
      <w:r w:rsidR="00D51B3B">
        <w:rPr>
          <w:rFonts w:hint="eastAsia"/>
          <w:snapToGrid/>
        </w:rPr>
        <w:t>然后依据嵌密元素数量和秘密组合数分别从载体元素序列和</w:t>
      </w:r>
      <w:r w:rsidR="00D51B3B">
        <w:rPr>
          <w:snapToGrid/>
        </w:rPr>
        <w:t>2</w:t>
      </w:r>
      <w:r w:rsidR="00D51B3B">
        <w:rPr>
          <w:rFonts w:hint="eastAsia"/>
          <w:snapToGrid/>
        </w:rPr>
        <w:t>进制秘密信息序列截取载体元素和</w:t>
      </w:r>
      <w:r w:rsidR="00D51B3B">
        <w:rPr>
          <w:snapToGrid/>
        </w:rPr>
        <w:t>2</w:t>
      </w:r>
      <w:r w:rsidR="00D51B3B">
        <w:rPr>
          <w:rFonts w:hint="eastAsia"/>
          <w:snapToGrid/>
        </w:rPr>
        <w:t>进制秘密信息比特</w:t>
      </w:r>
      <w:r w:rsidR="00D51B3B">
        <w:rPr>
          <w:rFonts w:hint="eastAsia"/>
          <w:snapToGrid/>
        </w:rPr>
        <w:t xml:space="preserve">; </w:t>
      </w:r>
      <w:r w:rsidR="00D51B3B">
        <w:rPr>
          <w:rFonts w:hint="eastAsia"/>
          <w:snapToGrid/>
        </w:rPr>
        <w:t>最后通过对秘密信息比特所映射的置乱嵌密元素调整表行来对截取的载体元素进行调整以嵌入秘密信息</w:t>
      </w:r>
      <w:r w:rsidR="00D51B3B">
        <w:rPr>
          <w:rFonts w:hint="eastAsia"/>
          <w:snapToGrid/>
        </w:rPr>
        <w:t>.</w:t>
      </w:r>
      <w:r w:rsidR="00D51B3B">
        <w:rPr>
          <w:rFonts w:hint="eastAsia"/>
          <w:snapToGrid/>
        </w:rPr>
        <w:t>改进的</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避免了基</w:t>
      </w:r>
      <w:r w:rsidR="00D51B3B">
        <w:rPr>
          <w:rFonts w:hint="eastAsia"/>
          <w:snapToGrid/>
        </w:rPr>
        <w:lastRenderedPageBreak/>
        <w:t>向量设置的有限性所导致的嵌入容量受限</w:t>
      </w:r>
      <w:r w:rsidR="00D51B3B">
        <w:rPr>
          <w:rFonts w:hint="eastAsia"/>
          <w:snapToGrid/>
        </w:rPr>
        <w:t xml:space="preserve">, </w:t>
      </w:r>
      <w:r w:rsidR="00D51B3B">
        <w:rPr>
          <w:snapToGrid/>
        </w:rPr>
        <w:t>并可最大化嵌入容量提高</w:t>
      </w:r>
      <w:r w:rsidR="00D51B3B">
        <w:rPr>
          <w:snapToGrid/>
        </w:rPr>
        <w:t>EMD</w:t>
      </w:r>
      <w:r w:rsidR="00D51B3B">
        <w:rPr>
          <w:snapToGrid/>
        </w:rPr>
        <w:t>嵌入方法的适用面</w:t>
      </w:r>
      <w:r w:rsidR="00D51B3B">
        <w:rPr>
          <w:rFonts w:hint="eastAsia"/>
          <w:snapToGrid/>
        </w:rPr>
        <w:t xml:space="preserve">, </w:t>
      </w:r>
      <w:r w:rsidR="00D51B3B">
        <w:rPr>
          <w:rFonts w:hint="eastAsia"/>
          <w:snapToGrid/>
        </w:rPr>
        <w:t>而结合</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的</w:t>
      </w:r>
      <w:r w:rsidR="00D51B3B" w:rsidRPr="00D51B3B">
        <w:rPr>
          <w:rFonts w:hint="eastAsia"/>
        </w:rPr>
        <w:t>安全性增强策略</w:t>
      </w:r>
      <w:r w:rsidR="00D51B3B">
        <w:rPr>
          <w:rFonts w:hint="eastAsia"/>
          <w:snapToGrid/>
        </w:rPr>
        <w:t>可通过与载体和密钥相关的嵌入提取环节来进一步增强嵌入信息的安全性</w:t>
      </w:r>
      <w:r w:rsidR="00D51B3B">
        <w:rPr>
          <w:rFonts w:hint="eastAsia"/>
          <w:snapToGrid/>
        </w:rPr>
        <w:t>.</w:t>
      </w:r>
    </w:p>
    <w:p w:rsidR="002D7A23" w:rsidRDefault="007B30F8">
      <w:pPr>
        <w:pStyle w:val="7"/>
        <w:rPr>
          <w:b/>
        </w:rPr>
      </w:pPr>
      <w:r>
        <w:rPr>
          <w:rFonts w:hint="eastAsia"/>
          <w:b/>
        </w:rPr>
        <w:t>3</w:t>
      </w:r>
      <w:r w:rsidR="00252113">
        <w:rPr>
          <w:rFonts w:hint="eastAsia"/>
          <w:b/>
        </w:rPr>
        <w:t>EMD(</w:t>
      </w:r>
      <w:r w:rsidR="00252113">
        <w:rPr>
          <w:rFonts w:hint="eastAsia"/>
          <w:b/>
          <w:i/>
        </w:rPr>
        <w:t>n</w:t>
      </w:r>
      <w:r w:rsidR="00252113">
        <w:rPr>
          <w:rFonts w:hint="eastAsia"/>
          <w:b/>
        </w:rPr>
        <w:t xml:space="preserve">, </w:t>
      </w:r>
      <w:r w:rsidR="00252113">
        <w:rPr>
          <w:rFonts w:hint="eastAsia"/>
          <w:b/>
          <w:i/>
        </w:rPr>
        <w:t>m</w:t>
      </w:r>
      <w:r w:rsidR="00252113">
        <w:rPr>
          <w:rFonts w:hint="eastAsia"/>
          <w:b/>
        </w:rPr>
        <w:t>)</w:t>
      </w:r>
      <w:r w:rsidR="00252113">
        <w:rPr>
          <w:rFonts w:hint="eastAsia"/>
          <w:b/>
        </w:rPr>
        <w:t>模型</w:t>
      </w:r>
    </w:p>
    <w:p w:rsidR="00450EFD" w:rsidRDefault="00450EFD">
      <w:pPr>
        <w:widowControl/>
        <w:jc w:val="left"/>
        <w:rPr>
          <w:snapToGrid/>
        </w:rPr>
      </w:pPr>
      <w:r>
        <w:rPr>
          <w:rFonts w:hint="eastAsia"/>
          <w:snapToGrid/>
        </w:rPr>
        <w:t>传统</w:t>
      </w:r>
      <w:r>
        <w:rPr>
          <w:rFonts w:hint="eastAsia"/>
          <w:snapToGrid/>
        </w:rPr>
        <w:t>EMD</w:t>
      </w:r>
      <w:r>
        <w:rPr>
          <w:rFonts w:hint="eastAsia"/>
          <w:snapToGrid/>
        </w:rPr>
        <w:t>方法</w:t>
      </w:r>
      <w:r w:rsidR="00E86C6A" w:rsidRPr="00E86C6A">
        <w:rPr>
          <w:rFonts w:hint="eastAsia"/>
          <w:vertAlign w:val="superscript"/>
        </w:rPr>
        <w:t>[8</w:t>
      </w:r>
      <w:r w:rsidR="00E86C6A" w:rsidRPr="00E86C6A">
        <w:rPr>
          <w:vertAlign w:val="superscript"/>
        </w:rPr>
        <w:t>,14-18]</w:t>
      </w:r>
      <w:r>
        <w:rPr>
          <w:rFonts w:hint="eastAsia"/>
          <w:snapToGrid/>
        </w:rPr>
        <w:t>的</w:t>
      </w:r>
      <w:r>
        <w:rPr>
          <w:rFonts w:hint="eastAsia"/>
        </w:rPr>
        <w:t>基本出发</w:t>
      </w:r>
      <w:r>
        <w:rPr>
          <w:rStyle w:val="ab"/>
        </w:rPr>
        <w:commentReference w:id="64"/>
      </w:r>
      <w:r>
        <w:rPr>
          <w:rFonts w:hint="eastAsia"/>
        </w:rPr>
        <w:t>点是选取特殊的基向量</w:t>
      </w:r>
      <w:r>
        <w:rPr>
          <w:rFonts w:hint="eastAsia"/>
        </w:rPr>
        <w:t>,</w:t>
      </w:r>
      <w:r>
        <w:rPr>
          <w:rFonts w:hint="eastAsia"/>
        </w:rPr>
        <w:t>通过特定的基向量组合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而另一方面会使得基向量难以选取和构造以达到嵌入策略所对应的最大嵌入容量</w:t>
      </w:r>
      <w:r w:rsidR="00E86C6A" w:rsidRPr="00E86C6A">
        <w:rPr>
          <w:rFonts w:hint="eastAsia"/>
          <w:snapToGrid/>
          <w:vertAlign w:val="superscript"/>
        </w:rPr>
        <w:t>[14, 16-17]</w:t>
      </w:r>
      <w:r>
        <w:rPr>
          <w:rFonts w:hint="eastAsia"/>
          <w:snapToGrid/>
        </w:rPr>
        <w:t>.</w:t>
      </w:r>
    </w:p>
    <w:p w:rsidR="00E86C6A" w:rsidRPr="00D27E1A" w:rsidRDefault="00E86C6A" w:rsidP="00E86C6A">
      <w:pPr>
        <w:widowControl/>
        <w:rPr>
          <w:snapToGrid/>
        </w:rPr>
      </w:pPr>
      <w:r w:rsidRPr="00D27E1A">
        <w:rPr>
          <w:rFonts w:hint="eastAsia"/>
          <w:snapToGrid/>
        </w:rPr>
        <w:t>同以上文献</w:t>
      </w:r>
      <w:r w:rsidRPr="00D27E1A">
        <w:rPr>
          <w:rFonts w:hint="eastAsia"/>
        </w:rPr>
        <w:t>[8</w:t>
      </w:r>
      <w:r w:rsidRPr="00D27E1A">
        <w:t>,14-18]</w:t>
      </w:r>
      <w:r w:rsidRPr="00D27E1A">
        <w:rPr>
          <w:rFonts w:hint="eastAsia"/>
          <w:snapToGrid/>
        </w:rPr>
        <w:t>不同，本文给出了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Pr="00D27E1A">
        <w:rPr>
          <w:rFonts w:hint="eastAsia"/>
          <w:snapToGrid/>
        </w:rPr>
        <w:t>,</w:t>
      </w:r>
      <w:r w:rsidR="00D27E1A" w:rsidRPr="00D27E1A">
        <w:rPr>
          <w:rFonts w:hint="eastAsia"/>
          <w:snapToGrid/>
        </w:rPr>
        <w:t>是剔除了传统</w:t>
      </w:r>
      <w:r w:rsidR="00D27E1A" w:rsidRPr="00D27E1A">
        <w:rPr>
          <w:rFonts w:hint="eastAsia"/>
          <w:snapToGrid/>
        </w:rPr>
        <w:t>EMD</w:t>
      </w:r>
      <w:r w:rsidR="00D27E1A" w:rsidRPr="00D27E1A">
        <w:rPr>
          <w:rFonts w:hint="eastAsia"/>
          <w:snapToGrid/>
        </w:rPr>
        <w:t>方法中的基向量</w:t>
      </w:r>
      <w:r w:rsidR="00D27E1A" w:rsidRPr="00D27E1A">
        <w:rPr>
          <w:rFonts w:hint="eastAsia"/>
          <w:snapToGrid/>
        </w:rPr>
        <w:t>.</w:t>
      </w:r>
      <w:r w:rsidRPr="00D27E1A">
        <w:rPr>
          <w:rFonts w:hint="eastAsia"/>
          <w:snapToGrid/>
        </w:rPr>
        <w:t>所提模型通过计算</w:t>
      </w:r>
      <w:r w:rsidRPr="00D27E1A">
        <w:rPr>
          <w:i/>
          <w:snapToGrid/>
        </w:rPr>
        <w:t>n</w:t>
      </w:r>
      <w:r w:rsidRPr="00D27E1A">
        <w:rPr>
          <w:rFonts w:hint="eastAsia"/>
          <w:snapToGrid/>
        </w:rPr>
        <w:t>个载体数据中最多调整</w:t>
      </w:r>
      <w:r w:rsidRPr="00D27E1A">
        <w:rPr>
          <w:i/>
          <w:snapToGrid/>
        </w:rPr>
        <w:t>m</w:t>
      </w:r>
      <w:r w:rsidRPr="00D27E1A">
        <w:rPr>
          <w:rFonts w:hint="eastAsia"/>
          <w:snapToGrid/>
        </w:rPr>
        <w:t>个数据形成嵌密元素调整表</w:t>
      </w:r>
      <w:r w:rsidRPr="00D27E1A">
        <w:rPr>
          <w:rFonts w:hint="eastAsia"/>
          <w:snapToGrid/>
        </w:rPr>
        <w:t xml:space="preserve">, </w:t>
      </w:r>
      <w:r w:rsidRPr="00D27E1A">
        <w:rPr>
          <w:rFonts w:hint="eastAsia"/>
          <w:snapToGrid/>
        </w:rPr>
        <w:t>通过选取嵌密元素调整表行来对载体数据进行调整以嵌入秘密信息</w:t>
      </w:r>
      <w:r w:rsidRPr="00D27E1A">
        <w:rPr>
          <w:rFonts w:hint="eastAsia"/>
          <w:snapToGrid/>
        </w:rPr>
        <w:t xml:space="preserve">. </w:t>
      </w:r>
      <w:r w:rsidRPr="00D27E1A">
        <w:rPr>
          <w:rFonts w:hint="eastAsia"/>
          <w:snapToGrid/>
        </w:rPr>
        <w:t>避免了文献</w:t>
      </w:r>
      <w:r w:rsidRPr="00D27E1A">
        <w:rPr>
          <w:rFonts w:hint="eastAsia"/>
        </w:rPr>
        <w:t>[8</w:t>
      </w:r>
      <w:r w:rsidRPr="00D27E1A">
        <w:t>,14-18]</w:t>
      </w:r>
      <w:r w:rsidRPr="00D27E1A">
        <w:rPr>
          <w:rFonts w:hint="eastAsia"/>
          <w:snapToGrid/>
        </w:rPr>
        <w:t>选取特殊的基向量</w:t>
      </w:r>
      <w:r w:rsidRPr="00D27E1A">
        <w:rPr>
          <w:rFonts w:hint="eastAsia"/>
          <w:snapToGrid/>
        </w:rPr>
        <w:t xml:space="preserve">, </w:t>
      </w:r>
      <w:r w:rsidRPr="00D27E1A">
        <w:rPr>
          <w:rFonts w:hint="eastAsia"/>
          <w:snapToGrid/>
        </w:rPr>
        <w:t>同时避免了文献</w:t>
      </w:r>
      <w:r w:rsidRPr="00D27E1A">
        <w:rPr>
          <w:rFonts w:hint="eastAsia"/>
          <w:snapToGrid/>
        </w:rPr>
        <w:t>[16-18]</w:t>
      </w:r>
      <w:r w:rsidRPr="00D27E1A">
        <w:t>会对嵌入掩体视觉质量产生较大影响</w:t>
      </w:r>
      <w:r w:rsidRPr="00D27E1A">
        <w:rPr>
          <w:rFonts w:hint="eastAsia"/>
        </w:rPr>
        <w:t>.</w:t>
      </w:r>
    </w:p>
    <w:p w:rsidR="00E86C6A" w:rsidRDefault="00D12DC6" w:rsidP="00E86C6A">
      <w:pPr>
        <w:widowControl/>
        <w:rPr>
          <w:snapToGrid/>
        </w:rPr>
      </w:pPr>
      <w:r>
        <w:rPr>
          <w:rFonts w:hint="eastAsia"/>
          <w:snapToGrid/>
        </w:rPr>
        <w:t>记</w:t>
      </w:r>
      <w:r w:rsidR="00D1000D" w:rsidRPr="002D7A23">
        <w:rPr>
          <w:position w:val="-12"/>
        </w:rPr>
        <w:object w:dxaOrig="460" w:dyaOrig="360">
          <v:shape id="_x0000_i1237" type="#_x0000_t75" style="width:21pt;height:16.15pt" o:ole="">
            <v:imagedata r:id="rId375" o:title=""/>
          </v:shape>
          <o:OLEObject Type="Embed" ProgID="Equation.DSMT4" ShapeID="_x0000_i1237" DrawAspect="Content" ObjectID="_1541336111" r:id="rId376"/>
        </w:object>
      </w:r>
      <w:r w:rsidR="00B65EA4">
        <w:rPr>
          <w:rFonts w:hint="eastAsia"/>
          <w:snapToGrid/>
        </w:rPr>
        <w:t>为</w:t>
      </w:r>
      <w:r w:rsidR="00D27E1A" w:rsidRPr="00D27E1A">
        <w:rPr>
          <w:rFonts w:hint="eastAsia"/>
          <w:snapToGrid/>
        </w:rPr>
        <w:t>载体向量</w:t>
      </w:r>
      <w:r w:rsidR="00D1000D" w:rsidRPr="00D27E1A">
        <w:rPr>
          <w:snapToGrid/>
          <w:position w:val="-12"/>
        </w:rPr>
        <w:object w:dxaOrig="1920" w:dyaOrig="360">
          <v:shape id="_x0000_i1238" type="#_x0000_t75" style="width:81.4pt;height:15.75pt" o:ole="">
            <v:imagedata r:id="rId91" o:title=""/>
          </v:shape>
          <o:OLEObject Type="Embed" ProgID="Equation.DSMT4" ShapeID="_x0000_i1238" DrawAspect="Content" ObjectID="_1541336112" r:id="rId377"/>
        </w:object>
      </w:r>
      <w:r w:rsidR="00015E26" w:rsidRPr="00015E26">
        <w:rPr>
          <w:rFonts w:hint="eastAsia"/>
          <w:snapToGrid/>
        </w:rPr>
        <w:t>,</w:t>
      </w:r>
      <w:r w:rsidR="00015E26">
        <w:rPr>
          <w:rFonts w:hint="eastAsia"/>
          <w:snapToGrid/>
          <w:position w:val="-12"/>
        </w:rPr>
        <w:t xml:space="preserve"> </w:t>
      </w:r>
      <w:r>
        <w:rPr>
          <w:rFonts w:hint="eastAsia"/>
          <w:snapToGrid/>
        </w:rPr>
        <w:t>任取</w:t>
      </w:r>
      <w:r w:rsidRPr="00D27E1A">
        <w:rPr>
          <w:i/>
          <w:snapToGrid/>
        </w:rPr>
        <w:t>m</w:t>
      </w:r>
      <w:r w:rsidRPr="00D27E1A">
        <w:rPr>
          <w:rFonts w:hint="eastAsia"/>
          <w:snapToGrid/>
        </w:rPr>
        <w:t>个数据</w:t>
      </w:r>
      <w:r>
        <w:rPr>
          <w:rFonts w:hint="eastAsia"/>
          <w:snapToGrid/>
        </w:rPr>
        <w:t>进行调整嵌入的秘密信息组合数</w:t>
      </w:r>
      <w:r w:rsidR="00B65EA4">
        <w:rPr>
          <w:rFonts w:hint="eastAsia"/>
          <w:snapToGrid/>
        </w:rPr>
        <w:t>，其计算方法</w:t>
      </w:r>
      <w:r>
        <w:rPr>
          <w:rFonts w:hint="eastAsia"/>
          <w:snapToGrid/>
        </w:rPr>
        <w:t>如式</w:t>
      </w:r>
      <w:r>
        <w:rPr>
          <w:rFonts w:hint="eastAsia"/>
          <w:snapToGrid/>
        </w:rPr>
        <w:t>(13)</w:t>
      </w:r>
      <w:r>
        <w:rPr>
          <w:rFonts w:hint="eastAsia"/>
          <w:snapToGrid/>
        </w:rPr>
        <w:t>所示</w:t>
      </w:r>
      <w:r>
        <w:rPr>
          <w:rFonts w:hint="eastAsia"/>
          <w:snapToGrid/>
        </w:rPr>
        <w:t>:</w:t>
      </w:r>
    </w:p>
    <w:tbl>
      <w:tblPr>
        <w:tblW w:w="4706" w:type="dxa"/>
        <w:tblLayout w:type="fixed"/>
        <w:tblLook w:val="04A0"/>
      </w:tblPr>
      <w:tblGrid>
        <w:gridCol w:w="4077"/>
        <w:gridCol w:w="629"/>
      </w:tblGrid>
      <w:tr w:rsidR="00D12DC6" w:rsidTr="00015E26">
        <w:tc>
          <w:tcPr>
            <w:tcW w:w="4077" w:type="dxa"/>
          </w:tcPr>
          <w:p w:rsidR="00D12DC6" w:rsidRPr="00460678" w:rsidRDefault="00D1000D" w:rsidP="00015E26">
            <w:pPr>
              <w:ind w:firstLine="0"/>
              <w:jc w:val="center"/>
              <w:rPr>
                <w:snapToGrid/>
                <w:position w:val="-12"/>
              </w:rPr>
            </w:pPr>
            <w:r w:rsidRPr="002D7A23">
              <w:rPr>
                <w:position w:val="-28"/>
                <w:sz w:val="28"/>
                <w:szCs w:val="28"/>
              </w:rPr>
              <w:object w:dxaOrig="2079" w:dyaOrig="680">
                <v:shape id="_x0000_i1239" type="#_x0000_t75" style="width:86.25pt;height:27.75pt" o:ole="">
                  <v:imagedata r:id="rId378" o:title=""/>
                </v:shape>
                <o:OLEObject Type="Embed" ProgID="Equation.DSMT4" ShapeID="_x0000_i1239" DrawAspect="Content" ObjectID="_1541336113" r:id="rId379"/>
              </w:object>
            </w:r>
          </w:p>
        </w:tc>
        <w:tc>
          <w:tcPr>
            <w:tcW w:w="629" w:type="dxa"/>
            <w:vAlign w:val="center"/>
          </w:tcPr>
          <w:p w:rsidR="00D12DC6" w:rsidRDefault="00D12DC6" w:rsidP="00D12DC6">
            <w:pPr>
              <w:ind w:leftChars="-103" w:right="104" w:hangingChars="103" w:hanging="214"/>
              <w:jc w:val="right"/>
              <w:rPr>
                <w:snapToGrid/>
              </w:rPr>
            </w:pPr>
            <w:r>
              <w:rPr>
                <w:rFonts w:hint="eastAsia"/>
                <w:snapToGrid/>
              </w:rPr>
              <w:t>(</w:t>
            </w:r>
            <w:r>
              <w:rPr>
                <w:snapToGrid/>
              </w:rPr>
              <w:t>13</w:t>
            </w:r>
            <w:r>
              <w:rPr>
                <w:rFonts w:hint="eastAsia"/>
                <w:snapToGrid/>
              </w:rPr>
              <w:t>)</w:t>
            </w:r>
          </w:p>
        </w:tc>
      </w:tr>
    </w:tbl>
    <w:p w:rsidR="00B65EA4" w:rsidRDefault="00B65EA4" w:rsidP="00E86C6A">
      <w:pPr>
        <w:widowControl/>
      </w:pPr>
      <w:r>
        <w:t>式</w:t>
      </w:r>
      <w:r>
        <w:t>(</w:t>
      </w:r>
      <w:r>
        <w:rPr>
          <w:rFonts w:hint="eastAsia"/>
        </w:rPr>
        <w:t>13</w:t>
      </w:r>
      <w:r>
        <w:t>)</w:t>
      </w:r>
      <w:r>
        <w:t>中</w:t>
      </w:r>
      <w:r>
        <w:rPr>
          <w:rFonts w:hint="eastAsia"/>
        </w:rPr>
        <w:t xml:space="preserve">, </w:t>
      </w:r>
      <w:r w:rsidRPr="002D7A23">
        <w:rPr>
          <w:position w:val="-12"/>
        </w:rPr>
        <w:object w:dxaOrig="300" w:dyaOrig="380">
          <v:shape id="_x0000_i1240" type="#_x0000_t75" style="width:15.75pt;height:18.75pt" o:ole="">
            <v:imagedata r:id="rId380" o:title=""/>
          </v:shape>
          <o:OLEObject Type="Embed" ProgID="Equation.DSMT4" ShapeID="_x0000_i1240" DrawAspect="Content" ObjectID="_1541336114" r:id="rId381"/>
        </w:object>
      </w:r>
      <w:r>
        <w:t>表示</w:t>
      </w:r>
      <w:r>
        <w:rPr>
          <w:i/>
        </w:rPr>
        <w:t>n</w:t>
      </w:r>
      <w:r>
        <w:t>个嵌密元素仅改变</w:t>
      </w:r>
      <w:r>
        <w:rPr>
          <w:rFonts w:hint="eastAsia"/>
          <w:i/>
        </w:rPr>
        <w:t>i</w:t>
      </w:r>
      <w:r>
        <w:t>个元素所对应的组合数</w:t>
      </w:r>
      <w:r>
        <w:rPr>
          <w:rFonts w:hint="eastAsia"/>
        </w:rPr>
        <w:t xml:space="preserve">, </w:t>
      </w:r>
      <w:r w:rsidR="00A92309" w:rsidRPr="002D7A23">
        <w:rPr>
          <w:position w:val="-4"/>
        </w:rPr>
        <w:object w:dxaOrig="240" w:dyaOrig="300">
          <v:shape id="_x0000_i1241" type="#_x0000_t75" style="width:9pt;height:11.65pt" o:ole="">
            <v:imagedata r:id="rId382" o:title=""/>
          </v:shape>
          <o:OLEObject Type="Embed" ProgID="Equation.DSMT4" ShapeID="_x0000_i1241" DrawAspect="Content" ObjectID="_1541336115" r:id="rId383"/>
        </w:object>
      </w:r>
      <w:r>
        <w:t>表示被改变的</w:t>
      </w:r>
      <w:r>
        <w:rPr>
          <w:rFonts w:hint="eastAsia"/>
          <w:i/>
        </w:rPr>
        <w:t>i</w:t>
      </w:r>
      <w:r>
        <w:t>个元素进行</w:t>
      </w:r>
      <w:r w:rsidRPr="002D7A23">
        <w:rPr>
          <w:position w:val="-4"/>
        </w:rPr>
        <w:object w:dxaOrig="300" w:dyaOrig="260">
          <v:shape id="_x0000_i1491" type="#_x0000_t75" style="width:15.75pt;height:12.75pt" o:ole="">
            <v:imagedata r:id="rId384" o:title=""/>
          </v:shape>
          <o:OLEObject Type="Embed" ProgID="Equation.DSMT4" ShapeID="_x0000_i1491" DrawAspect="Content" ObjectID="_1541336116" r:id="rId385"/>
        </w:object>
      </w:r>
      <w:r>
        <w:t>调整的全部情况</w:t>
      </w:r>
      <w:r>
        <w:t>.</w:t>
      </w:r>
      <w:r w:rsidR="000354C2">
        <w:rPr>
          <w:rFonts w:hint="eastAsia"/>
        </w:rPr>
        <w:t>这里按</w:t>
      </w:r>
      <w:r w:rsidR="000354C2" w:rsidRPr="002D7A23">
        <w:rPr>
          <w:position w:val="-4"/>
        </w:rPr>
        <w:object w:dxaOrig="300" w:dyaOrig="260">
          <v:shape id="_x0000_i1242" type="#_x0000_t75" style="width:15.75pt;height:12.75pt" o:ole="">
            <v:imagedata r:id="rId384" o:title=""/>
          </v:shape>
          <o:OLEObject Type="Embed" ProgID="Equation.DSMT4" ShapeID="_x0000_i1242" DrawAspect="Content" ObjectID="_1541336117" r:id="rId386"/>
        </w:object>
      </w:r>
      <w:r w:rsidR="000354C2">
        <w:rPr>
          <w:rFonts w:hint="eastAsia"/>
        </w:rPr>
        <w:t>进行调整是为了避免避免文献</w:t>
      </w:r>
      <w:r w:rsidR="000354C2">
        <w:rPr>
          <w:rFonts w:hint="eastAsia"/>
        </w:rPr>
        <w:t>[16-18]</w:t>
      </w:r>
      <w:r w:rsidR="000354C2">
        <w:rPr>
          <w:rFonts w:hint="eastAsia"/>
        </w:rPr>
        <w:t>对载体修改量较大</w:t>
      </w:r>
      <w:r w:rsidR="00015E26">
        <w:rPr>
          <w:rFonts w:hint="eastAsia"/>
        </w:rPr>
        <w:t>.</w:t>
      </w:r>
    </w:p>
    <w:p w:rsidR="00D27E1A" w:rsidRDefault="00B65EA4" w:rsidP="00E86C6A">
      <w:pPr>
        <w:widowControl/>
        <w:rPr>
          <w:snapToGrid/>
        </w:rPr>
      </w:pPr>
      <w:r>
        <w:rPr>
          <w:rFonts w:hint="eastAsia"/>
        </w:rPr>
        <w:t>式</w:t>
      </w:r>
      <w:r>
        <w:rPr>
          <w:rFonts w:hint="eastAsia"/>
        </w:rPr>
        <w:t>(13)</w:t>
      </w:r>
      <w:r>
        <w:rPr>
          <w:rFonts w:hint="eastAsia"/>
        </w:rPr>
        <w:t>中</w:t>
      </w:r>
      <w:r>
        <w:rPr>
          <w:rFonts w:hint="eastAsia"/>
        </w:rPr>
        <w:t xml:space="preserve">, </w:t>
      </w:r>
      <w:r>
        <w:rPr>
          <w:rFonts w:hint="eastAsia"/>
        </w:rPr>
        <w:t>当</w:t>
      </w:r>
      <w:r w:rsidRPr="00B65EA4">
        <w:rPr>
          <w:rFonts w:hint="eastAsia"/>
          <w:i/>
        </w:rPr>
        <w:t>m</w:t>
      </w:r>
      <w:r>
        <w:rPr>
          <w:rFonts w:hint="eastAsia"/>
        </w:rPr>
        <w:t>=1</w:t>
      </w:r>
      <w:r>
        <w:rPr>
          <w:rFonts w:hint="eastAsia"/>
        </w:rPr>
        <w:t>时</w:t>
      </w:r>
      <w:r>
        <w:rPr>
          <w:rFonts w:hint="eastAsia"/>
        </w:rPr>
        <w:t>,</w:t>
      </w:r>
      <w:r w:rsidRPr="00316CAA">
        <w:rPr>
          <w:position w:val="-12"/>
        </w:rPr>
        <w:object w:dxaOrig="1260" w:dyaOrig="360">
          <v:shape id="_x0000_i1243" type="#_x0000_t75" style="width:63pt;height:18pt" o:ole="">
            <v:imagedata r:id="rId387" o:title=""/>
          </v:shape>
          <o:OLEObject Type="Embed" ProgID="Equation.DSMT4" ShapeID="_x0000_i1243" DrawAspect="Content" ObjectID="_1541336118" r:id="rId388"/>
        </w:object>
      </w:r>
      <w:r>
        <w:rPr>
          <w:rFonts w:hint="eastAsia"/>
        </w:rPr>
        <w:t>，即对应为文献</w:t>
      </w:r>
      <w:r>
        <w:rPr>
          <w:rFonts w:hint="eastAsia"/>
        </w:rPr>
        <w:t>[8]</w:t>
      </w:r>
      <w:r>
        <w:rPr>
          <w:rFonts w:hint="eastAsia"/>
        </w:rPr>
        <w:t>传统</w:t>
      </w:r>
      <w:r>
        <w:rPr>
          <w:rFonts w:hint="eastAsia"/>
        </w:rPr>
        <w:t>EMD</w:t>
      </w:r>
      <w:r>
        <w:rPr>
          <w:rFonts w:hint="eastAsia"/>
        </w:rPr>
        <w:t>方法的嵌入容量</w:t>
      </w:r>
      <w:r>
        <w:rPr>
          <w:rFonts w:hint="eastAsia"/>
        </w:rPr>
        <w:t xml:space="preserve">; </w:t>
      </w:r>
      <w:r>
        <w:rPr>
          <w:rFonts w:hint="eastAsia"/>
        </w:rPr>
        <w:t>当</w:t>
      </w:r>
      <w:r w:rsidRPr="00B65EA4">
        <w:rPr>
          <w:rFonts w:hint="eastAsia"/>
          <w:i/>
        </w:rPr>
        <w:t>m</w:t>
      </w:r>
      <w:r>
        <w:rPr>
          <w:rFonts w:hint="eastAsia"/>
        </w:rPr>
        <w:t>=2</w:t>
      </w:r>
      <w:r>
        <w:rPr>
          <w:rFonts w:hint="eastAsia"/>
        </w:rPr>
        <w:t>时</w:t>
      </w:r>
      <w:r>
        <w:rPr>
          <w:rFonts w:hint="eastAsia"/>
        </w:rPr>
        <w:t xml:space="preserve">, </w:t>
      </w:r>
      <w:r w:rsidR="003648E3" w:rsidRPr="00316CAA">
        <w:rPr>
          <w:position w:val="-12"/>
        </w:rPr>
        <w:object w:dxaOrig="1359" w:dyaOrig="380">
          <v:shape id="_x0000_i1244" type="#_x0000_t75" style="width:68.25pt;height:18.75pt" o:ole="">
            <v:imagedata r:id="rId389" o:title=""/>
          </v:shape>
          <o:OLEObject Type="Embed" ProgID="Equation.DSMT4" ShapeID="_x0000_i1244" DrawAspect="Content" ObjectID="_1541336119" r:id="rId390"/>
        </w:object>
      </w:r>
      <w:r w:rsidR="003648E3">
        <w:t xml:space="preserve">, </w:t>
      </w:r>
      <w:r w:rsidR="000354C2">
        <w:rPr>
          <w:rFonts w:hint="eastAsia"/>
        </w:rPr>
        <w:t>当</w:t>
      </w:r>
      <w:r w:rsidR="003648E3" w:rsidRPr="003648E3">
        <w:rPr>
          <w:position w:val="-6"/>
        </w:rPr>
        <w:object w:dxaOrig="560" w:dyaOrig="279">
          <v:shape id="_x0000_i1245" type="#_x0000_t75" style="width:27.75pt;height:14.25pt" o:ole="">
            <v:imagedata r:id="rId391" o:title=""/>
          </v:shape>
          <o:OLEObject Type="Embed" ProgID="Equation.DSMT4" ShapeID="_x0000_i1245" DrawAspect="Content" ObjectID="_1541336120" r:id="rId392"/>
        </w:object>
      </w:r>
      <w:r w:rsidR="003648E3">
        <w:rPr>
          <w:rFonts w:hint="eastAsia"/>
        </w:rPr>
        <w:t>时，即对应为</w:t>
      </w:r>
      <w:r w:rsidR="000354C2">
        <w:rPr>
          <w:rFonts w:hint="eastAsia"/>
        </w:rPr>
        <w:t>文献</w:t>
      </w:r>
      <w:r w:rsidR="000354C2">
        <w:rPr>
          <w:rFonts w:hint="eastAsia"/>
        </w:rPr>
        <w:t>[14]</w:t>
      </w:r>
      <w:r w:rsidR="003648E3">
        <w:rPr>
          <w:rFonts w:hint="eastAsia"/>
        </w:rPr>
        <w:t>EMD-2</w:t>
      </w:r>
      <w:r w:rsidR="003648E3">
        <w:rPr>
          <w:rFonts w:hint="eastAsia"/>
        </w:rPr>
        <w:t>算法在</w:t>
      </w:r>
      <w:r w:rsidR="003648E3" w:rsidRPr="003648E3">
        <w:rPr>
          <w:position w:val="-6"/>
        </w:rPr>
        <w:object w:dxaOrig="560" w:dyaOrig="279">
          <v:shape id="_x0000_i1246" type="#_x0000_t75" style="width:27.75pt;height:14.25pt" o:ole="">
            <v:imagedata r:id="rId391" o:title=""/>
          </v:shape>
          <o:OLEObject Type="Embed" ProgID="Equation.DSMT4" ShapeID="_x0000_i1246" DrawAspect="Content" ObjectID="_1541336121" r:id="rId393"/>
        </w:object>
      </w:r>
      <w:r w:rsidR="003648E3">
        <w:rPr>
          <w:rFonts w:hint="eastAsia"/>
        </w:rPr>
        <w:t>时的嵌入容量</w:t>
      </w:r>
      <w:r w:rsidR="003648E3">
        <w:rPr>
          <w:rFonts w:hint="eastAsia"/>
        </w:rPr>
        <w:t>;</w:t>
      </w:r>
      <w:r w:rsidR="000354C2">
        <w:rPr>
          <w:rFonts w:hint="eastAsia"/>
        </w:rPr>
        <w:t>当</w:t>
      </w:r>
      <w:r w:rsidR="003648E3" w:rsidRPr="003648E3">
        <w:rPr>
          <w:position w:val="-6"/>
        </w:rPr>
        <w:object w:dxaOrig="560" w:dyaOrig="279">
          <v:shape id="_x0000_i1247" type="#_x0000_t75" style="width:27.75pt;height:14.25pt" o:ole="">
            <v:imagedata r:id="rId394" o:title=""/>
          </v:shape>
          <o:OLEObject Type="Embed" ProgID="Equation.DSMT4" ShapeID="_x0000_i1247" DrawAspect="Content" ObjectID="_1541336122" r:id="rId395"/>
        </w:object>
      </w:r>
      <w:r w:rsidR="003648E3">
        <w:rPr>
          <w:rFonts w:hint="eastAsia"/>
        </w:rPr>
        <w:t>时</w:t>
      </w:r>
      <w:r w:rsidR="003648E3">
        <w:rPr>
          <w:rFonts w:hint="eastAsia"/>
        </w:rPr>
        <w:t>,</w:t>
      </w:r>
      <w:r w:rsidR="000354C2" w:rsidRPr="000354C2">
        <w:rPr>
          <w:position w:val="-12"/>
        </w:rPr>
        <w:object w:dxaOrig="460" w:dyaOrig="360">
          <v:shape id="_x0000_i1248" type="#_x0000_t75" style="width:23.25pt;height:18.75pt" o:ole="">
            <v:imagedata r:id="rId396" o:title=""/>
          </v:shape>
          <o:OLEObject Type="Embed" ProgID="Equation.DSMT4" ShapeID="_x0000_i1248" DrawAspect="Content" ObjectID="_1541336123" r:id="rId397"/>
        </w:object>
      </w:r>
      <w:r w:rsidR="000354C2">
        <w:rPr>
          <w:rFonts w:hint="eastAsia"/>
        </w:rPr>
        <w:t>大于文献</w:t>
      </w:r>
      <w:r w:rsidR="000354C2">
        <w:rPr>
          <w:rFonts w:hint="eastAsia"/>
        </w:rPr>
        <w:t>[14]EMD-2</w:t>
      </w:r>
      <w:r w:rsidR="000354C2">
        <w:rPr>
          <w:rFonts w:hint="eastAsia"/>
        </w:rPr>
        <w:t>算法的实际嵌入容量</w:t>
      </w:r>
      <w:bookmarkStart w:id="65" w:name="_GoBack"/>
      <w:bookmarkEnd w:id="65"/>
      <w:r w:rsidR="00346503" w:rsidRPr="007F5F09">
        <w:rPr>
          <w:position w:val="-6"/>
        </w:rPr>
        <w:object w:dxaOrig="1160" w:dyaOrig="279">
          <v:shape id="_x0000_i1249" type="#_x0000_t75" style="width:57.75pt;height:14.25pt" o:ole="">
            <v:imagedata r:id="rId252" o:title=""/>
          </v:shape>
          <o:OLEObject Type="Embed" ProgID="Equation.DSMT4" ShapeID="_x0000_i1249" DrawAspect="Content" ObjectID="_1541336124" r:id="rId398"/>
        </w:object>
      </w:r>
      <w:r w:rsidR="00015E26" w:rsidRPr="00015E26">
        <w:rPr>
          <w:rFonts w:hint="eastAsia"/>
        </w:rPr>
        <w:t>.</w:t>
      </w:r>
    </w:p>
    <w:p w:rsidR="00277C81" w:rsidRDefault="00015E26" w:rsidP="00A70942">
      <w:pPr>
        <w:widowControl/>
        <w:ind w:firstLine="0"/>
        <w:jc w:val="left"/>
        <w:rPr>
          <w:rFonts w:hint="eastAsia"/>
          <w:snapToGrid/>
        </w:rPr>
      </w:pPr>
      <w:r>
        <w:rPr>
          <w:rFonts w:hint="eastAsia"/>
        </w:rPr>
        <w:t>记</w:t>
      </w:r>
      <w:r w:rsidR="00277C81" w:rsidRPr="00277C81">
        <w:rPr>
          <w:snapToGrid/>
          <w:position w:val="-14"/>
        </w:rPr>
        <w:object w:dxaOrig="540" w:dyaOrig="380">
          <v:shape id="_x0000_i1380" type="#_x0000_t75" style="width:22.15pt;height:16.15pt" o:ole="">
            <v:imagedata r:id="rId399" o:title=""/>
          </v:shape>
          <o:OLEObject Type="Embed" ProgID="Equation.DSMT4" ShapeID="_x0000_i1380" DrawAspect="Content" ObjectID="_1541336125" r:id="rId400"/>
        </w:object>
      </w:r>
      <w:r>
        <w:t>为</w:t>
      </w:r>
      <w:r w:rsidR="001127A4" w:rsidRPr="00D27E1A">
        <w:rPr>
          <w:snapToGrid/>
          <w:position w:val="-12"/>
        </w:rPr>
        <w:object w:dxaOrig="780" w:dyaOrig="360">
          <v:shape id="_x0000_i1355" type="#_x0000_t75" style="width:32.25pt;height:15.4pt" o:ole="">
            <v:imagedata r:id="rId401" o:title=""/>
          </v:shape>
          <o:OLEObject Type="Embed" ProgID="Equation.DSMT4" ShapeID="_x0000_i1355" DrawAspect="Content" ObjectID="_1541336126" r:id="rId402"/>
        </w:object>
      </w:r>
      <w:r w:rsidRPr="002D5478">
        <w:t>维的嵌密元素调整表</w:t>
      </w:r>
      <w:r w:rsidR="001D6B2E">
        <w:rPr>
          <w:rFonts w:hint="eastAsia"/>
        </w:rPr>
        <w:t xml:space="preserve">, </w:t>
      </w:r>
      <w:r w:rsidR="00362D84">
        <w:rPr>
          <w:rFonts w:hint="eastAsia"/>
        </w:rPr>
        <w:t>初始化</w:t>
      </w:r>
      <w:r w:rsidR="001127A4" w:rsidRPr="00015E26">
        <w:rPr>
          <w:snapToGrid/>
          <w:position w:val="-14"/>
        </w:rPr>
        <w:object w:dxaOrig="540" w:dyaOrig="380">
          <v:shape id="_x0000_i1356" type="#_x0000_t75" style="width:19.15pt;height:14.25pt" o:ole="">
            <v:imagedata r:id="rId403" o:title=""/>
          </v:shape>
          <o:OLEObject Type="Embed" ProgID="Equation.DSMT4" ShapeID="_x0000_i1356" DrawAspect="Content" ObjectID="_1541336127" r:id="rId404"/>
        </w:object>
      </w:r>
      <w:r w:rsidR="00362D84" w:rsidRPr="00362D84">
        <w:t>的</w:t>
      </w:r>
      <w:r w:rsidR="00362D84">
        <w:t>方法为将</w:t>
      </w:r>
      <w:r w:rsidR="00277C81" w:rsidRPr="00362D84">
        <w:rPr>
          <w:snapToGrid/>
          <w:position w:val="-10"/>
        </w:rPr>
        <w:object w:dxaOrig="1219" w:dyaOrig="360">
          <v:shape id="_x0000_i1377" type="#_x0000_t75" style="width:52.5pt;height:16.15pt" o:ole="">
            <v:imagedata r:id="rId405" o:title=""/>
          </v:shape>
          <o:OLEObject Type="Embed" ProgID="Equation.DSMT4" ShapeID="_x0000_i1377" DrawAspect="Content" ObjectID="_1541336128" r:id="rId406"/>
        </w:object>
      </w:r>
      <w:r w:rsidR="00362D84">
        <w:rPr>
          <w:rFonts w:hint="eastAsia"/>
        </w:rPr>
        <w:t xml:space="preserve"> </w:t>
      </w:r>
      <w:r w:rsidR="00362D84">
        <w:rPr>
          <w:rFonts w:hint="eastAsia"/>
        </w:rPr>
        <w:t>分别用</w:t>
      </w:r>
      <w:r w:rsidR="001127A4" w:rsidRPr="001127A4">
        <w:rPr>
          <w:rFonts w:hint="eastAsia"/>
          <w:i/>
        </w:rPr>
        <w:t>n</w:t>
      </w:r>
      <w:r w:rsidR="001127A4">
        <w:rPr>
          <w:rFonts w:hint="eastAsia"/>
        </w:rPr>
        <w:t>位</w:t>
      </w:r>
      <w:r w:rsidR="001127A4">
        <w:rPr>
          <w:rFonts w:hint="eastAsia"/>
        </w:rPr>
        <w:t>3</w:t>
      </w:r>
      <w:r w:rsidR="00362D84">
        <w:rPr>
          <w:rFonts w:hint="eastAsia"/>
        </w:rPr>
        <w:t>进制数进行表示</w:t>
      </w:r>
      <w:r w:rsidR="001D6B2E">
        <w:rPr>
          <w:rFonts w:hint="eastAsia"/>
        </w:rPr>
        <w:t xml:space="preserve">, </w:t>
      </w:r>
      <w:r w:rsidR="00362D84">
        <w:rPr>
          <w:rFonts w:hint="eastAsia"/>
        </w:rPr>
        <w:t>并将</w:t>
      </w:r>
      <w:r w:rsidR="00362D84">
        <w:rPr>
          <w:rFonts w:hint="eastAsia"/>
        </w:rPr>
        <w:t>3</w:t>
      </w:r>
      <w:r w:rsidR="00362D84">
        <w:rPr>
          <w:rFonts w:hint="eastAsia"/>
        </w:rPr>
        <w:t>进制数中对应的</w:t>
      </w:r>
      <w:r w:rsidR="001127A4" w:rsidRPr="00362D84">
        <w:rPr>
          <w:snapToGrid/>
          <w:position w:val="-10"/>
        </w:rPr>
        <w:object w:dxaOrig="720" w:dyaOrig="320">
          <v:shape id="_x0000_i1357" type="#_x0000_t75" style="width:29.25pt;height:13.9pt" o:ole="">
            <v:imagedata r:id="rId407" o:title=""/>
          </v:shape>
          <o:OLEObject Type="Embed" ProgID="Equation.DSMT4" ShapeID="_x0000_i1357" DrawAspect="Content" ObjectID="_1541336129" r:id="rId408"/>
        </w:object>
      </w:r>
      <w:r w:rsidR="00362D84" w:rsidRPr="00362D84">
        <w:t>替换为</w:t>
      </w:r>
      <w:r w:rsidR="001127A4" w:rsidRPr="00362D84">
        <w:rPr>
          <w:snapToGrid/>
          <w:position w:val="-10"/>
        </w:rPr>
        <w:object w:dxaOrig="859" w:dyaOrig="320">
          <v:shape id="_x0000_i1358" type="#_x0000_t75" style="width:37.15pt;height:14.65pt" o:ole="">
            <v:imagedata r:id="rId409" o:title=""/>
          </v:shape>
          <o:OLEObject Type="Embed" ProgID="Equation.DSMT4" ShapeID="_x0000_i1358" DrawAspect="Content" ObjectID="_1541336130" r:id="rId410"/>
        </w:object>
      </w:r>
      <w:r w:rsidR="001127A4" w:rsidRPr="001127A4">
        <w:t>中对应位置的数</w:t>
      </w:r>
      <w:r w:rsidR="001D6B2E">
        <w:rPr>
          <w:rFonts w:hint="eastAsia"/>
        </w:rPr>
        <w:t xml:space="preserve">, </w:t>
      </w:r>
      <w:r w:rsidR="001127A4">
        <w:rPr>
          <w:rFonts w:hint="eastAsia"/>
        </w:rPr>
        <w:t>若替换后的数中</w:t>
      </w:r>
      <w:r w:rsidR="001127A4">
        <w:rPr>
          <w:rFonts w:hint="eastAsia"/>
        </w:rPr>
        <w:t>1</w:t>
      </w:r>
      <w:r w:rsidR="001127A4">
        <w:rPr>
          <w:rFonts w:hint="eastAsia"/>
        </w:rPr>
        <w:t>和</w:t>
      </w:r>
      <w:r w:rsidR="001127A4" w:rsidRPr="001127A4">
        <w:rPr>
          <w:snapToGrid/>
          <w:position w:val="-4"/>
        </w:rPr>
        <w:object w:dxaOrig="300" w:dyaOrig="260">
          <v:shape id="_x0000_i1360" type="#_x0000_t75" style="width:12.4pt;height:11.25pt" o:ole="">
            <v:imagedata r:id="rId411" o:title=""/>
          </v:shape>
          <o:OLEObject Type="Embed" ProgID="Equation.DSMT4" ShapeID="_x0000_i1360" DrawAspect="Content" ObjectID="_1541336131" r:id="rId412"/>
        </w:object>
      </w:r>
      <w:r w:rsidR="001127A4" w:rsidRPr="001127A4">
        <w:t>的数量</w:t>
      </w:r>
      <w:r w:rsidR="001127A4">
        <w:t>总和不大于</w:t>
      </w:r>
      <w:r w:rsidR="001127A4" w:rsidRPr="001127A4">
        <w:rPr>
          <w:rFonts w:hint="eastAsia"/>
          <w:i/>
        </w:rPr>
        <w:t>n</w:t>
      </w:r>
      <w:r w:rsidR="001D6B2E">
        <w:rPr>
          <w:rFonts w:hint="eastAsia"/>
        </w:rPr>
        <w:t xml:space="preserve">, </w:t>
      </w:r>
      <w:r w:rsidR="001127A4">
        <w:t>就将</w:t>
      </w:r>
      <w:r w:rsidR="001127A4">
        <w:rPr>
          <w:rFonts w:hint="eastAsia"/>
        </w:rPr>
        <w:t>替换</w:t>
      </w:r>
      <w:r w:rsidR="001127A4">
        <w:t>后的数按</w:t>
      </w:r>
      <w:r w:rsidR="001127A4">
        <w:rPr>
          <w:rFonts w:hint="eastAsia"/>
        </w:rPr>
        <w:t>序</w:t>
      </w:r>
      <w:r w:rsidR="001127A4">
        <w:t>添加到</w:t>
      </w:r>
      <w:r w:rsidR="001127A4" w:rsidRPr="001127A4">
        <w:rPr>
          <w:snapToGrid/>
          <w:position w:val="-14"/>
        </w:rPr>
        <w:object w:dxaOrig="540" w:dyaOrig="380">
          <v:shape id="_x0000_i1361" type="#_x0000_t75" style="width:22.15pt;height:16.15pt" o:ole="">
            <v:imagedata r:id="rId413" o:title=""/>
          </v:shape>
          <o:OLEObject Type="Embed" ProgID="Equation.DSMT4" ShapeID="_x0000_i1361" DrawAspect="Content" ObjectID="_1541336132" r:id="rId414"/>
        </w:object>
      </w:r>
      <w:r w:rsidR="001127A4" w:rsidRPr="001127A4">
        <w:t>中</w:t>
      </w:r>
      <w:r w:rsidR="001D6B2E">
        <w:rPr>
          <w:rFonts w:hint="eastAsia"/>
        </w:rPr>
        <w:t xml:space="preserve">. </w:t>
      </w:r>
      <w:r w:rsidR="00362D84">
        <w:rPr>
          <w:rFonts w:hint="eastAsia"/>
        </w:rPr>
        <w:t>例如</w:t>
      </w:r>
      <w:r w:rsidR="001D6B2E">
        <w:rPr>
          <w:rFonts w:hint="eastAsia"/>
        </w:rPr>
        <w:t xml:space="preserve">, </w:t>
      </w:r>
      <w:r w:rsidR="001127A4">
        <w:rPr>
          <w:rFonts w:hint="eastAsia"/>
        </w:rPr>
        <w:t>将</w:t>
      </w:r>
      <w:r w:rsidR="001127A4">
        <w:rPr>
          <w:rFonts w:hint="eastAsia"/>
        </w:rPr>
        <w:t>19</w:t>
      </w:r>
      <w:r w:rsidR="00362D84">
        <w:rPr>
          <w:rFonts w:hint="eastAsia"/>
        </w:rPr>
        <w:t>表示为</w:t>
      </w:r>
      <w:r w:rsidR="00362D84">
        <w:rPr>
          <w:rFonts w:hint="eastAsia"/>
        </w:rPr>
        <w:t>3</w:t>
      </w:r>
      <w:r w:rsidR="001127A4">
        <w:rPr>
          <w:rFonts w:hint="eastAsia"/>
        </w:rPr>
        <w:t>位</w:t>
      </w:r>
      <w:r w:rsidR="001127A4">
        <w:rPr>
          <w:rFonts w:hint="eastAsia"/>
        </w:rPr>
        <w:t>3</w:t>
      </w:r>
      <w:r w:rsidR="00362D84">
        <w:rPr>
          <w:rFonts w:hint="eastAsia"/>
        </w:rPr>
        <w:t>进制数即</w:t>
      </w:r>
      <w:r w:rsidR="001127A4" w:rsidRPr="00362D84">
        <w:rPr>
          <w:snapToGrid/>
          <w:position w:val="-10"/>
        </w:rPr>
        <w:object w:dxaOrig="680" w:dyaOrig="320">
          <v:shape id="_x0000_i1362" type="#_x0000_t75" style="width:27.75pt;height:13.9pt" o:ole="">
            <v:imagedata r:id="rId415" o:title=""/>
          </v:shape>
          <o:OLEObject Type="Embed" ProgID="Equation.DSMT4" ShapeID="_x0000_i1362" DrawAspect="Content" ObjectID="_1541336133" r:id="rId416"/>
        </w:object>
      </w:r>
      <w:r w:rsidR="001D6B2E">
        <w:rPr>
          <w:rFonts w:hint="eastAsia"/>
        </w:rPr>
        <w:t xml:space="preserve">, </w:t>
      </w:r>
      <w:r w:rsidR="001127A4">
        <w:rPr>
          <w:rFonts w:hint="eastAsia"/>
        </w:rPr>
        <w:lastRenderedPageBreak/>
        <w:t>将</w:t>
      </w:r>
      <w:r w:rsidR="001D6B2E" w:rsidRPr="00362D84">
        <w:rPr>
          <w:snapToGrid/>
          <w:position w:val="-10"/>
        </w:rPr>
        <w:object w:dxaOrig="680" w:dyaOrig="320">
          <v:shape id="_x0000_i1363" type="#_x0000_t75" style="width:27.75pt;height:13.9pt" o:ole="">
            <v:imagedata r:id="rId415" o:title=""/>
          </v:shape>
          <o:OLEObject Type="Embed" ProgID="Equation.DSMT4" ShapeID="_x0000_i1363" DrawAspect="Content" ObjectID="_1541336134" r:id="rId417"/>
        </w:object>
      </w:r>
      <w:r w:rsidR="001127A4">
        <w:rPr>
          <w:rFonts w:hint="eastAsia"/>
        </w:rPr>
        <w:t>中的</w:t>
      </w:r>
      <w:r w:rsidR="001127A4" w:rsidRPr="00362D84">
        <w:rPr>
          <w:snapToGrid/>
          <w:position w:val="-10"/>
        </w:rPr>
        <w:object w:dxaOrig="720" w:dyaOrig="320">
          <v:shape id="_x0000_i1359" type="#_x0000_t75" style="width:29.25pt;height:13.9pt" o:ole="">
            <v:imagedata r:id="rId407" o:title=""/>
          </v:shape>
          <o:OLEObject Type="Embed" ProgID="Equation.DSMT4" ShapeID="_x0000_i1359" DrawAspect="Content" ObjectID="_1541336135" r:id="rId418"/>
        </w:object>
      </w:r>
      <w:r w:rsidR="001127A4" w:rsidRPr="00362D84">
        <w:t>替换为</w:t>
      </w:r>
      <w:r w:rsidR="001D6B2E" w:rsidRPr="00362D84">
        <w:rPr>
          <w:snapToGrid/>
          <w:position w:val="-10"/>
        </w:rPr>
        <w:object w:dxaOrig="859" w:dyaOrig="320">
          <v:shape id="_x0000_i1365" type="#_x0000_t75" style="width:35.65pt;height:13.9pt" o:ole="">
            <v:imagedata r:id="rId409" o:title=""/>
          </v:shape>
          <o:OLEObject Type="Embed" ProgID="Equation.DSMT4" ShapeID="_x0000_i1365" DrawAspect="Content" ObjectID="_1541336136" r:id="rId419"/>
        </w:object>
      </w:r>
      <w:r w:rsidR="001D6B2E" w:rsidRPr="001D6B2E">
        <w:t>后</w:t>
      </w:r>
      <w:r w:rsidR="001127A4" w:rsidRPr="001127A4">
        <w:t>为</w:t>
      </w:r>
      <w:r w:rsidR="001D6B2E" w:rsidRPr="00362D84">
        <w:rPr>
          <w:snapToGrid/>
          <w:position w:val="-10"/>
        </w:rPr>
        <w:object w:dxaOrig="859" w:dyaOrig="320">
          <v:shape id="_x0000_i1364" type="#_x0000_t75" style="width:35.65pt;height:13.9pt" o:ole="">
            <v:imagedata r:id="rId420" o:title=""/>
          </v:shape>
          <o:OLEObject Type="Embed" ProgID="Equation.DSMT4" ShapeID="_x0000_i1364" DrawAspect="Content" ObjectID="_1541336137" r:id="rId421"/>
        </w:object>
      </w:r>
      <w:r w:rsidR="001D6B2E">
        <w:rPr>
          <w:rFonts w:hint="eastAsia"/>
        </w:rPr>
        <w:t>.</w:t>
      </w:r>
      <w:r w:rsidR="00A70942">
        <w:rPr>
          <w:rFonts w:hint="eastAsia"/>
        </w:rPr>
        <w:t>举例，假设</w:t>
      </w:r>
      <w:r w:rsidR="00A70942" w:rsidRPr="00A70942">
        <w:rPr>
          <w:snapToGrid/>
          <w:position w:val="-6"/>
        </w:rPr>
        <w:object w:dxaOrig="540" w:dyaOrig="279">
          <v:shape id="_x0000_i1371" type="#_x0000_t75" style="width:22.5pt;height:12pt" o:ole="">
            <v:imagedata r:id="rId422" o:title=""/>
          </v:shape>
          <o:OLEObject Type="Embed" ProgID="Equation.DSMT4" ShapeID="_x0000_i1371" DrawAspect="Content" ObjectID="_1541336138" r:id="rId423"/>
        </w:object>
      </w:r>
      <w:r w:rsidR="00277C81">
        <w:rPr>
          <w:rFonts w:hint="eastAsia"/>
        </w:rPr>
        <w:t xml:space="preserve">, </w:t>
      </w:r>
      <w:r w:rsidR="00A70942" w:rsidRPr="00A70942">
        <w:rPr>
          <w:snapToGrid/>
          <w:position w:val="-6"/>
        </w:rPr>
        <w:object w:dxaOrig="600" w:dyaOrig="279">
          <v:shape id="_x0000_i1372" type="#_x0000_t75" style="width:24.75pt;height:12pt" o:ole="">
            <v:imagedata r:id="rId424" o:title=""/>
          </v:shape>
          <o:OLEObject Type="Embed" ProgID="Equation.DSMT4" ShapeID="_x0000_i1372" DrawAspect="Content" ObjectID="_1541336139" r:id="rId425"/>
        </w:object>
      </w:r>
      <w:r w:rsidR="00277C81">
        <w:rPr>
          <w:rFonts w:hint="eastAsia"/>
        </w:rPr>
        <w:t xml:space="preserve">, </w:t>
      </w:r>
      <w:r w:rsidR="00A70942" w:rsidRPr="0086376E">
        <w:rPr>
          <w:snapToGrid/>
        </w:rPr>
        <w:t>按式</w:t>
      </w:r>
      <w:r w:rsidR="00A70942" w:rsidRPr="0086376E">
        <w:rPr>
          <w:snapToGrid/>
        </w:rPr>
        <w:t>(</w:t>
      </w:r>
      <w:r w:rsidR="00277C81">
        <w:rPr>
          <w:rFonts w:hint="eastAsia"/>
          <w:snapToGrid/>
        </w:rPr>
        <w:t>13</w:t>
      </w:r>
      <w:r w:rsidR="00A70942" w:rsidRPr="0086376E">
        <w:rPr>
          <w:snapToGrid/>
        </w:rPr>
        <w:t>)</w:t>
      </w:r>
      <w:r w:rsidR="00A70942" w:rsidRPr="0086376E">
        <w:rPr>
          <w:snapToGrid/>
        </w:rPr>
        <w:t>可计算</w:t>
      </w:r>
      <w:r w:rsidR="00A70942" w:rsidRPr="0086376E">
        <w:rPr>
          <w:snapToGrid/>
          <w:position w:val="-12"/>
        </w:rPr>
        <w:object w:dxaOrig="859" w:dyaOrig="360">
          <v:shape id="_x0000_i1373" type="#_x0000_t75" style="width:36.75pt;height:15.75pt" o:ole="">
            <v:imagedata r:id="rId426" o:title=""/>
          </v:shape>
          <o:OLEObject Type="Embed" ProgID="Equation.DSMT4" ShapeID="_x0000_i1373" DrawAspect="Content" ObjectID="_1541336140" r:id="rId427"/>
        </w:object>
      </w:r>
      <w:r w:rsidR="00277C81">
        <w:rPr>
          <w:rFonts w:hint="eastAsia"/>
          <w:snapToGrid/>
        </w:rPr>
        <w:t>，</w:t>
      </w:r>
      <w:r w:rsidR="00A70942">
        <w:rPr>
          <w:snapToGrid/>
        </w:rPr>
        <w:t>将</w:t>
      </w:r>
      <w:r w:rsidR="00A70942" w:rsidRPr="002D7A23">
        <w:rPr>
          <w:position w:val="-10"/>
        </w:rPr>
        <w:object w:dxaOrig="1140" w:dyaOrig="320">
          <v:shape id="_x0000_i1374" type="#_x0000_t75" style="width:53.25pt;height:15pt" o:ole="">
            <v:imagedata r:id="rId428" o:title=""/>
          </v:shape>
          <o:OLEObject Type="Embed" ProgID="Equation.DSMT4" ShapeID="_x0000_i1374" DrawAspect="Content" ObjectID="_1541336141" r:id="rId429"/>
        </w:object>
      </w:r>
      <w:r w:rsidR="00A70942">
        <w:rPr>
          <w:rFonts w:hint="eastAsia"/>
          <w:snapToGrid/>
        </w:rPr>
        <w:t>中的数按顺序用</w:t>
      </w:r>
      <w:r w:rsidR="00A70942">
        <w:rPr>
          <w:rFonts w:hint="eastAsia"/>
          <w:snapToGrid/>
        </w:rPr>
        <w:t>3</w:t>
      </w:r>
      <w:r w:rsidR="00277C81">
        <w:rPr>
          <w:rFonts w:hint="eastAsia"/>
          <w:snapToGrid/>
        </w:rPr>
        <w:t>位</w:t>
      </w:r>
      <w:r w:rsidR="00277C81">
        <w:rPr>
          <w:rFonts w:hint="eastAsia"/>
          <w:snapToGrid/>
        </w:rPr>
        <w:t>3</w:t>
      </w:r>
      <w:r w:rsidR="00A70942">
        <w:rPr>
          <w:rFonts w:hint="eastAsia"/>
          <w:snapToGrid/>
        </w:rPr>
        <w:t>进制数表示</w:t>
      </w:r>
      <w:r w:rsidR="00A70942">
        <w:rPr>
          <w:rFonts w:hint="eastAsia"/>
          <w:snapToGrid/>
        </w:rPr>
        <w:t xml:space="preserve">, </w:t>
      </w:r>
      <w:r w:rsidR="00A70942">
        <w:rPr>
          <w:rFonts w:hint="eastAsia"/>
          <w:snapToGrid/>
        </w:rPr>
        <w:t>并</w:t>
      </w:r>
      <w:r w:rsidR="00277C81">
        <w:rPr>
          <w:rFonts w:hint="eastAsia"/>
          <w:snapToGrid/>
        </w:rPr>
        <w:t>用</w:t>
      </w:r>
      <w:r w:rsidR="00277C81" w:rsidRPr="00362D84">
        <w:rPr>
          <w:snapToGrid/>
          <w:position w:val="-10"/>
        </w:rPr>
        <w:object w:dxaOrig="859" w:dyaOrig="320">
          <v:shape id="_x0000_i1378" type="#_x0000_t75" style="width:37.15pt;height:14.65pt" o:ole="">
            <v:imagedata r:id="rId409" o:title=""/>
          </v:shape>
          <o:OLEObject Type="Embed" ProgID="Equation.DSMT4" ShapeID="_x0000_i1378" DrawAspect="Content" ObjectID="_1541336142" r:id="rId430"/>
        </w:object>
      </w:r>
      <w:r w:rsidR="00277C81" w:rsidRPr="00277C81">
        <w:rPr>
          <w:snapToGrid/>
        </w:rPr>
        <w:t>替换</w:t>
      </w:r>
      <w:r w:rsidR="00A70942">
        <w:rPr>
          <w:rFonts w:hint="eastAsia"/>
          <w:snapToGrid/>
        </w:rPr>
        <w:t>3</w:t>
      </w:r>
      <w:r w:rsidR="00A70942">
        <w:rPr>
          <w:rFonts w:hint="eastAsia"/>
          <w:snapToGrid/>
        </w:rPr>
        <w:t>进制数中的</w:t>
      </w:r>
      <w:r w:rsidR="00277C81" w:rsidRPr="00362D84">
        <w:rPr>
          <w:snapToGrid/>
          <w:position w:val="-10"/>
        </w:rPr>
        <w:object w:dxaOrig="720" w:dyaOrig="320">
          <v:shape id="_x0000_i1379" type="#_x0000_t75" style="width:29.25pt;height:13.9pt" o:ole="">
            <v:imagedata r:id="rId407" o:title=""/>
          </v:shape>
          <o:OLEObject Type="Embed" ProgID="Equation.DSMT4" ShapeID="_x0000_i1379" DrawAspect="Content" ObjectID="_1541336143" r:id="rId431"/>
        </w:object>
      </w:r>
      <w:r w:rsidR="00A70942">
        <w:rPr>
          <w:rFonts w:hint="eastAsia"/>
          <w:snapToGrid/>
        </w:rPr>
        <w:t xml:space="preserve">, </w:t>
      </w:r>
      <w:r w:rsidR="00277C81">
        <w:rPr>
          <w:rFonts w:hint="eastAsia"/>
          <w:snapToGrid/>
        </w:rPr>
        <w:t>得到的</w:t>
      </w:r>
      <w:r w:rsidR="00277C81" w:rsidRPr="00277C81">
        <w:rPr>
          <w:snapToGrid/>
          <w:position w:val="-14"/>
        </w:rPr>
        <w:object w:dxaOrig="540" w:dyaOrig="380">
          <v:shape id="_x0000_i1381" type="#_x0000_t75" style="width:22.15pt;height:16.15pt" o:ole="">
            <v:imagedata r:id="rId399" o:title=""/>
          </v:shape>
          <o:OLEObject Type="Embed" ProgID="Equation.DSMT4" ShapeID="_x0000_i1381" DrawAspect="Content" ObjectID="_1541336144" r:id="rId432"/>
        </w:object>
      </w:r>
      <w:r w:rsidR="00A70942">
        <w:rPr>
          <w:rFonts w:hint="eastAsia"/>
          <w:snapToGrid/>
        </w:rPr>
        <w:t>如表</w:t>
      </w:r>
      <w:r w:rsidR="00A70942">
        <w:rPr>
          <w:rFonts w:hint="eastAsia"/>
          <w:snapToGrid/>
        </w:rPr>
        <w:t>2</w:t>
      </w:r>
      <w:r w:rsidR="00A70942">
        <w:rPr>
          <w:snapToGrid/>
        </w:rPr>
        <w:t>所示</w:t>
      </w:r>
      <w:r w:rsidR="00A70942">
        <w:rPr>
          <w:rFonts w:hint="eastAsia"/>
          <w:snapToGrid/>
        </w:rPr>
        <w:t xml:space="preserve">, </w:t>
      </w:r>
    </w:p>
    <w:p w:rsidR="00A70942" w:rsidRPr="00277C81" w:rsidRDefault="00277C81" w:rsidP="00277C81">
      <w:pPr>
        <w:widowControl/>
        <w:ind w:firstLine="0"/>
        <w:jc w:val="center"/>
        <w:rPr>
          <w:rFonts w:ascii="黑体" w:eastAsia="黑体" w:hAnsi="黑体"/>
          <w:snapToGrid/>
          <w:szCs w:val="21"/>
        </w:rPr>
      </w:pPr>
      <w:r w:rsidRPr="00277C81">
        <w:rPr>
          <w:rFonts w:ascii="黑体" w:eastAsia="黑体" w:hAnsi="黑体"/>
          <w:snapToGrid/>
          <w:szCs w:val="21"/>
        </w:rPr>
        <w:t>表</w:t>
      </w:r>
      <w:r w:rsidRPr="00277C81">
        <w:rPr>
          <w:rFonts w:ascii="黑体" w:eastAsia="黑体" w:hAnsi="黑体" w:hint="eastAsia"/>
          <w:snapToGrid/>
          <w:szCs w:val="21"/>
        </w:rPr>
        <w:t xml:space="preserve">2 </w:t>
      </w:r>
      <w:r w:rsidRPr="00277C81">
        <w:rPr>
          <w:rFonts w:ascii="黑体" w:eastAsia="黑体" w:hAnsi="黑体"/>
          <w:snapToGrid/>
          <w:position w:val="-10"/>
          <w:szCs w:val="21"/>
        </w:rPr>
        <w:object w:dxaOrig="1160" w:dyaOrig="320">
          <v:shape id="_x0000_i1382" type="#_x0000_t75" style="width:48pt;height:13.9pt" o:ole="">
            <v:imagedata r:id="rId433" o:title=""/>
          </v:shape>
          <o:OLEObject Type="Embed" ProgID="Equation.DSMT4" ShapeID="_x0000_i1382" DrawAspect="Content" ObjectID="_1541336145" r:id="rId434"/>
        </w:object>
      </w:r>
      <w:r w:rsidRPr="00277C81">
        <w:rPr>
          <w:rFonts w:ascii="黑体" w:eastAsia="黑体" w:hAnsi="黑体" w:hint="eastAsia"/>
          <w:snapToGrid/>
          <w:szCs w:val="21"/>
        </w:rPr>
        <w:t>对应的</w:t>
      </w:r>
      <w:r w:rsidRPr="00277C81">
        <w:rPr>
          <w:rFonts w:ascii="黑体" w:eastAsia="黑体" w:hAnsi="黑体"/>
          <w:snapToGrid/>
          <w:szCs w:val="21"/>
        </w:rPr>
        <w:t>嵌密元素调整表</w:t>
      </w:r>
    </w:p>
    <w:tbl>
      <w:tblPr>
        <w:tblW w:w="2673" w:type="dxa"/>
        <w:jc w:val="center"/>
        <w:tblLayout w:type="fixed"/>
        <w:tblCellMar>
          <w:top w:w="9" w:type="dxa"/>
          <w:left w:w="9" w:type="dxa"/>
          <w:right w:w="9" w:type="dxa"/>
        </w:tblCellMar>
        <w:tblLook w:val="04A0"/>
      </w:tblPr>
      <w:tblGrid>
        <w:gridCol w:w="693"/>
        <w:gridCol w:w="708"/>
        <w:gridCol w:w="665"/>
        <w:gridCol w:w="607"/>
      </w:tblGrid>
      <w:tr w:rsidR="00A70942" w:rsidTr="00905E40">
        <w:trPr>
          <w:trHeight w:val="227"/>
          <w:jc w:val="center"/>
        </w:trPr>
        <w:tc>
          <w:tcPr>
            <w:tcW w:w="2673" w:type="dxa"/>
            <w:gridSpan w:val="4"/>
            <w:tcBorders>
              <w:top w:val="single" w:sz="4" w:space="0" w:color="auto"/>
              <w:bottom w:val="single" w:sz="4" w:space="0" w:color="auto"/>
            </w:tcBorders>
            <w:hideMark/>
          </w:tcPr>
          <w:p w:rsidR="00A70942" w:rsidRDefault="00277C81" w:rsidP="00277C81">
            <w:pPr>
              <w:ind w:firstLineChars="150" w:firstLine="252"/>
            </w:pPr>
            <w:r>
              <w:rPr>
                <w:rFonts w:hint="eastAsia"/>
                <w:sz w:val="16"/>
                <w:szCs w:val="16"/>
              </w:rPr>
              <w:t>行号</w:t>
            </w:r>
            <w:r>
              <w:rPr>
                <w:rFonts w:hint="eastAsia"/>
                <w:sz w:val="16"/>
                <w:szCs w:val="16"/>
              </w:rPr>
              <w:t xml:space="preserve">      </w:t>
            </w:r>
            <w:r w:rsidRPr="00277C81">
              <w:rPr>
                <w:sz w:val="16"/>
                <w:szCs w:val="16"/>
              </w:rPr>
              <w:t>嵌密元素调整表</w:t>
            </w:r>
            <w:r>
              <w:rPr>
                <w:rFonts w:hint="eastAsia"/>
                <w:sz w:val="16"/>
                <w:szCs w:val="16"/>
              </w:rPr>
              <w:t>元素</w:t>
            </w:r>
          </w:p>
        </w:tc>
      </w:tr>
      <w:tr w:rsidR="00A70942" w:rsidTr="00905E40">
        <w:trPr>
          <w:trHeight w:val="227"/>
          <w:jc w:val="center"/>
        </w:trPr>
        <w:tc>
          <w:tcPr>
            <w:tcW w:w="693" w:type="dxa"/>
            <w:tcBorders>
              <w:top w:val="single" w:sz="4" w:space="0" w:color="auto"/>
            </w:tcBorders>
            <w:vAlign w:val="center"/>
            <w:hideMark/>
          </w:tcPr>
          <w:p w:rsidR="00A70942" w:rsidRDefault="00A70942" w:rsidP="00905E40">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rsidR="00A70942" w:rsidRDefault="00A70942" w:rsidP="00905E40">
            <w:pPr>
              <w:jc w:val="left"/>
              <w:rPr>
                <w:rFonts w:ascii="Calibri" w:eastAsia="宋体" w:hAnsi="Calibri"/>
                <w:sz w:val="21"/>
                <w:szCs w:val="21"/>
              </w:rPr>
            </w:pPr>
            <w:r>
              <w:t>-1</w:t>
            </w:r>
          </w:p>
        </w:tc>
        <w:tc>
          <w:tcPr>
            <w:tcW w:w="665" w:type="dxa"/>
            <w:tcBorders>
              <w:top w:val="single" w:sz="4" w:space="0" w:color="auto"/>
            </w:tcBorders>
            <w:hideMark/>
          </w:tcPr>
          <w:p w:rsidR="00A70942" w:rsidRDefault="00A70942" w:rsidP="00905E40">
            <w:pPr>
              <w:rPr>
                <w:rFonts w:ascii="Calibri" w:eastAsia="宋体" w:hAnsi="Calibri"/>
                <w:sz w:val="21"/>
                <w:szCs w:val="21"/>
              </w:rPr>
            </w:pPr>
            <w:r>
              <w:t>-1</w:t>
            </w:r>
          </w:p>
        </w:tc>
        <w:tc>
          <w:tcPr>
            <w:tcW w:w="607" w:type="dxa"/>
            <w:tcBorders>
              <w:top w:val="single" w:sz="4" w:space="0" w:color="auto"/>
            </w:tcBorders>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1</w:t>
            </w:r>
          </w:p>
        </w:tc>
        <w:tc>
          <w:tcPr>
            <w:tcW w:w="708" w:type="dxa"/>
            <w:hideMark/>
          </w:tcPr>
          <w:p w:rsidR="00A70942" w:rsidRDefault="00A70942" w:rsidP="00905E40">
            <w:pPr>
              <w:jc w:val="left"/>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6</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7</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9</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10</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11</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12</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13</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14</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15</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16</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17</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19</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20</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21</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tcBorders>
              <w:bottom w:val="single" w:sz="4" w:space="0" w:color="auto"/>
            </w:tcBorders>
            <w:hideMark/>
          </w:tcPr>
          <w:p w:rsidR="00A70942" w:rsidRDefault="00A70942" w:rsidP="00905E40">
            <w:pPr>
              <w:rPr>
                <w:rFonts w:ascii="Calibri" w:eastAsia="宋体" w:hAnsi="Calibri"/>
                <w:sz w:val="21"/>
                <w:szCs w:val="21"/>
              </w:rPr>
            </w:pPr>
            <w:r>
              <w:t>26</w:t>
            </w:r>
          </w:p>
        </w:tc>
        <w:tc>
          <w:tcPr>
            <w:tcW w:w="708" w:type="dxa"/>
            <w:tcBorders>
              <w:bottom w:val="single" w:sz="4" w:space="0" w:color="auto"/>
            </w:tcBorders>
            <w:hideMark/>
          </w:tcPr>
          <w:p w:rsidR="00A70942" w:rsidRDefault="00A70942" w:rsidP="00905E40">
            <w:pPr>
              <w:rPr>
                <w:rFonts w:ascii="Calibri" w:eastAsia="宋体" w:hAnsi="Calibri"/>
                <w:sz w:val="21"/>
                <w:szCs w:val="21"/>
              </w:rPr>
            </w:pPr>
            <w:r>
              <w:t>1</w:t>
            </w:r>
          </w:p>
        </w:tc>
        <w:tc>
          <w:tcPr>
            <w:tcW w:w="665" w:type="dxa"/>
            <w:tcBorders>
              <w:bottom w:val="single" w:sz="4" w:space="0" w:color="auto"/>
            </w:tcBorders>
            <w:hideMark/>
          </w:tcPr>
          <w:p w:rsidR="00A70942" w:rsidRDefault="00A70942" w:rsidP="00905E40">
            <w:pPr>
              <w:rPr>
                <w:rFonts w:ascii="Calibri" w:eastAsia="宋体" w:hAnsi="Calibri"/>
                <w:sz w:val="21"/>
                <w:szCs w:val="21"/>
              </w:rPr>
            </w:pPr>
            <w:r>
              <w:t>1</w:t>
            </w:r>
          </w:p>
        </w:tc>
        <w:tc>
          <w:tcPr>
            <w:tcW w:w="607" w:type="dxa"/>
            <w:tcBorders>
              <w:bottom w:val="single" w:sz="4" w:space="0" w:color="auto"/>
            </w:tcBorders>
            <w:hideMark/>
          </w:tcPr>
          <w:p w:rsidR="00A70942" w:rsidRDefault="00A70942" w:rsidP="00905E40">
            <w:pPr>
              <w:rPr>
                <w:rFonts w:ascii="Calibri" w:eastAsia="宋体" w:hAnsi="Calibri"/>
                <w:sz w:val="21"/>
                <w:szCs w:val="21"/>
              </w:rPr>
            </w:pPr>
            <w:r>
              <w:t>1</w:t>
            </w:r>
          </w:p>
        </w:tc>
      </w:tr>
    </w:tbl>
    <w:p w:rsidR="00F574BD" w:rsidRDefault="00A70942" w:rsidP="00E86C6A">
      <w:pPr>
        <w:widowControl/>
        <w:rPr>
          <w:rFonts w:hint="eastAsia"/>
          <w:snapToGrid/>
        </w:rPr>
      </w:pPr>
      <w:r>
        <w:rPr>
          <w:snapToGrid/>
        </w:rPr>
        <w:t>由于表</w:t>
      </w:r>
      <w:r>
        <w:rPr>
          <w:rFonts w:hint="eastAsia"/>
          <w:snapToGrid/>
        </w:rPr>
        <w:t>2</w:t>
      </w:r>
      <w:r>
        <w:rPr>
          <w:rFonts w:hint="eastAsia"/>
          <w:snapToGrid/>
        </w:rPr>
        <w:t>中</w:t>
      </w:r>
      <w:r w:rsidR="00277C81">
        <w:rPr>
          <w:rFonts w:hint="eastAsia"/>
          <w:snapToGrid/>
        </w:rPr>
        <w:t>任意一</w:t>
      </w:r>
      <w:r>
        <w:rPr>
          <w:rFonts w:hint="eastAsia"/>
          <w:snapToGrid/>
        </w:rPr>
        <w:t>行</w:t>
      </w:r>
      <w:r>
        <w:rPr>
          <w:rFonts w:hint="eastAsia"/>
          <w:snapToGrid/>
        </w:rPr>
        <w:t>1</w:t>
      </w:r>
      <w:r>
        <w:rPr>
          <w:rFonts w:hint="eastAsia"/>
          <w:snapToGrid/>
        </w:rPr>
        <w:t>和</w:t>
      </w:r>
      <w:r w:rsidR="00277C81" w:rsidRPr="002146B1">
        <w:rPr>
          <w:position w:val="-4"/>
        </w:rPr>
        <w:object w:dxaOrig="300" w:dyaOrig="260">
          <v:shape id="_x0000_i1383" type="#_x0000_t75" style="width:15pt;height:13.15pt" o:ole="">
            <v:imagedata r:id="rId435" o:title=""/>
          </v:shape>
          <o:OLEObject Type="Embed" ProgID="Equation.DSMT4" ShapeID="_x0000_i1383" DrawAspect="Content" ObjectID="_1541336146" r:id="rId436"/>
        </w:object>
      </w:r>
      <w:r>
        <w:rPr>
          <w:rFonts w:hint="eastAsia"/>
          <w:snapToGrid/>
        </w:rPr>
        <w:t>的数量总和不大于</w:t>
      </w:r>
      <w:r>
        <w:rPr>
          <w:rFonts w:hint="eastAsia"/>
          <w:snapToGrid/>
        </w:rPr>
        <w:t xml:space="preserve">3, </w:t>
      </w:r>
      <w:r>
        <w:rPr>
          <w:rFonts w:hint="eastAsia"/>
          <w:snapToGrid/>
        </w:rPr>
        <w:t>因此</w:t>
      </w:r>
      <w:r>
        <w:rPr>
          <w:rFonts w:hint="eastAsia"/>
          <w:snapToGrid/>
        </w:rPr>
        <w:t xml:space="preserve">, </w:t>
      </w:r>
      <w:r>
        <w:rPr>
          <w:rFonts w:hint="eastAsia"/>
          <w:snapToGrid/>
        </w:rPr>
        <w:t>表</w:t>
      </w:r>
      <w:r>
        <w:rPr>
          <w:rFonts w:hint="eastAsia"/>
          <w:snapToGrid/>
        </w:rPr>
        <w:t>2</w:t>
      </w:r>
      <w:r>
        <w:rPr>
          <w:rFonts w:hint="eastAsia"/>
          <w:snapToGrid/>
        </w:rPr>
        <w:t>即为</w:t>
      </w:r>
      <w:r w:rsidR="00277C81" w:rsidRPr="00623BA5">
        <w:rPr>
          <w:snapToGrid/>
          <w:position w:val="-6"/>
        </w:rPr>
        <w:object w:dxaOrig="620" w:dyaOrig="279">
          <v:shape id="_x0000_i1375" type="#_x0000_t75" style="width:26.25pt;height:12pt" o:ole="">
            <v:imagedata r:id="rId437" o:title=""/>
          </v:shape>
          <o:OLEObject Type="Embed" ProgID="Equation.DSMT4" ShapeID="_x0000_i1375" DrawAspect="Content" ObjectID="_1541336147" r:id="rId438"/>
        </w:object>
      </w:r>
      <w:r>
        <w:rPr>
          <w:rFonts w:hint="eastAsia"/>
          <w:snapToGrid/>
        </w:rPr>
        <w:t>维的嵌密元素调整表</w:t>
      </w:r>
      <w:r w:rsidR="00277C81" w:rsidRPr="00623BA5">
        <w:rPr>
          <w:snapToGrid/>
          <w:position w:val="-14"/>
        </w:rPr>
        <w:object w:dxaOrig="540" w:dyaOrig="380">
          <v:shape id="_x0000_i1376" type="#_x0000_t75" style="width:21.75pt;height:15.4pt" o:ole="">
            <v:imagedata r:id="rId439" o:title=""/>
          </v:shape>
          <o:OLEObject Type="Embed" ProgID="Equation.DSMT4" ShapeID="_x0000_i1376" DrawAspect="Content" ObjectID="_1541336148" r:id="rId440"/>
        </w:object>
      </w:r>
      <w:r>
        <w:rPr>
          <w:rFonts w:hint="eastAsia"/>
          <w:snapToGrid/>
        </w:rPr>
        <w:t xml:space="preserve">, </w:t>
      </w:r>
      <w:r w:rsidRPr="005267CC">
        <w:rPr>
          <w:snapToGrid/>
        </w:rPr>
        <w:t>其中第</w:t>
      </w:r>
      <w:r w:rsidRPr="005267CC">
        <w:rPr>
          <w:snapToGrid/>
        </w:rPr>
        <w:t>1</w:t>
      </w:r>
      <w:r>
        <w:rPr>
          <w:rFonts w:hint="eastAsia"/>
          <w:snapToGrid/>
        </w:rPr>
        <w:t>列</w:t>
      </w:r>
      <w:r w:rsidRPr="005267CC">
        <w:rPr>
          <w:snapToGrid/>
        </w:rPr>
        <w:t>对应为行号</w:t>
      </w:r>
      <w:r>
        <w:rPr>
          <w:snapToGrid/>
        </w:rPr>
        <w:t xml:space="preserve">, </w:t>
      </w:r>
      <w:r w:rsidRPr="005267CC">
        <w:rPr>
          <w:snapToGrid/>
        </w:rPr>
        <w:t>第</w:t>
      </w:r>
      <w:r w:rsidRPr="005267CC">
        <w:rPr>
          <w:snapToGrid/>
        </w:rPr>
        <w:t>2~4</w:t>
      </w:r>
      <w:r>
        <w:rPr>
          <w:rFonts w:hint="eastAsia"/>
          <w:snapToGrid/>
        </w:rPr>
        <w:t>列</w:t>
      </w:r>
      <w:r w:rsidRPr="005267CC">
        <w:rPr>
          <w:snapToGrid/>
        </w:rPr>
        <w:t>对应为</w:t>
      </w:r>
      <w:r w:rsidR="00F574BD">
        <w:rPr>
          <w:rFonts w:hint="eastAsia"/>
          <w:snapToGrid/>
        </w:rPr>
        <w:t>嵌密元素调整表元素</w:t>
      </w:r>
      <w:r w:rsidR="00F574BD">
        <w:rPr>
          <w:rFonts w:hint="eastAsia"/>
          <w:snapToGrid/>
        </w:rPr>
        <w:t>.</w:t>
      </w:r>
    </w:p>
    <w:p w:rsidR="001D6B2E" w:rsidRPr="001D6B2E" w:rsidRDefault="00F574BD" w:rsidP="00E86C6A">
      <w:pPr>
        <w:widowControl/>
        <w:rPr>
          <w:rFonts w:hint="eastAsia"/>
        </w:rPr>
      </w:pPr>
      <w:r>
        <w:rPr>
          <w:rFonts w:hint="eastAsia"/>
        </w:rPr>
        <w:t>记</w:t>
      </w:r>
      <w:r w:rsidRPr="001D6B2E">
        <w:rPr>
          <w:snapToGrid/>
          <w:position w:val="-4"/>
        </w:rPr>
        <w:object w:dxaOrig="260" w:dyaOrig="260">
          <v:shape id="_x0000_i1384" type="#_x0000_t75" style="width:10.9pt;height:11.25pt" o:ole="">
            <v:imagedata r:id="rId441" o:title=""/>
          </v:shape>
          <o:OLEObject Type="Embed" ProgID="Equation.DSMT4" ShapeID="_x0000_i1384" DrawAspect="Content" ObjectID="_1541336149" r:id="rId442"/>
        </w:object>
      </w:r>
      <w:r>
        <w:rPr>
          <w:rFonts w:hint="eastAsia"/>
        </w:rPr>
        <w:t>为</w:t>
      </w:r>
      <w:r w:rsidR="001D6B2E">
        <w:rPr>
          <w:rFonts w:hint="eastAsia"/>
        </w:rPr>
        <w:t>待嵌入的秘密信息</w:t>
      </w:r>
      <w:r w:rsidR="001D6B2E">
        <w:rPr>
          <w:rFonts w:hint="eastAsia"/>
        </w:rPr>
        <w:t>01</w:t>
      </w:r>
      <w:r w:rsidR="001D6B2E">
        <w:rPr>
          <w:rFonts w:hint="eastAsia"/>
        </w:rPr>
        <w:t>序列</w:t>
      </w:r>
      <w:r>
        <w:rPr>
          <w:rFonts w:hint="eastAsia"/>
        </w:rPr>
        <w:t xml:space="preserve">, </w:t>
      </w:r>
      <w:r>
        <w:rPr>
          <w:rFonts w:hint="eastAsia"/>
        </w:rPr>
        <w:t>将其</w:t>
      </w:r>
      <w:r w:rsidR="001D6B2E">
        <w:rPr>
          <w:rFonts w:hint="eastAsia"/>
        </w:rPr>
        <w:t>转换为</w:t>
      </w:r>
      <w:r w:rsidR="001D6B2E" w:rsidRPr="00D27E1A">
        <w:rPr>
          <w:snapToGrid/>
          <w:position w:val="-12"/>
        </w:rPr>
        <w:object w:dxaOrig="440" w:dyaOrig="360">
          <v:shape id="_x0000_i1367" type="#_x0000_t75" style="width:18.4pt;height:15.4pt" o:ole="">
            <v:imagedata r:id="rId443" o:title=""/>
          </v:shape>
          <o:OLEObject Type="Embed" ProgID="Equation.DSMT4" ShapeID="_x0000_i1367" DrawAspect="Content" ObjectID="_1541336150" r:id="rId444"/>
        </w:object>
      </w:r>
      <w:r w:rsidR="001D6B2E" w:rsidRPr="001D6B2E">
        <w:t>进制数</w:t>
      </w:r>
      <w:r>
        <w:t>的方法为</w:t>
      </w:r>
      <w:r>
        <w:rPr>
          <w:rFonts w:hint="eastAsia"/>
        </w:rPr>
        <w:t>:</w:t>
      </w:r>
      <w:r w:rsidR="001D6B2E">
        <w:rPr>
          <w:rFonts w:hint="eastAsia"/>
        </w:rPr>
        <w:t xml:space="preserve"> </w:t>
      </w:r>
      <w:r w:rsidR="001D6B2E">
        <w:rPr>
          <w:rFonts w:hint="eastAsia"/>
        </w:rPr>
        <w:t>从</w:t>
      </w:r>
      <w:r w:rsidR="001D6B2E" w:rsidRPr="001D6B2E">
        <w:rPr>
          <w:snapToGrid/>
          <w:position w:val="-4"/>
        </w:rPr>
        <w:object w:dxaOrig="260" w:dyaOrig="260">
          <v:shape id="_x0000_i1368" type="#_x0000_t75" style="width:10.9pt;height:11.25pt" o:ole="">
            <v:imagedata r:id="rId441" o:title=""/>
          </v:shape>
          <o:OLEObject Type="Embed" ProgID="Equation.DSMT4" ShapeID="_x0000_i1368" DrawAspect="Content" ObjectID="_1541336151" r:id="rId445"/>
        </w:object>
      </w:r>
      <w:r w:rsidR="001D6B2E" w:rsidRPr="001D6B2E">
        <w:t>中</w:t>
      </w:r>
      <w:r w:rsidR="001D6B2E">
        <w:rPr>
          <w:rFonts w:hint="eastAsia"/>
        </w:rPr>
        <w:t>截取</w:t>
      </w:r>
      <w:r w:rsidR="001D6B2E" w:rsidRPr="00D27E1A">
        <w:rPr>
          <w:snapToGrid/>
          <w:position w:val="-12"/>
        </w:rPr>
        <w:object w:dxaOrig="560" w:dyaOrig="360">
          <v:shape id="_x0000_i1369" type="#_x0000_t75" style="width:23.25pt;height:15.4pt" o:ole="">
            <v:imagedata r:id="rId446" o:title=""/>
          </v:shape>
          <o:OLEObject Type="Embed" ProgID="Equation.DSMT4" ShapeID="_x0000_i1369" DrawAspect="Content" ObjectID="_1541336152" r:id="rId447"/>
        </w:object>
      </w:r>
      <w:r w:rsidR="001D6B2E" w:rsidRPr="001D6B2E">
        <w:t>个</w:t>
      </w:r>
      <w:r>
        <w:rPr>
          <w:rFonts w:hint="eastAsia"/>
        </w:rPr>
        <w:t>元素</w:t>
      </w:r>
      <w:r>
        <w:rPr>
          <w:rFonts w:hint="eastAsia"/>
        </w:rPr>
        <w:t xml:space="preserve">, </w:t>
      </w:r>
      <w:r>
        <w:rPr>
          <w:rFonts w:hint="eastAsia"/>
        </w:rPr>
        <w:t>并将其转换为</w:t>
      </w:r>
      <w:r w:rsidRPr="00D27E1A">
        <w:rPr>
          <w:snapToGrid/>
          <w:position w:val="-12"/>
        </w:rPr>
        <w:object w:dxaOrig="440" w:dyaOrig="360">
          <v:shape id="_x0000_i1385" type="#_x0000_t75" style="width:18.4pt;height:15.4pt" o:ole="">
            <v:imagedata r:id="rId443" o:title=""/>
          </v:shape>
          <o:OLEObject Type="Embed" ProgID="Equation.DSMT4" ShapeID="_x0000_i1385" DrawAspect="Content" ObjectID="_1541336153" r:id="rId448"/>
        </w:object>
      </w:r>
      <w:r w:rsidRPr="001D6B2E">
        <w:t>进制数</w:t>
      </w:r>
      <w:r w:rsidRPr="00F574BD">
        <w:rPr>
          <w:rFonts w:hint="eastAsia"/>
          <w:i/>
        </w:rPr>
        <w:t>d</w:t>
      </w:r>
      <w:r>
        <w:rPr>
          <w:rFonts w:hint="eastAsia"/>
        </w:rPr>
        <w:t xml:space="preserve">, </w:t>
      </w:r>
      <w:r w:rsidR="001D6B2E" w:rsidRPr="00D27E1A">
        <w:rPr>
          <w:snapToGrid/>
          <w:position w:val="-12"/>
        </w:rPr>
        <w:object w:dxaOrig="560" w:dyaOrig="360">
          <v:shape id="_x0000_i1370" type="#_x0000_t75" style="width:23.25pt;height:15.4pt" o:ole="">
            <v:imagedata r:id="rId446" o:title=""/>
          </v:shape>
          <o:OLEObject Type="Embed" ProgID="Equation.DSMT4" ShapeID="_x0000_i1370" DrawAspect="Content" ObjectID="_1541336154" r:id="rId449"/>
        </w:object>
      </w:r>
      <w:r w:rsidR="001D6B2E" w:rsidRPr="00F574BD">
        <w:t>计算方法如式</w:t>
      </w:r>
      <w:r w:rsidR="001D6B2E" w:rsidRPr="00010CAD">
        <w:rPr>
          <w:rFonts w:hint="eastAsia"/>
        </w:rPr>
        <w:t>(14)</w:t>
      </w:r>
      <w:r w:rsidR="00010CAD">
        <w:rPr>
          <w:rFonts w:hint="eastAsia"/>
        </w:rPr>
        <w:t xml:space="preserve">, </w:t>
      </w:r>
      <w:r w:rsidRPr="00010CAD">
        <w:rPr>
          <w:rFonts w:hint="eastAsia"/>
          <w:i/>
        </w:rPr>
        <w:t>d</w:t>
      </w:r>
      <w:r w:rsidRPr="00010CAD">
        <w:rPr>
          <w:rFonts w:hint="eastAsia"/>
        </w:rPr>
        <w:t>的计算</w:t>
      </w:r>
      <w:r w:rsidRPr="00010CAD">
        <w:t>方法如式</w:t>
      </w:r>
      <w:r w:rsidRPr="00010CAD">
        <w:rPr>
          <w:rFonts w:hint="eastAsia"/>
        </w:rPr>
        <w:t>(15):</w:t>
      </w:r>
    </w:p>
    <w:tbl>
      <w:tblPr>
        <w:tblW w:w="4706" w:type="dxa"/>
        <w:tblLayout w:type="fixed"/>
        <w:tblLook w:val="04A0"/>
      </w:tblPr>
      <w:tblGrid>
        <w:gridCol w:w="4077"/>
        <w:gridCol w:w="629"/>
      </w:tblGrid>
      <w:tr w:rsidR="001D6B2E" w:rsidTr="00905E40">
        <w:tc>
          <w:tcPr>
            <w:tcW w:w="4077" w:type="dxa"/>
          </w:tcPr>
          <w:p w:rsidR="001D6B2E" w:rsidRDefault="00D1000D" w:rsidP="00905E40">
            <w:pPr>
              <w:ind w:firstLine="0"/>
              <w:jc w:val="center"/>
              <w:rPr>
                <w:snapToGrid/>
              </w:rPr>
            </w:pPr>
            <w:r w:rsidRPr="002213E8">
              <w:rPr>
                <w:position w:val="-32"/>
                <w:sz w:val="28"/>
                <w:szCs w:val="28"/>
              </w:rPr>
              <w:object w:dxaOrig="3560" w:dyaOrig="760">
                <v:shape id="_x0000_i1366" type="#_x0000_t75" style="width:163.9pt;height:34.9pt" o:ole="">
                  <v:imagedata r:id="rId450" o:title=""/>
                </v:shape>
                <o:OLEObject Type="Embed" ProgID="Equation.DSMT4" ShapeID="_x0000_i1366" DrawAspect="Content" ObjectID="_1541336155" r:id="rId451"/>
              </w:object>
            </w:r>
          </w:p>
        </w:tc>
        <w:tc>
          <w:tcPr>
            <w:tcW w:w="629" w:type="dxa"/>
          </w:tcPr>
          <w:p w:rsidR="001D6B2E" w:rsidRDefault="001D6B2E" w:rsidP="00905E40">
            <w:pPr>
              <w:ind w:firstLine="0"/>
              <w:jc w:val="right"/>
              <w:rPr>
                <w:snapToGrid/>
              </w:rPr>
            </w:pPr>
          </w:p>
          <w:p w:rsidR="001D6B2E" w:rsidRDefault="001D6B2E" w:rsidP="00905E40">
            <w:pPr>
              <w:ind w:firstLine="0"/>
              <w:jc w:val="right"/>
              <w:rPr>
                <w:snapToGrid/>
              </w:rPr>
            </w:pPr>
            <w:r>
              <w:rPr>
                <w:rFonts w:hint="eastAsia"/>
                <w:snapToGrid/>
              </w:rPr>
              <w:t>(14)</w:t>
            </w:r>
          </w:p>
          <w:p w:rsidR="001D6B2E" w:rsidRDefault="001D6B2E" w:rsidP="00905E40">
            <w:pPr>
              <w:ind w:firstLine="0"/>
              <w:jc w:val="right"/>
              <w:rPr>
                <w:snapToGrid/>
              </w:rPr>
            </w:pPr>
          </w:p>
        </w:tc>
      </w:tr>
      <w:tr w:rsidR="00010CAD" w:rsidTr="00010CAD">
        <w:tc>
          <w:tcPr>
            <w:tcW w:w="4077" w:type="dxa"/>
          </w:tcPr>
          <w:p w:rsidR="00010CAD" w:rsidRPr="00010CAD" w:rsidRDefault="00D1000D" w:rsidP="00905E40">
            <w:pPr>
              <w:ind w:firstLine="0"/>
              <w:jc w:val="center"/>
              <w:rPr>
                <w:position w:val="-32"/>
                <w:sz w:val="28"/>
                <w:szCs w:val="28"/>
              </w:rPr>
            </w:pPr>
            <w:r w:rsidRPr="00010CAD">
              <w:rPr>
                <w:position w:val="-32"/>
                <w:sz w:val="28"/>
                <w:szCs w:val="28"/>
              </w:rPr>
              <w:object w:dxaOrig="1500" w:dyaOrig="700">
                <v:shape id="_x0000_i1386" type="#_x0000_t75" style="width:63pt;height:29.25pt" o:ole="">
                  <v:imagedata r:id="rId452" o:title=""/>
                </v:shape>
                <o:OLEObject Type="Embed" ProgID="Equation.DSMT4" ShapeID="_x0000_i1386" DrawAspect="Content" ObjectID="_1541336156" r:id="rId453"/>
              </w:object>
            </w:r>
          </w:p>
        </w:tc>
        <w:tc>
          <w:tcPr>
            <w:tcW w:w="629" w:type="dxa"/>
          </w:tcPr>
          <w:p w:rsidR="00010CAD" w:rsidRDefault="00010CAD" w:rsidP="00905E40">
            <w:pPr>
              <w:ind w:firstLine="0"/>
              <w:jc w:val="right"/>
              <w:rPr>
                <w:rFonts w:hint="eastAsia"/>
                <w:snapToGrid/>
              </w:rPr>
            </w:pPr>
          </w:p>
          <w:p w:rsidR="00010CAD" w:rsidRDefault="00010CAD" w:rsidP="00905E40">
            <w:pPr>
              <w:ind w:firstLine="0"/>
              <w:jc w:val="right"/>
              <w:rPr>
                <w:snapToGrid/>
              </w:rPr>
            </w:pPr>
            <w:r>
              <w:rPr>
                <w:rFonts w:hint="eastAsia"/>
                <w:snapToGrid/>
              </w:rPr>
              <w:t>(15)</w:t>
            </w:r>
          </w:p>
          <w:p w:rsidR="00010CAD" w:rsidRDefault="00010CAD" w:rsidP="00905E40">
            <w:pPr>
              <w:ind w:firstLine="0"/>
              <w:jc w:val="right"/>
              <w:rPr>
                <w:snapToGrid/>
              </w:rPr>
            </w:pPr>
          </w:p>
        </w:tc>
      </w:tr>
    </w:tbl>
    <w:p w:rsidR="00A92309" w:rsidRDefault="001D6B2E" w:rsidP="00A92309">
      <w:pPr>
        <w:pStyle w:val="ae"/>
        <w:ind w:firstLine="416"/>
        <w:textAlignment w:val="center"/>
        <w:rPr>
          <w:rFonts w:eastAsia="方正书宋简体" w:cs="Times New Roman"/>
          <w:snapToGrid w:val="0"/>
          <w:spacing w:val="4"/>
          <w:sz w:val="20"/>
          <w:szCs w:val="20"/>
        </w:rPr>
      </w:pPr>
      <w:r w:rsidRPr="00A92309">
        <w:rPr>
          <w:rFonts w:ascii="Times New Roman" w:eastAsia="方正书宋简体" w:hAnsi="Times New Roman" w:cs="Times New Roman"/>
          <w:snapToGrid w:val="0"/>
          <w:spacing w:val="4"/>
          <w:sz w:val="20"/>
          <w:szCs w:val="20"/>
        </w:rPr>
        <w:t>式</w:t>
      </w:r>
      <w:r w:rsidRPr="00A92309">
        <w:rPr>
          <w:rFonts w:ascii="Times New Roman" w:eastAsia="方正书宋简体" w:hAnsi="Times New Roman" w:cs="Times New Roman" w:hint="eastAsia"/>
          <w:snapToGrid w:val="0"/>
          <w:spacing w:val="4"/>
          <w:sz w:val="20"/>
          <w:szCs w:val="20"/>
        </w:rPr>
        <w:t>(14)</w:t>
      </w:r>
      <w:r w:rsidRPr="00A92309">
        <w:rPr>
          <w:rFonts w:ascii="Times New Roman" w:eastAsia="方正书宋简体" w:hAnsi="Times New Roman" w:cs="Times New Roman" w:hint="eastAsia"/>
          <w:snapToGrid w:val="0"/>
          <w:spacing w:val="4"/>
          <w:sz w:val="20"/>
          <w:szCs w:val="20"/>
        </w:rPr>
        <w:t>中</w:t>
      </w:r>
      <w:r w:rsidR="00A92309" w:rsidRPr="00A92309">
        <w:rPr>
          <w:rFonts w:ascii="Times New Roman" w:eastAsia="方正书宋简体" w:hAnsi="Times New Roman" w:cs="Times New Roman"/>
          <w:snapToGrid w:val="0"/>
          <w:spacing w:val="4"/>
          <w:sz w:val="20"/>
          <w:szCs w:val="20"/>
        </w:rPr>
        <w:object w:dxaOrig="340" w:dyaOrig="360">
          <v:shape id="_x0000_i1482" type="#_x0000_t75" style="width:12pt;height:13.15pt" o:ole="">
            <v:imagedata r:id="rId454" o:title=""/>
          </v:shape>
          <o:OLEObject Type="Embed" ProgID="Equation.DSMT4" ShapeID="_x0000_i1482" DrawAspect="Content" ObjectID="_1541336157" r:id="rId455"/>
        </w:object>
      </w:r>
      <w:r w:rsidRPr="00A92309">
        <w:rPr>
          <w:rFonts w:ascii="Times New Roman" w:eastAsia="方正书宋简体" w:hAnsi="Times New Roman" w:cs="Times New Roman" w:hint="eastAsia"/>
          <w:snapToGrid w:val="0"/>
          <w:spacing w:val="4"/>
          <w:sz w:val="20"/>
          <w:szCs w:val="20"/>
        </w:rPr>
        <w:t>表示</w:t>
      </w:r>
      <w:r w:rsidR="00A70942" w:rsidRPr="00A92309">
        <w:rPr>
          <w:rFonts w:ascii="Times New Roman" w:eastAsia="方正书宋简体" w:hAnsi="Times New Roman" w:cs="Times New Roman"/>
          <w:snapToGrid w:val="0"/>
          <w:spacing w:val="4"/>
          <w:sz w:val="20"/>
          <w:szCs w:val="20"/>
        </w:rPr>
        <w:object w:dxaOrig="260" w:dyaOrig="260">
          <v:shape id="_x0000_i1483" type="#_x0000_t75" style="width:10.9pt;height:11.25pt" o:ole="">
            <v:imagedata r:id="rId456" o:title=""/>
          </v:shape>
          <o:OLEObject Type="Embed" ProgID="Equation.DSMT4" ShapeID="_x0000_i1483" DrawAspect="Content" ObjectID="_1541336158" r:id="rId457"/>
        </w:object>
      </w:r>
      <w:r w:rsidRPr="00A92309">
        <w:rPr>
          <w:rFonts w:ascii="Times New Roman" w:eastAsia="方正书宋简体" w:hAnsi="Times New Roman" w:cs="Times New Roman" w:hint="eastAsia"/>
          <w:snapToGrid w:val="0"/>
          <w:spacing w:val="4"/>
          <w:sz w:val="20"/>
          <w:szCs w:val="20"/>
        </w:rPr>
        <w:t>的</w:t>
      </w:r>
      <w:r w:rsidR="00A70942" w:rsidRPr="00A92309">
        <w:rPr>
          <w:rFonts w:ascii="Times New Roman" w:eastAsia="方正书宋简体" w:hAnsi="Times New Roman" w:cs="Times New Roman" w:hint="eastAsia"/>
          <w:snapToGrid w:val="0"/>
          <w:spacing w:val="4"/>
          <w:sz w:val="20"/>
          <w:szCs w:val="20"/>
        </w:rPr>
        <w:t>长度</w:t>
      </w:r>
      <w:r w:rsidR="00F574BD" w:rsidRPr="00A92309">
        <w:rPr>
          <w:rFonts w:ascii="Times New Roman" w:eastAsia="方正书宋简体" w:hAnsi="Times New Roman" w:cs="Times New Roman" w:hint="eastAsia"/>
          <w:snapToGrid w:val="0"/>
          <w:spacing w:val="4"/>
          <w:sz w:val="20"/>
          <w:szCs w:val="20"/>
        </w:rPr>
        <w:t xml:space="preserve">, </w:t>
      </w:r>
      <w:r w:rsidR="00A70942" w:rsidRPr="00A92309">
        <w:rPr>
          <w:rFonts w:ascii="Times New Roman" w:eastAsia="方正书宋简体" w:hAnsi="Times New Roman" w:cs="Times New Roman" w:hint="eastAsia"/>
          <w:snapToGrid w:val="0"/>
          <w:spacing w:val="4"/>
          <w:sz w:val="20"/>
          <w:szCs w:val="20"/>
        </w:rPr>
        <w:t>每次从</w:t>
      </w:r>
      <w:r w:rsidR="00A70942" w:rsidRPr="00A92309">
        <w:rPr>
          <w:rFonts w:ascii="Times New Roman" w:eastAsia="方正书宋简体" w:hAnsi="Times New Roman" w:cs="Times New Roman"/>
          <w:snapToGrid w:val="0"/>
          <w:spacing w:val="4"/>
          <w:sz w:val="20"/>
          <w:szCs w:val="20"/>
        </w:rPr>
        <w:object w:dxaOrig="260" w:dyaOrig="260">
          <v:shape id="_x0000_i1485" type="#_x0000_t75" style="width:10.9pt;height:11.25pt" o:ole="">
            <v:imagedata r:id="rId441" o:title=""/>
          </v:shape>
          <o:OLEObject Type="Embed" ProgID="Equation.DSMT4" ShapeID="_x0000_i1485" DrawAspect="Content" ObjectID="_1541336159" r:id="rId458"/>
        </w:object>
      </w:r>
      <w:r w:rsidR="00A70942" w:rsidRPr="00A92309">
        <w:rPr>
          <w:rFonts w:ascii="Times New Roman" w:eastAsia="方正书宋简体" w:hAnsi="Times New Roman" w:cs="Times New Roman" w:hint="eastAsia"/>
          <w:snapToGrid w:val="0"/>
          <w:spacing w:val="4"/>
          <w:sz w:val="20"/>
          <w:szCs w:val="20"/>
        </w:rPr>
        <w:t>中截取</w:t>
      </w:r>
      <w:r w:rsidR="00A92309" w:rsidRPr="00A92309">
        <w:rPr>
          <w:rFonts w:ascii="Times New Roman" w:eastAsia="方正书宋简体" w:hAnsi="Times New Roman" w:cs="Times New Roman"/>
          <w:snapToGrid w:val="0"/>
          <w:spacing w:val="4"/>
          <w:sz w:val="20"/>
          <w:szCs w:val="20"/>
        </w:rPr>
        <w:object w:dxaOrig="560" w:dyaOrig="360">
          <v:shape id="_x0000_i1484" type="#_x0000_t75" style="width:18.4pt;height:12pt" o:ole="">
            <v:imagedata r:id="rId446" o:title=""/>
          </v:shape>
          <o:OLEObject Type="Embed" ProgID="Equation.DSMT4" ShapeID="_x0000_i1484" DrawAspect="Content" ObjectID="_1541336160" r:id="rId459"/>
        </w:object>
      </w:r>
      <w:r w:rsidR="00A70942" w:rsidRPr="00A92309">
        <w:rPr>
          <w:rFonts w:ascii="Times New Roman" w:eastAsia="方正书宋简体" w:hAnsi="Times New Roman" w:cs="Times New Roman"/>
          <w:snapToGrid w:val="0"/>
          <w:spacing w:val="4"/>
          <w:sz w:val="20"/>
          <w:szCs w:val="20"/>
        </w:rPr>
        <w:t>个后</w:t>
      </w:r>
      <w:r w:rsidR="00F574BD" w:rsidRPr="00A92309">
        <w:rPr>
          <w:rFonts w:ascii="Times New Roman" w:eastAsia="方正书宋简体" w:hAnsi="Times New Roman" w:cs="Times New Roman" w:hint="eastAsia"/>
          <w:snapToGrid w:val="0"/>
          <w:spacing w:val="4"/>
          <w:sz w:val="20"/>
          <w:szCs w:val="20"/>
        </w:rPr>
        <w:t xml:space="preserve">, </w:t>
      </w:r>
      <w:r w:rsidR="00A70942" w:rsidRPr="00A92309">
        <w:rPr>
          <w:rFonts w:ascii="Times New Roman" w:eastAsia="方正书宋简体" w:hAnsi="Times New Roman" w:cs="Times New Roman"/>
          <w:snapToGrid w:val="0"/>
          <w:spacing w:val="4"/>
          <w:sz w:val="20"/>
          <w:szCs w:val="20"/>
        </w:rPr>
        <w:t>将截取到的部分从</w:t>
      </w:r>
      <w:r w:rsidR="00A70942" w:rsidRPr="00A92309">
        <w:rPr>
          <w:rFonts w:ascii="Times New Roman" w:eastAsia="方正书宋简体" w:hAnsi="Times New Roman" w:cs="Times New Roman"/>
          <w:snapToGrid w:val="0"/>
          <w:spacing w:val="4"/>
          <w:sz w:val="20"/>
          <w:szCs w:val="20"/>
        </w:rPr>
        <w:object w:dxaOrig="260" w:dyaOrig="260">
          <v:shape id="_x0000_i1486" type="#_x0000_t75" style="width:10.9pt;height:11.25pt" o:ole="">
            <v:imagedata r:id="rId441" o:title=""/>
          </v:shape>
          <o:OLEObject Type="Embed" ProgID="Equation.DSMT4" ShapeID="_x0000_i1486" DrawAspect="Content" ObjectID="_1541336161" r:id="rId460"/>
        </w:object>
      </w:r>
      <w:r w:rsidR="00A70942" w:rsidRPr="00A92309">
        <w:rPr>
          <w:rFonts w:ascii="Times New Roman" w:eastAsia="方正书宋简体" w:hAnsi="Times New Roman" w:cs="Times New Roman" w:hint="eastAsia"/>
          <w:snapToGrid w:val="0"/>
          <w:spacing w:val="4"/>
          <w:sz w:val="20"/>
          <w:szCs w:val="20"/>
        </w:rPr>
        <w:t>中删除</w:t>
      </w:r>
      <w:r w:rsidR="00010CAD" w:rsidRPr="00A92309">
        <w:rPr>
          <w:rFonts w:ascii="Times New Roman" w:eastAsia="方正书宋简体" w:hAnsi="Times New Roman" w:cs="Times New Roman" w:hint="eastAsia"/>
          <w:snapToGrid w:val="0"/>
          <w:spacing w:val="4"/>
          <w:sz w:val="20"/>
          <w:szCs w:val="20"/>
        </w:rPr>
        <w:t xml:space="preserve">; </w:t>
      </w:r>
      <w:r w:rsidR="00010CAD" w:rsidRPr="00A92309">
        <w:rPr>
          <w:rFonts w:ascii="Times New Roman" w:eastAsia="方正书宋简体" w:hAnsi="Times New Roman" w:cs="Times New Roman"/>
          <w:snapToGrid w:val="0"/>
          <w:spacing w:val="4"/>
          <w:sz w:val="20"/>
          <w:szCs w:val="20"/>
        </w:rPr>
        <w:t>式</w:t>
      </w:r>
      <w:r w:rsidR="00010CAD" w:rsidRPr="00A92309">
        <w:rPr>
          <w:rFonts w:ascii="Times New Roman" w:eastAsia="方正书宋简体" w:hAnsi="Times New Roman" w:cs="Times New Roman" w:hint="eastAsia"/>
          <w:snapToGrid w:val="0"/>
          <w:spacing w:val="4"/>
          <w:sz w:val="20"/>
          <w:szCs w:val="20"/>
        </w:rPr>
        <w:t>(15)</w:t>
      </w:r>
      <w:r w:rsidR="00010CAD" w:rsidRPr="00A92309">
        <w:rPr>
          <w:rFonts w:ascii="Times New Roman" w:eastAsia="方正书宋简体" w:hAnsi="Times New Roman" w:cs="Times New Roman" w:hint="eastAsia"/>
          <w:snapToGrid w:val="0"/>
          <w:spacing w:val="4"/>
          <w:sz w:val="20"/>
          <w:szCs w:val="20"/>
        </w:rPr>
        <w:t>中</w:t>
      </w:r>
      <w:r w:rsidR="00A92309" w:rsidRPr="002213E8">
        <w:rPr>
          <w:rFonts w:eastAsia="方正书宋简体" w:cs="Times New Roman"/>
          <w:snapToGrid w:val="0"/>
          <w:spacing w:val="4"/>
          <w:sz w:val="20"/>
          <w:szCs w:val="20"/>
        </w:rPr>
        <w:object w:dxaOrig="221" w:dyaOrig="361">
          <v:shape id="对象 148" o:spid="_x0000_i1487" type="#_x0000_t75" style="width:8.25pt;height:13.9pt;mso-position-horizontal-relative:page;mso-position-vertical-relative:page" o:ole="">
            <v:imagedata r:id="rId461" o:title=""/>
          </v:shape>
          <o:OLEObject Type="Embed" ProgID="Equation.DSMT4" ShapeID="对象 148" DrawAspect="Content" ObjectID="_1541336162" r:id="rId462"/>
        </w:object>
      </w:r>
      <w:r w:rsidR="00A92309" w:rsidRPr="002213E8">
        <w:rPr>
          <w:rFonts w:eastAsia="方正书宋简体" w:cs="Times New Roman"/>
          <w:snapToGrid w:val="0"/>
          <w:spacing w:val="4"/>
          <w:sz w:val="20"/>
          <w:szCs w:val="20"/>
        </w:rPr>
        <w:t>表示</w:t>
      </w:r>
      <w:r w:rsidR="00A92309" w:rsidRPr="002213E8">
        <w:rPr>
          <w:rFonts w:eastAsia="方正书宋简体" w:cs="Times New Roman"/>
          <w:snapToGrid w:val="0"/>
          <w:spacing w:val="4"/>
          <w:sz w:val="20"/>
          <w:szCs w:val="20"/>
        </w:rPr>
        <w:object w:dxaOrig="562" w:dyaOrig="361">
          <v:shape id="对象 149" o:spid="_x0000_i1488" type="#_x0000_t75" style="width:19.9pt;height:12.75pt;mso-position-horizontal-relative:page;mso-position-vertical-relative:page" o:ole="">
            <v:imagedata r:id="rId463" o:title=""/>
          </v:shape>
          <o:OLEObject Type="Embed" ProgID="Equation.DSMT4" ShapeID="对象 149" DrawAspect="Content" ObjectID="_1541336163" r:id="rId464"/>
        </w:object>
      </w:r>
      <w:r w:rsidR="00A92309" w:rsidRPr="002213E8">
        <w:rPr>
          <w:rFonts w:eastAsia="方正书宋简体" w:cs="Times New Roman"/>
          <w:snapToGrid w:val="0"/>
          <w:spacing w:val="4"/>
          <w:sz w:val="20"/>
          <w:szCs w:val="20"/>
        </w:rPr>
        <w:t>个</w:t>
      </w:r>
      <w:r w:rsidR="00A92309" w:rsidRPr="00A92309">
        <w:rPr>
          <w:rFonts w:ascii="Times New Roman" w:eastAsia="方正书宋简体" w:hAnsi="Times New Roman" w:cs="Times New Roman"/>
          <w:spacing w:val="4"/>
          <w:sz w:val="20"/>
          <w:szCs w:val="20"/>
        </w:rPr>
        <w:t>2</w:t>
      </w:r>
      <w:r w:rsidR="00A92309" w:rsidRPr="002213E8">
        <w:rPr>
          <w:rFonts w:eastAsia="方正书宋简体" w:cs="Times New Roman"/>
          <w:snapToGrid w:val="0"/>
          <w:spacing w:val="4"/>
          <w:sz w:val="20"/>
          <w:szCs w:val="20"/>
        </w:rPr>
        <w:t>进制位串中的第</w:t>
      </w:r>
      <w:r w:rsidR="00A92309" w:rsidRPr="002213E8">
        <w:rPr>
          <w:rFonts w:eastAsia="方正书宋简体" w:cs="Times New Roman"/>
          <w:snapToGrid w:val="0"/>
          <w:spacing w:val="4"/>
          <w:sz w:val="20"/>
          <w:szCs w:val="20"/>
        </w:rPr>
        <w:object w:dxaOrig="140" w:dyaOrig="261">
          <v:shape id="对象 150" o:spid="_x0000_i1489" type="#_x0000_t75" style="width:6.75pt;height:12.75pt;mso-position-horizontal-relative:page;mso-position-vertical-relative:page" o:ole="">
            <v:imagedata r:id="rId465" o:title=""/>
          </v:shape>
          <o:OLEObject Type="Embed" ProgID="Equation.DSMT4" ShapeID="对象 150" DrawAspect="Content" ObjectID="_1541336164" r:id="rId466"/>
        </w:object>
      </w:r>
      <w:r w:rsidR="00A92309" w:rsidRPr="002213E8">
        <w:rPr>
          <w:rFonts w:eastAsia="方正书宋简体" w:cs="Times New Roman"/>
          <w:snapToGrid w:val="0"/>
          <w:spacing w:val="4"/>
          <w:sz w:val="20"/>
          <w:szCs w:val="20"/>
        </w:rPr>
        <w:t>个比特</w:t>
      </w:r>
      <w:r w:rsidR="00A92309">
        <w:rPr>
          <w:rFonts w:eastAsia="方正书宋简体" w:cs="Times New Roman" w:hint="eastAsia"/>
          <w:snapToGrid w:val="0"/>
          <w:spacing w:val="4"/>
          <w:sz w:val="20"/>
          <w:szCs w:val="20"/>
        </w:rPr>
        <w:t>.</w:t>
      </w:r>
    </w:p>
    <w:p w:rsidR="00F574BD" w:rsidRDefault="00010CAD" w:rsidP="00E86C6A">
      <w:pPr>
        <w:widowControl/>
        <w:rPr>
          <w:rFonts w:hint="eastAsia"/>
        </w:rPr>
      </w:pPr>
      <w:r>
        <w:rPr>
          <w:rFonts w:hint="eastAsia"/>
        </w:rPr>
        <w:t>记</w:t>
      </w:r>
      <w:r w:rsidRPr="002D7A23">
        <w:rPr>
          <w:snapToGrid/>
          <w:position w:val="-12"/>
        </w:rPr>
        <w:object w:dxaOrig="1920" w:dyaOrig="360">
          <v:shape id="_x0000_i1387" type="#_x0000_t75" style="width:92.25pt;height:18pt" o:ole="">
            <v:imagedata r:id="rId91" o:title=""/>
          </v:shape>
          <o:OLEObject Type="Embed" ProgID="Equation.DSMT4" ShapeID="_x0000_i1387" DrawAspect="Content" ObjectID="_1541336165" r:id="rId467"/>
        </w:object>
      </w:r>
      <w:r>
        <w:rPr>
          <w:rFonts w:hint="eastAsia"/>
        </w:rPr>
        <w:t>为</w:t>
      </w:r>
      <w:r w:rsidR="00F574BD">
        <w:t>载体向量</w:t>
      </w:r>
      <w:r w:rsidR="00F574BD">
        <w:rPr>
          <w:rFonts w:hint="eastAsia"/>
        </w:rPr>
        <w:t xml:space="preserve">, </w:t>
      </w:r>
      <w:r>
        <w:rPr>
          <w:rFonts w:hint="eastAsia"/>
        </w:rPr>
        <w:t>确定</w:t>
      </w:r>
      <w:r w:rsidRPr="00D27E1A">
        <w:rPr>
          <w:i/>
          <w:snapToGrid/>
        </w:rPr>
        <w:t>n</w:t>
      </w:r>
      <w:r>
        <w:rPr>
          <w:rFonts w:hint="eastAsia"/>
          <w:snapToGrid/>
        </w:rPr>
        <w:t>和</w:t>
      </w:r>
      <w:r w:rsidRPr="00D27E1A">
        <w:rPr>
          <w:i/>
          <w:snapToGrid/>
        </w:rPr>
        <w:t>m</w:t>
      </w:r>
      <w:r>
        <w:rPr>
          <w:rFonts w:hint="eastAsia"/>
          <w:snapToGrid/>
        </w:rPr>
        <w:t>后</w:t>
      </w:r>
      <w:r>
        <w:rPr>
          <w:rFonts w:hint="eastAsia"/>
        </w:rPr>
        <w:t>按</w:t>
      </w:r>
      <w:r w:rsidRPr="00A70942">
        <w:t>式</w:t>
      </w:r>
      <w:r w:rsidRPr="00A70942">
        <w:rPr>
          <w:rFonts w:hint="eastAsia"/>
        </w:rPr>
        <w:t>(1</w:t>
      </w:r>
      <w:r>
        <w:rPr>
          <w:rFonts w:hint="eastAsia"/>
        </w:rPr>
        <w:t>3</w:t>
      </w:r>
      <w:r w:rsidRPr="00A70942">
        <w:rPr>
          <w:rFonts w:hint="eastAsia"/>
        </w:rPr>
        <w:t>)</w:t>
      </w:r>
      <w:r>
        <w:rPr>
          <w:rFonts w:hint="eastAsia"/>
          <w:snapToGrid/>
        </w:rPr>
        <w:t>计算</w:t>
      </w:r>
      <w:r w:rsidRPr="002D7A23">
        <w:rPr>
          <w:position w:val="-12"/>
        </w:rPr>
        <w:object w:dxaOrig="460" w:dyaOrig="360">
          <v:shape id="_x0000_i1388" type="#_x0000_t75" style="width:23.25pt;height:18pt" o:ole="">
            <v:imagedata r:id="rId375" o:title=""/>
          </v:shape>
          <o:OLEObject Type="Embed" ProgID="Equation.DSMT4" ShapeID="_x0000_i1388" DrawAspect="Content" ObjectID="_1541336166" r:id="rId468"/>
        </w:object>
      </w:r>
      <w:r>
        <w:rPr>
          <w:rFonts w:hint="eastAsia"/>
          <w:snapToGrid/>
        </w:rPr>
        <w:t xml:space="preserve">, </w:t>
      </w:r>
      <w:r>
        <w:rPr>
          <w:rFonts w:hint="eastAsia"/>
          <w:snapToGrid/>
        </w:rPr>
        <w:t>并计算</w:t>
      </w:r>
      <w:r w:rsidR="00EC3C26">
        <w:rPr>
          <w:rFonts w:hint="eastAsia"/>
          <w:snapToGrid/>
        </w:rPr>
        <w:t>嵌密元素调整表</w:t>
      </w:r>
      <w:r w:rsidRPr="00277C81">
        <w:rPr>
          <w:snapToGrid/>
          <w:position w:val="-14"/>
        </w:rPr>
        <w:object w:dxaOrig="540" w:dyaOrig="380">
          <v:shape id="_x0000_i1389" type="#_x0000_t75" style="width:22.15pt;height:16.15pt" o:ole="">
            <v:imagedata r:id="rId399" o:title=""/>
          </v:shape>
          <o:OLEObject Type="Embed" ProgID="Equation.DSMT4" ShapeID="_x0000_i1389" DrawAspect="Content" ObjectID="_1541336167" r:id="rId469"/>
        </w:object>
      </w:r>
      <w:r>
        <w:rPr>
          <w:rFonts w:hint="eastAsia"/>
        </w:rPr>
        <w:t xml:space="preserve">, </w:t>
      </w:r>
      <w:r>
        <w:rPr>
          <w:rFonts w:hint="eastAsia"/>
        </w:rPr>
        <w:t>从待嵌入的秘密信息序列</w:t>
      </w:r>
      <w:r w:rsidRPr="001D6B2E">
        <w:rPr>
          <w:snapToGrid/>
          <w:position w:val="-4"/>
        </w:rPr>
        <w:object w:dxaOrig="260" w:dyaOrig="260">
          <v:shape id="_x0000_i1390" type="#_x0000_t75" style="width:10.9pt;height:11.25pt" o:ole="">
            <v:imagedata r:id="rId441" o:title=""/>
          </v:shape>
          <o:OLEObject Type="Embed" ProgID="Equation.DSMT4" ShapeID="_x0000_i1390" DrawAspect="Content" ObjectID="_1541336168" r:id="rId470"/>
        </w:object>
      </w:r>
      <w:r>
        <w:rPr>
          <w:rFonts w:hint="eastAsia"/>
        </w:rPr>
        <w:t>中按</w:t>
      </w:r>
      <w:r w:rsidRPr="00A70942">
        <w:t>式</w:t>
      </w:r>
      <w:r w:rsidRPr="00A70942">
        <w:rPr>
          <w:rFonts w:hint="eastAsia"/>
        </w:rPr>
        <w:t>(14)</w:t>
      </w:r>
      <w:r>
        <w:rPr>
          <w:rFonts w:hint="eastAsia"/>
        </w:rPr>
        <w:t>和</w:t>
      </w:r>
      <w:r w:rsidRPr="00A70942">
        <w:t>式</w:t>
      </w:r>
      <w:r w:rsidRPr="00A70942">
        <w:rPr>
          <w:rFonts w:hint="eastAsia"/>
        </w:rPr>
        <w:t>(1</w:t>
      </w:r>
      <w:r>
        <w:rPr>
          <w:rFonts w:hint="eastAsia"/>
        </w:rPr>
        <w:t>5</w:t>
      </w:r>
      <w:r w:rsidRPr="00A70942">
        <w:rPr>
          <w:rFonts w:hint="eastAsia"/>
        </w:rPr>
        <w:t>)</w:t>
      </w:r>
      <w:r>
        <w:rPr>
          <w:rFonts w:hint="eastAsia"/>
        </w:rPr>
        <w:t>计算</w:t>
      </w:r>
      <w:r w:rsidRPr="00D27E1A">
        <w:rPr>
          <w:snapToGrid/>
          <w:position w:val="-12"/>
        </w:rPr>
        <w:object w:dxaOrig="440" w:dyaOrig="360">
          <v:shape id="_x0000_i1391" type="#_x0000_t75" style="width:18.4pt;height:15.4pt" o:ole="">
            <v:imagedata r:id="rId443" o:title=""/>
          </v:shape>
          <o:OLEObject Type="Embed" ProgID="Equation.DSMT4" ShapeID="_x0000_i1391" DrawAspect="Content" ObjectID="_1541336169" r:id="rId471"/>
        </w:object>
      </w:r>
      <w:r w:rsidRPr="001D6B2E">
        <w:t>进制数</w:t>
      </w:r>
      <w:r w:rsidRPr="00010CAD">
        <w:rPr>
          <w:rFonts w:hint="eastAsia"/>
          <w:i/>
        </w:rPr>
        <w:t>d</w:t>
      </w:r>
      <w:r>
        <w:rPr>
          <w:rFonts w:hint="eastAsia"/>
        </w:rPr>
        <w:t xml:space="preserve">, </w:t>
      </w:r>
      <w:r w:rsidRPr="00010CAD">
        <w:rPr>
          <w:rFonts w:hint="eastAsia"/>
          <w:i/>
        </w:rPr>
        <w:t>d</w:t>
      </w:r>
      <w:r>
        <w:rPr>
          <w:rFonts w:hint="eastAsia"/>
        </w:rPr>
        <w:t>即为嵌入的秘密信息</w:t>
      </w:r>
      <w:r>
        <w:rPr>
          <w:rFonts w:hint="eastAsia"/>
        </w:rPr>
        <w:t>.</w:t>
      </w:r>
      <w:r w:rsidR="00EC3C26">
        <w:rPr>
          <w:rFonts w:hint="eastAsia"/>
        </w:rPr>
        <w:t>将</w:t>
      </w:r>
      <w:r w:rsidR="00EC3C26" w:rsidRPr="00EC3C26">
        <w:rPr>
          <w:rFonts w:hint="eastAsia"/>
          <w:i/>
        </w:rPr>
        <w:t>d</w:t>
      </w:r>
      <w:r w:rsidR="00EC3C26">
        <w:rPr>
          <w:rFonts w:hint="eastAsia"/>
        </w:rPr>
        <w:t>嵌入</w:t>
      </w:r>
      <w:r>
        <w:rPr>
          <w:rFonts w:hint="eastAsia"/>
        </w:rPr>
        <w:t xml:space="preserve"> </w:t>
      </w:r>
      <w:r w:rsidR="00EC3C26">
        <w:rPr>
          <w:rFonts w:hint="eastAsia"/>
        </w:rPr>
        <w:t>到</w:t>
      </w:r>
      <w:r w:rsidR="00EC3C26" w:rsidRPr="002D7A23">
        <w:rPr>
          <w:snapToGrid/>
          <w:position w:val="-12"/>
        </w:rPr>
        <w:object w:dxaOrig="320" w:dyaOrig="360">
          <v:shape id="_x0000_i1393" type="#_x0000_t75" style="width:15.4pt;height:18pt" o:ole="">
            <v:imagedata r:id="rId472" o:title=""/>
          </v:shape>
          <o:OLEObject Type="Embed" ProgID="Equation.DSMT4" ShapeID="_x0000_i1393" DrawAspect="Content" ObjectID="_1541336170" r:id="rId473"/>
        </w:object>
      </w:r>
      <w:r w:rsidR="00EC3C26" w:rsidRPr="00EC3C26">
        <w:t>时</w:t>
      </w:r>
      <w:r w:rsidR="00EC3C26">
        <w:rPr>
          <w:rFonts w:hint="eastAsia"/>
        </w:rPr>
        <w:t xml:space="preserve">, </w:t>
      </w:r>
      <w:r w:rsidR="00EC3C26">
        <w:rPr>
          <w:rFonts w:hint="eastAsia"/>
        </w:rPr>
        <w:t>取</w:t>
      </w:r>
      <w:r w:rsidR="00EC3C26" w:rsidRPr="00277C81">
        <w:rPr>
          <w:snapToGrid/>
          <w:position w:val="-14"/>
        </w:rPr>
        <w:object w:dxaOrig="540" w:dyaOrig="380">
          <v:shape id="_x0000_i1392" type="#_x0000_t75" style="width:22.15pt;height:16.15pt" o:ole="">
            <v:imagedata r:id="rId399" o:title=""/>
          </v:shape>
          <o:OLEObject Type="Embed" ProgID="Equation.DSMT4" ShapeID="_x0000_i1392" DrawAspect="Content" ObjectID="_1541336171" r:id="rId474"/>
        </w:object>
      </w:r>
      <w:r w:rsidR="00EC3C26" w:rsidRPr="00EC3C26">
        <w:t>的第</w:t>
      </w:r>
      <w:r w:rsidR="00EC3C26" w:rsidRPr="00EC3C26">
        <w:rPr>
          <w:rFonts w:hint="eastAsia"/>
          <w:i/>
        </w:rPr>
        <w:t>d</w:t>
      </w:r>
      <w:r w:rsidR="00EC3C26" w:rsidRPr="00EC3C26">
        <w:t>行</w:t>
      </w:r>
      <w:r w:rsidR="00EE3687">
        <w:t>元素</w:t>
      </w:r>
      <w:r w:rsidR="003E5444" w:rsidRPr="00EE3687">
        <w:rPr>
          <w:snapToGrid/>
          <w:position w:val="-16"/>
        </w:rPr>
        <w:object w:dxaOrig="1960" w:dyaOrig="420">
          <v:shape id="_x0000_i1394" type="#_x0000_t75" style="width:78.4pt;height:17.65pt" o:ole="">
            <v:imagedata r:id="rId475" o:title=""/>
          </v:shape>
          <o:OLEObject Type="Embed" ProgID="Equation.DSMT4" ShapeID="_x0000_i1394" DrawAspect="Content" ObjectID="_1541336172" r:id="rId476"/>
        </w:object>
      </w:r>
      <w:r w:rsidR="00EE3687">
        <w:rPr>
          <w:rFonts w:hint="eastAsia"/>
        </w:rPr>
        <w:t xml:space="preserve">, </w:t>
      </w:r>
      <w:r w:rsidR="00EE3687">
        <w:rPr>
          <w:rFonts w:hint="eastAsia"/>
        </w:rPr>
        <w:t>嵌密向量</w:t>
      </w:r>
      <w:r w:rsidR="003E5444" w:rsidRPr="002D7A23">
        <w:rPr>
          <w:snapToGrid/>
          <w:position w:val="-12"/>
        </w:rPr>
        <w:object w:dxaOrig="1960" w:dyaOrig="440">
          <v:shape id="_x0000_i1395" type="#_x0000_t75" style="width:71.25pt;height:16.9pt" o:ole="">
            <v:imagedata r:id="rId477" o:title=""/>
          </v:shape>
          <o:OLEObject Type="Embed" ProgID="Equation.DSMT4" ShapeID="_x0000_i1395" DrawAspect="Content" ObjectID="_1541336173" r:id="rId478"/>
        </w:object>
      </w:r>
      <w:r w:rsidR="00EE3687" w:rsidRPr="00EC3C26">
        <w:t>的</w:t>
      </w:r>
      <w:r w:rsidR="00EE3687">
        <w:t>计算方法如式</w:t>
      </w:r>
      <w:r w:rsidR="00EE3687" w:rsidRPr="00A70942">
        <w:rPr>
          <w:rFonts w:hint="eastAsia"/>
        </w:rPr>
        <w:t>(1</w:t>
      </w:r>
      <w:r w:rsidR="00EE3687">
        <w:rPr>
          <w:rFonts w:hint="eastAsia"/>
        </w:rPr>
        <w:t>6</w:t>
      </w:r>
      <w:r w:rsidR="00EE3687" w:rsidRPr="00A70942">
        <w:rPr>
          <w:rFonts w:hint="eastAsia"/>
        </w:rPr>
        <w:t>)</w:t>
      </w:r>
      <w:r w:rsidR="00EE3687">
        <w:rPr>
          <w:rFonts w:hint="eastAsia"/>
        </w:rPr>
        <w:t>:</w:t>
      </w:r>
    </w:p>
    <w:tbl>
      <w:tblPr>
        <w:tblW w:w="4706" w:type="dxa"/>
        <w:tblLayout w:type="fixed"/>
        <w:tblLook w:val="04A0"/>
      </w:tblPr>
      <w:tblGrid>
        <w:gridCol w:w="4077"/>
        <w:gridCol w:w="629"/>
      </w:tblGrid>
      <w:tr w:rsidR="00EE3687" w:rsidTr="00905E40">
        <w:tc>
          <w:tcPr>
            <w:tcW w:w="4077" w:type="dxa"/>
          </w:tcPr>
          <w:p w:rsidR="00EE3687" w:rsidRPr="00010CAD" w:rsidRDefault="003E5444" w:rsidP="00905E40">
            <w:pPr>
              <w:ind w:firstLine="0"/>
              <w:jc w:val="center"/>
              <w:rPr>
                <w:position w:val="-32"/>
                <w:sz w:val="28"/>
                <w:szCs w:val="28"/>
              </w:rPr>
            </w:pPr>
            <w:r w:rsidRPr="00EE3687">
              <w:rPr>
                <w:position w:val="-12"/>
                <w:sz w:val="28"/>
                <w:szCs w:val="28"/>
              </w:rPr>
              <w:object w:dxaOrig="2460" w:dyaOrig="360">
                <v:shape id="_x0000_i1401" type="#_x0000_t75" style="width:115.9pt;height:16.9pt" o:ole="">
                  <v:imagedata r:id="rId479" o:title=""/>
                </v:shape>
                <o:OLEObject Type="Embed" ProgID="Equation.DSMT4" ShapeID="_x0000_i1401" DrawAspect="Content" ObjectID="_1541336174" r:id="rId480"/>
              </w:object>
            </w:r>
          </w:p>
        </w:tc>
        <w:tc>
          <w:tcPr>
            <w:tcW w:w="629" w:type="dxa"/>
          </w:tcPr>
          <w:p w:rsidR="00EE3687" w:rsidRDefault="00EE3687" w:rsidP="00905E40">
            <w:pPr>
              <w:ind w:firstLine="0"/>
              <w:jc w:val="right"/>
              <w:rPr>
                <w:snapToGrid/>
              </w:rPr>
            </w:pPr>
            <w:r>
              <w:rPr>
                <w:rFonts w:hint="eastAsia"/>
                <w:snapToGrid/>
              </w:rPr>
              <w:t xml:space="preserve">(16) </w:t>
            </w:r>
          </w:p>
          <w:p w:rsidR="00EE3687" w:rsidRDefault="00EE3687" w:rsidP="00905E40">
            <w:pPr>
              <w:ind w:firstLine="0"/>
              <w:jc w:val="right"/>
              <w:rPr>
                <w:snapToGrid/>
              </w:rPr>
            </w:pPr>
          </w:p>
        </w:tc>
      </w:tr>
    </w:tbl>
    <w:p w:rsidR="00EE3687" w:rsidRDefault="00EE3687" w:rsidP="00E86C6A">
      <w:pPr>
        <w:widowControl/>
        <w:rPr>
          <w:rFonts w:hint="eastAsia"/>
        </w:rPr>
      </w:pPr>
      <w:r>
        <w:rPr>
          <w:rFonts w:hint="eastAsia"/>
        </w:rPr>
        <w:t>从嵌密向量</w:t>
      </w:r>
      <w:r w:rsidR="003E5444" w:rsidRPr="002D7A23">
        <w:rPr>
          <w:snapToGrid/>
          <w:position w:val="-12"/>
        </w:rPr>
        <w:object w:dxaOrig="1960" w:dyaOrig="440">
          <v:shape id="_x0000_i1396" type="#_x0000_t75" style="width:72.75pt;height:16.9pt" o:ole="">
            <v:imagedata r:id="rId477" o:title=""/>
          </v:shape>
          <o:OLEObject Type="Embed" ProgID="Equation.DSMT4" ShapeID="_x0000_i1396" DrawAspect="Content" ObjectID="_1541336175" r:id="rId481"/>
        </w:object>
      </w:r>
      <w:r w:rsidR="003E5444">
        <w:rPr>
          <w:rFonts w:hint="eastAsia"/>
        </w:rPr>
        <w:t>中提取秘密信息的方法为</w:t>
      </w:r>
      <w:r w:rsidR="003E5444">
        <w:rPr>
          <w:rFonts w:hint="eastAsia"/>
        </w:rPr>
        <w:t xml:space="preserve">: </w:t>
      </w:r>
      <w:r w:rsidR="003E5444">
        <w:rPr>
          <w:rFonts w:hint="eastAsia"/>
        </w:rPr>
        <w:t>根据</w:t>
      </w:r>
      <w:r w:rsidR="003E5444" w:rsidRPr="00D27E1A">
        <w:rPr>
          <w:i/>
          <w:snapToGrid/>
        </w:rPr>
        <w:t>n</w:t>
      </w:r>
      <w:r w:rsidR="003E5444">
        <w:rPr>
          <w:rFonts w:hint="eastAsia"/>
          <w:snapToGrid/>
        </w:rPr>
        <w:t>和</w:t>
      </w:r>
      <w:r w:rsidR="003E5444" w:rsidRPr="00D27E1A">
        <w:rPr>
          <w:i/>
          <w:snapToGrid/>
        </w:rPr>
        <w:t>m</w:t>
      </w:r>
      <w:r w:rsidR="003E5444">
        <w:rPr>
          <w:rFonts w:hint="eastAsia"/>
          <w:snapToGrid/>
        </w:rPr>
        <w:t>计算嵌密元素调整表</w:t>
      </w:r>
      <w:r w:rsidR="003E5444" w:rsidRPr="00277C81">
        <w:rPr>
          <w:snapToGrid/>
          <w:position w:val="-14"/>
        </w:rPr>
        <w:object w:dxaOrig="540" w:dyaOrig="380">
          <v:shape id="_x0000_i1397" type="#_x0000_t75" style="width:22.15pt;height:16.15pt" o:ole="">
            <v:imagedata r:id="rId399" o:title=""/>
          </v:shape>
          <o:OLEObject Type="Embed" ProgID="Equation.DSMT4" ShapeID="_x0000_i1397" DrawAspect="Content" ObjectID="_1541336176" r:id="rId482"/>
        </w:object>
      </w:r>
      <w:r w:rsidR="003E5444">
        <w:rPr>
          <w:rFonts w:hint="eastAsia"/>
        </w:rPr>
        <w:t>,</w:t>
      </w:r>
      <w:r w:rsidR="003E5444">
        <w:rPr>
          <w:rFonts w:hint="eastAsia"/>
        </w:rPr>
        <w:t>根据载体向量</w:t>
      </w:r>
      <w:r w:rsidR="003E5444" w:rsidRPr="002D7A23">
        <w:rPr>
          <w:snapToGrid/>
          <w:position w:val="-12"/>
        </w:rPr>
        <w:object w:dxaOrig="320" w:dyaOrig="360">
          <v:shape id="_x0000_i1398" type="#_x0000_t75" style="width:12.4pt;height:15pt" o:ole="">
            <v:imagedata r:id="rId472" o:title=""/>
          </v:shape>
          <o:OLEObject Type="Embed" ProgID="Equation.DSMT4" ShapeID="_x0000_i1398" DrawAspect="Content" ObjectID="_1541336177" r:id="rId483"/>
        </w:object>
      </w:r>
      <w:r w:rsidR="003E5444">
        <w:rPr>
          <w:rFonts w:hint="eastAsia"/>
        </w:rPr>
        <w:t>和嵌密向量</w:t>
      </w:r>
      <w:r w:rsidR="003E5444" w:rsidRPr="002D7A23">
        <w:rPr>
          <w:snapToGrid/>
          <w:position w:val="-12"/>
        </w:rPr>
        <w:object w:dxaOrig="360" w:dyaOrig="440">
          <v:shape id="_x0000_i1399" type="#_x0000_t75" style="width:12.75pt;height:16.5pt" o:ole="">
            <v:imagedata r:id="rId484" o:title=""/>
          </v:shape>
          <o:OLEObject Type="Embed" ProgID="Equation.DSMT4" ShapeID="_x0000_i1399" DrawAspect="Content" ObjectID="_1541336178" r:id="rId485"/>
        </w:object>
      </w:r>
      <w:r w:rsidR="003E5444">
        <w:rPr>
          <w:rFonts w:hint="eastAsia"/>
        </w:rPr>
        <w:t>按</w:t>
      </w:r>
      <w:r w:rsidR="003E5444" w:rsidRPr="00A70942">
        <w:t>式</w:t>
      </w:r>
      <w:r w:rsidR="003E5444" w:rsidRPr="00A70942">
        <w:rPr>
          <w:rFonts w:hint="eastAsia"/>
        </w:rPr>
        <w:t>(1</w:t>
      </w:r>
      <w:r w:rsidR="003E5444">
        <w:rPr>
          <w:rFonts w:hint="eastAsia"/>
        </w:rPr>
        <w:t>7</w:t>
      </w:r>
      <w:r w:rsidR="003E5444" w:rsidRPr="00A70942">
        <w:rPr>
          <w:rFonts w:hint="eastAsia"/>
        </w:rPr>
        <w:t>)</w:t>
      </w:r>
      <w:r w:rsidR="003E5444">
        <w:rPr>
          <w:rFonts w:hint="eastAsia"/>
        </w:rPr>
        <w:t>计算差值向量</w:t>
      </w:r>
      <w:r w:rsidR="003E5444" w:rsidRPr="002D7A23">
        <w:rPr>
          <w:snapToGrid/>
          <w:position w:val="-12"/>
        </w:rPr>
        <w:object w:dxaOrig="1800" w:dyaOrig="360">
          <v:shape id="_x0000_i1400" type="#_x0000_t75" style="width:70.5pt;height:15pt" o:ole="">
            <v:imagedata r:id="rId486" o:title=""/>
          </v:shape>
          <o:OLEObject Type="Embed" ProgID="Equation.DSMT4" ShapeID="_x0000_i1400" DrawAspect="Content" ObjectID="_1541336179" r:id="rId487"/>
        </w:object>
      </w:r>
      <w:r w:rsidR="003E5444">
        <w:rPr>
          <w:rFonts w:hint="eastAsia"/>
        </w:rPr>
        <w:t>:</w:t>
      </w:r>
    </w:p>
    <w:tbl>
      <w:tblPr>
        <w:tblW w:w="4706" w:type="dxa"/>
        <w:tblLayout w:type="fixed"/>
        <w:tblLook w:val="04A0"/>
      </w:tblPr>
      <w:tblGrid>
        <w:gridCol w:w="4077"/>
        <w:gridCol w:w="629"/>
      </w:tblGrid>
      <w:tr w:rsidR="003E5444" w:rsidTr="00905E40">
        <w:tc>
          <w:tcPr>
            <w:tcW w:w="4077" w:type="dxa"/>
          </w:tcPr>
          <w:p w:rsidR="003E5444" w:rsidRPr="00010CAD" w:rsidRDefault="003E5444" w:rsidP="00905E40">
            <w:pPr>
              <w:ind w:firstLine="0"/>
              <w:jc w:val="center"/>
              <w:rPr>
                <w:position w:val="-32"/>
                <w:sz w:val="28"/>
                <w:szCs w:val="28"/>
              </w:rPr>
            </w:pPr>
            <w:r w:rsidRPr="00EE3687">
              <w:rPr>
                <w:position w:val="-12"/>
                <w:sz w:val="28"/>
                <w:szCs w:val="28"/>
              </w:rPr>
              <w:object w:dxaOrig="2480" w:dyaOrig="360">
                <v:shape id="_x0000_i1402" type="#_x0000_t75" style="width:116.65pt;height:16.9pt" o:ole="">
                  <v:imagedata r:id="rId488" o:title=""/>
                </v:shape>
                <o:OLEObject Type="Embed" ProgID="Equation.DSMT4" ShapeID="_x0000_i1402" DrawAspect="Content" ObjectID="_1541336180" r:id="rId489"/>
              </w:object>
            </w:r>
          </w:p>
        </w:tc>
        <w:tc>
          <w:tcPr>
            <w:tcW w:w="629" w:type="dxa"/>
          </w:tcPr>
          <w:p w:rsidR="003E5444" w:rsidRDefault="003E5444" w:rsidP="00905E40">
            <w:pPr>
              <w:ind w:firstLine="0"/>
              <w:jc w:val="right"/>
              <w:rPr>
                <w:snapToGrid/>
              </w:rPr>
            </w:pPr>
            <w:r>
              <w:rPr>
                <w:rFonts w:hint="eastAsia"/>
                <w:snapToGrid/>
              </w:rPr>
              <w:t xml:space="preserve">(17) </w:t>
            </w:r>
          </w:p>
          <w:p w:rsidR="003E5444" w:rsidRDefault="003E5444" w:rsidP="00905E40">
            <w:pPr>
              <w:ind w:firstLine="0"/>
              <w:jc w:val="right"/>
              <w:rPr>
                <w:snapToGrid/>
              </w:rPr>
            </w:pPr>
          </w:p>
        </w:tc>
      </w:tr>
    </w:tbl>
    <w:p w:rsidR="00015E26" w:rsidRPr="003E5444" w:rsidRDefault="003E5444" w:rsidP="00A70942">
      <w:pPr>
        <w:widowControl/>
        <w:ind w:firstLine="0"/>
        <w:rPr>
          <w:rFonts w:hint="eastAsia"/>
        </w:rPr>
      </w:pPr>
      <w:r>
        <w:rPr>
          <w:rFonts w:hint="eastAsia"/>
        </w:rPr>
        <w:t>从</w:t>
      </w:r>
      <w:r w:rsidRPr="00277C81">
        <w:rPr>
          <w:snapToGrid/>
          <w:position w:val="-14"/>
        </w:rPr>
        <w:object w:dxaOrig="540" w:dyaOrig="380">
          <v:shape id="_x0000_i1403" type="#_x0000_t75" style="width:22.15pt;height:16.15pt" o:ole="">
            <v:imagedata r:id="rId399" o:title=""/>
          </v:shape>
          <o:OLEObject Type="Embed" ProgID="Equation.DSMT4" ShapeID="_x0000_i1403" DrawAspect="Content" ObjectID="_1541336181" r:id="rId490"/>
        </w:object>
      </w:r>
      <w:r>
        <w:rPr>
          <w:rFonts w:hint="eastAsia"/>
        </w:rPr>
        <w:t>中取对应的行号</w:t>
      </w:r>
      <w:r w:rsidRPr="00EC3C26">
        <w:rPr>
          <w:rFonts w:hint="eastAsia"/>
          <w:i/>
        </w:rPr>
        <w:t>d</w:t>
      </w:r>
      <w:r>
        <w:rPr>
          <w:rFonts w:hint="eastAsia"/>
        </w:rPr>
        <w:t>即为嵌入的秘密信息</w:t>
      </w:r>
      <w:r>
        <w:rPr>
          <w:rFonts w:hint="eastAsia"/>
        </w:rPr>
        <w:t>.</w:t>
      </w:r>
    </w:p>
    <w:p w:rsidR="00BD6661" w:rsidRDefault="00BD6661" w:rsidP="00BD6661">
      <w:pPr>
        <w:pStyle w:val="7"/>
        <w:ind w:left="360"/>
        <w:rPr>
          <w:snapToGrid/>
        </w:rPr>
      </w:pPr>
      <w:r>
        <w:rPr>
          <w:rFonts w:hint="eastAsia"/>
          <w:b/>
        </w:rPr>
        <w:t>4</w:t>
      </w:r>
      <w:r w:rsidRPr="00BD6661">
        <w:rPr>
          <w:rFonts w:hint="eastAsia"/>
          <w:b/>
        </w:rPr>
        <w:t>基于</w:t>
      </w:r>
      <w:r>
        <w:rPr>
          <w:rFonts w:hint="eastAsia"/>
          <w:b/>
        </w:rPr>
        <w:t>EMD(</w:t>
      </w:r>
      <w:r>
        <w:rPr>
          <w:rFonts w:hint="eastAsia"/>
          <w:b/>
          <w:i/>
        </w:rPr>
        <w:t>n</w:t>
      </w:r>
      <w:r>
        <w:rPr>
          <w:rFonts w:hint="eastAsia"/>
          <w:b/>
        </w:rPr>
        <w:t xml:space="preserve">, </w:t>
      </w:r>
      <w:r>
        <w:rPr>
          <w:rFonts w:hint="eastAsia"/>
          <w:b/>
          <w:i/>
        </w:rPr>
        <w:t>m</w:t>
      </w:r>
      <w:r>
        <w:rPr>
          <w:rFonts w:hint="eastAsia"/>
          <w:b/>
        </w:rPr>
        <w:t>)</w:t>
      </w:r>
      <w:r w:rsidRPr="00BD6661">
        <w:rPr>
          <w:b/>
        </w:rPr>
        <w:t>的数字图像密写方法</w:t>
      </w:r>
    </w:p>
    <w:p w:rsidR="00BD6661" w:rsidRDefault="00BD6661" w:rsidP="00BD6661">
      <w:pPr>
        <w:ind w:firstLine="360"/>
        <w:rPr>
          <w:snapToGrid/>
        </w:rPr>
      </w:pPr>
      <w:r>
        <w:rPr>
          <w:rFonts w:hint="eastAsia"/>
          <w:snapToGrid/>
        </w:rPr>
        <w:t>由于</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存在安全隐患</w:t>
      </w:r>
      <w:r>
        <w:rPr>
          <w:rFonts w:hint="eastAsia"/>
          <w:snapToGrid/>
        </w:rPr>
        <w:t xml:space="preserve">, </w:t>
      </w:r>
      <w:r>
        <w:rPr>
          <w:rFonts w:hint="eastAsia"/>
          <w:snapToGrid/>
        </w:rPr>
        <w:t>即得到载体向量和</w:t>
      </w:r>
      <w:r>
        <w:rPr>
          <w:rFonts w:hint="eastAsia"/>
        </w:rPr>
        <w:t>嵌密向量</w:t>
      </w:r>
      <w:r>
        <w:rPr>
          <w:rFonts w:hint="eastAsia"/>
          <w:snapToGrid/>
        </w:rPr>
        <w:t>就可根据嵌密元素个数和最多可改变的嵌密元素个数计算出秘密信息</w:t>
      </w:r>
      <w:r>
        <w:rPr>
          <w:rFonts w:hint="eastAsia"/>
          <w:snapToGrid/>
        </w:rPr>
        <w:t xml:space="preserve">, </w:t>
      </w:r>
      <w:r>
        <w:rPr>
          <w:rFonts w:hint="eastAsia"/>
          <w:snapToGrid/>
        </w:rPr>
        <w:t>因此将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应用到图像密写领域时增加相应的安全性策略</w:t>
      </w:r>
      <w:r>
        <w:rPr>
          <w:rFonts w:hint="eastAsia"/>
          <w:snapToGrid/>
        </w:rPr>
        <w:t xml:space="preserve">. </w:t>
      </w:r>
    </w:p>
    <w:p w:rsidR="00BD6661" w:rsidRDefault="00BD6661" w:rsidP="00BD6661">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w:t>
      </w:r>
      <w:r w:rsidRPr="00BD6661">
        <w:rPr>
          <w:rFonts w:hint="eastAsia"/>
          <w:i/>
        </w:rPr>
        <w:t>n</w:t>
      </w:r>
      <w:r>
        <w:rPr>
          <w:rFonts w:hint="eastAsia"/>
        </w:rPr>
        <w:t>和最多可改变的嵌密元素个数</w:t>
      </w:r>
      <w:r w:rsidRPr="00BD6661">
        <w:rPr>
          <w:rFonts w:hint="eastAsia"/>
          <w:i/>
        </w:rPr>
        <w:t>m</w:t>
      </w:r>
      <w:r>
        <w:rPr>
          <w:rFonts w:hint="eastAsia"/>
        </w:rPr>
        <w:t xml:space="preserve">. </w:t>
      </w:r>
      <w:r>
        <w:rPr>
          <w:rFonts w:hint="eastAsia"/>
        </w:rPr>
        <w:t>具体为</w:t>
      </w:r>
      <w:r>
        <w:rPr>
          <w:rFonts w:hint="eastAsia"/>
          <w:snapToGrid/>
        </w:rPr>
        <w:t>用户给定系统参数</w:t>
      </w:r>
      <w:r>
        <w:rPr>
          <w:rFonts w:hint="eastAsia"/>
          <w:snapToGrid/>
        </w:rPr>
        <w:t xml:space="preserve">, </w:t>
      </w:r>
      <w:r w:rsidR="00A4688F" w:rsidRPr="002D7A23">
        <w:rPr>
          <w:snapToGrid/>
          <w:position w:val="-10"/>
        </w:rPr>
        <w:object w:dxaOrig="1219" w:dyaOrig="320">
          <v:shape id="_x0000_i1404" type="#_x0000_t75" style="width:52.15pt;height:13.5pt" o:ole="">
            <v:imagedata r:id="rId491" o:title=""/>
          </v:shape>
          <o:OLEObject Type="Embed" ProgID="Equation.DSMT4" ShapeID="_x0000_i1404" DrawAspect="Content" ObjectID="_1541336182" r:id="rId492"/>
        </w:object>
      </w:r>
      <w:r>
        <w:rPr>
          <w:rFonts w:hint="eastAsia"/>
          <w:snapToGrid/>
        </w:rPr>
        <w:t xml:space="preserve">, </w:t>
      </w:r>
      <w:r>
        <w:rPr>
          <w:rFonts w:hint="eastAsia"/>
          <w:snapToGrid/>
        </w:rPr>
        <w:t>初始值</w:t>
      </w:r>
      <w:r w:rsidR="00A4688F" w:rsidRPr="002D7A23">
        <w:rPr>
          <w:snapToGrid/>
          <w:position w:val="-12"/>
        </w:rPr>
        <w:object w:dxaOrig="960" w:dyaOrig="360">
          <v:shape id="_x0000_i1405" type="#_x0000_t75" style="width:40.5pt;height:15.4pt" o:ole="">
            <v:imagedata r:id="rId493" o:title=""/>
          </v:shape>
          <o:OLEObject Type="Embed" ProgID="Equation.DSMT4" ShapeID="_x0000_i1405" DrawAspect="Content" ObjectID="_1541336183" r:id="rId494"/>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2D7A23">
        <w:rPr>
          <w:snapToGrid/>
          <w:position w:val="-10"/>
        </w:rPr>
        <w:object w:dxaOrig="240" w:dyaOrig="260">
          <v:shape id="_x0000_i1406" type="#_x0000_t75" style="width:12pt;height:12.75pt" o:ole="">
            <v:imagedata r:id="rId495" o:title=""/>
          </v:shape>
          <o:OLEObject Type="Embed" ProgID="Equation.DSMT4" ShapeID="_x0000_i1406" DrawAspect="Content" ObjectID="_1541336184" r:id="rId496"/>
        </w:object>
      </w:r>
      <w:r>
        <w:rPr>
          <w:snapToGrid/>
        </w:rPr>
        <w:t>和</w:t>
      </w:r>
      <w:r w:rsidRPr="002D7A23">
        <w:rPr>
          <w:snapToGrid/>
          <w:position w:val="-12"/>
        </w:rPr>
        <w:object w:dxaOrig="260" w:dyaOrig="360">
          <v:shape id="_x0000_i1407" type="#_x0000_t75" style="width:12.75pt;height:18pt" o:ole="">
            <v:imagedata r:id="rId497" o:title=""/>
          </v:shape>
          <o:OLEObject Type="Embed" ProgID="Equation.DSMT4" ShapeID="_x0000_i1407" DrawAspect="Content" ObjectID="_1541336185" r:id="rId498"/>
        </w:object>
      </w:r>
      <w:r>
        <w:rPr>
          <w:rFonts w:hint="eastAsia"/>
          <w:snapToGrid/>
        </w:rPr>
        <w:t>按式</w:t>
      </w:r>
      <w:r>
        <w:rPr>
          <w:rFonts w:hint="eastAsia"/>
          <w:snapToGrid/>
        </w:rPr>
        <w:t>(18)</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2"/>
              </w:rPr>
              <w:object w:dxaOrig="1400" w:dyaOrig="360">
                <v:shape id="_x0000_i1408" type="#_x0000_t75" style="width:60.4pt;height:15.4pt" o:ole="">
                  <v:imagedata r:id="rId499" o:title=""/>
                </v:shape>
                <o:OLEObject Type="Embed" ProgID="Equation.DSMT4" ShapeID="_x0000_i1408" DrawAspect="Content" ObjectID="_1541336186" r:id="rId500"/>
              </w:object>
            </w:r>
          </w:p>
        </w:tc>
        <w:tc>
          <w:tcPr>
            <w:tcW w:w="629" w:type="dxa"/>
          </w:tcPr>
          <w:p w:rsidR="00BD6661" w:rsidRDefault="00BD6661" w:rsidP="00905E40">
            <w:pPr>
              <w:ind w:firstLine="0"/>
              <w:jc w:val="right"/>
              <w:rPr>
                <w:snapToGrid/>
              </w:rPr>
            </w:pPr>
            <w:r>
              <w:rPr>
                <w:rFonts w:hint="eastAsia"/>
                <w:snapToGrid/>
              </w:rPr>
              <w:t>(18)</w:t>
            </w:r>
          </w:p>
        </w:tc>
      </w:tr>
    </w:tbl>
    <w:p w:rsidR="00BD6661" w:rsidRDefault="00BD6661" w:rsidP="00BD6661">
      <w:pPr>
        <w:spacing w:line="259" w:lineRule="auto"/>
        <w:rPr>
          <w:position w:val="-10"/>
        </w:rPr>
      </w:pPr>
      <w:r>
        <w:rPr>
          <w:rFonts w:hint="eastAsia"/>
          <w:snapToGrid/>
        </w:rPr>
        <w:t>取式</w:t>
      </w:r>
      <w:r>
        <w:rPr>
          <w:rFonts w:hint="eastAsia"/>
        </w:rPr>
        <w:t>(8)</w:t>
      </w:r>
      <w:r>
        <w:t>连续生成的</w:t>
      </w:r>
      <w:r>
        <w:t>4</w:t>
      </w:r>
      <w:r>
        <w:t>个随机数</w:t>
      </w:r>
      <w:r w:rsidR="00A4688F" w:rsidRPr="002D7A23">
        <w:rPr>
          <w:position w:val="-12"/>
        </w:rPr>
        <w:object w:dxaOrig="2240" w:dyaOrig="360">
          <v:shape id="_x0000_i1409" type="#_x0000_t75" style="width:102.4pt;height:16.5pt" o:ole="">
            <v:imagedata r:id="rId501" o:title=""/>
          </v:shape>
          <o:OLEObject Type="Embed" ProgID="Equation.DSMT4" ShapeID="_x0000_i1409" DrawAspect="Content" ObjectID="_1541336187" r:id="rId502"/>
        </w:object>
      </w:r>
      <w:r>
        <w:rPr>
          <w:rFonts w:hint="eastAsia"/>
        </w:rPr>
        <w:t>和</w:t>
      </w:r>
      <w:r w:rsidRPr="002D7A23">
        <w:rPr>
          <w:position w:val="-12"/>
        </w:rPr>
        <w:object w:dxaOrig="420" w:dyaOrig="360">
          <v:shape id="_x0000_i1410" type="#_x0000_t75" style="width:21pt;height:18pt" o:ole="">
            <v:imagedata r:id="rId503" o:title=""/>
          </v:shape>
          <o:OLEObject Type="Embed" ProgID="Equation.DSMT4" ShapeID="_x0000_i1410" DrawAspect="Content" ObjectID="_1541336188" r:id="rId504"/>
        </w:object>
      </w:r>
      <w:r>
        <w:rPr>
          <w:rFonts w:hint="eastAsia"/>
        </w:rPr>
        <w:t xml:space="preserve">, </w:t>
      </w:r>
      <w:r>
        <w:rPr>
          <w:rFonts w:hint="eastAsia"/>
        </w:rPr>
        <w:t>按式</w:t>
      </w:r>
      <w:r>
        <w:rPr>
          <w:rFonts w:hint="eastAsia"/>
        </w:rPr>
        <w:t xml:space="preserve">(19), </w:t>
      </w:r>
      <w:r>
        <w:rPr>
          <w:rFonts w:hint="eastAsia"/>
        </w:rPr>
        <w:t>式</w:t>
      </w:r>
      <w:r>
        <w:rPr>
          <w:rFonts w:hint="eastAsia"/>
        </w:rPr>
        <w:t>(20)</w:t>
      </w:r>
      <w:r>
        <w:t>生成嵌密元素</w:t>
      </w:r>
      <w:r>
        <w:rPr>
          <w:rFonts w:hint="eastAsia"/>
        </w:rPr>
        <w:t>个数</w:t>
      </w:r>
      <w:r w:rsidRPr="002D7A23">
        <w:rPr>
          <w:position w:val="-12"/>
        </w:rPr>
        <w:object w:dxaOrig="1620" w:dyaOrig="360">
          <v:shape id="_x0000_i1433" type="#_x0000_t75" style="width:67.9pt;height:15pt" o:ole="">
            <v:imagedata r:id="rId505" o:title=""/>
          </v:shape>
          <o:OLEObject Type="Embed" ProgID="Equation.DSMT4" ShapeID="_x0000_i1433" DrawAspect="Content" ObjectID="_1541336189" r:id="rId506"/>
        </w:object>
      </w:r>
      <w:r>
        <w:t>和最多</w:t>
      </w:r>
      <w:r>
        <w:rPr>
          <w:rFonts w:hint="eastAsia"/>
        </w:rPr>
        <w:t>可</w:t>
      </w:r>
      <w:r>
        <w:t>改变的</w:t>
      </w:r>
      <w:r>
        <w:rPr>
          <w:rFonts w:hint="eastAsia"/>
        </w:rPr>
        <w:t>嵌密元素个数</w:t>
      </w:r>
      <w:r w:rsidRPr="002D7A23">
        <w:rPr>
          <w:position w:val="-10"/>
        </w:rPr>
        <w:object w:dxaOrig="1420" w:dyaOrig="320">
          <v:shape id="_x0000_i1434" type="#_x0000_t75" style="width:59.25pt;height:13.15pt" o:ole="">
            <v:imagedata r:id="rId507" o:title=""/>
          </v:shape>
          <o:OLEObject Type="Embed" ProgID="Equation.DSMT4" ShapeID="_x0000_i1434" DrawAspect="Content" ObjectID="_1541336190" r:id="rId508"/>
        </w:object>
      </w:r>
      <w:r w:rsidRPr="00BD6661">
        <w:rPr>
          <w:rFonts w:hint="eastAsia"/>
        </w:rPr>
        <w:t>:</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6"/>
              </w:rPr>
              <w:object w:dxaOrig="2700" w:dyaOrig="440">
                <v:shape id="_x0000_i1411" type="#_x0000_t75" style="width:121.9pt;height:18.75pt" o:ole="">
                  <v:imagedata r:id="rId509" o:title=""/>
                </v:shape>
                <o:OLEObject Type="Embed" ProgID="Equation.DSMT4" ShapeID="_x0000_i1411" DrawAspect="Content" ObjectID="_1541336191" r:id="rId510"/>
              </w:object>
            </w:r>
          </w:p>
        </w:tc>
        <w:tc>
          <w:tcPr>
            <w:tcW w:w="629" w:type="dxa"/>
          </w:tcPr>
          <w:p w:rsidR="00BD6661" w:rsidRDefault="00BD6661" w:rsidP="00905E40">
            <w:pPr>
              <w:ind w:firstLine="0"/>
              <w:jc w:val="right"/>
              <w:rPr>
                <w:snapToGrid/>
              </w:rPr>
            </w:pPr>
            <w:r>
              <w:rPr>
                <w:rFonts w:hint="eastAsia"/>
                <w:snapToGrid/>
              </w:rPr>
              <w:t>(19)</w:t>
            </w:r>
          </w:p>
        </w:tc>
      </w:tr>
      <w:tr w:rsidR="00BD6661" w:rsidTr="00905E40">
        <w:tc>
          <w:tcPr>
            <w:tcW w:w="4077" w:type="dxa"/>
          </w:tcPr>
          <w:p w:rsidR="00BD6661" w:rsidRDefault="00D1000D" w:rsidP="00905E40">
            <w:pPr>
              <w:ind w:firstLine="0"/>
              <w:jc w:val="center"/>
              <w:rPr>
                <w:snapToGrid/>
              </w:rPr>
            </w:pPr>
            <w:r w:rsidRPr="002D7A23">
              <w:rPr>
                <w:position w:val="-16"/>
              </w:rPr>
              <w:object w:dxaOrig="2640" w:dyaOrig="440">
                <v:shape id="_x0000_i1412" type="#_x0000_t75" style="width:122.65pt;height:19.5pt" o:ole="">
                  <v:imagedata r:id="rId511" o:title=""/>
                </v:shape>
                <o:OLEObject Type="Embed" ProgID="Equation.DSMT4" ShapeID="_x0000_i1412" DrawAspect="Content" ObjectID="_1541336192" r:id="rId512"/>
              </w:object>
            </w:r>
          </w:p>
        </w:tc>
        <w:tc>
          <w:tcPr>
            <w:tcW w:w="629" w:type="dxa"/>
          </w:tcPr>
          <w:p w:rsidR="00BD6661" w:rsidRDefault="00BD6661" w:rsidP="00BD6661">
            <w:pPr>
              <w:ind w:firstLine="0"/>
              <w:jc w:val="right"/>
              <w:rPr>
                <w:snapToGrid/>
              </w:rPr>
            </w:pPr>
            <w:r>
              <w:rPr>
                <w:rFonts w:hint="eastAsia"/>
                <w:snapToGrid/>
              </w:rPr>
              <w:t>(20)</w:t>
            </w:r>
          </w:p>
        </w:tc>
      </w:tr>
    </w:tbl>
    <w:p w:rsidR="00BD6661" w:rsidRDefault="00BD6661" w:rsidP="00BD6661">
      <w:pPr>
        <w:ind w:firstLineChars="200" w:firstLine="416"/>
        <w:rPr>
          <w:rFonts w:hint="eastAsia"/>
          <w:snapToGrid/>
        </w:rPr>
      </w:pPr>
      <w:r>
        <w:rPr>
          <w:rFonts w:hint="eastAsia"/>
          <w:snapToGrid/>
        </w:rPr>
        <w:t>式</w:t>
      </w:r>
      <w:r>
        <w:rPr>
          <w:rFonts w:hint="eastAsia"/>
          <w:snapToGrid/>
        </w:rPr>
        <w:t>(19)</w:t>
      </w:r>
      <w:r>
        <w:rPr>
          <w:snapToGrid/>
        </w:rPr>
        <w:t>和式</w:t>
      </w:r>
      <w:r>
        <w:rPr>
          <w:snapToGrid/>
        </w:rPr>
        <w:t>(</w:t>
      </w:r>
      <w:r>
        <w:rPr>
          <w:rFonts w:hint="eastAsia"/>
          <w:snapToGrid/>
        </w:rPr>
        <w:t>20</w:t>
      </w:r>
      <w:r>
        <w:rPr>
          <w:snapToGrid/>
        </w:rPr>
        <w:t>)</w:t>
      </w:r>
      <w:r>
        <w:rPr>
          <w:snapToGrid/>
        </w:rPr>
        <w:t>中</w:t>
      </w:r>
      <w:r>
        <w:rPr>
          <w:snapToGrid/>
        </w:rPr>
        <w:t>,  “</w:t>
      </w:r>
      <w:r w:rsidRPr="002D7A23">
        <w:rPr>
          <w:snapToGrid/>
          <w:position w:val="-14"/>
        </w:rPr>
        <w:object w:dxaOrig="400" w:dyaOrig="400">
          <v:shape id="_x0000_i1413" type="#_x0000_t75" style="width:15.75pt;height:11.65pt" o:ole="">
            <v:imagedata r:id="rId513" o:title=""/>
          </v:shape>
          <o:OLEObject Type="Embed" ProgID="Equation.DSMT4" ShapeID="_x0000_i1413" DrawAspect="Content" ObjectID="_1541336193" r:id="rId514"/>
        </w:object>
      </w:r>
      <w:r>
        <w:rPr>
          <w:snapToGrid/>
        </w:rPr>
        <w:t>”</w:t>
      </w:r>
      <w:r>
        <w:rPr>
          <w:snapToGrid/>
        </w:rPr>
        <w:t>为向下取整函数</w:t>
      </w:r>
      <w:r>
        <w:rPr>
          <w:rFonts w:hint="eastAsia"/>
          <w:snapToGrid/>
        </w:rPr>
        <w:t>.</w:t>
      </w:r>
    </w:p>
    <w:p w:rsidR="00BD6661" w:rsidRDefault="00BD6661" w:rsidP="00BD6661">
      <w:pPr>
        <w:ind w:firstLineChars="200" w:firstLine="416"/>
        <w:rPr>
          <w:snapToGrid/>
        </w:rPr>
      </w:pP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Pr="002D7A23">
        <w:rPr>
          <w:snapToGrid/>
          <w:position w:val="-14"/>
        </w:rPr>
        <w:object w:dxaOrig="540" w:dyaOrig="380">
          <v:shape id="_x0000_i1414" type="#_x0000_t75" style="width:27.75pt;height:18.75pt" o:ole="">
            <v:imagedata r:id="rId515" o:title=""/>
          </v:shape>
          <o:OLEObject Type="Embed" ProgID="Equation.DSMT4" ShapeID="_x0000_i1414" DrawAspect="Content" ObjectID="_1541336194" r:id="rId516"/>
        </w:object>
      </w:r>
      <w:r>
        <w:rPr>
          <w:rFonts w:hint="eastAsia"/>
          <w:snapToGrid/>
        </w:rPr>
        <w:t xml:space="preserve">, </w:t>
      </w:r>
      <w:r>
        <w:rPr>
          <w:rFonts w:hint="eastAsia"/>
          <w:snapToGrid/>
        </w:rPr>
        <w:t>按</w:t>
      </w:r>
      <w:r>
        <w:rPr>
          <w:snapToGrid/>
        </w:rPr>
        <w:t>式</w:t>
      </w:r>
      <w:r>
        <w:rPr>
          <w:snapToGrid/>
        </w:rPr>
        <w:t>(</w:t>
      </w:r>
      <w:r>
        <w:rPr>
          <w:rFonts w:hint="eastAsia"/>
          <w:snapToGrid/>
        </w:rPr>
        <w:t>21</w:t>
      </w:r>
      <w:r>
        <w:rPr>
          <w:snapToGrid/>
        </w:rPr>
        <w:t>)</w:t>
      </w:r>
      <w:r>
        <w:rPr>
          <w:snapToGrid/>
        </w:rPr>
        <w:t>将</w:t>
      </w:r>
      <w:r w:rsidRPr="002D7A23">
        <w:rPr>
          <w:snapToGrid/>
          <w:position w:val="-14"/>
        </w:rPr>
        <w:object w:dxaOrig="540" w:dyaOrig="380">
          <v:shape id="_x0000_i1415" type="#_x0000_t75" style="width:27.75pt;height:18.75pt" o:ole="">
            <v:imagedata r:id="rId515" o:title=""/>
          </v:shape>
          <o:OLEObject Type="Embed" ProgID="Equation.DSMT4" ShapeID="_x0000_i1415" DrawAspect="Content" ObjectID="_1541336195" r:id="rId517"/>
        </w:object>
      </w:r>
      <w:r>
        <w:rPr>
          <w:snapToGrid/>
        </w:rPr>
        <w:t>第</w:t>
      </w:r>
      <w:r>
        <w:rPr>
          <w:i/>
          <w:snapToGrid/>
        </w:rPr>
        <w:t>i</w:t>
      </w:r>
      <w:r>
        <w:rPr>
          <w:snapToGrid/>
        </w:rPr>
        <w:t>行作为</w:t>
      </w:r>
      <w:r w:rsidRPr="002D7A23">
        <w:rPr>
          <w:snapToGrid/>
          <w:position w:val="-14"/>
        </w:rPr>
        <w:object w:dxaOrig="540" w:dyaOrig="380">
          <v:shape id="_x0000_i1416" type="#_x0000_t75" style="width:27.75pt;height:18.75pt" o:ole="">
            <v:imagedata r:id="rId518" o:title=""/>
          </v:shape>
          <o:OLEObject Type="Embed" ProgID="Equation.DSMT4" ShapeID="_x0000_i1416" DrawAspect="Content" ObjectID="_1541336196" r:id="rId519"/>
        </w:object>
      </w:r>
      <w:r>
        <w:rPr>
          <w:snapToGrid/>
        </w:rPr>
        <w:t>第</w:t>
      </w:r>
      <w:r w:rsidRPr="002D7A23">
        <w:rPr>
          <w:snapToGrid/>
        </w:rPr>
        <w:object w:dxaOrig="200" w:dyaOrig="279">
          <v:shape id="_x0000_i1417" type="#_x0000_t75" style="width:9.75pt;height:9.75pt" o:ole="">
            <v:imagedata r:id="rId520" o:title=""/>
          </v:shape>
          <o:OLEObject Type="Embed" ProgID="Equation.DSMT4" ShapeID="_x0000_i1417" DrawAspect="Content" ObjectID="_1541336197" r:id="rId521"/>
        </w:object>
      </w:r>
      <w:r>
        <w:rPr>
          <w:rFonts w:hint="eastAsia"/>
          <w:snapToGrid/>
        </w:rPr>
        <w:t>行</w:t>
      </w:r>
      <w:r w:rsidR="004F438B">
        <w:rPr>
          <w:rFonts w:hint="eastAsia"/>
          <w:snapToGrid/>
        </w:rPr>
        <w:t>:</w:t>
      </w:r>
      <w:r>
        <w:rPr>
          <w:rFonts w:hint="eastAsia"/>
          <w:snapToGrid/>
        </w:rPr>
        <w:t xml:space="preserve"> </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2"/>
              </w:rPr>
              <w:object w:dxaOrig="3740" w:dyaOrig="360">
                <v:shape id="_x0000_i1418" type="#_x0000_t75" style="width:162.4pt;height:15.75pt" o:ole="">
                  <v:imagedata r:id="rId522" o:title=""/>
                </v:shape>
                <o:OLEObject Type="Embed" ProgID="Equation.DSMT4" ShapeID="_x0000_i1418" DrawAspect="Content" ObjectID="_1541336198" r:id="rId523"/>
              </w:object>
            </w:r>
          </w:p>
        </w:tc>
        <w:tc>
          <w:tcPr>
            <w:tcW w:w="629" w:type="dxa"/>
          </w:tcPr>
          <w:p w:rsidR="00BD6661" w:rsidRDefault="00BD6661" w:rsidP="00BD6661">
            <w:pPr>
              <w:ind w:firstLine="0"/>
              <w:jc w:val="right"/>
              <w:rPr>
                <w:snapToGrid/>
              </w:rPr>
            </w:pPr>
            <w:r>
              <w:rPr>
                <w:rFonts w:hint="eastAsia"/>
                <w:snapToGrid/>
              </w:rPr>
              <w:t>(21)</w:t>
            </w:r>
          </w:p>
        </w:tc>
      </w:tr>
    </w:tbl>
    <w:p w:rsidR="00BD6661" w:rsidRDefault="00BD6661" w:rsidP="00BD6661">
      <w:pPr>
        <w:ind w:firstLineChars="200" w:firstLine="416"/>
        <w:rPr>
          <w:snapToGrid/>
        </w:rPr>
      </w:pPr>
      <w:r>
        <w:rPr>
          <w:snapToGrid/>
        </w:rPr>
        <w:lastRenderedPageBreak/>
        <w:t>式</w:t>
      </w:r>
      <w:r>
        <w:rPr>
          <w:snapToGrid/>
        </w:rPr>
        <w:t>(</w:t>
      </w:r>
      <w:r w:rsidR="004F438B">
        <w:rPr>
          <w:rFonts w:hint="eastAsia"/>
          <w:snapToGrid/>
        </w:rPr>
        <w:t>2</w:t>
      </w:r>
      <w:r>
        <w:rPr>
          <w:rFonts w:hint="eastAsia"/>
        </w:rPr>
        <w:t>1</w:t>
      </w:r>
      <w:r>
        <w:rPr>
          <w:snapToGrid/>
        </w:rPr>
        <w:t>)</w:t>
      </w:r>
      <w:r>
        <w:rPr>
          <w:snapToGrid/>
        </w:rPr>
        <w:t>中同余参数</w:t>
      </w:r>
      <w:r w:rsidR="004F438B" w:rsidRPr="004F438B">
        <w:rPr>
          <w:rFonts w:hint="eastAsia"/>
          <w:i/>
          <w:snapToGrid/>
        </w:rPr>
        <w:t>a</w:t>
      </w:r>
      <w:r>
        <w:rPr>
          <w:snapToGrid/>
        </w:rPr>
        <w:t>的具体生成规则为将</w:t>
      </w:r>
      <w:r w:rsidRPr="002D7A23">
        <w:rPr>
          <w:snapToGrid/>
          <w:position w:val="-12"/>
        </w:rPr>
        <w:object w:dxaOrig="820" w:dyaOrig="360">
          <v:shape id="_x0000_i1419" type="#_x0000_t75" style="width:35.65pt;height:15.4pt" o:ole="">
            <v:imagedata r:id="rId524" o:title=""/>
          </v:shape>
          <o:OLEObject Type="Embed" ProgID="Equation.DSMT4" ShapeID="_x0000_i1419" DrawAspect="Content" ObjectID="_1541336199" r:id="rId525"/>
        </w:object>
      </w:r>
      <w:r>
        <w:rPr>
          <w:snapToGrid/>
        </w:rPr>
        <w:t>按式</w:t>
      </w:r>
      <w:r>
        <w:rPr>
          <w:snapToGrid/>
        </w:rPr>
        <w:t>(</w:t>
      </w:r>
      <w:r w:rsidR="004F438B">
        <w:rPr>
          <w:rFonts w:hint="eastAsia"/>
          <w:snapToGrid/>
        </w:rPr>
        <w:t>2</w:t>
      </w:r>
      <w:r>
        <w:rPr>
          <w:rFonts w:hint="eastAsia"/>
        </w:rPr>
        <w:t>2</w:t>
      </w:r>
      <w:r>
        <w:rPr>
          <w:snapToGrid/>
        </w:rPr>
        <w:t>)</w:t>
      </w:r>
      <w:r>
        <w:rPr>
          <w:snapToGrid/>
        </w:rPr>
        <w:t>映射为</w:t>
      </w:r>
      <w:r w:rsidRPr="002D7A23">
        <w:rPr>
          <w:snapToGrid/>
          <w:position w:val="-14"/>
        </w:rPr>
        <w:object w:dxaOrig="1419" w:dyaOrig="400">
          <v:shape id="_x0000_i1420" type="#_x0000_t75" style="width:60.75pt;height:16.5pt" o:ole="">
            <v:imagedata r:id="rId526" o:title=""/>
          </v:shape>
          <o:OLEObject Type="Embed" ProgID="Equation.DSMT4" ShapeID="_x0000_i1420" DrawAspect="Content" ObjectID="_1541336200" r:id="rId527"/>
        </w:object>
      </w:r>
      <w:r>
        <w:rPr>
          <w:rFonts w:hint="eastAsia"/>
          <w:snapToGrid/>
        </w:rPr>
        <w:t xml:space="preserve">, </w:t>
      </w:r>
      <w:r>
        <w:rPr>
          <w:snapToGrid/>
        </w:rPr>
        <w:t>将</w:t>
      </w:r>
      <w:r w:rsidRPr="002D7A23">
        <w:rPr>
          <w:snapToGrid/>
          <w:position w:val="-12"/>
        </w:rPr>
        <w:object w:dxaOrig="820" w:dyaOrig="360">
          <v:shape id="_x0000_i1421" type="#_x0000_t75" style="width:38.65pt;height:16.9pt" o:ole="">
            <v:imagedata r:id="rId528" o:title=""/>
          </v:shape>
          <o:OLEObject Type="Embed" ProgID="Equation.DSMT4" ShapeID="_x0000_i1421" DrawAspect="Content" ObjectID="_1541336201" r:id="rId529"/>
        </w:object>
      </w:r>
      <w:r>
        <w:rPr>
          <w:snapToGrid/>
        </w:rPr>
        <w:t>按式</w:t>
      </w:r>
      <w:r>
        <w:rPr>
          <w:snapToGrid/>
        </w:rPr>
        <w:t>(</w:t>
      </w:r>
      <w:r w:rsidR="004F438B">
        <w:rPr>
          <w:rFonts w:hint="eastAsia"/>
          <w:snapToGrid/>
        </w:rPr>
        <w:t>2</w:t>
      </w:r>
      <w:r>
        <w:rPr>
          <w:rFonts w:hint="eastAsia"/>
        </w:rPr>
        <w:t>3</w:t>
      </w:r>
      <w:r>
        <w:rPr>
          <w:snapToGrid/>
        </w:rPr>
        <w:t>)</w:t>
      </w:r>
      <w:r>
        <w:rPr>
          <w:snapToGrid/>
        </w:rPr>
        <w:t>映射为</w:t>
      </w:r>
      <w:r w:rsidRPr="002D7A23">
        <w:rPr>
          <w:snapToGrid/>
          <w:position w:val="-12"/>
        </w:rPr>
        <w:object w:dxaOrig="400" w:dyaOrig="360">
          <v:shape id="_x0000_i1422" type="#_x0000_t75" style="width:17.65pt;height:16.15pt" o:ole="">
            <v:imagedata r:id="rId530" o:title=""/>
          </v:shape>
          <o:OLEObject Type="Embed" ProgID="Equation.DSMT4" ShapeID="_x0000_i1422" DrawAspect="Content" ObjectID="_1541336202" r:id="rId531"/>
        </w:object>
      </w:r>
      <w:r>
        <w:rPr>
          <w:rFonts w:hint="eastAsia"/>
          <w:snapToGrid/>
        </w:rPr>
        <w:t xml:space="preserve">, </w:t>
      </w:r>
      <w:r>
        <w:rPr>
          <w:snapToGrid/>
        </w:rPr>
        <w:t>将</w:t>
      </w:r>
      <w:r w:rsidRPr="002D7A23">
        <w:rPr>
          <w:snapToGrid/>
          <w:position w:val="-12"/>
        </w:rPr>
        <w:object w:dxaOrig="400" w:dyaOrig="360">
          <v:shape id="_x0000_i1423" type="#_x0000_t75" style="width:17.65pt;height:16.15pt" o:ole="">
            <v:imagedata r:id="rId532" o:title=""/>
          </v:shape>
          <o:OLEObject Type="Embed" ProgID="Equation.DSMT4" ShapeID="_x0000_i1423" DrawAspect="Content" ObjectID="_1541336203" r:id="rId533"/>
        </w:object>
      </w:r>
      <w:r>
        <w:rPr>
          <w:rFonts w:hint="eastAsia"/>
          <w:snapToGrid/>
        </w:rPr>
        <w:t>和</w:t>
      </w:r>
      <w:r w:rsidRPr="002D7A23">
        <w:rPr>
          <w:snapToGrid/>
          <w:position w:val="-12"/>
        </w:rPr>
        <w:object w:dxaOrig="400" w:dyaOrig="360">
          <v:shape id="_x0000_i1424" type="#_x0000_t75" style="width:16.5pt;height:15.4pt" o:ole="">
            <v:imagedata r:id="rId530" o:title=""/>
          </v:shape>
          <o:OLEObject Type="Embed" ProgID="Equation.DSMT4" ShapeID="_x0000_i1424" DrawAspect="Content" ObjectID="_1541336204" r:id="rId534"/>
        </w:object>
      </w:r>
      <w:r>
        <w:rPr>
          <w:snapToGrid/>
        </w:rPr>
        <w:t>分别作为式</w:t>
      </w:r>
      <w:r>
        <w:rPr>
          <w:snapToGrid/>
        </w:rPr>
        <w:t>(</w:t>
      </w:r>
      <w:r w:rsidR="004F438B">
        <w:rPr>
          <w:rFonts w:hint="eastAsia"/>
          <w:snapToGrid/>
        </w:rPr>
        <w:t>1</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w:t>
      </w:r>
      <w:r w:rsidR="004F438B">
        <w:rPr>
          <w:rFonts w:hint="eastAsia"/>
        </w:rPr>
        <w:t>1</w:t>
      </w:r>
      <w:r>
        <w:rPr>
          <w:rFonts w:hint="eastAsia"/>
        </w:rPr>
        <w:t>8</w:t>
      </w:r>
      <w:r>
        <w:rPr>
          <w:snapToGrid/>
        </w:rPr>
        <w:t>)</w:t>
      </w:r>
      <w:r>
        <w:rPr>
          <w:snapToGrid/>
        </w:rPr>
        <w:t>产生的随机数</w:t>
      </w:r>
      <w:r>
        <w:rPr>
          <w:i/>
          <w:snapToGrid/>
        </w:rPr>
        <w:t>R</w:t>
      </w:r>
      <w:r w:rsidR="004F438B" w:rsidRPr="004F438B">
        <w:rPr>
          <w:rFonts w:hint="eastAsia"/>
          <w:snapToGrid/>
        </w:rPr>
        <w:t>按</w:t>
      </w:r>
      <w:r>
        <w:rPr>
          <w:snapToGrid/>
        </w:rPr>
        <w:t>式</w:t>
      </w:r>
      <w:r>
        <w:rPr>
          <w:snapToGrid/>
        </w:rPr>
        <w:t>(</w:t>
      </w:r>
      <w:r w:rsidR="004F438B">
        <w:rPr>
          <w:rFonts w:hint="eastAsia"/>
          <w:snapToGrid/>
        </w:rPr>
        <w:t>2</w:t>
      </w:r>
      <w:r>
        <w:rPr>
          <w:rFonts w:hint="eastAsia"/>
        </w:rPr>
        <w:t>4</w:t>
      </w:r>
      <w:r>
        <w:rPr>
          <w:snapToGrid/>
        </w:rPr>
        <w:t>)</w:t>
      </w:r>
      <w:r>
        <w:rPr>
          <w:snapToGrid/>
        </w:rPr>
        <w:t>量化</w:t>
      </w:r>
      <w:r>
        <w:rPr>
          <w:rFonts w:hint="eastAsia"/>
          <w:snapToGrid/>
        </w:rPr>
        <w:t>为</w:t>
      </w:r>
      <w:r w:rsidR="004F438B" w:rsidRPr="002D7A23">
        <w:rPr>
          <w:snapToGrid/>
          <w:position w:val="-4"/>
        </w:rPr>
        <w:object w:dxaOrig="280" w:dyaOrig="260">
          <v:shape id="_x0000_i1425" type="#_x0000_t75" style="width:11.65pt;height:10.5pt" o:ole="">
            <v:imagedata r:id="rId535" o:title=""/>
          </v:shape>
          <o:OLEObject Type="Embed" ProgID="Equation.DSMT4" ShapeID="_x0000_i1425" DrawAspect="Content" ObjectID="_1541336205" r:id="rId536"/>
        </w:object>
      </w:r>
      <w:r>
        <w:rPr>
          <w:rFonts w:hint="eastAsia"/>
          <w:snapToGrid/>
        </w:rPr>
        <w:t xml:space="preserve">, </w:t>
      </w:r>
      <w:r>
        <w:rPr>
          <w:snapToGrid/>
        </w:rPr>
        <w:t>反复执行式</w:t>
      </w:r>
      <w:r>
        <w:rPr>
          <w:snapToGrid/>
        </w:rPr>
        <w:t>(</w:t>
      </w:r>
      <w:r w:rsidR="004F438B">
        <w:rPr>
          <w:rFonts w:hint="eastAsia"/>
          <w:snapToGrid/>
        </w:rPr>
        <w:t>1</w:t>
      </w:r>
      <w:r>
        <w:rPr>
          <w:rFonts w:hint="eastAsia"/>
        </w:rPr>
        <w:t>8</w:t>
      </w:r>
      <w:r>
        <w:rPr>
          <w:snapToGrid/>
        </w:rPr>
        <w:t>)</w:t>
      </w:r>
      <w:r>
        <w:rPr>
          <w:snapToGrid/>
        </w:rPr>
        <w:t>直至</w:t>
      </w:r>
      <w:r w:rsidRPr="002D7A23">
        <w:rPr>
          <w:snapToGrid/>
          <w:position w:val="-4"/>
        </w:rPr>
        <w:object w:dxaOrig="280" w:dyaOrig="260">
          <v:shape id="_x0000_i1426" type="#_x0000_t75" style="width:12pt;height:10.9pt" o:ole="">
            <v:imagedata r:id="rId535" o:title=""/>
          </v:shape>
          <o:OLEObject Type="Embed" ProgID="Equation.DSMT4" ShapeID="_x0000_i1426" DrawAspect="Content" ObjectID="_1541336206" r:id="rId537"/>
        </w:object>
      </w:r>
      <w:r>
        <w:rPr>
          <w:snapToGrid/>
        </w:rPr>
        <w:t>和</w:t>
      </w:r>
      <w:r w:rsidRPr="002D7A23">
        <w:rPr>
          <w:snapToGrid/>
          <w:position w:val="-12"/>
        </w:rPr>
        <w:object w:dxaOrig="440" w:dyaOrig="360">
          <v:shape id="_x0000_i1427" type="#_x0000_t75" style="width:16.5pt;height:14.25pt" o:ole="">
            <v:imagedata r:id="rId538" o:title=""/>
          </v:shape>
          <o:OLEObject Type="Embed" ProgID="Equation.DSMT4" ShapeID="_x0000_i1427" DrawAspect="Content" ObjectID="_1541336207" r:id="rId539"/>
        </w:object>
      </w:r>
      <w:r>
        <w:rPr>
          <w:snapToGrid/>
        </w:rPr>
        <w:t>互质</w:t>
      </w:r>
      <w:r>
        <w:rPr>
          <w:rFonts w:hint="eastAsia"/>
          <w:snapToGrid/>
        </w:rPr>
        <w:t xml:space="preserve">, </w:t>
      </w:r>
      <w:r>
        <w:rPr>
          <w:snapToGrid/>
        </w:rPr>
        <w:t>将</w:t>
      </w:r>
      <w:r w:rsidR="004F438B" w:rsidRPr="002D7A23">
        <w:rPr>
          <w:snapToGrid/>
          <w:position w:val="-4"/>
        </w:rPr>
        <w:object w:dxaOrig="280" w:dyaOrig="260">
          <v:shape id="_x0000_i1435" type="#_x0000_t75" style="width:11.65pt;height:10.5pt" o:ole="">
            <v:imagedata r:id="rId535" o:title=""/>
          </v:shape>
          <o:OLEObject Type="Embed" ProgID="Equation.DSMT4" ShapeID="_x0000_i1435" DrawAspect="Content" ObjectID="_1541336208" r:id="rId540"/>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sidR="004F438B">
        <w:rPr>
          <w:rFonts w:hint="eastAsia"/>
          <w:snapToGrid/>
        </w:rPr>
        <w:t>1</w:t>
      </w:r>
      <w:r>
        <w:rPr>
          <w:rFonts w:hint="eastAsia"/>
        </w:rPr>
        <w:t>8</w:t>
      </w:r>
      <w:r>
        <w:rPr>
          <w:snapToGrid/>
        </w:rPr>
        <w:t>)</w:t>
      </w:r>
      <w:r>
        <w:rPr>
          <w:snapToGrid/>
        </w:rPr>
        <w:t>迭代产生的前</w:t>
      </w:r>
      <w:r w:rsidRPr="002D7A23">
        <w:rPr>
          <w:snapToGrid/>
          <w:position w:val="-4"/>
        </w:rPr>
        <w:object w:dxaOrig="320" w:dyaOrig="260">
          <v:shape id="_x0000_i1428" type="#_x0000_t75" style="width:13.9pt;height:11.25pt" o:ole="">
            <v:imagedata r:id="rId541" o:title=""/>
          </v:shape>
          <o:OLEObject Type="Embed" ProgID="Equation.DSMT4" ShapeID="_x0000_i1428" DrawAspect="Content" ObjectID="_1541336209" r:id="rId542"/>
        </w:object>
      </w:r>
      <w:r>
        <w:rPr>
          <w:rFonts w:hint="eastAsia"/>
          <w:snapToGrid/>
          <w:position w:val="-4"/>
        </w:rPr>
        <w:t xml:space="preserve">, </w:t>
      </w:r>
      <w:r w:rsidRPr="002D7A23">
        <w:rPr>
          <w:snapToGrid/>
          <w:position w:val="-6"/>
        </w:rPr>
        <w:object w:dxaOrig="679" w:dyaOrig="280">
          <v:shape id="_x0000_i1429" type="#_x0000_t75" style="width:27.75pt;height:11.65pt" o:ole="">
            <v:imagedata r:id="rId543" o:title=""/>
          </v:shape>
          <o:OLEObject Type="Embed" ProgID="Equation.DSMT4" ShapeID="_x0000_i1429" DrawAspect="Content" ObjectID="_1541336210" r:id="rId544"/>
        </w:object>
      </w:r>
      <w:r>
        <w:rPr>
          <w:snapToGrid/>
        </w:rPr>
        <w:t>个随机数抛弃</w:t>
      </w:r>
      <w:r>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BD6661" w:rsidP="00905E40">
            <w:pPr>
              <w:ind w:firstLine="0"/>
              <w:jc w:val="center"/>
              <w:rPr>
                <w:snapToGrid/>
              </w:rPr>
            </w:pPr>
            <w:r w:rsidRPr="002D7A23">
              <w:rPr>
                <w:position w:val="-14"/>
              </w:rPr>
              <w:object w:dxaOrig="2559" w:dyaOrig="420">
                <v:shape id="_x0000_i1430" type="#_x0000_t75" style="width:114.4pt;height:18pt" o:ole="">
                  <v:imagedata r:id="rId545" o:title=""/>
                </v:shape>
                <o:OLEObject Type="Embed" ProgID="Equation.DSMT4" ShapeID="_x0000_i1430" DrawAspect="Content" ObjectID="_1541336211" r:id="rId546"/>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2)</w:t>
            </w:r>
          </w:p>
        </w:tc>
      </w:tr>
      <w:tr w:rsidR="00BD6661" w:rsidTr="00905E40">
        <w:tc>
          <w:tcPr>
            <w:tcW w:w="4077" w:type="dxa"/>
          </w:tcPr>
          <w:p w:rsidR="00BD6661" w:rsidRDefault="00BD6661" w:rsidP="004F438B">
            <w:pPr>
              <w:ind w:firstLine="0"/>
              <w:jc w:val="center"/>
              <w:rPr>
                <w:snapToGrid/>
              </w:rPr>
            </w:pPr>
            <w:r w:rsidRPr="002D7A23">
              <w:rPr>
                <w:position w:val="-12"/>
              </w:rPr>
              <w:object w:dxaOrig="2000" w:dyaOrig="360">
                <v:shape id="_x0000_i1431" type="#_x0000_t75" style="width:102pt;height:18pt" o:ole="">
                  <v:imagedata r:id="rId547" o:title=""/>
                </v:shape>
                <o:OLEObject Type="Embed" ProgID="Equation.DSMT4" ShapeID="_x0000_i1431" DrawAspect="Content" ObjectID="_1541336212" r:id="rId548"/>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3)</w:t>
            </w:r>
          </w:p>
        </w:tc>
      </w:tr>
      <w:tr w:rsidR="00BD6661" w:rsidTr="00905E40">
        <w:tc>
          <w:tcPr>
            <w:tcW w:w="4077" w:type="dxa"/>
          </w:tcPr>
          <w:p w:rsidR="00BD6661" w:rsidRDefault="00BD6661" w:rsidP="004F438B">
            <w:pPr>
              <w:ind w:firstLine="0"/>
              <w:jc w:val="center"/>
              <w:rPr>
                <w:snapToGrid/>
              </w:rPr>
            </w:pPr>
            <w:r w:rsidRPr="002D7A23">
              <w:rPr>
                <w:position w:val="-16"/>
              </w:rPr>
              <w:object w:dxaOrig="2320" w:dyaOrig="440">
                <v:shape id="_x0000_i1432" type="#_x0000_t75" style="width:117.75pt;height:21pt" o:ole="">
                  <v:imagedata r:id="rId549" o:title=""/>
                </v:shape>
                <o:OLEObject Type="Embed" ProgID="Equation.DSMT4" ShapeID="_x0000_i1432" DrawAspect="Content" ObjectID="_1541336213" r:id="rId550"/>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4)</w:t>
            </w:r>
          </w:p>
        </w:tc>
      </w:tr>
    </w:tbl>
    <w:p w:rsidR="00015E26" w:rsidRDefault="00905E40" w:rsidP="00E86C6A">
      <w:pPr>
        <w:widowControl/>
        <w:rPr>
          <w:rFonts w:hint="eastAsia"/>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Pr>
          <w:snapToGrid/>
        </w:rPr>
        <w:t>具体嵌入算法</w:t>
      </w:r>
      <w:r>
        <w:rPr>
          <w:rFonts w:hint="eastAsia"/>
          <w:snapToGrid/>
        </w:rPr>
        <w:t>步骤</w:t>
      </w:r>
      <w:r>
        <w:rPr>
          <w:snapToGrid/>
        </w:rPr>
        <w:t>为</w:t>
      </w:r>
      <w:r>
        <w:rPr>
          <w:rFonts w:hint="eastAsia"/>
          <w:snapToGrid/>
        </w:rPr>
        <w:t>:</w:t>
      </w:r>
    </w:p>
    <w:p w:rsidR="00905E40" w:rsidRPr="00905E40" w:rsidRDefault="00905E40" w:rsidP="00905E40">
      <w:pPr>
        <w:widowControl/>
        <w:rPr>
          <w:snapToGrid/>
        </w:rPr>
      </w:pPr>
      <w:r>
        <w:rPr>
          <w:rFonts w:hint="eastAsia"/>
        </w:rPr>
        <w:t xml:space="preserve">1) </w:t>
      </w:r>
      <w:r w:rsidRPr="00EC2606">
        <w:t>记分辨率为</w:t>
      </w:r>
      <w:r w:rsidRPr="0050140D">
        <w:rPr>
          <w:i/>
          <w:position w:val="-6"/>
        </w:rPr>
        <w:object w:dxaOrig="700" w:dyaOrig="279">
          <v:shape id="_x0000_i1437" type="#_x0000_t75" style="width:27.4pt;height:10.9pt" o:ole="">
            <v:imagedata r:id="rId551" o:title=""/>
          </v:shape>
          <o:OLEObject Type="Embed" ProgID="Equation.DSMT4" ShapeID="_x0000_i1437" DrawAspect="Content" ObjectID="_1541336214" r:id="rId552"/>
        </w:object>
      </w:r>
      <w:r w:rsidRPr="00232165">
        <w:t>的</w:t>
      </w:r>
      <w:r w:rsidRPr="00905E40">
        <w:rPr>
          <w:i/>
          <w:position w:val="-4"/>
        </w:rPr>
        <w:object w:dxaOrig="240" w:dyaOrig="260">
          <v:shape id="_x0000_i1439" type="#_x0000_t75" style="width:9.4pt;height:10.15pt" o:ole="">
            <v:imagedata r:id="rId553" o:title=""/>
          </v:shape>
          <o:OLEObject Type="Embed" ProgID="Equation.DSMT4" ShapeID="_x0000_i1439" DrawAspect="Content" ObjectID="_1541336215" r:id="rId554"/>
        </w:object>
      </w:r>
      <w:r w:rsidRPr="00232165">
        <w:t>比特载体图像为</w:t>
      </w:r>
      <w:r w:rsidRPr="00232165">
        <w:t>,</w:t>
      </w:r>
      <w:r>
        <w:t xml:space="preserve"> </w:t>
      </w:r>
      <w:r w:rsidRPr="00905E40">
        <w:rPr>
          <w:i/>
          <w:position w:val="-14"/>
        </w:rPr>
        <w:object w:dxaOrig="3220" w:dyaOrig="400">
          <v:shape id="_x0000_i1441" type="#_x0000_t75" style="width:126pt;height:15.75pt" o:ole="">
            <v:imagedata r:id="rId555" o:title=""/>
          </v:shape>
          <o:OLEObject Type="Embed" ProgID="Equation.DSMT4" ShapeID="_x0000_i1441" DrawAspect="Content" ObjectID="_1541336216" r:id="rId556"/>
        </w:object>
      </w:r>
      <w:r>
        <w:t xml:space="preserve"> ,</w:t>
      </w:r>
      <w:r w:rsidRPr="00232165">
        <w:t>记秘密信息对应为长度为</w:t>
      </w:r>
      <w:r w:rsidRPr="00905E40">
        <w:rPr>
          <w:i/>
        </w:rPr>
        <w:t>l</w:t>
      </w:r>
      <w:r w:rsidRPr="000B3676">
        <w:t>的</w:t>
      </w:r>
      <w:r w:rsidRPr="00303CA3">
        <w:t>2</w:t>
      </w:r>
      <w:r w:rsidRPr="00303CA3">
        <w:t>进制比特位串序列</w:t>
      </w:r>
      <w:r w:rsidRPr="00DD4DF0">
        <w:object w:dxaOrig="261" w:dyaOrig="261">
          <v:shape id="对象 6" o:spid="_x0000_i1440" type="#_x0000_t75" style="width:10.15pt;height:10.15pt;mso-position-horizontal-relative:page;mso-position-vertical-relative:page" o:ole="">
            <v:imagedata r:id="rId557" o:title=""/>
          </v:shape>
          <o:OLEObject Type="Embed" ProgID="Equation.DSMT4" ShapeID="对象 6" DrawAspect="Content" ObjectID="_1541336217" r:id="rId558"/>
        </w:object>
      </w:r>
      <w:r>
        <w:t xml:space="preserve">, </w:t>
      </w:r>
      <w:r w:rsidRPr="00232165">
        <w:t>记剩余秘密信息序列为</w:t>
      </w:r>
      <w:r w:rsidRPr="00905E40">
        <w:rPr>
          <w:position w:val="-12"/>
        </w:rPr>
        <w:object w:dxaOrig="440" w:dyaOrig="360">
          <v:shape id="_x0000_i1442" type="#_x0000_t75" style="width:17.25pt;height:13.9pt" o:ole="">
            <v:imagedata r:id="rId559" o:title=""/>
          </v:shape>
          <o:OLEObject Type="Embed" ProgID="Equation.DSMT4" ShapeID="_x0000_i1442" DrawAspect="Content" ObjectID="_1541336218" r:id="rId560"/>
        </w:object>
      </w:r>
      <w:r>
        <w:t xml:space="preserve">, </w:t>
      </w:r>
      <w:r w:rsidRPr="00232165">
        <w:t>初始化</w:t>
      </w:r>
      <w:r w:rsidRPr="00905E40">
        <w:rPr>
          <w:position w:val="-12"/>
        </w:rPr>
        <w:object w:dxaOrig="880" w:dyaOrig="360">
          <v:shape id="_x0000_i1443" type="#_x0000_t75" style="width:35.65pt;height:14.65pt" o:ole="">
            <v:imagedata r:id="rId561" o:title=""/>
          </v:shape>
          <o:OLEObject Type="Embed" ProgID="Equation.DSMT4" ShapeID="_x0000_i1443" DrawAspect="Content" ObjectID="_1541336219" r:id="rId562"/>
        </w:object>
      </w:r>
      <w:r>
        <w:t xml:space="preserve">, </w:t>
      </w:r>
      <w:r w:rsidRPr="00232165">
        <w:t>将</w:t>
      </w:r>
      <w:r w:rsidRPr="00905E40">
        <w:rPr>
          <w:position w:val="-6"/>
        </w:rPr>
        <w:object w:dxaOrig="260" w:dyaOrig="279">
          <v:shape id="_x0000_i1444" type="#_x0000_t75" style="width:10.5pt;height:11.25pt" o:ole="">
            <v:imagedata r:id="rId563" o:title=""/>
          </v:shape>
          <o:OLEObject Type="Embed" ProgID="Equation.DSMT4" ShapeID="_x0000_i1444" DrawAspect="Content" ObjectID="_1541336220" r:id="rId564"/>
        </w:object>
      </w:r>
      <w:r w:rsidRPr="00232165">
        <w:t>扫描为</w:t>
      </w:r>
      <w:r w:rsidRPr="00DD4DF0">
        <w:t>1</w:t>
      </w:r>
      <w:r w:rsidRPr="000B3676">
        <w:t>维载体元素序列</w:t>
      </w:r>
      <w:r w:rsidRPr="00905E40">
        <w:rPr>
          <w:position w:val="-12"/>
        </w:rPr>
        <w:object w:dxaOrig="1040" w:dyaOrig="360">
          <v:shape id="_x0000_i1445" type="#_x0000_t75" style="width:42pt;height:14.65pt" o:ole="">
            <v:imagedata r:id="rId565" o:title=""/>
          </v:shape>
          <o:OLEObject Type="Embed" ProgID="Equation.DSMT4" ShapeID="_x0000_i1445" DrawAspect="Content" ObjectID="_1541336221" r:id="rId566"/>
        </w:object>
      </w:r>
      <w:r>
        <w:t xml:space="preserve">, </w:t>
      </w:r>
      <w:r w:rsidRPr="00232165">
        <w:t>记</w:t>
      </w:r>
      <w:r w:rsidRPr="00905E40">
        <w:rPr>
          <w:position w:val="-6"/>
        </w:rPr>
        <w:object w:dxaOrig="240" w:dyaOrig="279">
          <v:shape id="_x0000_i1446" type="#_x0000_t75" style="width:9.75pt;height:11.25pt" o:ole="">
            <v:imagedata r:id="rId567" o:title=""/>
          </v:shape>
          <o:OLEObject Type="Embed" ProgID="Equation.DSMT4" ShapeID="_x0000_i1446" DrawAspect="Content" ObjectID="_1541336222" r:id="rId568"/>
        </w:object>
      </w:r>
      <w:r w:rsidRPr="00232165">
        <w:t>的剩余序列为</w:t>
      </w:r>
      <w:r w:rsidRPr="00905E40">
        <w:rPr>
          <w:position w:val="-12"/>
        </w:rPr>
        <w:object w:dxaOrig="440" w:dyaOrig="360">
          <v:shape id="_x0000_i1447" type="#_x0000_t75" style="width:17.65pt;height:14.65pt" o:ole="">
            <v:imagedata r:id="rId569" o:title=""/>
          </v:shape>
          <o:OLEObject Type="Embed" ProgID="Equation.DSMT4" ShapeID="_x0000_i1447" DrawAspect="Content" ObjectID="_1541336223" r:id="rId570"/>
        </w:object>
      </w:r>
      <w:r>
        <w:t xml:space="preserve">, </w:t>
      </w:r>
      <w:r w:rsidRPr="00232165">
        <w:t>初始化</w:t>
      </w:r>
      <w:r w:rsidRPr="00905E40">
        <w:rPr>
          <w:position w:val="-12"/>
          <w:szCs w:val="24"/>
        </w:rPr>
        <w:object w:dxaOrig="760" w:dyaOrig="360">
          <v:shape id="_x0000_i1448" type="#_x0000_t75" style="width:31.5pt;height:15pt" o:ole="">
            <v:imagedata r:id="rId571" o:title=""/>
          </v:shape>
          <o:OLEObject Type="Embed" ProgID="Equation.DSMT4" ShapeID="_x0000_i1448" DrawAspect="Content" ObjectID="_1541336224" r:id="rId572"/>
        </w:object>
      </w:r>
      <w:r>
        <w:t xml:space="preserve">, </w:t>
      </w:r>
      <w:r>
        <w:rPr>
          <w:rStyle w:val="ab"/>
        </w:rPr>
        <w:commentReference w:id="66"/>
      </w:r>
      <w:r w:rsidRPr="00905E40">
        <w:rPr>
          <w:rFonts w:ascii="Calibri" w:hAnsi="Calibri"/>
          <w:snapToGrid/>
        </w:rPr>
        <w:t>记</w:t>
      </w:r>
      <w:r w:rsidRPr="00905E40">
        <w:rPr>
          <w:position w:val="-14"/>
          <w:szCs w:val="24"/>
        </w:rPr>
        <w:object w:dxaOrig="1219" w:dyaOrig="380">
          <v:shape id="_x0000_i1449" type="#_x0000_t75" style="width:48.4pt;height:15.4pt" o:ole="">
            <v:imagedata r:id="rId573" o:title=""/>
          </v:shape>
          <o:OLEObject Type="Embed" ProgID="Equation.DSMT4" ShapeID="_x0000_i1449" DrawAspect="Content" ObjectID="_1541336225" r:id="rId574"/>
        </w:object>
      </w:r>
      <w:r w:rsidRPr="00905E40">
        <w:rPr>
          <w:rFonts w:ascii="Calibri" w:hAnsi="Calibri"/>
          <w:snapToGrid/>
        </w:rPr>
        <w:t xml:space="preserve">, </w:t>
      </w:r>
      <w:r w:rsidRPr="00905E40">
        <w:rPr>
          <w:rFonts w:ascii="Calibri" w:hAnsi="Calibri"/>
          <w:snapToGrid/>
        </w:rPr>
        <w:t>其中</w:t>
      </w:r>
      <w:r w:rsidRPr="00905E40">
        <w:rPr>
          <w:position w:val="-12"/>
          <w:szCs w:val="24"/>
        </w:rPr>
        <w:object w:dxaOrig="340" w:dyaOrig="360">
          <v:shape id="_x0000_i1450" type="#_x0000_t75" style="width:13.15pt;height:13.9pt" o:ole="">
            <v:imagedata r:id="rId575" o:title=""/>
          </v:shape>
          <o:OLEObject Type="Embed" ProgID="Equation.DSMT4" ShapeID="_x0000_i1450" DrawAspect="Content" ObjectID="_1541336226" r:id="rId576"/>
        </w:object>
      </w:r>
      <w:r w:rsidRPr="00905E40">
        <w:rPr>
          <w:rFonts w:ascii="Calibri" w:hAnsi="Calibri"/>
          <w:snapToGrid/>
        </w:rPr>
        <w:t>为剩余</w:t>
      </w:r>
      <w:r w:rsidRPr="00905E40">
        <w:rPr>
          <w:position w:val="-6"/>
        </w:rPr>
        <w:object w:dxaOrig="240" w:dyaOrig="279">
          <v:shape id="_x0000_i1451" type="#_x0000_t75" style="width:9.75pt;height:11.25pt" o:ole="">
            <v:imagedata r:id="rId577" o:title=""/>
          </v:shape>
          <o:OLEObject Type="Embed" ProgID="Equation.DSMT4" ShapeID="_x0000_i1451" DrawAspect="Content" ObjectID="_1541336227" r:id="rId578"/>
        </w:object>
      </w:r>
      <w:r w:rsidRPr="00905E40">
        <w:rPr>
          <w:rFonts w:ascii="Calibri" w:hAnsi="Calibri"/>
          <w:snapToGrid/>
        </w:rPr>
        <w:t>的长度</w:t>
      </w:r>
      <w:r w:rsidRPr="00905E40">
        <w:rPr>
          <w:rFonts w:ascii="Calibri" w:hAnsi="Calibri" w:hint="eastAsia"/>
          <w:snapToGrid/>
        </w:rPr>
        <w:t>,</w:t>
      </w:r>
      <w:r w:rsidRPr="00232165">
        <w:t>记</w:t>
      </w:r>
      <w:r w:rsidRPr="00905E40">
        <w:rPr>
          <w:position w:val="-12"/>
          <w:szCs w:val="24"/>
        </w:rPr>
        <w:object w:dxaOrig="800" w:dyaOrig="360">
          <v:shape id="_x0000_i1452" type="#_x0000_t75" style="width:33pt;height:15pt" o:ole="">
            <v:imagedata r:id="rId579" o:title=""/>
          </v:shape>
          <o:OLEObject Type="Embed" ProgID="Equation.DSMT4" ShapeID="_x0000_i1452" DrawAspect="Content" ObjectID="_1541336228" r:id="rId580"/>
        </w:object>
      </w:r>
      <w:r w:rsidRPr="00232165">
        <w:t>为已嵌入秘密信息的载体元素序列</w:t>
      </w:r>
      <w:r>
        <w:t xml:space="preserve">, </w:t>
      </w:r>
      <w:r w:rsidRPr="00232165">
        <w:t>初始化</w:t>
      </w:r>
      <w:r w:rsidRPr="00905E40">
        <w:rPr>
          <w:position w:val="-12"/>
          <w:szCs w:val="24"/>
        </w:rPr>
        <w:object w:dxaOrig="1180" w:dyaOrig="360">
          <v:shape id="_x0000_i1453" type="#_x0000_t75" style="width:48.75pt;height:15pt" o:ole="">
            <v:imagedata r:id="rId581" o:title=""/>
          </v:shape>
          <o:OLEObject Type="Embed" ProgID="Equation.DSMT4" ShapeID="_x0000_i1453" DrawAspect="Content" ObjectID="_1541336229" r:id="rId582"/>
        </w:object>
      </w:r>
      <w:r w:rsidRPr="00905E40">
        <w:rPr>
          <w:rFonts w:hint="eastAsia"/>
          <w:szCs w:val="24"/>
        </w:rPr>
        <w:t xml:space="preserve">, </w:t>
      </w:r>
      <w:r>
        <w:rPr>
          <w:rFonts w:hint="eastAsia"/>
        </w:rPr>
        <w:t>确定</w:t>
      </w:r>
      <w:r>
        <w:t>嵌密元素个数</w:t>
      </w:r>
      <w:r w:rsidRPr="00905E40">
        <w:rPr>
          <w:i/>
        </w:rPr>
        <w:t>n</w:t>
      </w:r>
      <w:r>
        <w:t>以及最多可改变</w:t>
      </w:r>
      <w:r w:rsidRPr="002D5478">
        <w:rPr>
          <w:rFonts w:hint="eastAsia"/>
        </w:rPr>
        <w:t>的</w:t>
      </w:r>
      <w:r>
        <w:t>嵌密元素个数</w:t>
      </w:r>
      <w:r w:rsidRPr="00905E40">
        <w:rPr>
          <w:i/>
        </w:rPr>
        <w:t>m</w:t>
      </w:r>
      <w:r>
        <w:t xml:space="preserve">, </w:t>
      </w:r>
      <w:r>
        <w:rPr>
          <w:rFonts w:hint="eastAsia"/>
        </w:rPr>
        <w:t>按式</w:t>
      </w:r>
      <w:r>
        <w:t>(</w:t>
      </w:r>
      <w:r>
        <w:rPr>
          <w:rFonts w:hint="eastAsia"/>
        </w:rPr>
        <w:t>13</w:t>
      </w:r>
      <w:r>
        <w:t>)</w:t>
      </w:r>
      <w:r>
        <w:t>计算</w:t>
      </w:r>
      <w:r w:rsidRPr="00905E40">
        <w:rPr>
          <w:i/>
        </w:rPr>
        <w:t>n</w:t>
      </w:r>
      <w:r>
        <w:t>个嵌密元素最多改变</w:t>
      </w:r>
      <w:r w:rsidRPr="00905E40">
        <w:rPr>
          <w:i/>
        </w:rPr>
        <w:t>m</w:t>
      </w:r>
      <w:r>
        <w:t>个嵌密元素所能嵌入的秘密信息组合数</w:t>
      </w:r>
      <w:r w:rsidRPr="002D7A23">
        <w:rPr>
          <w:position w:val="-12"/>
        </w:rPr>
        <w:object w:dxaOrig="460" w:dyaOrig="360">
          <v:shape id="_x0000_i1438" type="#_x0000_t75" style="width:16.15pt;height:12.4pt" o:ole="">
            <v:imagedata r:id="rId375" o:title=""/>
          </v:shape>
          <o:OLEObject Type="Embed" ProgID="Equation.DSMT4" ShapeID="_x0000_i1438" DrawAspect="Content" ObjectID="_1541336230" r:id="rId583"/>
        </w:object>
      </w:r>
      <w:r>
        <w:rPr>
          <w:rFonts w:hint="eastAsia"/>
        </w:rPr>
        <w:t xml:space="preserve">, </w:t>
      </w:r>
    </w:p>
    <w:tbl>
      <w:tblPr>
        <w:tblW w:w="4706" w:type="dxa"/>
        <w:tblLayout w:type="fixed"/>
        <w:tblLook w:val="04A0"/>
      </w:tblPr>
      <w:tblGrid>
        <w:gridCol w:w="4077"/>
        <w:gridCol w:w="629"/>
      </w:tblGrid>
      <w:tr w:rsidR="00905E40" w:rsidTr="00905E40">
        <w:tc>
          <w:tcPr>
            <w:tcW w:w="4077" w:type="dxa"/>
          </w:tcPr>
          <w:p w:rsidR="00905E40" w:rsidRDefault="00D1000D" w:rsidP="00905E40">
            <w:pPr>
              <w:ind w:firstLine="0"/>
              <w:jc w:val="center"/>
              <w:rPr>
                <w:snapToGrid/>
              </w:rPr>
            </w:pPr>
            <w:r w:rsidRPr="002D7A23">
              <w:rPr>
                <w:position w:val="-28"/>
                <w:sz w:val="28"/>
                <w:szCs w:val="28"/>
              </w:rPr>
              <w:object w:dxaOrig="2079" w:dyaOrig="680">
                <v:shape id="_x0000_i1436" type="#_x0000_t75" style="width:81.4pt;height:25.9pt" o:ole="">
                  <v:imagedata r:id="rId378" o:title=""/>
                </v:shape>
                <o:OLEObject Type="Embed" ProgID="Equation.DSMT4" ShapeID="_x0000_i1436" DrawAspect="Content" ObjectID="_1541336231" r:id="rId584"/>
              </w:object>
            </w:r>
          </w:p>
        </w:tc>
        <w:tc>
          <w:tcPr>
            <w:tcW w:w="629" w:type="dxa"/>
          </w:tcPr>
          <w:p w:rsidR="00905E40" w:rsidRDefault="00905E40" w:rsidP="00905E40">
            <w:pPr>
              <w:ind w:firstLine="0"/>
              <w:jc w:val="right"/>
              <w:rPr>
                <w:snapToGrid/>
              </w:rPr>
            </w:pPr>
            <w:r>
              <w:rPr>
                <w:rFonts w:hint="eastAsia"/>
                <w:snapToGrid/>
              </w:rPr>
              <w:t>(13)</w:t>
            </w:r>
          </w:p>
          <w:p w:rsidR="00905E40" w:rsidRDefault="00905E40" w:rsidP="00905E40">
            <w:pPr>
              <w:ind w:firstLine="0"/>
              <w:jc w:val="right"/>
              <w:rPr>
                <w:snapToGrid/>
              </w:rPr>
            </w:pPr>
          </w:p>
        </w:tc>
      </w:tr>
    </w:tbl>
    <w:p w:rsidR="00A4688F" w:rsidRDefault="00A4688F" w:rsidP="00E86C6A">
      <w:pPr>
        <w:widowControl/>
        <w:rPr>
          <w:rFonts w:hint="eastAsia"/>
        </w:rPr>
      </w:pPr>
      <w:r>
        <w:rPr>
          <w:rFonts w:hint="eastAsia"/>
        </w:rPr>
        <w:t xml:space="preserve">2) </w:t>
      </w:r>
      <w:r w:rsidRPr="002D5478">
        <w:t>初始化全</w:t>
      </w:r>
      <w:r w:rsidRPr="002D5478">
        <w:t>0</w:t>
      </w:r>
      <w:r w:rsidRPr="002D5478">
        <w:t>的</w:t>
      </w:r>
      <w:r w:rsidRPr="00A4688F">
        <w:rPr>
          <w:snapToGrid/>
          <w:position w:val="-12"/>
        </w:rPr>
        <w:object w:dxaOrig="780" w:dyaOrig="360">
          <v:shape id="_x0000_i1454" type="#_x0000_t75" style="width:33.4pt;height:15pt" o:ole="">
            <v:imagedata r:id="rId585" o:title=""/>
          </v:shape>
          <o:OLEObject Type="Embed" ProgID="Equation.DSMT4" ShapeID="_x0000_i1454" DrawAspect="Content" ObjectID="_1541336232" r:id="rId586"/>
        </w:object>
      </w:r>
      <w:r w:rsidRPr="002D5478">
        <w:t>维嵌密元素调整表</w:t>
      </w:r>
      <w:r w:rsidRPr="00A4688F">
        <w:rPr>
          <w:snapToGrid/>
          <w:position w:val="-14"/>
        </w:rPr>
        <w:object w:dxaOrig="1960" w:dyaOrig="380">
          <v:shape id="_x0000_i1455" type="#_x0000_t75" style="width:80.65pt;height:15.4pt" o:ole="">
            <v:imagedata r:id="rId587" o:title=""/>
          </v:shape>
          <o:OLEObject Type="Embed" ProgID="Equation.DSMT4" ShapeID="_x0000_i1455" DrawAspect="Content" ObjectID="_1541336233" r:id="rId588"/>
        </w:object>
      </w:r>
      <w:r w:rsidRPr="002D5478">
        <w:rPr>
          <w:rFonts w:hint="eastAsia"/>
        </w:rPr>
        <w:t>。首先</w:t>
      </w:r>
      <w:r w:rsidRPr="002D5478">
        <w:t>初始化计数变量</w:t>
      </w:r>
      <w:r w:rsidRPr="00A4688F">
        <w:rPr>
          <w:snapToGrid/>
          <w:position w:val="-10"/>
        </w:rPr>
        <w:object w:dxaOrig="1100" w:dyaOrig="320">
          <v:shape id="_x0000_i1456" type="#_x0000_t75" style="width:46.9pt;height:13.5pt" o:ole="">
            <v:imagedata r:id="rId589" o:title=""/>
          </v:shape>
          <o:OLEObject Type="Embed" ProgID="Equation.DSMT4" ShapeID="_x0000_i1456" DrawAspect="Content" ObjectID="_1541336234" r:id="rId590"/>
        </w:object>
      </w:r>
      <w:r>
        <w:rPr>
          <w:rFonts w:hint="eastAsia"/>
        </w:rPr>
        <w:t xml:space="preserve">, </w:t>
      </w:r>
      <w:r w:rsidRPr="002D5478">
        <w:t>将</w:t>
      </w:r>
      <w:r w:rsidRPr="00A4688F">
        <w:rPr>
          <w:snapToGrid/>
          <w:position w:val="-10"/>
        </w:rPr>
        <w:object w:dxaOrig="200" w:dyaOrig="300">
          <v:shape id="_x0000_i1457" type="#_x0000_t75" style="width:8.65pt;height:12.4pt" o:ole="">
            <v:imagedata r:id="rId591" o:title=""/>
          </v:shape>
          <o:OLEObject Type="Embed" ProgID="Equation.DSMT4" ShapeID="_x0000_i1457" DrawAspect="Content" ObjectID="_1541336235" r:id="rId592"/>
        </w:object>
      </w:r>
      <w:r w:rsidRPr="002D5478">
        <w:t>按</w:t>
      </w:r>
      <w:r w:rsidRPr="002D5478">
        <w:t>3</w:t>
      </w:r>
      <w:r w:rsidRPr="002D5478">
        <w:t>进制数进行表示</w:t>
      </w:r>
      <w:r>
        <w:t xml:space="preserve">, </w:t>
      </w:r>
      <w:r w:rsidRPr="002D5478">
        <w:t>并用长度为</w:t>
      </w:r>
      <w:r w:rsidRPr="00A4688F">
        <w:rPr>
          <w:snapToGrid/>
          <w:position w:val="-6"/>
        </w:rPr>
        <w:object w:dxaOrig="200" w:dyaOrig="220">
          <v:shape id="_x0000_i1458" type="#_x0000_t75" style="width:8.65pt;height:9pt" o:ole="">
            <v:imagedata r:id="rId593" o:title=""/>
          </v:shape>
          <o:OLEObject Type="Embed" ProgID="Equation.DSMT4" ShapeID="_x0000_i1458" DrawAspect="Content" ObjectID="_1541336236" r:id="rId594"/>
        </w:object>
      </w:r>
      <w:r w:rsidRPr="002D5478">
        <w:t>的</w:t>
      </w:r>
      <w:r w:rsidRPr="002D5478">
        <w:t>1</w:t>
      </w:r>
      <w:r w:rsidRPr="002D5478">
        <w:t>维向量</w:t>
      </w:r>
      <w:r w:rsidRPr="00A4688F">
        <w:rPr>
          <w:snapToGrid/>
          <w:position w:val="-12"/>
        </w:rPr>
        <w:object w:dxaOrig="800" w:dyaOrig="360">
          <v:shape id="_x0000_i1459" type="#_x0000_t75" style="width:34.15pt;height:15pt" o:ole="">
            <v:imagedata r:id="rId595" o:title=""/>
          </v:shape>
          <o:OLEObject Type="Embed" ProgID="Equation.DSMT4" ShapeID="_x0000_i1459" DrawAspect="Content" ObjectID="_1541336237" r:id="rId596"/>
        </w:object>
      </w:r>
      <w:r w:rsidRPr="002D5478">
        <w:t>进行存储</w:t>
      </w:r>
      <w:r>
        <w:t xml:space="preserve">, </w:t>
      </w:r>
      <w:r w:rsidRPr="002D5478">
        <w:t>其中</w:t>
      </w:r>
      <w:r w:rsidRPr="00A4688F">
        <w:rPr>
          <w:snapToGrid/>
          <w:position w:val="-12"/>
        </w:rPr>
        <w:object w:dxaOrig="2480" w:dyaOrig="360">
          <v:shape id="_x0000_i1461" type="#_x0000_t75" style="width:106.15pt;height:15pt" o:ole="">
            <v:imagedata r:id="rId597" o:title=""/>
          </v:shape>
          <o:OLEObject Type="Embed" ProgID="Equation.DSMT4" ShapeID="_x0000_i1461" DrawAspect="Content" ObjectID="_1541336238" r:id="rId598"/>
        </w:object>
      </w:r>
      <w:r w:rsidRPr="002D5478">
        <w:t>对应为</w:t>
      </w:r>
      <w:r w:rsidRPr="00A4688F">
        <w:rPr>
          <w:snapToGrid/>
          <w:position w:val="-10"/>
        </w:rPr>
        <w:object w:dxaOrig="200" w:dyaOrig="300">
          <v:shape id="_x0000_i1460" type="#_x0000_t75" style="width:8.65pt;height:12.4pt" o:ole="">
            <v:imagedata r:id="rId591" o:title=""/>
          </v:shape>
          <o:OLEObject Type="Embed" ProgID="Equation.DSMT4" ShapeID="_x0000_i1460" DrawAspect="Content" ObjectID="_1541336239" r:id="rId599"/>
        </w:object>
      </w:r>
      <w:r w:rsidRPr="002D5478">
        <w:t>的第</w:t>
      </w:r>
      <w:r w:rsidRPr="00A4688F">
        <w:rPr>
          <w:i/>
        </w:rPr>
        <w:t>i</w:t>
      </w:r>
      <w:r w:rsidRPr="002D5478">
        <w:t>位</w:t>
      </w:r>
      <w:r w:rsidRPr="002D5478">
        <w:t>3</w:t>
      </w:r>
      <w:r w:rsidRPr="002D5478">
        <w:t>进制位</w:t>
      </w:r>
      <w:r>
        <w:t xml:space="preserve">, </w:t>
      </w:r>
      <w:r w:rsidRPr="002D5478">
        <w:t>将</w:t>
      </w:r>
      <w:r w:rsidRPr="00A4688F">
        <w:rPr>
          <w:snapToGrid/>
          <w:position w:val="-6"/>
        </w:rPr>
        <w:object w:dxaOrig="240" w:dyaOrig="279">
          <v:shape id="_x0000_i1462" type="#_x0000_t75" style="width:10.15pt;height:11.65pt" o:ole="">
            <v:imagedata r:id="rId600" o:title=""/>
          </v:shape>
          <o:OLEObject Type="Embed" ProgID="Equation.DSMT4" ShapeID="_x0000_i1462" DrawAspect="Content" ObjectID="_1541336240" r:id="rId601"/>
        </w:object>
      </w:r>
      <w:r w:rsidRPr="002D5478">
        <w:t>映射为</w:t>
      </w:r>
      <w:r w:rsidRPr="00A4688F">
        <w:rPr>
          <w:snapToGrid/>
          <w:position w:val="-12"/>
        </w:rPr>
        <w:object w:dxaOrig="2960" w:dyaOrig="360">
          <v:shape id="_x0000_i1463" type="#_x0000_t75" style="width:126.4pt;height:15pt" o:ole="">
            <v:imagedata r:id="rId602" o:title=""/>
          </v:shape>
          <o:OLEObject Type="Embed" ProgID="Equation.DSMT4" ShapeID="_x0000_i1463" DrawAspect="Content" ObjectID="_1541336241" r:id="rId603"/>
        </w:object>
      </w:r>
      <w:r w:rsidRPr="002D5478">
        <w:t>；统计</w:t>
      </w:r>
      <w:r w:rsidRPr="00A4688F">
        <w:rPr>
          <w:snapToGrid/>
          <w:position w:val="-6"/>
        </w:rPr>
        <w:object w:dxaOrig="300" w:dyaOrig="279">
          <v:shape id="_x0000_i1464" type="#_x0000_t75" style="width:12.75pt;height:11.65pt" o:ole="">
            <v:imagedata r:id="rId604" o:title=""/>
          </v:shape>
          <o:OLEObject Type="Embed" ProgID="Equation.DSMT4" ShapeID="_x0000_i1464" DrawAspect="Content" ObjectID="_1541336242" r:id="rId605"/>
        </w:object>
      </w:r>
      <w:r w:rsidRPr="002D5478">
        <w:t>中的非零元素数量</w:t>
      </w:r>
      <w:r w:rsidRPr="00A4688F">
        <w:rPr>
          <w:snapToGrid/>
          <w:position w:val="-12"/>
        </w:rPr>
        <w:object w:dxaOrig="320" w:dyaOrig="360">
          <v:shape id="_x0000_i1465" type="#_x0000_t75" style="width:13.5pt;height:15pt" o:ole="">
            <v:imagedata r:id="rId606" o:title=""/>
          </v:shape>
          <o:OLEObject Type="Embed" ProgID="Equation.DSMT4" ShapeID="_x0000_i1465" DrawAspect="Content" ObjectID="_1541336243" r:id="rId607"/>
        </w:object>
      </w:r>
      <w:r>
        <w:t xml:space="preserve">, </w:t>
      </w:r>
      <w:r w:rsidRPr="002D5478">
        <w:t>若</w:t>
      </w:r>
      <w:r w:rsidRPr="00A4688F">
        <w:rPr>
          <w:snapToGrid/>
          <w:position w:val="-12"/>
        </w:rPr>
        <w:object w:dxaOrig="760" w:dyaOrig="360">
          <v:shape id="_x0000_i1466" type="#_x0000_t75" style="width:32.65pt;height:15pt" o:ole="">
            <v:imagedata r:id="rId608" o:title=""/>
          </v:shape>
          <o:OLEObject Type="Embed" ProgID="Equation.DSMT4" ShapeID="_x0000_i1466" DrawAspect="Content" ObjectID="_1541336244" r:id="rId609"/>
        </w:object>
      </w:r>
      <w:r>
        <w:t xml:space="preserve">, </w:t>
      </w:r>
      <w:r w:rsidRPr="002D5478">
        <w:t>则将</w:t>
      </w:r>
      <w:r w:rsidRPr="00A4688F">
        <w:rPr>
          <w:snapToGrid/>
          <w:position w:val="-6"/>
        </w:rPr>
        <w:object w:dxaOrig="300" w:dyaOrig="279">
          <v:shape id="_x0000_i1467" type="#_x0000_t75" style="width:12.75pt;height:11.65pt" o:ole="">
            <v:imagedata r:id="rId604" o:title=""/>
          </v:shape>
          <o:OLEObject Type="Embed" ProgID="Equation.DSMT4" ShapeID="_x0000_i1467" DrawAspect="Content" ObjectID="_1541336245" r:id="rId610"/>
        </w:object>
      </w:r>
      <w:r w:rsidRPr="002D5478">
        <w:t>嵌入到</w:t>
      </w:r>
      <w:r w:rsidRPr="00277C81">
        <w:rPr>
          <w:snapToGrid/>
          <w:position w:val="-14"/>
        </w:rPr>
        <w:object w:dxaOrig="540" w:dyaOrig="380">
          <v:shape id="_x0000_i1468" type="#_x0000_t75" style="width:22.15pt;height:16.15pt" o:ole="">
            <v:imagedata r:id="rId399" o:title=""/>
          </v:shape>
          <o:OLEObject Type="Embed" ProgID="Equation.DSMT4" ShapeID="_x0000_i1468" DrawAspect="Content" ObjectID="_1541336246" r:id="rId611"/>
        </w:object>
      </w:r>
      <w:r w:rsidRPr="002D5478">
        <w:t>的第</w:t>
      </w:r>
      <w:r w:rsidRPr="002D5478">
        <w:rPr>
          <w:i/>
        </w:rPr>
        <w:t>k</w:t>
      </w:r>
      <w:r w:rsidRPr="002D5478">
        <w:t>行</w:t>
      </w:r>
      <w:r>
        <w:t xml:space="preserve">, </w:t>
      </w:r>
      <w:r w:rsidRPr="002D5478">
        <w:t>置</w:t>
      </w:r>
      <w:r w:rsidRPr="002D5478">
        <w:rPr>
          <w:i/>
        </w:rPr>
        <w:t>k</w:t>
      </w:r>
      <w:r w:rsidRPr="002D5478">
        <w:t>=</w:t>
      </w:r>
      <w:r w:rsidRPr="002D5478">
        <w:rPr>
          <w:i/>
        </w:rPr>
        <w:t>k</w:t>
      </w:r>
      <w:r w:rsidRPr="002D5478">
        <w:t>+1</w:t>
      </w:r>
      <w:r w:rsidRPr="002D5478">
        <w:t>；反复执行直至</w:t>
      </w:r>
      <w:r w:rsidRPr="00A4688F">
        <w:rPr>
          <w:snapToGrid/>
          <w:position w:val="-12"/>
        </w:rPr>
        <w:object w:dxaOrig="820" w:dyaOrig="360">
          <v:shape id="_x0000_i1469" type="#_x0000_t75" style="width:34.9pt;height:15pt" o:ole="">
            <v:imagedata r:id="rId612" o:title=""/>
          </v:shape>
          <o:OLEObject Type="Embed" ProgID="Equation.DSMT4" ShapeID="_x0000_i1469" DrawAspect="Content" ObjectID="_1541336247" r:id="rId613"/>
        </w:object>
      </w:r>
      <w:r>
        <w:rPr>
          <w:rFonts w:hint="eastAsia"/>
        </w:rPr>
        <w:t>.</w:t>
      </w:r>
    </w:p>
    <w:p w:rsidR="00A4688F" w:rsidRDefault="00A4688F" w:rsidP="00A4688F">
      <w:pPr>
        <w:pStyle w:val="ae"/>
        <w:ind w:firstLine="416"/>
        <w:textAlignment w:val="center"/>
        <w:rPr>
          <w:rFonts w:eastAsia="方正书宋简体" w:cs="Times New Roman"/>
          <w:snapToGrid w:val="0"/>
          <w:spacing w:val="4"/>
          <w:sz w:val="20"/>
          <w:szCs w:val="20"/>
        </w:rPr>
      </w:pPr>
      <w:r>
        <w:rPr>
          <w:rFonts w:ascii="Times New Roman" w:eastAsia="方正书宋简体" w:hAnsi="Times New Roman" w:cs="Times New Roman" w:hint="eastAsia"/>
          <w:snapToGrid w:val="0"/>
          <w:spacing w:val="4"/>
          <w:sz w:val="20"/>
          <w:szCs w:val="20"/>
        </w:rPr>
        <w:t>3</w:t>
      </w:r>
      <w:r w:rsidRPr="00A4688F">
        <w:rPr>
          <w:rFonts w:ascii="Times New Roman" w:eastAsia="方正书宋简体" w:hAnsi="Times New Roman" w:cs="Times New Roman" w:hint="eastAsia"/>
          <w:snapToGrid w:val="0"/>
          <w:spacing w:val="4"/>
          <w:sz w:val="20"/>
          <w:szCs w:val="20"/>
        </w:rPr>
        <w:t>)</w:t>
      </w:r>
      <w:r w:rsidRPr="002213E8">
        <w:rPr>
          <w:rFonts w:eastAsia="方正书宋简体" w:cs="Times New Roman"/>
          <w:snapToGrid w:val="0"/>
          <w:spacing w:val="4"/>
          <w:sz w:val="20"/>
          <w:szCs w:val="20"/>
        </w:rPr>
        <w:t>记</w:t>
      </w:r>
      <w:r w:rsidRPr="002213E8">
        <w:rPr>
          <w:rFonts w:eastAsia="方正书宋简体" w:cs="Times New Roman"/>
          <w:snapToGrid w:val="0"/>
          <w:spacing w:val="4"/>
          <w:sz w:val="20"/>
          <w:szCs w:val="20"/>
        </w:rPr>
        <w:object w:dxaOrig="1240" w:dyaOrig="380">
          <v:shape id="_x0000_i1480" type="#_x0000_t75" style="width:50.65pt;height:15.4pt" o:ole="">
            <v:imagedata r:id="rId614" o:title=""/>
          </v:shape>
          <o:OLEObject Type="Embed" ProgID="Equation.DSMT4" ShapeID="_x0000_i1480" DrawAspect="Content" ObjectID="_1541336248" r:id="rId615"/>
        </w:object>
      </w:r>
      <w:r>
        <w:rPr>
          <w:rFonts w:eastAsia="方正书宋简体" w:cs="Times New Roman"/>
          <w:snapToGrid w:val="0"/>
          <w:spacing w:val="4"/>
          <w:sz w:val="20"/>
          <w:szCs w:val="20"/>
        </w:rPr>
        <w:t>为秘密信息序列</w:t>
      </w:r>
      <w:r>
        <w:rPr>
          <w:rFonts w:eastAsia="方正书宋简体" w:cs="Times New Roman"/>
          <w:snapToGrid w:val="0"/>
          <w:spacing w:val="4"/>
          <w:sz w:val="20"/>
          <w:szCs w:val="20"/>
        </w:rPr>
        <w:t xml:space="preserve">, </w:t>
      </w:r>
      <w:r w:rsidRPr="002213E8">
        <w:rPr>
          <w:rFonts w:eastAsia="方正书宋简体" w:cs="Times New Roman"/>
          <w:snapToGrid w:val="0"/>
          <w:spacing w:val="4"/>
          <w:sz w:val="20"/>
          <w:szCs w:val="20"/>
        </w:rPr>
        <w:t>其中</w:t>
      </w:r>
      <w:r w:rsidRPr="002213E8">
        <w:rPr>
          <w:rFonts w:eastAsia="方正书宋简体" w:cs="Times New Roman"/>
          <w:snapToGrid w:val="0"/>
          <w:spacing w:val="4"/>
          <w:sz w:val="20"/>
          <w:szCs w:val="20"/>
        </w:rPr>
        <w:object w:dxaOrig="341" w:dyaOrig="361">
          <v:shape id="对象 28" o:spid="_x0000_i1479" type="#_x0000_t75" style="width:13.15pt;height:13.5pt;mso-position-horizontal-relative:page;mso-position-vertical-relative:page" o:ole="">
            <v:imagedata r:id="rId616" o:title=""/>
          </v:shape>
          <o:OLEObject Type="Embed" ProgID="Equation.DSMT4" ShapeID="对象 28" DrawAspect="Content" ObjectID="_1541336249" r:id="rId617"/>
        </w:object>
      </w:r>
      <w:r w:rsidRPr="002213E8">
        <w:rPr>
          <w:rFonts w:eastAsia="方正书宋简体" w:cs="Times New Roman"/>
          <w:snapToGrid w:val="0"/>
          <w:spacing w:val="4"/>
          <w:sz w:val="20"/>
          <w:szCs w:val="20"/>
        </w:rPr>
        <w:t>为剩余秘密信息序列的长度</w:t>
      </w:r>
      <w:r w:rsidR="00D1000D" w:rsidRPr="00A4688F">
        <w:rPr>
          <w:rFonts w:ascii="Times New Roman" w:eastAsia="方正书宋简体" w:hAnsi="Times New Roman" w:cs="Times New Roman"/>
          <w:snapToGrid w:val="0"/>
          <w:spacing w:val="4"/>
          <w:sz w:val="20"/>
          <w:szCs w:val="20"/>
        </w:rPr>
        <w:t>,</w:t>
      </w:r>
      <w:r>
        <w:rPr>
          <w:rFonts w:eastAsia="方正书宋简体" w:cs="Times New Roman"/>
          <w:snapToGrid w:val="0"/>
          <w:spacing w:val="4"/>
          <w:sz w:val="20"/>
          <w:szCs w:val="20"/>
        </w:rPr>
        <w:t xml:space="preserve"> </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14</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确定当前截取的</w:t>
      </w:r>
      <w:r w:rsidRPr="00A4688F">
        <w:rPr>
          <w:rFonts w:ascii="Times New Roman" w:eastAsia="方正书宋简体" w:hAnsi="Times New Roman" w:cs="Times New Roman"/>
          <w:snapToGrid w:val="0"/>
          <w:spacing w:val="4"/>
          <w:sz w:val="20"/>
          <w:szCs w:val="20"/>
        </w:rPr>
        <w:t>2</w:t>
      </w:r>
      <w:r w:rsidRPr="002213E8">
        <w:rPr>
          <w:rFonts w:eastAsia="方正书宋简体" w:cs="Times New Roman"/>
          <w:snapToGrid w:val="0"/>
          <w:spacing w:val="4"/>
          <w:sz w:val="20"/>
          <w:szCs w:val="20"/>
        </w:rPr>
        <w:t>进制位串序列的长度</w:t>
      </w:r>
      <w:r w:rsidRPr="002213E8">
        <w:rPr>
          <w:rFonts w:eastAsia="方正书宋简体" w:cs="Times New Roman"/>
          <w:snapToGrid w:val="0"/>
          <w:spacing w:val="4"/>
          <w:sz w:val="20"/>
          <w:szCs w:val="20"/>
        </w:rPr>
        <w:object w:dxaOrig="562" w:dyaOrig="361">
          <v:shape id="对象 29" o:spid="_x0000_i1470" type="#_x0000_t75" style="width:22.5pt;height:14.25pt;mso-position-horizontal-relative:page;mso-position-vertical-relative:page" o:ole="">
            <v:imagedata r:id="rId618" o:title=""/>
          </v:shape>
          <o:OLEObject Type="Embed" ProgID="Equation.DSMT4" ShapeID="对象 29" DrawAspect="Content" ObjectID="_1541336250" r:id="rId619"/>
        </w:object>
      </w:r>
      <w:r w:rsidRPr="00A4688F">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 xml:space="preserve"> </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2</w:t>
      </w:r>
      <w:r>
        <w:rPr>
          <w:rFonts w:ascii="Times New Roman" w:eastAsia="方正书宋简体" w:hAnsi="Times New Roman" w:cs="Times New Roman" w:hint="eastAsia"/>
          <w:snapToGrid w:val="0"/>
          <w:spacing w:val="4"/>
          <w:sz w:val="20"/>
          <w:szCs w:val="20"/>
        </w:rPr>
        <w:t>5</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从</w:t>
      </w:r>
      <w:r w:rsidRPr="002213E8">
        <w:rPr>
          <w:rFonts w:eastAsia="方正书宋简体" w:cs="Times New Roman"/>
          <w:snapToGrid w:val="0"/>
          <w:spacing w:val="4"/>
          <w:sz w:val="20"/>
          <w:szCs w:val="20"/>
        </w:rPr>
        <w:object w:dxaOrig="442" w:dyaOrig="361">
          <v:shape id="对象 30" o:spid="_x0000_i1471" type="#_x0000_t75" style="width:16.15pt;height:13.15pt;mso-position-horizontal-relative:page;mso-position-vertical-relative:page" o:ole="">
            <v:imagedata r:id="rId620" o:title=""/>
          </v:shape>
          <o:OLEObject Type="Embed" ProgID="Equation.DSMT4" ShapeID="对象 30" DrawAspect="Content" ObjectID="_1541336251" r:id="rId621"/>
        </w:object>
      </w:r>
      <w:r w:rsidRPr="002213E8">
        <w:rPr>
          <w:rFonts w:eastAsia="方正书宋简体" w:cs="Times New Roman"/>
          <w:snapToGrid w:val="0"/>
          <w:spacing w:val="4"/>
          <w:sz w:val="20"/>
          <w:szCs w:val="20"/>
        </w:rPr>
        <w:t>中截取长度为</w:t>
      </w:r>
      <w:r w:rsidRPr="002213E8">
        <w:rPr>
          <w:rFonts w:eastAsia="方正书宋简体" w:cs="Times New Roman"/>
          <w:snapToGrid w:val="0"/>
          <w:spacing w:val="4"/>
          <w:sz w:val="20"/>
          <w:szCs w:val="20"/>
        </w:rPr>
        <w:object w:dxaOrig="562" w:dyaOrig="361">
          <v:shape id="对象 31" o:spid="_x0000_i1472" type="#_x0000_t75" style="width:21.75pt;height:14.25pt;mso-position-horizontal-relative:page;mso-position-vertical-relative:page" o:ole="">
            <v:imagedata r:id="rId622" o:title=""/>
          </v:shape>
          <o:OLEObject Type="Embed" ProgID="Equation.DSMT4" ShapeID="对象 31" DrawAspect="Content" ObjectID="_1541336252" r:id="rId623"/>
        </w:object>
      </w:r>
      <w:r w:rsidRPr="002213E8">
        <w:rPr>
          <w:rFonts w:eastAsia="方正书宋简体" w:cs="Times New Roman"/>
          <w:snapToGrid w:val="0"/>
          <w:spacing w:val="4"/>
          <w:sz w:val="20"/>
          <w:szCs w:val="20"/>
        </w:rPr>
        <w:t>的比特位串</w:t>
      </w:r>
      <w:r w:rsidRPr="002213E8">
        <w:rPr>
          <w:rFonts w:eastAsia="方正书宋简体" w:cs="Times New Roman"/>
          <w:snapToGrid w:val="0"/>
          <w:spacing w:val="4"/>
          <w:sz w:val="20"/>
          <w:szCs w:val="20"/>
        </w:rPr>
        <w:object w:dxaOrig="662" w:dyaOrig="361">
          <v:shape id="对象 32" o:spid="_x0000_i1473" type="#_x0000_t75" style="width:24.75pt;height:13.5pt;mso-position-horizontal-relative:page;mso-position-vertical-relative:page" o:ole="">
            <v:imagedata r:id="rId624" o:title=""/>
          </v:shape>
          <o:OLEObject Type="Embed" ProgID="Equation.DSMT4" ShapeID="对象 32" DrawAspect="Content" ObjectID="_1541336253" r:id="rId625"/>
        </w:object>
      </w:r>
      <w:r w:rsidRPr="00A4688F">
        <w:rPr>
          <w:rFonts w:ascii="Times New Roman" w:eastAsia="方正书宋简体" w:hAnsi="Times New Roman" w:cs="Times New Roman"/>
          <w:snapToGrid w:val="0"/>
          <w:spacing w:val="4"/>
          <w:sz w:val="20"/>
          <w:szCs w:val="20"/>
        </w:rPr>
        <w:t>,</w:t>
      </w:r>
      <w:r>
        <w:rPr>
          <w:rFonts w:eastAsia="方正书宋简体" w:cs="Times New Roman"/>
          <w:snapToGrid w:val="0"/>
          <w:spacing w:val="4"/>
          <w:sz w:val="20"/>
          <w:szCs w:val="20"/>
        </w:rPr>
        <w:t xml:space="preserve"> </w:t>
      </w:r>
      <w:r w:rsidRPr="002213E8">
        <w:rPr>
          <w:rFonts w:eastAsia="方正书宋简体" w:cs="Times New Roman"/>
          <w:snapToGrid w:val="0"/>
          <w:spacing w:val="4"/>
          <w:sz w:val="20"/>
          <w:szCs w:val="20"/>
        </w:rPr>
        <w:t>并</w:t>
      </w:r>
      <w:r>
        <w:rPr>
          <w:rFonts w:eastAsia="方正书宋简体" w:cs="Times New Roman"/>
          <w:snapToGrid w:val="0"/>
          <w:spacing w:val="4"/>
          <w:sz w:val="20"/>
          <w:szCs w:val="20"/>
        </w:rPr>
        <w:t>按照式</w:t>
      </w:r>
      <w:r w:rsidRPr="002213E8">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26</w:t>
      </w:r>
      <w:r w:rsidRPr="002213E8">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对</w:t>
      </w:r>
      <w:r w:rsidRPr="002213E8">
        <w:rPr>
          <w:rFonts w:eastAsia="方正书宋简体" w:cs="Times New Roman"/>
          <w:snapToGrid w:val="0"/>
          <w:spacing w:val="4"/>
          <w:sz w:val="20"/>
          <w:szCs w:val="20"/>
        </w:rPr>
        <w:object w:dxaOrig="442" w:dyaOrig="361">
          <v:shape id="对象 33" o:spid="_x0000_i1474" type="#_x0000_t75" style="width:16.9pt;height:13.9pt;mso-position-horizontal-relative:page;mso-position-vertical-relative:page" o:ole="">
            <v:imagedata r:id="rId620" o:title=""/>
          </v:shape>
          <o:OLEObject Type="Embed" ProgID="Equation.DSMT4" ShapeID="对象 33" DrawAspect="Content" ObjectID="_1541336254" r:id="rId626"/>
        </w:object>
      </w:r>
      <w:r w:rsidRPr="002213E8">
        <w:rPr>
          <w:rFonts w:eastAsia="方正书宋简体" w:cs="Times New Roman"/>
          <w:snapToGrid w:val="0"/>
          <w:spacing w:val="4"/>
          <w:sz w:val="20"/>
          <w:szCs w:val="20"/>
        </w:rPr>
        <w:t>进行更新</w:t>
      </w:r>
      <w:r w:rsidR="00D1000D" w:rsidRPr="00A4688F">
        <w:rPr>
          <w:rFonts w:ascii="Times New Roman" w:eastAsia="方正书宋简体" w:hAnsi="Times New Roman" w:cs="Times New Roman"/>
          <w:snapToGrid w:val="0"/>
          <w:spacing w:val="4"/>
          <w:sz w:val="20"/>
          <w:szCs w:val="20"/>
        </w:rPr>
        <w:t>,</w:t>
      </w:r>
      <w:r w:rsidR="00D1000D">
        <w:rPr>
          <w:rFonts w:ascii="Times New Roman" w:eastAsia="方正书宋简体" w:hAnsi="Times New Roman" w:cs="Times New Roman" w:hint="eastAsia"/>
          <w:snapToGrid w:val="0"/>
          <w:spacing w:val="4"/>
          <w:sz w:val="20"/>
          <w:szCs w:val="20"/>
        </w:rPr>
        <w:t xml:space="preserve"> </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15</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将取出的</w:t>
      </w:r>
      <w:r w:rsidRPr="002213E8">
        <w:rPr>
          <w:rFonts w:eastAsia="方正书宋简体" w:cs="Times New Roman"/>
          <w:snapToGrid w:val="0"/>
          <w:spacing w:val="4"/>
          <w:sz w:val="20"/>
          <w:szCs w:val="20"/>
        </w:rPr>
        <w:object w:dxaOrig="562" w:dyaOrig="361">
          <v:shape id="_x0000_i1481" type="#_x0000_t75" style="width:21.75pt;height:14.25pt;mso-position-horizontal-relative:page;mso-position-vertical-relative:page" o:ole="">
            <v:imagedata r:id="rId622" o:title=""/>
          </v:shape>
          <o:OLEObject Type="Embed" ProgID="Equation.DSMT4" ShapeID="_x0000_i1481" DrawAspect="Content" ObjectID="_1541336255" r:id="rId627"/>
        </w:object>
      </w:r>
      <w:r w:rsidRPr="002213E8">
        <w:rPr>
          <w:rFonts w:eastAsia="方正书宋简体" w:cs="Times New Roman"/>
          <w:snapToGrid w:val="0"/>
          <w:spacing w:val="4"/>
          <w:sz w:val="20"/>
          <w:szCs w:val="20"/>
        </w:rPr>
        <w:t>个</w:t>
      </w:r>
      <w:r w:rsidRPr="00A4688F">
        <w:rPr>
          <w:rFonts w:ascii="Times New Roman" w:eastAsia="方正书宋简体" w:hAnsi="Times New Roman" w:cs="Times New Roman"/>
          <w:snapToGrid w:val="0"/>
          <w:spacing w:val="4"/>
          <w:sz w:val="20"/>
          <w:szCs w:val="20"/>
        </w:rPr>
        <w:t>2</w:t>
      </w:r>
      <w:r w:rsidRPr="002213E8">
        <w:rPr>
          <w:rFonts w:eastAsia="方正书宋简体" w:cs="Times New Roman"/>
          <w:snapToGrid w:val="0"/>
          <w:spacing w:val="4"/>
          <w:sz w:val="20"/>
          <w:szCs w:val="20"/>
        </w:rPr>
        <w:t>进制位串序列转换为对应的</w:t>
      </w:r>
      <w:r w:rsidRPr="00A4688F">
        <w:rPr>
          <w:rFonts w:ascii="Times New Roman" w:eastAsia="方正书宋简体" w:hAnsi="Times New Roman" w:cs="Times New Roman"/>
          <w:snapToGrid w:val="0"/>
          <w:spacing w:val="4"/>
          <w:sz w:val="20"/>
          <w:szCs w:val="20"/>
        </w:rPr>
        <w:t>10</w:t>
      </w:r>
      <w:r w:rsidRPr="002213E8">
        <w:rPr>
          <w:rFonts w:eastAsia="方正书宋简体" w:cs="Times New Roman"/>
          <w:snapToGrid w:val="0"/>
          <w:spacing w:val="4"/>
          <w:sz w:val="20"/>
          <w:szCs w:val="20"/>
        </w:rPr>
        <w:t>进制数</w:t>
      </w:r>
      <w:r w:rsidRPr="00A4688F">
        <w:rPr>
          <w:rFonts w:ascii="Times New Roman" w:eastAsia="方正书宋简体" w:hAnsi="Times New Roman" w:cs="Times New Roman"/>
          <w:i/>
          <w:snapToGrid w:val="0"/>
          <w:spacing w:val="4"/>
          <w:sz w:val="20"/>
          <w:szCs w:val="20"/>
        </w:rPr>
        <w:t>d</w:t>
      </w:r>
      <w:r w:rsidRPr="00A4688F">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A4688F" w:rsidTr="002146B1">
        <w:tc>
          <w:tcPr>
            <w:tcW w:w="4077" w:type="dxa"/>
          </w:tcPr>
          <w:p w:rsidR="00A4688F" w:rsidRDefault="00D1000D" w:rsidP="002146B1">
            <w:pPr>
              <w:ind w:firstLine="0"/>
              <w:jc w:val="center"/>
              <w:rPr>
                <w:snapToGrid/>
              </w:rPr>
            </w:pPr>
            <w:r w:rsidRPr="002213E8">
              <w:rPr>
                <w:position w:val="-32"/>
                <w:sz w:val="28"/>
                <w:szCs w:val="28"/>
              </w:rPr>
              <w:object w:dxaOrig="3560" w:dyaOrig="760">
                <v:shape id="_x0000_i1475" type="#_x0000_t75" style="width:151.9pt;height:32.25pt" o:ole="">
                  <v:imagedata r:id="rId450" o:title=""/>
                </v:shape>
                <o:OLEObject Type="Embed" ProgID="Equation.DSMT4" ShapeID="_x0000_i1475" DrawAspect="Content" ObjectID="_1541336256" r:id="rId628"/>
              </w:object>
            </w:r>
          </w:p>
        </w:tc>
        <w:tc>
          <w:tcPr>
            <w:tcW w:w="629" w:type="dxa"/>
          </w:tcPr>
          <w:p w:rsidR="00A4688F" w:rsidRDefault="00A4688F" w:rsidP="002146B1">
            <w:pPr>
              <w:ind w:firstLine="0"/>
              <w:jc w:val="right"/>
              <w:rPr>
                <w:snapToGrid/>
              </w:rPr>
            </w:pPr>
          </w:p>
          <w:p w:rsidR="00A4688F" w:rsidRDefault="00A4688F" w:rsidP="002146B1">
            <w:pPr>
              <w:ind w:firstLine="0"/>
              <w:jc w:val="right"/>
              <w:rPr>
                <w:snapToGrid/>
              </w:rPr>
            </w:pPr>
            <w:r>
              <w:rPr>
                <w:rFonts w:hint="eastAsia"/>
                <w:snapToGrid/>
              </w:rPr>
              <w:t>(14)</w:t>
            </w:r>
          </w:p>
          <w:p w:rsidR="00A4688F" w:rsidRDefault="00A4688F" w:rsidP="002146B1">
            <w:pPr>
              <w:ind w:firstLine="0"/>
              <w:jc w:val="right"/>
              <w:rPr>
                <w:snapToGrid/>
              </w:rPr>
            </w:pPr>
          </w:p>
          <w:p w:rsidR="00A4688F" w:rsidRDefault="00A4688F" w:rsidP="002146B1">
            <w:pPr>
              <w:ind w:firstLine="0"/>
              <w:jc w:val="right"/>
              <w:rPr>
                <w:snapToGrid/>
              </w:rPr>
            </w:pPr>
          </w:p>
        </w:tc>
      </w:tr>
      <w:tr w:rsidR="00A4688F" w:rsidTr="002146B1">
        <w:tc>
          <w:tcPr>
            <w:tcW w:w="4077" w:type="dxa"/>
          </w:tcPr>
          <w:p w:rsidR="00A4688F" w:rsidRPr="002213E8" w:rsidRDefault="00D1000D" w:rsidP="002146B1">
            <w:pPr>
              <w:ind w:firstLine="0"/>
              <w:jc w:val="center"/>
              <w:rPr>
                <w:position w:val="-28"/>
                <w:sz w:val="28"/>
                <w:szCs w:val="28"/>
              </w:rPr>
            </w:pPr>
            <w:r w:rsidRPr="002213E8">
              <w:rPr>
                <w:position w:val="-12"/>
                <w:sz w:val="28"/>
                <w:szCs w:val="28"/>
              </w:rPr>
              <w:object w:dxaOrig="3379" w:dyaOrig="360">
                <v:shape id="_x0000_i1476" type="#_x0000_t75" style="width:146.25pt;height:15.4pt" o:ole="">
                  <v:imagedata r:id="rId629" o:title=""/>
                </v:shape>
                <o:OLEObject Type="Embed" ProgID="Equation.DSMT4" ShapeID="_x0000_i1476" DrawAspect="Content" ObjectID="_1541336257" r:id="rId630"/>
              </w:object>
            </w:r>
          </w:p>
        </w:tc>
        <w:tc>
          <w:tcPr>
            <w:tcW w:w="629" w:type="dxa"/>
          </w:tcPr>
          <w:p w:rsidR="00A4688F" w:rsidRDefault="00A4688F" w:rsidP="00A92309">
            <w:pPr>
              <w:ind w:firstLine="0"/>
              <w:jc w:val="right"/>
              <w:rPr>
                <w:snapToGrid/>
              </w:rPr>
            </w:pPr>
            <w:r>
              <w:rPr>
                <w:rFonts w:hint="eastAsia"/>
                <w:snapToGrid/>
              </w:rPr>
              <w:t>(</w:t>
            </w:r>
            <w:r w:rsidR="00A92309">
              <w:rPr>
                <w:rFonts w:hint="eastAsia"/>
                <w:snapToGrid/>
              </w:rPr>
              <w:t>25</w:t>
            </w:r>
            <w:r>
              <w:rPr>
                <w:rFonts w:hint="eastAsia"/>
                <w:snapToGrid/>
              </w:rPr>
              <w:t xml:space="preserve">) </w:t>
            </w:r>
          </w:p>
        </w:tc>
      </w:tr>
      <w:tr w:rsidR="00A4688F" w:rsidTr="002146B1">
        <w:tc>
          <w:tcPr>
            <w:tcW w:w="4077" w:type="dxa"/>
          </w:tcPr>
          <w:p w:rsidR="00A4688F" w:rsidRPr="002213E8" w:rsidRDefault="00D1000D" w:rsidP="002146B1">
            <w:pPr>
              <w:ind w:firstLine="0"/>
              <w:jc w:val="center"/>
              <w:rPr>
                <w:position w:val="-28"/>
                <w:sz w:val="28"/>
                <w:szCs w:val="28"/>
              </w:rPr>
            </w:pPr>
            <w:r w:rsidRPr="002213E8">
              <w:rPr>
                <w:position w:val="-12"/>
                <w:sz w:val="28"/>
                <w:szCs w:val="28"/>
              </w:rPr>
              <w:object w:dxaOrig="3320" w:dyaOrig="360">
                <v:shape id="_x0000_i1477" type="#_x0000_t75" style="width:147.4pt;height:15.75pt" o:ole="">
                  <v:imagedata r:id="rId631" o:title=""/>
                </v:shape>
                <o:OLEObject Type="Embed" ProgID="Equation.DSMT4" ShapeID="_x0000_i1477" DrawAspect="Content" ObjectID="_1541336258" r:id="rId632"/>
              </w:object>
            </w:r>
          </w:p>
        </w:tc>
        <w:tc>
          <w:tcPr>
            <w:tcW w:w="629" w:type="dxa"/>
          </w:tcPr>
          <w:p w:rsidR="00A4688F" w:rsidRDefault="00A4688F" w:rsidP="002146B1">
            <w:pPr>
              <w:ind w:firstLine="0"/>
              <w:jc w:val="right"/>
              <w:rPr>
                <w:snapToGrid/>
              </w:rPr>
            </w:pPr>
            <w:r>
              <w:rPr>
                <w:rFonts w:hint="eastAsia"/>
                <w:snapToGrid/>
              </w:rPr>
              <w:t>(</w:t>
            </w:r>
            <w:r w:rsidR="00A92309">
              <w:rPr>
                <w:rFonts w:hint="eastAsia"/>
                <w:snapToGrid/>
              </w:rPr>
              <w:t>26</w:t>
            </w:r>
            <w:r>
              <w:rPr>
                <w:rFonts w:hint="eastAsia"/>
                <w:snapToGrid/>
              </w:rPr>
              <w:t>)</w:t>
            </w:r>
          </w:p>
          <w:p w:rsidR="00A4688F" w:rsidRDefault="00A4688F" w:rsidP="002146B1">
            <w:pPr>
              <w:ind w:firstLine="0"/>
              <w:jc w:val="right"/>
              <w:rPr>
                <w:snapToGrid/>
              </w:rPr>
            </w:pPr>
          </w:p>
        </w:tc>
      </w:tr>
      <w:tr w:rsidR="00A4688F" w:rsidTr="002146B1">
        <w:tc>
          <w:tcPr>
            <w:tcW w:w="4077" w:type="dxa"/>
          </w:tcPr>
          <w:p w:rsidR="00A4688F" w:rsidRPr="002213E8" w:rsidRDefault="00D1000D" w:rsidP="002146B1">
            <w:pPr>
              <w:ind w:firstLine="0"/>
              <w:jc w:val="center"/>
              <w:rPr>
                <w:position w:val="-28"/>
                <w:sz w:val="28"/>
                <w:szCs w:val="28"/>
              </w:rPr>
            </w:pPr>
            <w:r w:rsidRPr="002213E8">
              <w:rPr>
                <w:position w:val="-28"/>
                <w:sz w:val="28"/>
                <w:szCs w:val="28"/>
              </w:rPr>
              <w:object w:dxaOrig="1500" w:dyaOrig="700">
                <v:shape id="_x0000_i1478" type="#_x0000_t75" style="width:60.4pt;height:28.15pt" o:ole="">
                  <v:imagedata r:id="rId452" o:title=""/>
                </v:shape>
                <o:OLEObject Type="Embed" ProgID="Equation.DSMT4" ShapeID="_x0000_i1478" DrawAspect="Content" ObjectID="_1541336259" r:id="rId633"/>
              </w:object>
            </w:r>
          </w:p>
        </w:tc>
        <w:tc>
          <w:tcPr>
            <w:tcW w:w="629" w:type="dxa"/>
          </w:tcPr>
          <w:p w:rsidR="00A4688F" w:rsidRDefault="00A4688F" w:rsidP="002146B1">
            <w:pPr>
              <w:ind w:firstLine="0"/>
              <w:jc w:val="right"/>
              <w:rPr>
                <w:snapToGrid/>
              </w:rPr>
            </w:pPr>
            <w:r>
              <w:rPr>
                <w:rFonts w:hint="eastAsia"/>
                <w:snapToGrid/>
              </w:rPr>
              <w:t>(</w:t>
            </w:r>
            <w:r w:rsidR="00A92309">
              <w:rPr>
                <w:rFonts w:hint="eastAsia"/>
                <w:snapToGrid/>
              </w:rPr>
              <w:t>15</w:t>
            </w:r>
            <w:r>
              <w:rPr>
                <w:rFonts w:hint="eastAsia"/>
                <w:snapToGrid/>
              </w:rPr>
              <w:t>)</w:t>
            </w:r>
          </w:p>
          <w:p w:rsidR="00A4688F" w:rsidRDefault="00A4688F" w:rsidP="002146B1">
            <w:pPr>
              <w:ind w:firstLine="0"/>
              <w:jc w:val="right"/>
              <w:rPr>
                <w:snapToGrid/>
              </w:rPr>
            </w:pPr>
          </w:p>
        </w:tc>
      </w:tr>
    </w:tbl>
    <w:p w:rsidR="002213E8" w:rsidRPr="00A92309" w:rsidRDefault="00D1000D" w:rsidP="00D1000D">
      <w:pPr>
        <w:pStyle w:val="ae"/>
        <w:ind w:firstLineChars="0" w:firstLine="420"/>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hint="eastAsia"/>
          <w:snapToGrid w:val="0"/>
          <w:spacing w:val="4"/>
          <w:sz w:val="20"/>
          <w:szCs w:val="20"/>
        </w:rPr>
        <w:t xml:space="preserve">4) </w:t>
      </w:r>
      <w:r w:rsidR="006D4F63" w:rsidRPr="00A92309">
        <w:rPr>
          <w:rFonts w:ascii="Times New Roman" w:eastAsia="方正书宋简体" w:hAnsi="Times New Roman" w:cs="Times New Roman" w:hint="eastAsia"/>
          <w:snapToGrid w:val="0"/>
          <w:spacing w:val="4"/>
          <w:sz w:val="20"/>
          <w:szCs w:val="20"/>
        </w:rPr>
        <w:t>按照式</w:t>
      </w:r>
      <w:r w:rsidR="006D4F63" w:rsidRPr="00A9230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27</w:t>
      </w:r>
      <w:r w:rsidR="006D4F63" w:rsidRPr="00A92309">
        <w:rPr>
          <w:rFonts w:ascii="Times New Roman" w:eastAsia="方正书宋简体" w:hAnsi="Times New Roman" w:cs="Times New Roman"/>
          <w:snapToGrid w:val="0"/>
          <w:spacing w:val="4"/>
          <w:sz w:val="20"/>
          <w:szCs w:val="20"/>
        </w:rPr>
        <w:t>)</w:t>
      </w:r>
      <w:r w:rsidR="002213E8" w:rsidRPr="00A92309">
        <w:rPr>
          <w:rFonts w:ascii="Times New Roman" w:eastAsia="方正书宋简体" w:hAnsi="Times New Roman" w:cs="Times New Roman"/>
          <w:snapToGrid w:val="0"/>
          <w:spacing w:val="4"/>
          <w:sz w:val="20"/>
          <w:szCs w:val="20"/>
        </w:rPr>
        <w:t>从</w:t>
      </w:r>
      <w:r w:rsidR="002213E8" w:rsidRPr="00A92309">
        <w:rPr>
          <w:rFonts w:ascii="Times New Roman" w:eastAsia="方正书宋简体" w:hAnsi="Times New Roman" w:cs="Times New Roman"/>
          <w:snapToGrid w:val="0"/>
          <w:spacing w:val="4"/>
          <w:sz w:val="20"/>
          <w:szCs w:val="20"/>
        </w:rPr>
        <w:object w:dxaOrig="442" w:dyaOrig="361">
          <v:shape id="对象 37" o:spid="_x0000_i1250" type="#_x0000_t75" style="width:21.75pt;height:18pt;mso-position-horizontal-relative:page;mso-position-vertical-relative:page" o:ole="">
            <v:imagedata r:id="rId634" o:title=""/>
          </v:shape>
          <o:OLEObject Type="Embed" ProgID="Equation.DSMT4" ShapeID="对象 37" DrawAspect="Content" ObjectID="_1541336260" r:id="rId635"/>
        </w:object>
      </w:r>
      <w:r w:rsidR="002213E8" w:rsidRPr="00A92309">
        <w:rPr>
          <w:rFonts w:ascii="Times New Roman" w:eastAsia="方正书宋简体" w:hAnsi="Times New Roman" w:cs="Times New Roman"/>
          <w:snapToGrid w:val="0"/>
          <w:spacing w:val="4"/>
          <w:sz w:val="20"/>
          <w:szCs w:val="20"/>
        </w:rPr>
        <w:t>中取前</w:t>
      </w:r>
      <w:r w:rsidR="002213E8" w:rsidRPr="0042554E">
        <w:rPr>
          <w:rFonts w:ascii="Times New Roman" w:eastAsia="方正书宋简体" w:hAnsi="Times New Roman" w:cs="Times New Roman"/>
          <w:i/>
          <w:snapToGrid w:val="0"/>
          <w:spacing w:val="4"/>
          <w:sz w:val="20"/>
          <w:szCs w:val="20"/>
        </w:rPr>
        <w:t>n</w:t>
      </w:r>
      <w:r w:rsidR="002213E8" w:rsidRPr="00A92309">
        <w:rPr>
          <w:rFonts w:ascii="Times New Roman" w:eastAsia="方正书宋简体" w:hAnsi="Times New Roman" w:cs="Times New Roman"/>
          <w:snapToGrid w:val="0"/>
          <w:spacing w:val="4"/>
          <w:sz w:val="20"/>
          <w:szCs w:val="20"/>
        </w:rPr>
        <w:t>个元素作为</w:t>
      </w:r>
      <w:r w:rsidR="002213E8" w:rsidRPr="00A92309">
        <w:rPr>
          <w:rFonts w:ascii="Times New Roman" w:eastAsia="方正书宋简体" w:hAnsi="Times New Roman" w:cs="Times New Roman"/>
          <w:snapToGrid w:val="0"/>
          <w:spacing w:val="4"/>
          <w:sz w:val="20"/>
          <w:szCs w:val="20"/>
        </w:rPr>
        <w:object w:dxaOrig="642" w:dyaOrig="361">
          <v:shape id="对象 38" o:spid="_x0000_i1251" type="#_x0000_t75" style="width:32.25pt;height:18pt;mso-position-horizontal-relative:page;mso-position-vertical-relative:page" o:ole="">
            <v:imagedata r:id="rId636" o:title=""/>
          </v:shape>
          <o:OLEObject Type="Embed" ProgID="Equation.DSMT4" ShapeID="对象 38" DrawAspect="Content" ObjectID="_1541336261" r:id="rId637"/>
        </w:object>
      </w:r>
      <w:r w:rsidR="002213E8" w:rsidRPr="00A92309">
        <w:rPr>
          <w:rFonts w:ascii="Times New Roman" w:eastAsia="方正书宋简体" w:hAnsi="Times New Roman" w:cs="Times New Roman"/>
          <w:snapToGrid w:val="0"/>
          <w:spacing w:val="4"/>
          <w:sz w:val="20"/>
          <w:szCs w:val="20"/>
        </w:rPr>
        <w:t>并</w:t>
      </w:r>
      <w:r w:rsidR="006D4F63" w:rsidRPr="00A92309">
        <w:rPr>
          <w:rFonts w:ascii="Times New Roman" w:eastAsia="方正书宋简体" w:hAnsi="Times New Roman" w:cs="Times New Roman" w:hint="eastAsia"/>
          <w:snapToGrid w:val="0"/>
          <w:spacing w:val="4"/>
          <w:sz w:val="20"/>
          <w:szCs w:val="20"/>
        </w:rPr>
        <w:t>按照式</w:t>
      </w:r>
      <w:r w:rsidR="006D4F63" w:rsidRPr="00A9230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28</w:t>
      </w:r>
      <w:r w:rsidR="006D4F63" w:rsidRPr="00A92309">
        <w:rPr>
          <w:rFonts w:ascii="Times New Roman" w:eastAsia="方正书宋简体" w:hAnsi="Times New Roman" w:cs="Times New Roman"/>
          <w:snapToGrid w:val="0"/>
          <w:spacing w:val="4"/>
          <w:sz w:val="20"/>
          <w:szCs w:val="20"/>
        </w:rPr>
        <w:t>)</w:t>
      </w:r>
      <w:r w:rsidR="002213E8" w:rsidRPr="00A92309">
        <w:rPr>
          <w:rFonts w:ascii="Times New Roman" w:eastAsia="方正书宋简体" w:hAnsi="Times New Roman" w:cs="Times New Roman"/>
          <w:snapToGrid w:val="0"/>
          <w:spacing w:val="4"/>
          <w:sz w:val="20"/>
          <w:szCs w:val="20"/>
        </w:rPr>
        <w:t>更新</w:t>
      </w:r>
      <w:r w:rsidR="002213E8" w:rsidRPr="00A92309">
        <w:rPr>
          <w:rFonts w:ascii="Times New Roman" w:eastAsia="方正书宋简体" w:hAnsi="Times New Roman" w:cs="Times New Roman"/>
          <w:snapToGrid w:val="0"/>
          <w:spacing w:val="4"/>
          <w:sz w:val="20"/>
          <w:szCs w:val="20"/>
        </w:rPr>
        <w:object w:dxaOrig="442" w:dyaOrig="361">
          <v:shape id="对象 39" o:spid="_x0000_i1252" type="#_x0000_t75" style="width:21.75pt;height:18pt;mso-position-horizontal-relative:page;mso-position-vertical-relative:page" o:ole="">
            <v:imagedata r:id="rId638" o:title=""/>
          </v:shape>
          <o:OLEObject Type="Embed" ProgID="Equation.DSMT4" ShapeID="对象 39" DrawAspect="Content" ObjectID="_1541336262" r:id="rId639"/>
        </w:object>
      </w:r>
      <w:r w:rsidR="0042554E">
        <w:rPr>
          <w:rFonts w:ascii="Times New Roman" w:eastAsia="方正书宋简体" w:hAnsi="Times New Roman" w:cs="Times New Roman" w:hint="eastAsia"/>
          <w:snapToGrid w:val="0"/>
          <w:spacing w:val="4"/>
          <w:sz w:val="20"/>
          <w:szCs w:val="20"/>
        </w:rPr>
        <w:t xml:space="preserve">; </w:t>
      </w:r>
      <w:r w:rsidR="006D4F63" w:rsidRPr="00A92309">
        <w:rPr>
          <w:rFonts w:ascii="Times New Roman" w:eastAsia="方正书宋简体" w:hAnsi="Times New Roman" w:cs="Times New Roman"/>
          <w:snapToGrid w:val="0"/>
          <w:spacing w:val="4"/>
          <w:sz w:val="20"/>
          <w:szCs w:val="20"/>
        </w:rPr>
        <w:t>根据秘密信息</w:t>
      </w:r>
      <w:r w:rsidR="006D4F63" w:rsidRPr="00A92309">
        <w:rPr>
          <w:rFonts w:ascii="Times New Roman" w:eastAsia="方正书宋简体" w:hAnsi="Times New Roman" w:cs="Times New Roman" w:hint="eastAsia"/>
          <w:snapToGrid w:val="0"/>
          <w:spacing w:val="4"/>
          <w:sz w:val="20"/>
          <w:szCs w:val="20"/>
        </w:rPr>
        <w:t>d</w:t>
      </w:r>
      <w:r w:rsidR="006D4F63" w:rsidRPr="00A92309">
        <w:rPr>
          <w:rFonts w:ascii="Times New Roman" w:eastAsia="方正书宋简体" w:hAnsi="Times New Roman" w:cs="Times New Roman" w:hint="eastAsia"/>
          <w:snapToGrid w:val="0"/>
          <w:spacing w:val="4"/>
          <w:sz w:val="20"/>
          <w:szCs w:val="20"/>
        </w:rPr>
        <w:t>取</w:t>
      </w:r>
      <w:r w:rsidR="00C21A0D" w:rsidRPr="00A92309">
        <w:rPr>
          <w:rFonts w:ascii="Times New Roman" w:eastAsia="方正书宋简体" w:hAnsi="Times New Roman" w:cs="Times New Roman"/>
          <w:snapToGrid w:val="0"/>
          <w:spacing w:val="4"/>
          <w:sz w:val="20"/>
          <w:szCs w:val="20"/>
        </w:rPr>
        <w:object w:dxaOrig="539" w:dyaOrig="379">
          <v:shape id="_x0000_i1253" type="#_x0000_t75" style="width:27pt;height:18.75pt" o:ole="">
            <v:imagedata r:id="rId640" o:title=""/>
          </v:shape>
          <o:OLEObject Type="Embed" ProgID="Equation.DSMT4" ShapeID="_x0000_i1253" DrawAspect="Content" ObjectID="_1541336263" r:id="rId641"/>
        </w:object>
      </w:r>
      <w:r w:rsidR="00C21A0D">
        <w:rPr>
          <w:rFonts w:ascii="Times New Roman" w:eastAsia="方正书宋简体" w:hAnsi="Times New Roman" w:cs="Times New Roman"/>
          <w:snapToGrid w:val="0"/>
          <w:spacing w:val="4"/>
          <w:sz w:val="20"/>
          <w:szCs w:val="20"/>
        </w:rPr>
        <w:t>的第</w:t>
      </w:r>
      <w:r w:rsidR="00C21A0D" w:rsidRPr="00A92309">
        <w:rPr>
          <w:rFonts w:ascii="Times New Roman" w:eastAsia="方正书宋简体" w:hAnsi="Times New Roman" w:cs="Times New Roman" w:hint="eastAsia"/>
          <w:snapToGrid w:val="0"/>
          <w:spacing w:val="4"/>
          <w:sz w:val="20"/>
          <w:szCs w:val="20"/>
        </w:rPr>
        <w:t>d</w:t>
      </w:r>
      <w:r w:rsidR="00C21A0D">
        <w:rPr>
          <w:rFonts w:ascii="Times New Roman" w:eastAsia="方正书宋简体" w:hAnsi="Times New Roman" w:cs="Times New Roman"/>
          <w:snapToGrid w:val="0"/>
          <w:spacing w:val="4"/>
          <w:sz w:val="20"/>
          <w:szCs w:val="20"/>
        </w:rPr>
        <w:t>行</w:t>
      </w:r>
      <w:r w:rsidR="00C21A0D" w:rsidRPr="00A92309">
        <w:rPr>
          <w:rFonts w:ascii="Times New Roman" w:eastAsia="方正书宋简体" w:hAnsi="Times New Roman" w:cs="Times New Roman" w:hint="eastAsia"/>
          <w:snapToGrid w:val="0"/>
          <w:spacing w:val="4"/>
          <w:sz w:val="20"/>
          <w:szCs w:val="20"/>
        </w:rPr>
        <w:t>第</w:t>
      </w:r>
      <w:r w:rsidR="00C21A0D" w:rsidRPr="00A92309">
        <w:rPr>
          <w:rFonts w:ascii="Times New Roman" w:eastAsia="方正书宋简体" w:hAnsi="Times New Roman" w:cs="Times New Roman" w:hint="eastAsia"/>
          <w:snapToGrid w:val="0"/>
          <w:spacing w:val="4"/>
          <w:sz w:val="20"/>
          <w:szCs w:val="20"/>
        </w:rPr>
        <w:t>d</w:t>
      </w:r>
      <w:r w:rsidR="00C21A0D" w:rsidRPr="00A92309">
        <w:rPr>
          <w:rFonts w:ascii="Times New Roman" w:eastAsia="方正书宋简体" w:hAnsi="Times New Roman" w:cs="Times New Roman" w:hint="eastAsia"/>
          <w:snapToGrid w:val="0"/>
          <w:spacing w:val="4"/>
          <w:sz w:val="20"/>
          <w:szCs w:val="20"/>
        </w:rPr>
        <w:t>行</w:t>
      </w:r>
      <w:r w:rsidR="00C21A0D" w:rsidRPr="00A92309">
        <w:rPr>
          <w:rFonts w:ascii="Times New Roman" w:eastAsia="方正书宋简体" w:hAnsi="Times New Roman" w:cs="Times New Roman" w:hint="eastAsia"/>
          <w:snapToGrid w:val="0"/>
          <w:spacing w:val="4"/>
          <w:sz w:val="20"/>
          <w:szCs w:val="20"/>
        </w:rPr>
        <w:t>(</w:t>
      </w:r>
      <w:r w:rsidR="00C21A0D" w:rsidRPr="00D1000D">
        <w:rPr>
          <w:rFonts w:ascii="Times New Roman" w:eastAsia="方正书宋简体" w:hAnsi="Times New Roman" w:cs="Times New Roman" w:hint="eastAsia"/>
          <w:i/>
          <w:snapToGrid w:val="0"/>
          <w:spacing w:val="4"/>
          <w:sz w:val="20"/>
          <w:szCs w:val="20"/>
        </w:rPr>
        <w:t>td</w:t>
      </w:r>
      <w:r w:rsidR="00C21A0D" w:rsidRPr="00D1000D">
        <w:rPr>
          <w:rFonts w:ascii="Times New Roman" w:eastAsia="方正书宋简体" w:hAnsi="Times New Roman" w:cs="Times New Roman" w:hint="eastAsia"/>
          <w:i/>
          <w:snapToGrid w:val="0"/>
          <w:spacing w:val="4"/>
          <w:sz w:val="20"/>
          <w:szCs w:val="20"/>
          <w:vertAlign w:val="subscript"/>
        </w:rPr>
        <w:t>i</w:t>
      </w:r>
      <w:r w:rsidR="00C21A0D" w:rsidRPr="00A92309">
        <w:rPr>
          <w:rFonts w:ascii="Times New Roman" w:eastAsia="方正书宋简体" w:hAnsi="Times New Roman" w:cs="Times New Roman" w:hint="eastAsia"/>
          <w:snapToGrid w:val="0"/>
          <w:spacing w:val="4"/>
          <w:sz w:val="20"/>
          <w:szCs w:val="20"/>
        </w:rPr>
        <w:t>)</w:t>
      </w:r>
      <w:r w:rsidR="00C21A0D" w:rsidRPr="00D1000D">
        <w:rPr>
          <w:rFonts w:ascii="Times New Roman" w:eastAsia="方正书宋简体" w:hAnsi="Times New Roman" w:cs="Times New Roman" w:hint="eastAsia"/>
          <w:i/>
          <w:snapToGrid w:val="0"/>
          <w:spacing w:val="4"/>
          <w:sz w:val="20"/>
          <w:szCs w:val="20"/>
          <w:vertAlign w:val="subscript"/>
        </w:rPr>
        <w:t>n</w:t>
      </w:r>
      <w:r w:rsidR="001D6B2E" w:rsidRPr="00A92309">
        <w:rPr>
          <w:rFonts w:ascii="Times New Roman" w:eastAsia="方正书宋简体" w:hAnsi="Times New Roman" w:cs="Times New Roman"/>
          <w:snapToGrid w:val="0"/>
          <w:spacing w:val="4"/>
          <w:sz w:val="20"/>
          <w:szCs w:val="20"/>
        </w:rPr>
        <w:t xml:space="preserve">, </w:t>
      </w:r>
      <w:r w:rsidR="00C21A0D" w:rsidRPr="00A92309">
        <w:rPr>
          <w:rFonts w:ascii="Times New Roman" w:eastAsia="方正书宋简体" w:hAnsi="Times New Roman" w:cs="Times New Roman" w:hint="eastAsia"/>
          <w:snapToGrid w:val="0"/>
          <w:spacing w:val="4"/>
          <w:sz w:val="20"/>
          <w:szCs w:val="20"/>
        </w:rPr>
        <w:t>记为</w:t>
      </w:r>
      <w:r w:rsidRPr="00A92309">
        <w:rPr>
          <w:rFonts w:ascii="Times New Roman" w:eastAsia="方正书宋简体" w:hAnsi="Times New Roman" w:cs="Times New Roman"/>
          <w:snapToGrid w:val="0"/>
          <w:spacing w:val="4"/>
          <w:sz w:val="20"/>
          <w:szCs w:val="20"/>
        </w:rPr>
        <w:object w:dxaOrig="542" w:dyaOrig="401">
          <v:shape id="对象 158" o:spid="_x0000_i1254" type="#_x0000_t75" style="width:19.9pt;height:14.25pt;mso-position-horizontal-relative:page;mso-position-vertical-relative:page" o:ole="">
            <v:imagedata r:id="rId642" o:title=""/>
          </v:shape>
          <o:OLEObject Type="Embed" ProgID="Equation.DSMT4" ShapeID="对象 158" DrawAspect="Content" ObjectID="_1541336264" r:id="rId643"/>
        </w:object>
      </w:r>
      <w:r w:rsidR="001D6B2E" w:rsidRPr="00A92309">
        <w:rPr>
          <w:rFonts w:ascii="Times New Roman" w:eastAsia="方正书宋简体" w:hAnsi="Times New Roman" w:cs="Times New Roman" w:hint="eastAsia"/>
          <w:snapToGrid w:val="0"/>
          <w:spacing w:val="4"/>
          <w:sz w:val="20"/>
          <w:szCs w:val="20"/>
        </w:rPr>
        <w:t xml:space="preserve">, </w:t>
      </w:r>
      <w:r w:rsidR="00C21A0D" w:rsidRPr="00A92309">
        <w:rPr>
          <w:rFonts w:ascii="Times New Roman" w:eastAsia="方正书宋简体" w:hAnsi="Times New Roman" w:cs="Times New Roman" w:hint="eastAsia"/>
          <w:snapToGrid w:val="0"/>
          <w:spacing w:val="4"/>
          <w:sz w:val="20"/>
          <w:szCs w:val="20"/>
        </w:rPr>
        <w:t>按照式</w:t>
      </w:r>
      <w:r w:rsidR="00C21A0D" w:rsidRPr="00A92309">
        <w:rPr>
          <w:rFonts w:ascii="Times New Roman" w:eastAsia="方正书宋简体" w:hAnsi="Times New Roman" w:cs="Times New Roman"/>
          <w:snapToGrid w:val="0"/>
          <w:spacing w:val="4"/>
          <w:sz w:val="20"/>
          <w:szCs w:val="20"/>
        </w:rPr>
        <w:t>(</w:t>
      </w:r>
      <w:r w:rsidR="00C21A0D" w:rsidRPr="00A92309">
        <w:rPr>
          <w:rFonts w:ascii="Times New Roman" w:eastAsia="方正书宋简体" w:hAnsi="Times New Roman" w:cs="Times New Roman" w:hint="eastAsia"/>
          <w:snapToGrid w:val="0"/>
          <w:spacing w:val="4"/>
          <w:sz w:val="20"/>
          <w:szCs w:val="20"/>
        </w:rPr>
        <w:t>11</w:t>
      </w:r>
      <w:r w:rsidR="00C21A0D" w:rsidRPr="00A92309">
        <w:rPr>
          <w:rFonts w:ascii="Times New Roman" w:eastAsia="方正书宋简体" w:hAnsi="Times New Roman" w:cs="Times New Roman"/>
          <w:snapToGrid w:val="0"/>
          <w:spacing w:val="4"/>
          <w:sz w:val="20"/>
          <w:szCs w:val="20"/>
        </w:rPr>
        <w:t>)</w:t>
      </w:r>
      <w:r w:rsidR="00C21A0D" w:rsidRPr="00A92309">
        <w:rPr>
          <w:rFonts w:ascii="Times New Roman" w:eastAsia="方正书宋简体" w:hAnsi="Times New Roman" w:cs="Times New Roman" w:hint="eastAsia"/>
          <w:snapToGrid w:val="0"/>
          <w:spacing w:val="4"/>
          <w:sz w:val="20"/>
          <w:szCs w:val="20"/>
        </w:rPr>
        <w:t>将</w:t>
      </w:r>
      <w:r w:rsidR="00C21A0D" w:rsidRPr="00A92309">
        <w:rPr>
          <w:rFonts w:ascii="Times New Roman" w:eastAsia="方正书宋简体" w:hAnsi="Times New Roman" w:cs="Times New Roman"/>
          <w:snapToGrid w:val="0"/>
          <w:spacing w:val="4"/>
          <w:sz w:val="20"/>
          <w:szCs w:val="20"/>
        </w:rPr>
        <w:object w:dxaOrig="642" w:dyaOrig="361">
          <v:shape id="对象 157" o:spid="_x0000_i1255" type="#_x0000_t75" style="width:32.25pt;height:18pt;mso-position-horizontal-relative:page;mso-position-vertical-relative:page" o:ole="">
            <v:imagedata r:id="rId644" o:title=""/>
          </v:shape>
          <o:OLEObject Type="Embed" ProgID="Equation.DSMT4" ShapeID="对象 157" DrawAspect="Content" ObjectID="_1541336265" r:id="rId645"/>
        </w:object>
      </w:r>
      <w:r w:rsidR="00C21A0D" w:rsidRPr="00A92309">
        <w:rPr>
          <w:rFonts w:ascii="Times New Roman" w:eastAsia="方正书宋简体" w:hAnsi="Times New Roman" w:cs="Times New Roman"/>
          <w:snapToGrid w:val="0"/>
          <w:spacing w:val="4"/>
          <w:sz w:val="20"/>
          <w:szCs w:val="20"/>
        </w:rPr>
        <w:t>调整为</w:t>
      </w:r>
      <w:r w:rsidR="00C21A0D" w:rsidRPr="00A92309">
        <w:rPr>
          <w:rFonts w:ascii="Times New Roman" w:eastAsia="方正书宋简体" w:hAnsi="Times New Roman" w:cs="Times New Roman"/>
          <w:snapToGrid w:val="0"/>
          <w:spacing w:val="4"/>
          <w:sz w:val="20"/>
          <w:szCs w:val="20"/>
        </w:rPr>
        <w:object w:dxaOrig="1122" w:dyaOrig="360">
          <v:shape id="对象 159" o:spid="_x0000_i1256" type="#_x0000_t75" style="width:55.5pt;height:18pt;mso-position-horizontal-relative:page;mso-position-vertical-relative:page" o:ole="">
            <v:imagedata r:id="rId646" o:title=""/>
          </v:shape>
          <o:OLEObject Type="Embed" ProgID="Equation.DSMT4" ShapeID="对象 159" DrawAspect="Content" ObjectID="_1541336266" r:id="rId647"/>
        </w:object>
      </w:r>
      <w:r w:rsidR="001D6B2E" w:rsidRPr="00A92309">
        <w:rPr>
          <w:rFonts w:ascii="Times New Roman" w:eastAsia="方正书宋简体" w:hAnsi="Times New Roman" w:cs="Times New Roman" w:hint="eastAsia"/>
          <w:snapToGrid w:val="0"/>
          <w:spacing w:val="4"/>
          <w:sz w:val="20"/>
          <w:szCs w:val="20"/>
        </w:rPr>
        <w:t xml:space="preserve">, </w:t>
      </w:r>
    </w:p>
    <w:tbl>
      <w:tblPr>
        <w:tblW w:w="4706" w:type="dxa"/>
        <w:tblLayout w:type="fixed"/>
        <w:tblLook w:val="04A0"/>
      </w:tblPr>
      <w:tblGrid>
        <w:gridCol w:w="4077"/>
        <w:gridCol w:w="629"/>
      </w:tblGrid>
      <w:tr w:rsidR="006D4F63" w:rsidTr="007B30F8">
        <w:tc>
          <w:tcPr>
            <w:tcW w:w="4077" w:type="dxa"/>
          </w:tcPr>
          <w:p w:rsidR="006D4F63" w:rsidRPr="002213E8" w:rsidRDefault="006D4F63" w:rsidP="007B30F8">
            <w:pPr>
              <w:ind w:firstLine="0"/>
              <w:jc w:val="center"/>
              <w:rPr>
                <w:position w:val="-28"/>
                <w:sz w:val="28"/>
                <w:szCs w:val="28"/>
              </w:rPr>
            </w:pPr>
            <w:r w:rsidRPr="00EC2606">
              <w:rPr>
                <w:position w:val="-12"/>
                <w:sz w:val="24"/>
                <w:szCs w:val="24"/>
              </w:rPr>
              <w:object w:dxaOrig="2940" w:dyaOrig="359">
                <v:shape id="对象 154" o:spid="_x0000_i1257" type="#_x0000_t75" style="width:147pt;height:18pt;mso-position-horizontal-relative:page;mso-position-vertical-relative:page" o:ole="">
                  <v:imagedata r:id="rId648" o:title=""/>
                </v:shape>
                <o:OLEObject Type="Embed" ProgID="Equation.DSMT4" ShapeID="对象 154" DrawAspect="Content" ObjectID="_1541336267" r:id="rId649"/>
              </w:object>
            </w:r>
          </w:p>
        </w:tc>
        <w:tc>
          <w:tcPr>
            <w:tcW w:w="629" w:type="dxa"/>
          </w:tcPr>
          <w:p w:rsidR="006D4F63" w:rsidRDefault="006D4F63" w:rsidP="00D1000D">
            <w:pPr>
              <w:ind w:firstLine="0"/>
              <w:jc w:val="right"/>
              <w:rPr>
                <w:snapToGrid/>
              </w:rPr>
            </w:pPr>
            <w:r>
              <w:rPr>
                <w:rFonts w:hint="eastAsia"/>
                <w:snapToGrid/>
              </w:rPr>
              <w:t>(</w:t>
            </w:r>
            <w:r w:rsidR="00D1000D">
              <w:rPr>
                <w:rFonts w:hint="eastAsia"/>
                <w:snapToGrid/>
              </w:rPr>
              <w:t>27</w:t>
            </w:r>
            <w:r>
              <w:rPr>
                <w:rFonts w:hint="eastAsia"/>
                <w:snapToGrid/>
              </w:rPr>
              <w:t xml:space="preserve">) </w:t>
            </w:r>
          </w:p>
        </w:tc>
      </w:tr>
      <w:tr w:rsidR="006D4F63" w:rsidTr="007B30F8">
        <w:tc>
          <w:tcPr>
            <w:tcW w:w="4077" w:type="dxa"/>
          </w:tcPr>
          <w:p w:rsidR="006D4F63" w:rsidRPr="002213E8" w:rsidRDefault="006D4F63" w:rsidP="007B30F8">
            <w:pPr>
              <w:ind w:firstLine="0"/>
              <w:jc w:val="center"/>
              <w:rPr>
                <w:position w:val="-28"/>
                <w:sz w:val="28"/>
                <w:szCs w:val="28"/>
              </w:rPr>
            </w:pPr>
            <w:r w:rsidRPr="00EC2606">
              <w:rPr>
                <w:position w:val="-12"/>
                <w:sz w:val="24"/>
                <w:szCs w:val="24"/>
              </w:rPr>
              <w:object w:dxaOrig="2900" w:dyaOrig="359">
                <v:shape id="对象 347" o:spid="_x0000_i1258" type="#_x0000_t75" style="width:144.75pt;height:18pt;mso-position-horizontal-relative:page;mso-position-vertical-relative:page" o:ole="">
                  <v:imagedata r:id="rId650" o:title=""/>
                </v:shape>
                <o:OLEObject Type="Embed" ProgID="Equation.DSMT4" ShapeID="对象 347" DrawAspect="Content" ObjectID="_1541336268" r:id="rId651"/>
              </w:object>
            </w:r>
          </w:p>
        </w:tc>
        <w:tc>
          <w:tcPr>
            <w:tcW w:w="629" w:type="dxa"/>
          </w:tcPr>
          <w:p w:rsidR="006D4F63" w:rsidRDefault="006D4F63" w:rsidP="007B30F8">
            <w:pPr>
              <w:ind w:firstLine="0"/>
              <w:jc w:val="right"/>
              <w:rPr>
                <w:snapToGrid/>
              </w:rPr>
            </w:pPr>
            <w:r>
              <w:rPr>
                <w:rFonts w:hint="eastAsia"/>
                <w:snapToGrid/>
              </w:rPr>
              <w:t>(</w:t>
            </w:r>
            <w:r w:rsidR="00D1000D">
              <w:rPr>
                <w:rFonts w:hint="eastAsia"/>
                <w:snapToGrid/>
              </w:rPr>
              <w:t>28</w:t>
            </w:r>
            <w:r>
              <w:rPr>
                <w:rFonts w:hint="eastAsia"/>
                <w:snapToGrid/>
              </w:rPr>
              <w:t>)</w:t>
            </w:r>
          </w:p>
          <w:p w:rsidR="006D4F63" w:rsidRDefault="006D4F63" w:rsidP="007B30F8">
            <w:pPr>
              <w:ind w:firstLine="0"/>
              <w:jc w:val="right"/>
              <w:rPr>
                <w:snapToGrid/>
              </w:rPr>
            </w:pPr>
          </w:p>
        </w:tc>
      </w:tr>
      <w:tr w:rsidR="00C21A0D" w:rsidTr="00C21A0D">
        <w:tc>
          <w:tcPr>
            <w:tcW w:w="4077" w:type="dxa"/>
          </w:tcPr>
          <w:p w:rsidR="00C21A0D" w:rsidRPr="00C21A0D" w:rsidRDefault="00D1000D" w:rsidP="007B30F8">
            <w:pPr>
              <w:ind w:firstLine="0"/>
              <w:jc w:val="center"/>
              <w:rPr>
                <w:sz w:val="24"/>
                <w:szCs w:val="24"/>
              </w:rPr>
            </w:pPr>
            <w:r w:rsidRPr="00EC2606">
              <w:rPr>
                <w:position w:val="-50"/>
                <w:sz w:val="24"/>
                <w:szCs w:val="24"/>
              </w:rPr>
              <w:object w:dxaOrig="3820" w:dyaOrig="1120">
                <v:shape id="_x0000_i1259" type="#_x0000_t75" style="width:166.5pt;height:48.4pt" o:ole="">
                  <v:imagedata r:id="rId652" o:title=""/>
                </v:shape>
                <o:OLEObject Type="Embed" ProgID="Equation.DSMT4" ShapeID="_x0000_i1259" DrawAspect="Content" ObjectID="_1541336269" r:id="rId653"/>
              </w:object>
            </w:r>
          </w:p>
        </w:tc>
        <w:tc>
          <w:tcPr>
            <w:tcW w:w="629" w:type="dxa"/>
          </w:tcPr>
          <w:p w:rsidR="00C21A0D" w:rsidRDefault="00C21A0D" w:rsidP="00C21A0D">
            <w:pPr>
              <w:ind w:firstLine="0"/>
              <w:jc w:val="right"/>
              <w:rPr>
                <w:snapToGrid/>
              </w:rPr>
            </w:pPr>
            <w:r>
              <w:rPr>
                <w:rFonts w:hint="eastAsia"/>
                <w:snapToGrid/>
              </w:rPr>
              <w:t xml:space="preserve"> (11)</w:t>
            </w:r>
          </w:p>
          <w:p w:rsidR="00C21A0D" w:rsidRDefault="00C21A0D" w:rsidP="007B30F8">
            <w:pPr>
              <w:ind w:firstLine="0"/>
              <w:jc w:val="right"/>
              <w:rPr>
                <w:snapToGrid/>
              </w:rPr>
            </w:pPr>
          </w:p>
        </w:tc>
      </w:tr>
    </w:tbl>
    <w:p w:rsidR="00C21A0D" w:rsidRDefault="00C21A0D" w:rsidP="00C21A0D">
      <w:pPr>
        <w:adjustRightInd w:val="0"/>
      </w:pPr>
      <w:r>
        <w:rPr>
          <w:rFonts w:hint="eastAsia"/>
          <w:snapToGrid/>
        </w:rPr>
        <w:t>式</w:t>
      </w:r>
      <w:r>
        <w:rPr>
          <w:rFonts w:hint="eastAsia"/>
          <w:snapToGrid/>
        </w:rPr>
        <w:t>(11)</w:t>
      </w:r>
      <w:r>
        <w:rPr>
          <w:rFonts w:hint="eastAsia"/>
          <w:snapToGrid/>
        </w:rPr>
        <w:t>中</w:t>
      </w:r>
      <w:r>
        <w:rPr>
          <w:rFonts w:hint="eastAsia"/>
        </w:rPr>
        <w:t xml:space="preserve">, </w:t>
      </w:r>
      <w:r w:rsidRPr="002D7A23">
        <w:rPr>
          <w:position w:val="-10"/>
        </w:rPr>
        <w:object w:dxaOrig="480" w:dyaOrig="320">
          <v:shape id="_x0000_i1260" type="#_x0000_t75" style="width:24pt;height:15.75pt" o:ole="">
            <v:imagedata r:id="rId654" o:title=""/>
          </v:shape>
          <o:OLEObject Type="Embed" ProgID="Equation.DSMT4" ShapeID="_x0000_i1260" DrawAspect="Content" ObjectID="_1541336270" r:id="rId655"/>
        </w:object>
      </w:r>
      <w:r>
        <w:t>为溢出避免函数</w:t>
      </w:r>
      <w:r>
        <w:t xml:space="preserve">, </w:t>
      </w:r>
      <w:r>
        <w:t>用于避免</w:t>
      </w:r>
      <w:r>
        <w:t xml:space="preserve">,  </w:t>
      </w:r>
      <w:r w:rsidRPr="002D7A23">
        <w:rPr>
          <w:position w:val="-10"/>
        </w:rPr>
        <w:object w:dxaOrig="1459" w:dyaOrig="320">
          <v:shape id="_x0000_i1261" type="#_x0000_t75" style="width:74.25pt;height:15.75pt" o:ole="">
            <v:imagedata r:id="rId656" o:title=""/>
          </v:shape>
          <o:OLEObject Type="Embed" ProgID="Equation.DSMT4" ShapeID="_x0000_i1261" DrawAspect="Content" ObjectID="_1541336271" r:id="rId657"/>
        </w:object>
      </w:r>
      <w:r>
        <w:rPr>
          <w:rFonts w:hint="eastAsia"/>
        </w:rPr>
        <w:t xml:space="preserve">, </w:t>
      </w:r>
      <w:r w:rsidRPr="002D7A23">
        <w:rPr>
          <w:position w:val="-10"/>
        </w:rPr>
        <w:object w:dxaOrig="480" w:dyaOrig="320">
          <v:shape id="_x0000_i1262" type="#_x0000_t75" style="width:24pt;height:15.75pt" o:ole="">
            <v:imagedata r:id="rId658" o:title=""/>
          </v:shape>
          <o:OLEObject Type="Embed" ProgID="Equation.DSMT4" ShapeID="_x0000_i1262" DrawAspect="Content" ObjectID="_1541336272" r:id="rId659"/>
        </w:object>
      </w:r>
      <w:r>
        <w:t>具体执行的功能如式</w:t>
      </w:r>
      <w:r>
        <w:t>(</w:t>
      </w:r>
      <w:r>
        <w:rPr>
          <w:rFonts w:hint="eastAsia"/>
        </w:rPr>
        <w:t>12</w:t>
      </w:r>
      <w:r>
        <w:t>)</w:t>
      </w:r>
      <w:r>
        <w:t>所示</w:t>
      </w:r>
      <w:r>
        <w:t xml:space="preserve">: </w:t>
      </w:r>
    </w:p>
    <w:tbl>
      <w:tblPr>
        <w:tblW w:w="4706" w:type="dxa"/>
        <w:tblLayout w:type="fixed"/>
        <w:tblLook w:val="04A0"/>
      </w:tblPr>
      <w:tblGrid>
        <w:gridCol w:w="4077"/>
        <w:gridCol w:w="629"/>
      </w:tblGrid>
      <w:tr w:rsidR="00C21A0D" w:rsidTr="007B30F8">
        <w:tc>
          <w:tcPr>
            <w:tcW w:w="4077" w:type="dxa"/>
          </w:tcPr>
          <w:p w:rsidR="00C21A0D" w:rsidRDefault="00D1000D" w:rsidP="007B30F8">
            <w:pPr>
              <w:ind w:firstLine="0"/>
              <w:jc w:val="center"/>
              <w:rPr>
                <w:snapToGrid/>
              </w:rPr>
            </w:pPr>
            <w:r w:rsidRPr="002D7A23">
              <w:rPr>
                <w:position w:val="-50"/>
              </w:rPr>
              <w:object w:dxaOrig="2359" w:dyaOrig="1120">
                <v:shape id="_x0000_i1263" type="#_x0000_t75" style="width:102pt;height:47.25pt" o:ole="">
                  <v:imagedata r:id="rId660" o:title=""/>
                </v:shape>
                <o:OLEObject Type="Embed" ProgID="Equation.DSMT4" ShapeID="_x0000_i1263" DrawAspect="Content" ObjectID="_1541336273" r:id="rId661"/>
              </w:object>
            </w:r>
          </w:p>
        </w:tc>
        <w:tc>
          <w:tcPr>
            <w:tcW w:w="629" w:type="dxa"/>
          </w:tcPr>
          <w:p w:rsidR="00C21A0D" w:rsidRDefault="00C21A0D" w:rsidP="007B30F8">
            <w:pPr>
              <w:ind w:firstLine="0"/>
              <w:jc w:val="right"/>
              <w:rPr>
                <w:snapToGrid/>
              </w:rPr>
            </w:pPr>
          </w:p>
          <w:p w:rsidR="00C21A0D" w:rsidRDefault="00C21A0D" w:rsidP="007B30F8">
            <w:pPr>
              <w:ind w:firstLine="0"/>
              <w:jc w:val="right"/>
              <w:rPr>
                <w:snapToGrid/>
              </w:rPr>
            </w:pPr>
          </w:p>
          <w:p w:rsidR="00C21A0D" w:rsidRDefault="00C21A0D" w:rsidP="00C21A0D">
            <w:pPr>
              <w:ind w:firstLine="0"/>
              <w:jc w:val="right"/>
              <w:rPr>
                <w:snapToGrid/>
              </w:rPr>
            </w:pPr>
            <w:r>
              <w:rPr>
                <w:rFonts w:hint="eastAsia"/>
                <w:snapToGrid/>
              </w:rPr>
              <w:t>(12)</w:t>
            </w:r>
          </w:p>
        </w:tc>
      </w:tr>
    </w:tbl>
    <w:p w:rsidR="006D4F63" w:rsidRDefault="00C21A0D" w:rsidP="00C21A0D">
      <w:pPr>
        <w:pStyle w:val="ae"/>
        <w:ind w:firstLine="416"/>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3</w:t>
      </w:r>
      <w:r w:rsidRPr="00C21A0D">
        <w:rPr>
          <w:rFonts w:ascii="Times New Roman" w:eastAsia="方正书宋简体" w:hAnsi="Times New Roman" w:cs="Times New Roman" w:hint="eastAsia"/>
          <w:spacing w:val="4"/>
          <w:sz w:val="20"/>
          <w:szCs w:val="20"/>
        </w:rPr>
        <w:t>)</w:t>
      </w:r>
      <w:r w:rsidRPr="00C21A0D">
        <w:rPr>
          <w:rFonts w:ascii="Times New Roman" w:eastAsia="方正书宋简体" w:hAnsi="Times New Roman" w:cs="Times New Roman"/>
          <w:spacing w:val="4"/>
          <w:sz w:val="20"/>
          <w:szCs w:val="20"/>
        </w:rPr>
        <w:t>将</w:t>
      </w:r>
      <w:r w:rsidRPr="00C21A0D">
        <w:rPr>
          <w:rFonts w:ascii="Times New Roman" w:eastAsia="方正书宋简体" w:hAnsi="Times New Roman" w:cs="Times New Roman"/>
          <w:spacing w:val="4"/>
          <w:sz w:val="20"/>
          <w:szCs w:val="20"/>
        </w:rPr>
        <w:object w:dxaOrig="642" w:dyaOrig="361">
          <v:shape id="对象 165" o:spid="_x0000_i1264" type="#_x0000_t75" style="width:32.25pt;height:18pt;mso-position-horizontal-relative:page;mso-position-vertical-relative:page" o:ole="">
            <v:imagedata r:id="rId662" o:title=""/>
          </v:shape>
          <o:OLEObject Type="Embed" ProgID="Equation.DSMT4" ShapeID="对象 165" DrawAspect="Content" ObjectID="_1541336274" r:id="rId663"/>
        </w:object>
      </w:r>
      <w:r w:rsidRPr="00C21A0D">
        <w:rPr>
          <w:rFonts w:ascii="Times New Roman" w:eastAsia="方正书宋简体" w:hAnsi="Times New Roman" w:cs="Times New Roman"/>
          <w:spacing w:val="4"/>
          <w:sz w:val="20"/>
          <w:szCs w:val="20"/>
        </w:rPr>
        <w:t>添加到</w:t>
      </w:r>
      <w:r w:rsidRPr="00C21A0D">
        <w:rPr>
          <w:rFonts w:ascii="Times New Roman" w:eastAsia="方正书宋简体" w:hAnsi="Times New Roman" w:cs="Times New Roman"/>
          <w:spacing w:val="4"/>
          <w:sz w:val="20"/>
          <w:szCs w:val="20"/>
        </w:rPr>
        <w:object w:dxaOrig="801" w:dyaOrig="360">
          <v:shape id="对象 166" o:spid="_x0000_i1265" type="#_x0000_t75" style="width:39.75pt;height:18pt;mso-position-horizontal-relative:page;mso-position-vertical-relative:page" o:ole="">
            <v:imagedata r:id="rId664" o:title=""/>
          </v:shape>
          <o:OLEObject Type="Embed" ProgID="Equation.DSMT4" ShapeID="对象 166" DrawAspect="Content" ObjectID="_1541336275" r:id="rId665"/>
        </w:object>
      </w:r>
      <w:r w:rsidRPr="00C21A0D">
        <w:rPr>
          <w:rFonts w:ascii="Times New Roman" w:eastAsia="方正书宋简体" w:hAnsi="Times New Roman" w:cs="Times New Roman"/>
          <w:spacing w:val="4"/>
          <w:sz w:val="20"/>
          <w:szCs w:val="20"/>
        </w:rPr>
        <w:t>中</w:t>
      </w:r>
      <w:r w:rsidR="001D6B2E">
        <w:rPr>
          <w:rFonts w:ascii="Times New Roman" w:eastAsia="方正书宋简体" w:hAnsi="Times New Roman" w:cs="Times New Roman" w:hint="eastAsia"/>
          <w:spacing w:val="4"/>
          <w:sz w:val="20"/>
          <w:szCs w:val="20"/>
        </w:rPr>
        <w:t xml:space="preserve">, </w:t>
      </w: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4</w:t>
      </w:r>
      <w:r w:rsidRPr="00C21A0D">
        <w:rPr>
          <w:rFonts w:ascii="Times New Roman" w:eastAsia="方正书宋简体" w:hAnsi="Times New Roman" w:cs="Times New Roman" w:hint="eastAsia"/>
          <w:spacing w:val="4"/>
          <w:sz w:val="20"/>
          <w:szCs w:val="20"/>
        </w:rPr>
        <w:t>)</w:t>
      </w:r>
      <w:r>
        <w:rPr>
          <w:rFonts w:eastAsia="方正书宋简体" w:cs="Times New Roman" w:hint="eastAsia"/>
          <w:spacing w:val="4"/>
          <w:sz w:val="20"/>
          <w:szCs w:val="20"/>
        </w:rPr>
        <w:t>将</w:t>
      </w:r>
      <w:r w:rsidRPr="00C21A0D">
        <w:rPr>
          <w:rFonts w:eastAsia="方正书宋简体" w:cs="Times New Roman"/>
          <w:spacing w:val="4"/>
          <w:sz w:val="20"/>
          <w:szCs w:val="20"/>
        </w:rPr>
        <w:object w:dxaOrig="742" w:dyaOrig="361">
          <v:shape id="对象 168" o:spid="_x0000_i1266" type="#_x0000_t75" style="width:36.75pt;height:18pt;mso-position-horizontal-relative:page;mso-position-vertical-relative:page" o:ole="">
            <v:imagedata r:id="rId666" o:title=""/>
          </v:shape>
          <o:OLEObject Type="Embed" ProgID="Equation.DSMT4" ShapeID="对象 168" DrawAspect="Content" ObjectID="_1541336276" r:id="rId667"/>
        </w:object>
      </w:r>
      <w:r w:rsidRPr="00C21A0D">
        <w:rPr>
          <w:rFonts w:eastAsia="方正书宋简体" w:cs="Times New Roman"/>
          <w:spacing w:val="4"/>
          <w:sz w:val="20"/>
          <w:szCs w:val="20"/>
        </w:rPr>
        <w:t>重构</w:t>
      </w:r>
      <w:r>
        <w:rPr>
          <w:rFonts w:eastAsia="方正书宋简体" w:cs="Times New Roman"/>
          <w:spacing w:val="4"/>
          <w:sz w:val="20"/>
          <w:szCs w:val="20"/>
        </w:rPr>
        <w:t>为</w:t>
      </w:r>
      <w:r w:rsidRPr="00C21A0D">
        <w:rPr>
          <w:rFonts w:eastAsia="方正书宋简体" w:cs="Times New Roman"/>
          <w:spacing w:val="4"/>
          <w:sz w:val="20"/>
          <w:szCs w:val="20"/>
        </w:rPr>
        <w:t>秘密图像</w:t>
      </w:r>
      <w:r w:rsidRPr="00C21A0D">
        <w:rPr>
          <w:rFonts w:eastAsia="方正书宋简体" w:cs="Times New Roman"/>
          <w:spacing w:val="4"/>
          <w:sz w:val="20"/>
          <w:szCs w:val="20"/>
        </w:rPr>
        <w:object w:dxaOrig="1383" w:dyaOrig="380">
          <v:shape id="对象 169" o:spid="_x0000_i1267" type="#_x0000_t75" style="width:69pt;height:18.75pt;mso-position-horizontal-relative:page;mso-position-vertical-relative:page" o:ole="">
            <v:imagedata r:id="rId668" o:title=""/>
          </v:shape>
          <o:OLEObject Type="Embed" ProgID="Equation.DSMT4" ShapeID="对象 169" DrawAspect="Content" ObjectID="_1541336277" r:id="rId669"/>
        </w:object>
      </w:r>
    </w:p>
    <w:tbl>
      <w:tblPr>
        <w:tblW w:w="4706" w:type="dxa"/>
        <w:tblLayout w:type="fixed"/>
        <w:tblLook w:val="04A0"/>
      </w:tblPr>
      <w:tblGrid>
        <w:gridCol w:w="4077"/>
        <w:gridCol w:w="629"/>
      </w:tblGrid>
      <w:tr w:rsidR="00C21A0D" w:rsidTr="007B30F8">
        <w:tc>
          <w:tcPr>
            <w:tcW w:w="4077" w:type="dxa"/>
          </w:tcPr>
          <w:p w:rsidR="00C21A0D" w:rsidRPr="002213E8" w:rsidRDefault="00C21A0D" w:rsidP="007B30F8">
            <w:pPr>
              <w:ind w:firstLine="0"/>
              <w:jc w:val="center"/>
              <w:rPr>
                <w:position w:val="-28"/>
                <w:sz w:val="28"/>
                <w:szCs w:val="28"/>
              </w:rPr>
            </w:pPr>
            <w:r w:rsidRPr="00EC2606">
              <w:rPr>
                <w:position w:val="-12"/>
                <w:sz w:val="24"/>
              </w:rPr>
              <w:object w:dxaOrig="2340" w:dyaOrig="359">
                <v:shape id="对象 167" o:spid="_x0000_i1268" type="#_x0000_t75" style="width:117pt;height:18pt;mso-position-horizontal-relative:page;mso-position-vertical-relative:page" o:ole="">
                  <v:imagedata r:id="rId670" o:title=""/>
                </v:shape>
                <o:OLEObject Type="Embed" ProgID="Equation.DSMT4" ShapeID="对象 167" DrawAspect="Content" ObjectID="_1541336278" r:id="rId671"/>
              </w:object>
            </w:r>
          </w:p>
        </w:tc>
        <w:tc>
          <w:tcPr>
            <w:tcW w:w="629" w:type="dxa"/>
          </w:tcPr>
          <w:p w:rsidR="00C21A0D" w:rsidRDefault="00C21A0D" w:rsidP="00C21A0D">
            <w:pPr>
              <w:ind w:firstLine="0"/>
              <w:jc w:val="right"/>
              <w:rPr>
                <w:snapToGrid/>
              </w:rPr>
            </w:pPr>
            <w:r>
              <w:rPr>
                <w:rFonts w:hint="eastAsia"/>
                <w:snapToGrid/>
              </w:rPr>
              <w:t xml:space="preserve">(13) </w:t>
            </w:r>
          </w:p>
        </w:tc>
      </w:tr>
      <w:tr w:rsidR="00C21A0D" w:rsidTr="007B30F8">
        <w:tc>
          <w:tcPr>
            <w:tcW w:w="4077" w:type="dxa"/>
          </w:tcPr>
          <w:p w:rsidR="00C21A0D" w:rsidRPr="002213E8" w:rsidRDefault="00C21A0D" w:rsidP="007B30F8">
            <w:pPr>
              <w:ind w:firstLine="0"/>
              <w:jc w:val="center"/>
              <w:rPr>
                <w:position w:val="-28"/>
                <w:sz w:val="28"/>
                <w:szCs w:val="28"/>
              </w:rPr>
            </w:pPr>
            <w:r w:rsidRPr="00EC2606">
              <w:rPr>
                <w:position w:val="-14"/>
              </w:rPr>
              <w:object w:dxaOrig="4262" w:dyaOrig="379">
                <v:shape id="对象 170" o:spid="_x0000_i1269" type="#_x0000_t75" style="width:213pt;height:18.75pt;mso-position-horizontal-relative:page;mso-position-vertical-relative:page" o:ole="">
                  <v:imagedata r:id="rId672" o:title=""/>
                </v:shape>
                <o:OLEObject Type="Embed" ProgID="Equation.DSMT4" ShapeID="对象 170" DrawAspect="Content" ObjectID="_1541336279" r:id="rId673"/>
              </w:object>
            </w:r>
          </w:p>
        </w:tc>
        <w:tc>
          <w:tcPr>
            <w:tcW w:w="629" w:type="dxa"/>
          </w:tcPr>
          <w:p w:rsidR="00C21A0D" w:rsidRDefault="00C21A0D" w:rsidP="007B30F8">
            <w:pPr>
              <w:ind w:firstLine="0"/>
              <w:jc w:val="right"/>
              <w:rPr>
                <w:snapToGrid/>
              </w:rPr>
            </w:pPr>
            <w:r>
              <w:rPr>
                <w:rFonts w:hint="eastAsia"/>
                <w:snapToGrid/>
              </w:rPr>
              <w:t>(14)</w:t>
            </w:r>
          </w:p>
          <w:p w:rsidR="00C21A0D" w:rsidRDefault="00C21A0D" w:rsidP="007B30F8">
            <w:pPr>
              <w:ind w:firstLine="0"/>
              <w:jc w:val="right"/>
              <w:rPr>
                <w:snapToGrid/>
              </w:rPr>
            </w:pPr>
          </w:p>
        </w:tc>
      </w:tr>
    </w:tbl>
    <w:p w:rsidR="00C21A0D" w:rsidRPr="0042554E" w:rsidRDefault="00D1000D" w:rsidP="0042554E">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sidR="00C21A0D">
        <w:rPr>
          <w:rFonts w:hint="eastAsia"/>
        </w:rPr>
        <w:t>提取</w:t>
      </w:r>
      <w:r w:rsidR="00C21A0D" w:rsidRPr="00C21A0D">
        <w:rPr>
          <w:rFonts w:hint="eastAsia"/>
        </w:rPr>
        <w:t>步骤</w:t>
      </w:r>
      <w:r w:rsidR="0042554E">
        <w:rPr>
          <w:rFonts w:hint="eastAsia"/>
        </w:rPr>
        <w:t>:</w:t>
      </w:r>
    </w:p>
    <w:p w:rsidR="00D40E27" w:rsidRPr="00EC2606" w:rsidRDefault="00D40E27" w:rsidP="00D40E27">
      <w:pPr>
        <w:pStyle w:val="ae"/>
        <w:ind w:firstLine="416"/>
        <w:textAlignment w:val="center"/>
        <w:rPr>
          <w:rFonts w:ascii="Times New Roman" w:hAnsi="Times New Roman"/>
        </w:rPr>
      </w:pPr>
      <w:r>
        <w:rPr>
          <w:rFonts w:ascii="Times New Roman" w:eastAsia="方正书宋简体" w:hAnsi="Times New Roman" w:cs="Times New Roman" w:hint="eastAsia"/>
          <w:spacing w:val="4"/>
          <w:sz w:val="20"/>
          <w:szCs w:val="20"/>
        </w:rPr>
        <w:t>1</w:t>
      </w:r>
      <w:r w:rsidR="0042554E">
        <w:rPr>
          <w:rFonts w:ascii="Times New Roman" w:eastAsia="方正书宋简体" w:hAnsi="Times New Roman" w:cs="Times New Roman" w:hint="eastAsia"/>
          <w:spacing w:val="4"/>
          <w:sz w:val="20"/>
          <w:szCs w:val="20"/>
        </w:rPr>
        <w:t>)</w:t>
      </w:r>
      <w:r w:rsidRPr="00D40E27">
        <w:rPr>
          <w:rFonts w:ascii="Times New Roman" w:eastAsia="方正书宋简体" w:hAnsi="Times New Roman" w:cs="Times New Roman"/>
          <w:snapToGrid w:val="0"/>
          <w:spacing w:val="4"/>
          <w:sz w:val="20"/>
          <w:szCs w:val="20"/>
        </w:rPr>
        <w:t>输入原始的载体图像</w:t>
      </w:r>
      <w:r w:rsidRPr="00D40E27">
        <w:rPr>
          <w:rFonts w:ascii="Times New Roman" w:eastAsia="方正书宋简体" w:hAnsi="Times New Roman" w:cs="Times New Roman"/>
          <w:snapToGrid w:val="0"/>
          <w:spacing w:val="4"/>
          <w:sz w:val="20"/>
          <w:szCs w:val="20"/>
        </w:rPr>
        <w:object w:dxaOrig="1342" w:dyaOrig="380">
          <v:shape id="对象 171" o:spid="_x0000_i1270" type="#_x0000_t75" style="width:66.75pt;height:18.75pt;mso-position-horizontal-relative:page;mso-position-vertical-relative:page" o:ole="">
            <v:imagedata r:id="rId674" o:title=""/>
          </v:shape>
          <o:OLEObject Type="Embed" ProgID="Equation.DSMT4" ShapeID="对象 171" DrawAspect="Content" ObjectID="_1541336280" r:id="rId675"/>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v:shape id="对象 172" o:spid="_x0000_i1271" type="#_x0000_t75" style="width:93pt;height:20.25pt;mso-position-horizontal-relative:page;mso-position-vertical-relative:page" o:ole="">
            <v:imagedata r:id="rId676" o:title=""/>
          </v:shape>
          <o:OLEObject Type="Embed" ProgID="Equation.DSMT4" ShapeID="对象 172" DrawAspect="Content" ObjectID="_1541336281" r:id="rId677"/>
        </w:object>
      </w:r>
      <w:r w:rsidRPr="00D40E27">
        <w:rPr>
          <w:rFonts w:ascii="Times New Roman" w:eastAsia="方正书宋简体" w:hAnsi="Times New Roman" w:cs="Times New Roman"/>
          <w:snapToGrid w:val="0"/>
          <w:spacing w:val="4"/>
          <w:sz w:val="20"/>
          <w:szCs w:val="20"/>
        </w:rPr>
        <w:t>和载密图像</w:t>
      </w:r>
      <w:r w:rsidRPr="00D40E27">
        <w:rPr>
          <w:rFonts w:ascii="Times New Roman" w:eastAsia="方正书宋简体" w:hAnsi="Times New Roman" w:cs="Times New Roman"/>
          <w:snapToGrid w:val="0"/>
          <w:spacing w:val="4"/>
          <w:sz w:val="20"/>
          <w:szCs w:val="20"/>
        </w:rPr>
        <w:object w:dxaOrig="1383" w:dyaOrig="380">
          <v:shape id="对象 173" o:spid="_x0000_i1272" type="#_x0000_t75" style="width:69pt;height:18.75pt;mso-position-horizontal-relative:page;mso-position-vertical-relative:page" o:ole="">
            <v:imagedata r:id="rId668" o:title=""/>
          </v:shape>
          <o:OLEObject Type="Embed" ProgID="Equation.DSMT4" ShapeID="对象 173" DrawAspect="Content" ObjectID="_1541336282" r:id="rId678"/>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1864" w:dyaOrig="400">
          <v:shape id="对象 174" o:spid="_x0000_i1273" type="#_x0000_t75" style="width:93pt;height:20.25pt;mso-position-horizontal-relative:page;mso-position-vertical-relative:page" o:ole="">
            <v:imagedata r:id="rId679" o:title=""/>
            <o:lock v:ext="edit" aspectratio="f"/>
          </v:shape>
          <o:OLEObject Type="Embed" ProgID="Equation.DSMT4" ShapeID="对象 174" DrawAspect="Content" ObjectID="_1541336283" r:id="rId680"/>
        </w:object>
      </w:r>
      <w:r w:rsidR="001D6B2E">
        <w:rPr>
          <w:rFonts w:ascii="Times New Roman" w:eastAsia="方正书宋简体" w:hAnsi="Times New Roman" w:cs="Times New Roman" w:hint="eastAsia"/>
          <w:snapToGrid w:val="0"/>
          <w:spacing w:val="4"/>
          <w:sz w:val="20"/>
          <w:szCs w:val="20"/>
        </w:rPr>
        <w:t xml:space="preserve">, </w:t>
      </w:r>
      <w:r w:rsidRPr="00D40E27">
        <w:rPr>
          <w:rFonts w:ascii="Times New Roman" w:eastAsia="方正书宋简体" w:hAnsi="Times New Roman" w:cs="Times New Roman"/>
          <w:snapToGrid w:val="0"/>
          <w:spacing w:val="4"/>
          <w:sz w:val="20"/>
          <w:szCs w:val="20"/>
        </w:rPr>
        <w:t>将</w:t>
      </w:r>
      <w:r w:rsidRPr="00D40E27">
        <w:rPr>
          <w:rFonts w:ascii="Times New Roman" w:eastAsia="方正书宋简体" w:hAnsi="Times New Roman" w:cs="Times New Roman"/>
          <w:snapToGrid w:val="0"/>
          <w:spacing w:val="4"/>
          <w:sz w:val="20"/>
          <w:szCs w:val="20"/>
        </w:rPr>
        <w:object w:dxaOrig="261" w:dyaOrig="281">
          <v:shape id="对象 181" o:spid="_x0000_i1274" type="#_x0000_t75" style="width:12.75pt;height:14.25pt;mso-position-horizontal-relative:page;mso-position-vertical-relative:page" o:ole="">
            <v:imagedata r:id="rId681" o:title=""/>
          </v:shape>
          <o:OLEObject Type="Embed" ProgID="Equation.DSMT4" ShapeID="对象 181" DrawAspect="Content" ObjectID="_1541336284" r:id="rId682"/>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1" w:dyaOrig="281">
          <v:shape id="对象 182" o:spid="_x0000_i1275" type="#_x0000_t75" style="width:14.25pt;height:14.25pt;mso-position-horizontal-relative:page;mso-position-vertical-relative:page" o:ole="">
            <v:imagedata r:id="rId683" o:title=""/>
          </v:shape>
          <o:OLEObject Type="Embed" ProgID="Equation.DSMT4" ShapeID="对象 182" DrawAspect="Content" ObjectID="_1541336285" r:id="rId684"/>
        </w:object>
      </w:r>
      <w:r w:rsidRPr="00D40E27">
        <w:rPr>
          <w:rFonts w:ascii="Times New Roman" w:eastAsia="方正书宋简体" w:hAnsi="Times New Roman" w:cs="Times New Roman"/>
          <w:snapToGrid w:val="0"/>
          <w:spacing w:val="4"/>
          <w:sz w:val="20"/>
          <w:szCs w:val="20"/>
        </w:rPr>
        <w:t>扫描为</w:t>
      </w:r>
      <w:r w:rsidRPr="00D40E27">
        <w:rPr>
          <w:rFonts w:ascii="Times New Roman" w:eastAsia="方正书宋简体" w:hAnsi="Times New Roman" w:cs="Times New Roman"/>
          <w:snapToGrid w:val="0"/>
          <w:spacing w:val="4"/>
          <w:sz w:val="20"/>
          <w:szCs w:val="20"/>
        </w:rPr>
        <w:t>1</w:t>
      </w:r>
      <w:r w:rsidRPr="00D40E27">
        <w:rPr>
          <w:rFonts w:ascii="Times New Roman" w:eastAsia="方正书宋简体" w:hAnsi="Times New Roman" w:cs="Times New Roman"/>
          <w:snapToGrid w:val="0"/>
          <w:spacing w:val="4"/>
          <w:sz w:val="20"/>
          <w:szCs w:val="20"/>
        </w:rPr>
        <w:t>维元素序列</w:t>
      </w:r>
      <w:r w:rsidRPr="00D40E27">
        <w:rPr>
          <w:rFonts w:ascii="Times New Roman" w:eastAsia="方正书宋简体" w:hAnsi="Times New Roman" w:cs="Times New Roman"/>
          <w:snapToGrid w:val="0"/>
          <w:spacing w:val="4"/>
          <w:sz w:val="20"/>
          <w:szCs w:val="20"/>
        </w:rPr>
        <w:object w:dxaOrig="1082" w:dyaOrig="360">
          <v:shape id="对象 183" o:spid="_x0000_i1276" type="#_x0000_t75" style="width:54pt;height:18pt;mso-position-horizontal-relative:page;mso-position-vertical-relative:page" o:ole="">
            <v:imagedata r:id="rId685" o:title=""/>
          </v:shape>
          <o:OLEObject Type="Embed" ProgID="Equation.DSMT4" ShapeID="对象 183" DrawAspect="Content" ObjectID="_1541336286" r:id="rId686"/>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1122" w:dyaOrig="360">
          <v:shape id="对象 184" o:spid="_x0000_i1277" type="#_x0000_t75" style="width:56.25pt;height:18pt;mso-position-horizontal-relative:page;mso-position-vertical-relative:page" o:ole="">
            <v:imagedata r:id="rId687" o:title=""/>
          </v:shape>
          <o:OLEObject Type="Embed" ProgID="Equation.DSMT4" ShapeID="对象 184" DrawAspect="Content" ObjectID="_1541336287" r:id="rId688"/>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记</w:t>
      </w:r>
      <w:r w:rsidRPr="00D40E27">
        <w:rPr>
          <w:rFonts w:ascii="Times New Roman" w:eastAsia="方正书宋简体" w:hAnsi="Times New Roman" w:cs="Times New Roman"/>
          <w:snapToGrid w:val="0"/>
          <w:spacing w:val="4"/>
          <w:sz w:val="20"/>
          <w:szCs w:val="20"/>
        </w:rPr>
        <w:object w:dxaOrig="241" w:dyaOrig="281">
          <v:shape id="对象 185" o:spid="_x0000_i1278" type="#_x0000_t75" style="width:12pt;height:14.25pt;mso-position-horizontal-relative:page;mso-position-vertical-relative:page" o:ole="">
            <v:imagedata r:id="rId689" o:title=""/>
          </v:shape>
          <o:OLEObject Type="Embed" ProgID="Equation.DSMT4" ShapeID="对象 185" DrawAspect="Content" ObjectID="_1541336288" r:id="rId690"/>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2" w:dyaOrig="281">
          <v:shape id="对象 186" o:spid="_x0000_i1279" type="#_x0000_t75" style="width:15pt;height:14.25pt;mso-position-horizontal-relative:page;mso-position-vertical-relative:page" o:ole="">
            <v:imagedata r:id="rId691" o:title=""/>
          </v:shape>
          <o:OLEObject Type="Embed" ProgID="Equation.DSMT4" ShapeID="对象 186" DrawAspect="Content" ObjectID="_1541336289" r:id="rId692"/>
        </w:object>
      </w:r>
      <w:r w:rsidRPr="00D40E27">
        <w:rPr>
          <w:rFonts w:ascii="Times New Roman" w:eastAsia="方正书宋简体" w:hAnsi="Times New Roman" w:cs="Times New Roman"/>
          <w:snapToGrid w:val="0"/>
          <w:spacing w:val="4"/>
          <w:sz w:val="20"/>
          <w:szCs w:val="20"/>
        </w:rPr>
        <w:t>的剩余序列分别为</w:t>
      </w:r>
      <w:r w:rsidRPr="00D40E27">
        <w:rPr>
          <w:rFonts w:ascii="Times New Roman" w:eastAsia="方正书宋简体" w:hAnsi="Times New Roman" w:cs="Times New Roman"/>
          <w:snapToGrid w:val="0"/>
          <w:spacing w:val="4"/>
          <w:sz w:val="20"/>
          <w:szCs w:val="20"/>
        </w:rPr>
        <w:object w:dxaOrig="442" w:dyaOrig="361">
          <v:shape id="对象 187" o:spid="_x0000_i1280" type="#_x0000_t75" style="width:21.75pt;height:18pt;mso-position-horizontal-relative:page;mso-position-vertical-relative:page" o:ole="">
            <v:imagedata r:id="rId693" o:title=""/>
          </v:shape>
          <o:OLEObject Type="Embed" ProgID="Equation.DSMT4" ShapeID="对象 187" DrawAspect="Content" ObjectID="_1541336290" r:id="rId694"/>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1" w:dyaOrig="361">
          <v:shape id="对象 379" o:spid="_x0000_i1281" type="#_x0000_t75" style="width:21.75pt;height:18pt;mso-position-horizontal-relative:page;mso-position-vertical-relative:page" o:ole="">
            <v:imagedata r:id="rId695" o:title=""/>
          </v:shape>
          <o:OLEObject Type="Embed" ProgID="Equation.DSMT4" ShapeID="对象 379" DrawAspect="Content" ObjectID="_1541336291" r:id="rId696"/>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初始化</w:t>
      </w:r>
      <w:r w:rsidRPr="00D40E27">
        <w:rPr>
          <w:rFonts w:ascii="Times New Roman" w:eastAsia="方正书宋简体" w:hAnsi="Times New Roman" w:cs="Times New Roman"/>
          <w:snapToGrid w:val="0"/>
          <w:spacing w:val="4"/>
          <w:sz w:val="20"/>
          <w:szCs w:val="20"/>
        </w:rPr>
        <w:object w:dxaOrig="762" w:dyaOrig="361">
          <v:shape id="对象 189" o:spid="_x0000_i1282" type="#_x0000_t75" style="width:37.5pt;height:18pt;mso-position-horizontal-relative:page;mso-position-vertical-relative:page" o:ole="">
            <v:imagedata r:id="rId697" o:title=""/>
          </v:shape>
          <o:OLEObject Type="Embed" ProgID="Equation.DSMT4" ShapeID="对象 189" DrawAspect="Content" ObjectID="_1541336292" r:id="rId698"/>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802" w:dyaOrig="361">
          <v:shape id="对象 190" o:spid="_x0000_i1283" type="#_x0000_t75" style="width:39.75pt;height:18pt;mso-position-horizontal-relative:page;mso-position-vertical-relative:page" o:ole="">
            <v:imagedata r:id="rId699" o:title=""/>
          </v:shape>
          <o:OLEObject Type="Embed" ProgID="Equation.DSMT4" ShapeID="对象 190" DrawAspect="Content" ObjectID="_1541336293" r:id="rId700"/>
        </w:objec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记</w:t>
      </w:r>
      <w:r w:rsidR="00316E02" w:rsidRPr="00316E02">
        <w:rPr>
          <w:rFonts w:ascii="Times New Roman" w:eastAsia="方正书宋简体" w:hAnsi="Times New Roman" w:cs="Times New Roman"/>
          <w:snapToGrid w:val="0"/>
          <w:spacing w:val="4"/>
          <w:sz w:val="20"/>
          <w:szCs w:val="20"/>
        </w:rPr>
        <w:object w:dxaOrig="682" w:dyaOrig="381">
          <v:shape id="对象 179" o:spid="_x0000_i1284" type="#_x0000_t75" style="width:34.5pt;height:18.75pt;mso-position-horizontal-relative:page;mso-position-vertical-relative:page" o:ole="">
            <v:imagedata r:id="rId701" o:title=""/>
          </v:shape>
          <o:OLEObject Type="Embed" ProgID="Equation.DSMT4" ShapeID="对象 179" DrawAspect="Content" ObjectID="_1541336294" r:id="rId702"/>
        </w:object>
      </w:r>
      <w:r w:rsidR="00316E02" w:rsidRPr="00316E02">
        <w:rPr>
          <w:rFonts w:ascii="Times New Roman" w:eastAsia="方正书宋简体" w:hAnsi="Times New Roman" w:cs="Times New Roman"/>
          <w:snapToGrid w:val="0"/>
          <w:spacing w:val="4"/>
          <w:sz w:val="20"/>
          <w:szCs w:val="20"/>
        </w:rPr>
        <w:t>为已提取的秘密信息序列</w: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lastRenderedPageBreak/>
        <w:t>初始化</w:t>
      </w:r>
      <w:r w:rsidR="0042554E" w:rsidRPr="00316E02">
        <w:rPr>
          <w:rFonts w:ascii="Times New Roman" w:eastAsia="方正书宋简体" w:hAnsi="Times New Roman" w:cs="Times New Roman"/>
          <w:snapToGrid w:val="0"/>
          <w:spacing w:val="4"/>
          <w:sz w:val="20"/>
          <w:szCs w:val="20"/>
        </w:rPr>
        <w:object w:dxaOrig="1062" w:dyaOrig="380">
          <v:shape id="对象 180" o:spid="_x0000_i1285" type="#_x0000_t75" style="width:38.25pt;height:13.5pt;mso-position-horizontal-relative:page;mso-position-vertical-relative:page" o:ole="">
            <v:imagedata r:id="rId703" o:title=""/>
          </v:shape>
          <o:OLEObject Type="Embed" ProgID="Equation.DSMT4" ShapeID="对象 180" DrawAspect="Content" ObjectID="_1541336295" r:id="rId704"/>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4</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计算</w:t>
      </w:r>
      <w:r w:rsidRPr="00D40E27">
        <w:rPr>
          <w:rFonts w:ascii="Times New Roman" w:eastAsia="方正书宋简体" w:hAnsi="Times New Roman" w:cs="Times New Roman"/>
          <w:i/>
          <w:snapToGrid w:val="0"/>
          <w:spacing w:val="4"/>
          <w:sz w:val="20"/>
          <w:szCs w:val="20"/>
        </w:rPr>
        <w:t>n</w:t>
      </w:r>
      <w:r w:rsidRPr="00D40E27">
        <w:rPr>
          <w:rFonts w:ascii="Times New Roman" w:eastAsia="方正书宋简体" w:hAnsi="Times New Roman" w:cs="Times New Roman"/>
          <w:snapToGrid w:val="0"/>
          <w:spacing w:val="4"/>
          <w:sz w:val="20"/>
          <w:szCs w:val="20"/>
        </w:rPr>
        <w:t>个嵌密元素最多改变</w:t>
      </w:r>
      <w:r w:rsidRPr="0042554E">
        <w:rPr>
          <w:rFonts w:ascii="Times New Roman" w:eastAsia="方正书宋简体" w:hAnsi="Times New Roman" w:cs="Times New Roman"/>
          <w:i/>
          <w:snapToGrid w:val="0"/>
          <w:spacing w:val="4"/>
          <w:sz w:val="20"/>
          <w:szCs w:val="20"/>
        </w:rPr>
        <w:t>m</w:t>
      </w:r>
      <w:r w:rsidRPr="00D40E27">
        <w:rPr>
          <w:rFonts w:ascii="Times New Roman" w:eastAsia="方正书宋简体" w:hAnsi="Times New Roman" w:cs="Times New Roman"/>
          <w:snapToGrid w:val="0"/>
          <w:spacing w:val="4"/>
          <w:sz w:val="20"/>
          <w:szCs w:val="20"/>
        </w:rPr>
        <w:t>个嵌密元素所能嵌入的秘密信息组合数</w:t>
      </w:r>
      <w:r w:rsidRPr="00D40E27">
        <w:rPr>
          <w:rFonts w:ascii="Times New Roman" w:eastAsia="方正书宋简体" w:hAnsi="Times New Roman" w:cs="Times New Roman"/>
          <w:snapToGrid w:val="0"/>
          <w:spacing w:val="4"/>
          <w:sz w:val="20"/>
          <w:szCs w:val="20"/>
        </w:rPr>
        <w:object w:dxaOrig="460" w:dyaOrig="360">
          <v:shape id="_x0000_i1286" type="#_x0000_t75" style="width:23.25pt;height:18pt" o:ole="">
            <v:imagedata r:id="rId375" o:title=""/>
          </v:shape>
          <o:OLEObject Type="Embed" ProgID="Equation.DSMT4" ShapeID="_x0000_i1286" DrawAspect="Content" ObjectID="_1541336296" r:id="rId705"/>
        </w:objec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根据</w:t>
      </w:r>
      <w:r w:rsidRPr="0042554E">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hint="eastAsia"/>
          <w:snapToGrid w:val="0"/>
          <w:spacing w:val="4"/>
          <w:sz w:val="20"/>
          <w:szCs w:val="20"/>
        </w:rPr>
        <w:t>生成</w:t>
      </w:r>
      <w:r w:rsidRPr="002D5478">
        <w:rPr>
          <w:rFonts w:ascii="Times New Roman" w:eastAsia="方正书宋简体" w:hAnsi="Times New Roman" w:cs="Times New Roman"/>
          <w:snapToGrid w:val="0"/>
          <w:spacing w:val="4"/>
          <w:sz w:val="20"/>
          <w:szCs w:val="20"/>
        </w:rPr>
        <w:t>嵌密元素调整表</w:t>
      </w:r>
      <w:r w:rsidR="0042554E" w:rsidRPr="0042554E">
        <w:rPr>
          <w:rFonts w:ascii="Times New Roman" w:eastAsia="方正书宋简体" w:hAnsi="Times New Roman" w:cs="Times New Roman"/>
          <w:snapToGrid w:val="0"/>
          <w:spacing w:val="4"/>
          <w:sz w:val="20"/>
          <w:szCs w:val="20"/>
        </w:rPr>
        <w:object w:dxaOrig="540" w:dyaOrig="380">
          <v:shape id="_x0000_i1287" type="#_x0000_t75" alt="" style="width:19.9pt;height:13.9pt" o:ole="">
            <v:fill o:detectmouseclick="t"/>
            <v:imagedata r:id="rId706" o:title=""/>
          </v:shape>
          <o:OLEObject Type="Embed" ProgID="Equation.DSMT4" ShapeID="_x0000_i1287" DrawAspect="Content" ObjectID="_1541336297" r:id="rId707"/>
        </w:object>
      </w:r>
      <w:r w:rsidR="001D6B2E" w:rsidRPr="0042554E">
        <w:rPr>
          <w:rFonts w:ascii="Times New Roman" w:eastAsia="方正书宋简体" w:hAnsi="Times New Roman" w:cs="Times New Roman" w:hint="eastAsia"/>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15</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分别从</w:t>
      </w:r>
      <w:r w:rsidR="0042554E" w:rsidRPr="00D40E27">
        <w:rPr>
          <w:rFonts w:ascii="Times New Roman" w:eastAsia="方正书宋简体" w:hAnsi="Times New Roman" w:cs="Times New Roman"/>
          <w:snapToGrid w:val="0"/>
          <w:spacing w:val="4"/>
          <w:sz w:val="20"/>
          <w:szCs w:val="20"/>
        </w:rPr>
        <w:object w:dxaOrig="442" w:dyaOrig="361">
          <v:shape id="对象 202" o:spid="_x0000_i1288" type="#_x0000_t75" style="width:17.25pt;height:14.25pt;mso-position-horizontal-relative:page;mso-position-vertical-relative:page" o:ole="">
            <v:imagedata r:id="rId634" o:title=""/>
          </v:shape>
          <o:OLEObject Type="Embed" ProgID="Equation.DSMT4" ShapeID="对象 202" DrawAspect="Content" ObjectID="_1541336298" r:id="rId708"/>
        </w:object>
      </w:r>
      <w:bookmarkStart w:id="67" w:name="OLE_LINK122"/>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442" w:dyaOrig="361">
          <v:shape id="对象 203" o:spid="_x0000_i1289" type="#_x0000_t75" style="width:16.9pt;height:13.9pt;mso-position-horizontal-relative:page;mso-position-vertical-relative:page" o:ole="">
            <v:imagedata r:id="rId709" o:title=""/>
          </v:shape>
          <o:OLEObject Type="Embed" ProgID="Equation.DSMT4" ShapeID="对象 203" DrawAspect="Content" ObjectID="_1541336299" r:id="rId710"/>
        </w:object>
      </w:r>
      <w:bookmarkEnd w:id="67"/>
      <w:r w:rsidRPr="00D40E27">
        <w:rPr>
          <w:rFonts w:ascii="Times New Roman" w:eastAsia="方正书宋简体" w:hAnsi="Times New Roman" w:cs="Times New Roman"/>
          <w:snapToGrid w:val="0"/>
          <w:spacing w:val="4"/>
          <w:sz w:val="20"/>
          <w:szCs w:val="20"/>
        </w:rPr>
        <w:t>中提取前</w:t>
      </w:r>
      <w:r w:rsidR="0042554E" w:rsidRPr="00D40E27">
        <w:rPr>
          <w:rFonts w:ascii="Times New Roman" w:eastAsia="方正书宋简体" w:hAnsi="Times New Roman" w:cs="Times New Roman"/>
          <w:snapToGrid w:val="0"/>
          <w:spacing w:val="4"/>
          <w:sz w:val="20"/>
          <w:szCs w:val="20"/>
        </w:rPr>
        <w:object w:dxaOrig="201" w:dyaOrig="221">
          <v:shape id="对象 204" o:spid="_x0000_i1290" type="#_x0000_t75" style="width:9.75pt;height:10.9pt;mso-position-horizontal-relative:page;mso-position-vertical-relative:page" o:ole="">
            <v:imagedata r:id="rId711" o:title=""/>
          </v:shape>
          <o:OLEObject Type="Embed" ProgID="Equation.DSMT4" ShapeID="对象 204" DrawAspect="Content" ObjectID="_1541336300" r:id="rId712"/>
        </w:object>
      </w:r>
      <w:r w:rsidRPr="00D40E27">
        <w:rPr>
          <w:rFonts w:ascii="Times New Roman" w:eastAsia="方正书宋简体" w:hAnsi="Times New Roman" w:cs="Times New Roman"/>
          <w:snapToGrid w:val="0"/>
          <w:spacing w:val="4"/>
          <w:sz w:val="20"/>
          <w:szCs w:val="20"/>
        </w:rPr>
        <w:t>个元素作为</w:t>
      </w:r>
      <w:r w:rsidR="0042554E" w:rsidRPr="00D40E27">
        <w:rPr>
          <w:rFonts w:ascii="Times New Roman" w:eastAsia="方正书宋简体" w:hAnsi="Times New Roman" w:cs="Times New Roman"/>
          <w:snapToGrid w:val="0"/>
          <w:spacing w:val="4"/>
          <w:sz w:val="20"/>
          <w:szCs w:val="20"/>
        </w:rPr>
        <w:object w:dxaOrig="642" w:dyaOrig="361">
          <v:shape id="对象 205" o:spid="_x0000_i1291" type="#_x0000_t75" style="width:27.4pt;height:15.4pt;mso-position-horizontal-relative:page;mso-position-vertical-relative:page" o:ole="">
            <v:imagedata r:id="rId636" o:title=""/>
          </v:shape>
          <o:OLEObject Type="Embed" ProgID="Equation.DSMT4" ShapeID="对象 205" DrawAspect="Content" ObjectID="_1541336301" r:id="rId713"/>
        </w:object>
      </w:r>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641" w:dyaOrig="361">
          <v:shape id="对象 206" o:spid="_x0000_i1292" type="#_x0000_t75" style="width:28.15pt;height:15.75pt;mso-position-horizontal-relative:page;mso-position-vertical-relative:page" o:ole="">
            <v:imagedata r:id="rId714" o:title=""/>
          </v:shape>
          <o:OLEObject Type="Embed" ProgID="Equation.DSMT4" ShapeID="对象 206" DrawAspect="Content" ObjectID="_1541336302" r:id="rId715"/>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16</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更新</w:t>
      </w:r>
      <w:bookmarkStart w:id="68" w:name="OLE_LINK126"/>
      <w:r w:rsidR="0042554E" w:rsidRPr="00D40E27">
        <w:rPr>
          <w:rFonts w:ascii="Times New Roman" w:eastAsia="方正书宋简体" w:hAnsi="Times New Roman" w:cs="Times New Roman"/>
          <w:snapToGrid w:val="0"/>
          <w:spacing w:val="4"/>
          <w:sz w:val="20"/>
          <w:szCs w:val="20"/>
        </w:rPr>
        <w:object w:dxaOrig="442" w:dyaOrig="361">
          <v:shape id="对象 207" o:spid="_x0000_i1293" type="#_x0000_t75" style="width:18.4pt;height:15pt;mso-position-horizontal-relative:page;mso-position-vertical-relative:page" o:ole="">
            <v:imagedata r:id="rId638" o:title=""/>
          </v:shape>
          <o:OLEObject Type="Embed" ProgID="Equation.DSMT4" ShapeID="对象 207" DrawAspect="Content" ObjectID="_1541336303" r:id="rId716"/>
        </w:object>
      </w:r>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442" w:dyaOrig="361">
          <v:shape id="对象 208" o:spid="_x0000_i1294" type="#_x0000_t75" style="width:16.9pt;height:13.9pt;mso-position-horizontal-relative:page;mso-position-vertical-relative:page" o:ole="">
            <v:imagedata r:id="rId709" o:title=""/>
          </v:shape>
          <o:OLEObject Type="Embed" ProgID="Equation.DSMT4" ShapeID="对象 208" DrawAspect="Content" ObjectID="_1541336304" r:id="rId717"/>
        </w:object>
      </w:r>
      <w:bookmarkEnd w:id="68"/>
      <w:r w:rsidRPr="00D40E27">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D40E27" w:rsidTr="007B30F8">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940" w:dyaOrig="359">
                <v:shape id="对象 301" o:spid="_x0000_i1295" type="#_x0000_t75" style="width:147pt;height:18pt;mso-position-horizontal-relative:page;mso-position-vertical-relative:page" o:ole="">
                  <v:imagedata r:id="rId648" o:title=""/>
                </v:shape>
                <o:OLEObject Type="Embed" ProgID="Equation.DSMT4" ShapeID="对象 301" DrawAspect="Content" ObjectID="_1541336305" r:id="rId718"/>
              </w:object>
            </w:r>
          </w:p>
          <w:p w:rsidR="00D40E27" w:rsidRDefault="00D40E27" w:rsidP="00D40E27">
            <w:pPr>
              <w:ind w:firstLine="0"/>
              <w:jc w:val="center"/>
              <w:rPr>
                <w:snapToGrid/>
              </w:rPr>
            </w:pPr>
            <w:r w:rsidRPr="00EC2606">
              <w:rPr>
                <w:position w:val="-12"/>
                <w:sz w:val="24"/>
              </w:rPr>
              <w:object w:dxaOrig="2940" w:dyaOrig="359">
                <v:shape id="对象 302" o:spid="_x0000_i1296" type="#_x0000_t75" style="width:147pt;height:18pt;mso-position-horizontal-relative:page;mso-position-vertical-relative:page" o:ole="">
                  <v:imagedata r:id="rId719" o:title=""/>
                </v:shape>
                <o:OLEObject Type="Embed" ProgID="Equation.DSMT4" ShapeID="对象 302" DrawAspect="Content" ObjectID="_1541336306" r:id="rId720"/>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15</w:t>
            </w:r>
            <w:r>
              <w:rPr>
                <w:rFonts w:hint="eastAsia"/>
                <w:snapToGrid/>
              </w:rPr>
              <w:t>)</w:t>
            </w:r>
          </w:p>
        </w:tc>
      </w:tr>
      <w:tr w:rsidR="00D40E27" w:rsidTr="00D40E27">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898" w:dyaOrig="359">
                <v:shape id="对象 305" o:spid="_x0000_i1297" type="#_x0000_t75" style="width:144.75pt;height:18pt;mso-position-horizontal-relative:page;mso-position-vertical-relative:page" o:ole="">
                  <v:imagedata r:id="rId721" o:title=""/>
                </v:shape>
                <o:OLEObject Type="Embed" ProgID="Equation.DSMT4" ShapeID="对象 305" DrawAspect="Content" ObjectID="_1541336307" r:id="rId722"/>
              </w:object>
            </w:r>
          </w:p>
          <w:p w:rsidR="00D40E27" w:rsidRPr="00D40E27" w:rsidRDefault="00D40E27" w:rsidP="00D40E27">
            <w:pPr>
              <w:ind w:firstLine="0"/>
              <w:jc w:val="center"/>
              <w:rPr>
                <w:position w:val="-50"/>
              </w:rPr>
            </w:pPr>
            <w:r w:rsidRPr="00EC2606">
              <w:rPr>
                <w:position w:val="-12"/>
                <w:sz w:val="24"/>
              </w:rPr>
              <w:object w:dxaOrig="2900" w:dyaOrig="359">
                <v:shape id="对象 306" o:spid="_x0000_i1298" type="#_x0000_t75" style="width:145.5pt;height:18pt;mso-position-horizontal-relative:page;mso-position-vertical-relative:page" o:ole="">
                  <v:imagedata r:id="rId723" o:title=""/>
                </v:shape>
                <o:OLEObject Type="Embed" ProgID="Equation.DSMT4" ShapeID="对象 306" DrawAspect="Content" ObjectID="_1541336308" r:id="rId724"/>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16</w:t>
            </w:r>
            <w:r>
              <w:rPr>
                <w:rFonts w:hint="eastAsia"/>
                <w:snapToGrid/>
              </w:rPr>
              <w:t>)</w:t>
            </w:r>
          </w:p>
        </w:tc>
      </w:tr>
    </w:tbl>
    <w:p w:rsidR="00C21A0D" w:rsidRPr="00D40E27" w:rsidRDefault="00AD5549" w:rsidP="00C21A0D">
      <w:pPr>
        <w:pStyle w:val="ae"/>
        <w:ind w:firstLineChars="0" w:firstLine="0"/>
        <w:textAlignment w:val="center"/>
        <w:rPr>
          <w:rFonts w:ascii="Times New Roman" w:eastAsia="方正书宋简体" w:hAnsi="Times New Roman" w:cs="Times New Roman"/>
          <w:spacing w:val="4"/>
          <w:sz w:val="20"/>
          <w:szCs w:val="20"/>
        </w:rPr>
      </w:pP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D40E27">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由</w:t>
      </w:r>
      <w:r w:rsidRPr="00AD5549">
        <w:rPr>
          <w:rFonts w:ascii="Times New Roman" w:eastAsia="方正书宋简体" w:hAnsi="Times New Roman" w:cs="Times New Roman"/>
          <w:snapToGrid w:val="0"/>
          <w:spacing w:val="4"/>
          <w:sz w:val="20"/>
          <w:szCs w:val="20"/>
        </w:rPr>
        <w:object w:dxaOrig="2400" w:dyaOrig="359">
          <v:shape id="对象 307" o:spid="_x0000_i1299" type="#_x0000_t75" style="width:120pt;height:18pt;mso-position-horizontal-relative:page;mso-position-vertical-relative:page" o:ole="">
            <v:imagedata r:id="rId725" o:title=""/>
          </v:shape>
          <o:OLEObject Type="Embed" ProgID="Equation.DSMT4" ShapeID="对象 307" DrawAspect="Content" ObjectID="_1541336309" r:id="rId726"/>
        </w:object>
      </w:r>
      <w:r w:rsidRPr="00AD5549">
        <w:rPr>
          <w:rFonts w:ascii="Times New Roman" w:eastAsia="方正书宋简体" w:hAnsi="Times New Roman" w:cs="Times New Roman"/>
          <w:snapToGrid w:val="0"/>
          <w:spacing w:val="4"/>
          <w:sz w:val="20"/>
          <w:szCs w:val="20"/>
        </w:rPr>
        <w:t>计算</w:t>
      </w:r>
      <w:r w:rsidRPr="00AD5549">
        <w:rPr>
          <w:rFonts w:ascii="Times New Roman" w:eastAsia="方正书宋简体" w:hAnsi="Times New Roman" w:cs="Times New Roman"/>
          <w:snapToGrid w:val="0"/>
          <w:spacing w:val="4"/>
          <w:sz w:val="20"/>
          <w:szCs w:val="20"/>
        </w:rPr>
        <w:object w:dxaOrig="2701" w:dyaOrig="399">
          <v:shape id="对象 308" o:spid="_x0000_i1300" type="#_x0000_t75" style="width:126pt;height:20.25pt;mso-position-horizontal-relative:page;mso-position-vertical-relative:page" o:ole="">
            <v:imagedata r:id="rId727" o:title=""/>
          </v:shape>
          <o:OLEObject Type="Embed" ProgID="Equation.DSMT4" ShapeID="对象 308" DrawAspect="Content" ObjectID="_1541336310" r:id="rId728"/>
        </w:object>
      </w:r>
    </w:p>
    <w:tbl>
      <w:tblPr>
        <w:tblW w:w="4706" w:type="dxa"/>
        <w:tblLayout w:type="fixed"/>
        <w:tblLook w:val="04A0"/>
      </w:tblPr>
      <w:tblGrid>
        <w:gridCol w:w="4077"/>
        <w:gridCol w:w="629"/>
      </w:tblGrid>
      <w:tr w:rsidR="00AD5549" w:rsidTr="007B30F8">
        <w:tc>
          <w:tcPr>
            <w:tcW w:w="4077" w:type="dxa"/>
          </w:tcPr>
          <w:p w:rsidR="00AD5549" w:rsidRPr="002213E8" w:rsidRDefault="00AD5549" w:rsidP="007B30F8">
            <w:pPr>
              <w:ind w:firstLine="0"/>
              <w:jc w:val="center"/>
              <w:rPr>
                <w:position w:val="-28"/>
                <w:sz w:val="28"/>
                <w:szCs w:val="28"/>
              </w:rPr>
            </w:pPr>
            <w:r w:rsidRPr="00EC2606">
              <w:rPr>
                <w:position w:val="-14"/>
              </w:rPr>
              <w:object w:dxaOrig="2700" w:dyaOrig="399">
                <v:shape id="对象 309" o:spid="_x0000_i1301" type="#_x0000_t75" style="width:135pt;height:19.5pt;mso-position-horizontal-relative:page;mso-position-vertical-relative:page" o:ole="">
                  <v:imagedata r:id="rId729" o:title=""/>
                </v:shape>
                <o:OLEObject Type="Embed" ProgID="Equation.DSMT4" ShapeID="对象 309" DrawAspect="Content" ObjectID="_1541336311" r:id="rId730"/>
              </w:object>
            </w:r>
          </w:p>
        </w:tc>
        <w:tc>
          <w:tcPr>
            <w:tcW w:w="629" w:type="dxa"/>
          </w:tcPr>
          <w:p w:rsidR="00AD5549" w:rsidRDefault="00AD5549" w:rsidP="007B30F8">
            <w:pPr>
              <w:ind w:firstLine="0"/>
              <w:jc w:val="right"/>
              <w:rPr>
                <w:snapToGrid/>
              </w:rPr>
            </w:pPr>
            <w:r>
              <w:rPr>
                <w:rFonts w:hint="eastAsia"/>
                <w:snapToGrid/>
              </w:rPr>
              <w:t>(17)</w:t>
            </w:r>
          </w:p>
          <w:p w:rsidR="00AD5549" w:rsidRDefault="00AD5549" w:rsidP="007B30F8">
            <w:pPr>
              <w:ind w:firstLine="0"/>
              <w:jc w:val="right"/>
              <w:rPr>
                <w:snapToGrid/>
              </w:rPr>
            </w:pPr>
          </w:p>
        </w:tc>
      </w:tr>
    </w:tbl>
    <w:p w:rsidR="00AD5549" w:rsidRDefault="00AD5549" w:rsidP="00AD5549">
      <w:pPr>
        <w:pStyle w:val="ae"/>
        <w:ind w:firstLine="416"/>
        <w:rPr>
          <w:rFonts w:ascii="Times New Roman" w:hAnsi="Times New Roman"/>
        </w:rPr>
      </w:pPr>
      <w:r w:rsidRPr="00AD5549">
        <w:rPr>
          <w:rFonts w:ascii="Times New Roman" w:eastAsia="方正书宋简体" w:hAnsi="Times New Roman" w:cs="Times New Roman"/>
          <w:snapToGrid w:val="0"/>
          <w:spacing w:val="4"/>
          <w:sz w:val="20"/>
          <w:szCs w:val="20"/>
        </w:rPr>
        <w:t>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object w:dxaOrig="742" w:dyaOrig="320">
          <v:shape id="对象 310" o:spid="_x0000_i1302" type="#_x0000_t75" style="width:36.75pt;height:16.5pt;mso-position-horizontal-relative:page;mso-position-vertical-relative:page" o:ole="">
            <v:imagedata r:id="rId731" o:title=""/>
          </v:shape>
          <o:OLEObject Type="Embed" ProgID="Equation.DSMT4" ShapeID="对象 310" DrawAspect="Content" ObjectID="_1541336312" r:id="rId732"/>
        </w:object>
      </w:r>
      <w:r w:rsidRPr="00AD5549">
        <w:rPr>
          <w:rFonts w:ascii="Times New Roman" w:eastAsia="方正书宋简体" w:hAnsi="Times New Roman" w:cs="Times New Roman"/>
          <w:snapToGrid w:val="0"/>
          <w:spacing w:val="4"/>
          <w:sz w:val="20"/>
          <w:szCs w:val="20"/>
        </w:rPr>
        <w:t>为提取函数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其执行的具体功能如式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所示</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position w:val="-10"/>
          <w:sz w:val="20"/>
          <w:szCs w:val="20"/>
        </w:rPr>
        <w:object w:dxaOrig="520" w:dyaOrig="320">
          <v:shape id="_x0000_i1303" type="#_x0000_t75" style="width:26.25pt;height:16.5pt" o:ole="">
            <v:imagedata r:id="rId733" o:title=""/>
          </v:shape>
          <o:OLEObject Type="Embed" ProgID="Equation.DSMT4" ShapeID="_x0000_i1303" DrawAspect="Content" ObjectID="_1541336313" r:id="rId734"/>
        </w:object>
      </w:r>
      <w:r w:rsidRPr="00AD5549">
        <w:rPr>
          <w:rFonts w:ascii="Times New Roman" w:eastAsia="方正书宋简体" w:hAnsi="Times New Roman" w:cs="Times New Roman"/>
          <w:snapToGrid w:val="0"/>
          <w:spacing w:val="4"/>
          <w:sz w:val="20"/>
          <w:szCs w:val="20"/>
        </w:rPr>
        <w:t>为提取溢出函数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用于避免</w:t>
      </w:r>
      <w:r w:rsidRPr="00AD5549">
        <w:rPr>
          <w:rFonts w:ascii="Times New Roman" w:eastAsia="方正书宋简体" w:hAnsi="Times New Roman" w:cs="Times New Roman"/>
          <w:snapToGrid w:val="0"/>
          <w:spacing w:val="4"/>
          <w:sz w:val="20"/>
          <w:szCs w:val="20"/>
        </w:rPr>
        <w:object w:dxaOrig="1563" w:dyaOrig="360">
          <v:shape id="对象 312" o:spid="_x0000_i1304" type="#_x0000_t75" style="width:78pt;height:18pt;mso-position-horizontal-relative:page;mso-position-vertical-relative:page" o:ole="">
            <v:imagedata r:id="rId735" o:title=""/>
          </v:shape>
          <o:OLEObject Type="Embed" ProgID="Equation.DSMT4" ShapeID="对象 312" DrawAspect="Content" ObjectID="_1541336314" r:id="rId736"/>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将</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分别转换为</w:t>
      </w:r>
      <w:r w:rsidRPr="00AD5549">
        <w:rPr>
          <w:rFonts w:ascii="Times New Roman" w:eastAsia="方正书宋简体" w:hAnsi="Times New Roman" w:cs="Times New Roman"/>
          <w:snapToGrid w:val="0"/>
          <w:spacing w:val="4"/>
          <w:sz w:val="20"/>
          <w:szCs w:val="20"/>
        </w:rPr>
        <w:t>-1</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1</w:t>
      </w:r>
      <w:r w:rsidR="00316E02">
        <w:rPr>
          <w:rFonts w:ascii="Times New Roman" w:hAnsi="Times New Roman"/>
        </w:rPr>
        <w:t>；</w:t>
      </w:r>
    </w:p>
    <w:tbl>
      <w:tblPr>
        <w:tblW w:w="4706" w:type="dxa"/>
        <w:tblLayout w:type="fixed"/>
        <w:tblLook w:val="04A0"/>
      </w:tblPr>
      <w:tblGrid>
        <w:gridCol w:w="4077"/>
        <w:gridCol w:w="629"/>
      </w:tblGrid>
      <w:tr w:rsidR="00AD5549" w:rsidTr="007B30F8">
        <w:tc>
          <w:tcPr>
            <w:tcW w:w="4077" w:type="dxa"/>
          </w:tcPr>
          <w:p w:rsidR="00AD5549" w:rsidRPr="002213E8" w:rsidRDefault="0042554E" w:rsidP="007B30F8">
            <w:pPr>
              <w:ind w:firstLine="0"/>
              <w:jc w:val="center"/>
              <w:rPr>
                <w:position w:val="-28"/>
                <w:sz w:val="28"/>
                <w:szCs w:val="28"/>
              </w:rPr>
            </w:pPr>
            <w:r w:rsidRPr="00AD5549">
              <w:rPr>
                <w:position w:val="-50"/>
              </w:rPr>
              <w:object w:dxaOrig="3900" w:dyaOrig="1120">
                <v:shape id="_x0000_i1305" type="#_x0000_t75" style="width:178.15pt;height:50.65pt" o:ole="">
                  <v:imagedata r:id="rId737" o:title=""/>
                </v:shape>
                <o:OLEObject Type="Embed" ProgID="Equation.DSMT4" ShapeID="_x0000_i1305" DrawAspect="Content" ObjectID="_1541336315" r:id="rId738"/>
              </w:object>
            </w:r>
          </w:p>
        </w:tc>
        <w:tc>
          <w:tcPr>
            <w:tcW w:w="629" w:type="dxa"/>
          </w:tcPr>
          <w:p w:rsidR="00316E02" w:rsidRDefault="00316E02" w:rsidP="00316E02">
            <w:pPr>
              <w:ind w:firstLine="0"/>
              <w:jc w:val="right"/>
              <w:rPr>
                <w:snapToGrid/>
              </w:rPr>
            </w:pPr>
          </w:p>
          <w:p w:rsidR="00316E02" w:rsidRDefault="00316E02" w:rsidP="00316E02">
            <w:pPr>
              <w:ind w:firstLine="0"/>
              <w:jc w:val="right"/>
              <w:rPr>
                <w:snapToGrid/>
              </w:rPr>
            </w:pPr>
          </w:p>
          <w:p w:rsidR="00AD5549" w:rsidRDefault="00AD5549" w:rsidP="00225F96">
            <w:pPr>
              <w:ind w:firstLine="0"/>
              <w:jc w:val="right"/>
              <w:rPr>
                <w:snapToGrid/>
              </w:rPr>
            </w:pPr>
            <w:r>
              <w:rPr>
                <w:rFonts w:hint="eastAsia"/>
                <w:snapToGrid/>
              </w:rPr>
              <w:t>(1</w:t>
            </w:r>
            <w:r w:rsidR="00225F96">
              <w:rPr>
                <w:rFonts w:hint="eastAsia"/>
                <w:snapToGrid/>
              </w:rPr>
              <w:t>8</w:t>
            </w:r>
            <w:r>
              <w:rPr>
                <w:rFonts w:hint="eastAsia"/>
                <w:snapToGrid/>
              </w:rPr>
              <w:t>)</w:t>
            </w:r>
          </w:p>
        </w:tc>
      </w:tr>
    </w:tbl>
    <w:p w:rsidR="00AD5549" w:rsidRPr="00AD5549" w:rsidRDefault="00AD5549" w:rsidP="00316E02">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w:t>
      </w:r>
      <w:r w:rsidRPr="002D5478">
        <w:rPr>
          <w:rFonts w:ascii="Times New Roman" w:eastAsia="方正书宋简体" w:hAnsi="Times New Roman" w:cs="Times New Roman"/>
          <w:snapToGrid w:val="0"/>
          <w:spacing w:val="4"/>
          <w:sz w:val="20"/>
          <w:szCs w:val="20"/>
        </w:rPr>
        <w:t>嵌密元素调整表</w:t>
      </w:r>
      <w:r w:rsidR="0042554E" w:rsidRPr="002D5478">
        <w:rPr>
          <w:rFonts w:eastAsia="方正书宋简体" w:cs="Times New Roman"/>
          <w:snapToGrid w:val="0"/>
          <w:spacing w:val="4"/>
          <w:sz w:val="20"/>
          <w:szCs w:val="20"/>
        </w:rPr>
        <w:object w:dxaOrig="540" w:dyaOrig="380">
          <v:shape id="_x0000_i1306" type="#_x0000_t75" alt="" style="width:22.15pt;height:15.4pt" o:ole="">
            <v:fill o:detectmouseclick="t"/>
            <v:imagedata r:id="rId706" o:title=""/>
          </v:shape>
          <o:OLEObject Type="Embed" ProgID="Equation.DSMT4" ShapeID="_x0000_i1306" DrawAspect="Content" ObjectID="_1541336316" r:id="rId739"/>
        </w:object>
      </w:r>
      <w:r>
        <w:rPr>
          <w:rFonts w:ascii="Times New Roman" w:eastAsia="方正书宋简体" w:hAnsi="Times New Roman" w:cs="Times New Roman"/>
          <w:snapToGrid w:val="0"/>
          <w:spacing w:val="4"/>
          <w:sz w:val="20"/>
          <w:szCs w:val="20"/>
        </w:rPr>
        <w:t>搜索出</w:t>
      </w:r>
      <w:r w:rsidRPr="00B90FDE">
        <w:rPr>
          <w:position w:val="-12"/>
        </w:rPr>
        <w:object w:dxaOrig="499" w:dyaOrig="360">
          <v:shape id="_x0000_i1307" type="#_x0000_t75" style="width:24.75pt;height:18pt" o:ole="">
            <v:imagedata r:id="rId740" o:title=""/>
          </v:shape>
          <o:OLEObject Type="Embed" ProgID="Equation.DSMT4" ShapeID="_x0000_i1307" DrawAspect="Content" ObjectID="_1541336317" r:id="rId741"/>
        </w:object>
      </w:r>
      <w:r w:rsidRPr="00AD5549">
        <w:rPr>
          <w:rFonts w:ascii="Times New Roman" w:eastAsia="方正书宋简体" w:hAnsi="Times New Roman" w:cs="Times New Roman"/>
          <w:snapToGrid w:val="0"/>
          <w:spacing w:val="4"/>
          <w:sz w:val="20"/>
          <w:szCs w:val="20"/>
        </w:rPr>
        <w:t>对应的行号</w:t>
      </w:r>
      <w:r w:rsidRPr="00AD5549">
        <w:rPr>
          <w:rFonts w:ascii="Times New Roman" w:eastAsia="方正书宋简体" w:hAnsi="Times New Roman" w:cs="Times New Roman"/>
          <w:i/>
          <w:snapToGrid w:val="0"/>
          <w:spacing w:val="4"/>
          <w:sz w:val="20"/>
          <w:szCs w:val="20"/>
        </w:rPr>
        <w:t>d</w:t>
      </w:r>
      <w:r w:rsidRPr="00AD5549">
        <w:rPr>
          <w:rFonts w:ascii="Times New Roman" w:eastAsia="方正书宋简体" w:hAnsi="Times New Roman" w:cs="Times New Roman"/>
          <w:snapToGrid w:val="0"/>
          <w:spacing w:val="4"/>
          <w:sz w:val="20"/>
          <w:szCs w:val="20"/>
        </w:rPr>
        <w:t>并</w: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转换为对应的</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进制序列</w:t>
      </w:r>
      <w:r w:rsidR="0042554E" w:rsidRPr="00AD5549">
        <w:rPr>
          <w:rFonts w:ascii="Times New Roman" w:eastAsia="方正书宋简体" w:hAnsi="Times New Roman" w:cs="Times New Roman"/>
          <w:snapToGrid w:val="0"/>
          <w:spacing w:val="4"/>
          <w:sz w:val="20"/>
          <w:szCs w:val="20"/>
        </w:rPr>
        <w:object w:dxaOrig="2500" w:dyaOrig="379">
          <v:shape id="对象 316" o:spid="_x0000_i1308" type="#_x0000_t75" style="width:106.15pt;height:15.75pt;mso-position-horizontal-relative:page;mso-position-vertical-relative:page" o:ole="">
            <v:imagedata r:id="rId742" o:title=""/>
          </v:shape>
          <o:OLEObject Type="Embed" ProgID="Equation.DSMT4" ShapeID="对象 316" DrawAspect="Content" ObjectID="_1541336318" r:id="rId743"/>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其中</w:t>
      </w:r>
      <w:r w:rsidR="0042554E" w:rsidRPr="00AD5549">
        <w:rPr>
          <w:rFonts w:ascii="Times New Roman" w:eastAsia="方正书宋简体" w:hAnsi="Times New Roman" w:cs="Times New Roman"/>
          <w:snapToGrid w:val="0"/>
          <w:spacing w:val="4"/>
          <w:sz w:val="20"/>
          <w:szCs w:val="20"/>
        </w:rPr>
        <w:object w:dxaOrig="1623" w:dyaOrig="400">
          <v:shape id="对象 317" o:spid="_x0000_i1309" type="#_x0000_t75" style="width:67.9pt;height:16.9pt;mso-position-horizontal-relative:page;mso-position-vertical-relative:page" o:ole="">
            <v:imagedata r:id="rId744" o:title=""/>
          </v:shape>
          <o:OLEObject Type="Embed" ProgID="Equation.DSMT4" ShapeID="对象 317" DrawAspect="Content" ObjectID="_1541336319" r:id="rId745"/>
        </w:object>
      </w:r>
      <w:r w:rsidR="0042554E">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316E02" w:rsidTr="007B30F8">
        <w:tc>
          <w:tcPr>
            <w:tcW w:w="4077" w:type="dxa"/>
          </w:tcPr>
          <w:p w:rsidR="00316E02" w:rsidRPr="002213E8" w:rsidRDefault="0042554E" w:rsidP="007B30F8">
            <w:pPr>
              <w:ind w:firstLine="0"/>
              <w:jc w:val="center"/>
              <w:rPr>
                <w:position w:val="-28"/>
                <w:sz w:val="28"/>
                <w:szCs w:val="28"/>
              </w:rPr>
            </w:pPr>
            <w:r w:rsidRPr="00EC2606">
              <w:rPr>
                <w:position w:val="-28"/>
                <w:sz w:val="24"/>
              </w:rPr>
              <w:object w:dxaOrig="3660" w:dyaOrig="680">
                <v:shape id="_x0000_i1506" type="#_x0000_t75" style="width:177pt;height:32.65pt" o:ole="">
                  <v:imagedata r:id="rId746" o:title=""/>
                </v:shape>
                <o:OLEObject Type="Embed" ProgID="Equation.DSMT4" ShapeID="_x0000_i1506" DrawAspect="Content" ObjectID="_1541336320" r:id="rId747"/>
              </w:object>
            </w:r>
          </w:p>
        </w:tc>
        <w:tc>
          <w:tcPr>
            <w:tcW w:w="629" w:type="dxa"/>
          </w:tcPr>
          <w:p w:rsidR="00316E02" w:rsidRDefault="00316E02" w:rsidP="007B30F8">
            <w:pPr>
              <w:ind w:firstLine="0"/>
              <w:jc w:val="right"/>
              <w:rPr>
                <w:snapToGrid/>
              </w:rPr>
            </w:pPr>
          </w:p>
          <w:p w:rsidR="00316E02" w:rsidRDefault="00316E02" w:rsidP="00316E02">
            <w:pPr>
              <w:ind w:firstLine="0"/>
              <w:jc w:val="right"/>
              <w:rPr>
                <w:snapToGrid/>
              </w:rPr>
            </w:pPr>
            <w:r>
              <w:rPr>
                <w:rFonts w:hint="eastAsia"/>
                <w:snapToGrid/>
              </w:rPr>
              <w:t>(18)</w:t>
            </w:r>
          </w:p>
          <w:p w:rsidR="00316E02" w:rsidRDefault="00316E02" w:rsidP="00316E02">
            <w:pPr>
              <w:ind w:firstLine="0"/>
              <w:jc w:val="right"/>
              <w:rPr>
                <w:snapToGrid/>
              </w:rPr>
            </w:pPr>
          </w:p>
        </w:tc>
      </w:tr>
    </w:tbl>
    <w:p w:rsidR="00AD5549" w:rsidRDefault="00316E02" w:rsidP="00316E02">
      <w:pPr>
        <w:pStyle w:val="ae"/>
        <w:ind w:firstLine="416"/>
        <w:rPr>
          <w:rFonts w:ascii="Times New Roman" w:eastAsia="方正书宋简体" w:hAnsi="Times New Roman" w:cs="Times New Roman"/>
          <w:snapToGrid w:val="0"/>
          <w:spacing w:val="4"/>
          <w:sz w:val="20"/>
          <w:szCs w:val="20"/>
        </w:rPr>
      </w:pPr>
      <w:r w:rsidRPr="00316E02">
        <w:rPr>
          <w:rFonts w:ascii="Times New Roman" w:eastAsia="方正书宋简体" w:hAnsi="Times New Roman" w:cs="Times New Roman"/>
          <w:snapToGrid w:val="0"/>
          <w:spacing w:val="4"/>
          <w:sz w:val="20"/>
          <w:szCs w:val="20"/>
        </w:rPr>
        <w:t>将</w:t>
      </w:r>
      <w:r w:rsidRPr="00316E02">
        <w:rPr>
          <w:rFonts w:ascii="Times New Roman" w:eastAsia="方正书宋简体" w:hAnsi="Times New Roman" w:cs="Times New Roman"/>
          <w:snapToGrid w:val="0"/>
          <w:spacing w:val="4"/>
          <w:sz w:val="20"/>
          <w:szCs w:val="20"/>
        </w:rPr>
        <w:object w:dxaOrig="662" w:dyaOrig="361">
          <v:shape id="对象 319" o:spid="_x0000_i1310" type="#_x0000_t75" style="width:33pt;height:18pt;mso-position-horizontal-relative:page;mso-position-vertical-relative:page" o:ole="">
            <v:imagedata r:id="rId748" o:title=""/>
          </v:shape>
          <o:OLEObject Type="Embed" ProgID="Equation.DSMT4" ShapeID="对象 319" DrawAspect="Content" ObjectID="_1541336321" r:id="rId749"/>
        </w:objec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sidRPr="00AD5549">
        <w:rPr>
          <w:rFonts w:ascii="Times New Roman" w:eastAsia="方正书宋简体" w:hAnsi="Times New Roman" w:cs="Times New Roman"/>
          <w:snapToGrid w:val="0"/>
          <w:spacing w:val="4"/>
          <w:sz w:val="20"/>
          <w:szCs w:val="20"/>
        </w:rPr>
        <w:t>)</w:t>
      </w:r>
      <w:r w:rsidRPr="00316E02">
        <w:rPr>
          <w:rFonts w:ascii="Times New Roman" w:eastAsia="方正书宋简体" w:hAnsi="Times New Roman" w:cs="Times New Roman"/>
          <w:snapToGrid w:val="0"/>
          <w:spacing w:val="4"/>
          <w:sz w:val="20"/>
          <w:szCs w:val="20"/>
        </w:rPr>
        <w:t>连接到</w:t>
      </w:r>
      <w:r w:rsidRPr="00316E02">
        <w:rPr>
          <w:rFonts w:ascii="Times New Roman" w:eastAsia="方正书宋简体" w:hAnsi="Times New Roman" w:cs="Times New Roman"/>
          <w:snapToGrid w:val="0"/>
          <w:spacing w:val="4"/>
          <w:sz w:val="20"/>
          <w:szCs w:val="20"/>
        </w:rPr>
        <w:object w:dxaOrig="682" w:dyaOrig="381">
          <v:shape id="对象 320" o:spid="_x0000_i1311" type="#_x0000_t75" style="width:34.5pt;height:18.75pt;mso-position-horizontal-relative:page;mso-position-vertical-relative:page" o:ole="">
            <v:imagedata r:id="rId750" o:title=""/>
          </v:shape>
          <o:OLEObject Type="Embed" ProgID="Equation.DSMT4" ShapeID="对象 320" DrawAspect="Content" ObjectID="_1541336322" r:id="rId751"/>
        </w:object>
      </w:r>
      <w:r w:rsidRPr="00316E02">
        <w:rPr>
          <w:rFonts w:ascii="Times New Roman" w:eastAsia="方正书宋简体" w:hAnsi="Times New Roman" w:cs="Times New Roman"/>
          <w:snapToGrid w:val="0"/>
          <w:spacing w:val="4"/>
          <w:sz w:val="20"/>
          <w:szCs w:val="20"/>
        </w:rPr>
        <w:t>尾部</w: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直到</w:t>
      </w:r>
      <w:r w:rsidRPr="00B90FDE">
        <w:rPr>
          <w:position w:val="-12"/>
        </w:rPr>
        <w:object w:dxaOrig="639" w:dyaOrig="360">
          <v:shape id="_x0000_i1312" type="#_x0000_t75" style="width:32.25pt;height:18pt" o:ole="">
            <v:imagedata r:id="rId752" o:title=""/>
          </v:shape>
          <o:OLEObject Type="Embed" ProgID="Equation.DSMT4" ShapeID="_x0000_i1312" DrawAspect="Content" ObjectID="_1541336323" r:id="rId753"/>
        </w:object>
      </w:r>
      <w:r w:rsidR="001D6B2E" w:rsidRPr="0042554E">
        <w:rPr>
          <w:rFonts w:ascii="Times New Roman" w:hAnsi="Times New Roman" w:cs="Times New Roman"/>
        </w:rPr>
        <w:t xml:space="preserve">, </w:t>
      </w:r>
    </w:p>
    <w:tbl>
      <w:tblPr>
        <w:tblW w:w="4706" w:type="dxa"/>
        <w:tblLayout w:type="fixed"/>
        <w:tblLook w:val="04A0"/>
      </w:tblPr>
      <w:tblGrid>
        <w:gridCol w:w="4077"/>
        <w:gridCol w:w="629"/>
      </w:tblGrid>
      <w:tr w:rsidR="00316E02" w:rsidTr="007B30F8">
        <w:tc>
          <w:tcPr>
            <w:tcW w:w="4077" w:type="dxa"/>
          </w:tcPr>
          <w:p w:rsidR="00316E02" w:rsidRPr="002213E8" w:rsidRDefault="0042554E" w:rsidP="00316E02">
            <w:pPr>
              <w:ind w:firstLine="0"/>
              <w:jc w:val="center"/>
              <w:rPr>
                <w:position w:val="-28"/>
                <w:sz w:val="28"/>
                <w:szCs w:val="28"/>
              </w:rPr>
            </w:pPr>
            <w:r w:rsidRPr="00EC2606">
              <w:rPr>
                <w:position w:val="-14"/>
                <w:sz w:val="24"/>
              </w:rPr>
              <w:object w:dxaOrig="2126" w:dyaOrig="380">
                <v:shape id="对象 321" o:spid="_x0000_i1313" type="#_x0000_t75" style="width:105pt;height:18.75pt;mso-position-horizontal-relative:page;mso-position-vertical-relative:page" o:ole="">
                  <v:imagedata r:id="rId754" o:title=""/>
                </v:shape>
                <o:OLEObject Type="Embed" ProgID="Equation.DSMT4" ShapeID="对象 321" DrawAspect="Content" ObjectID="_1541336324" r:id="rId755"/>
              </w:object>
            </w:r>
          </w:p>
        </w:tc>
        <w:tc>
          <w:tcPr>
            <w:tcW w:w="629" w:type="dxa"/>
          </w:tcPr>
          <w:p w:rsidR="00316E02" w:rsidRDefault="00316E02" w:rsidP="007B30F8">
            <w:pPr>
              <w:ind w:firstLine="0"/>
              <w:jc w:val="right"/>
              <w:rPr>
                <w:snapToGrid/>
              </w:rPr>
            </w:pPr>
            <w:r>
              <w:rPr>
                <w:rFonts w:hint="eastAsia"/>
                <w:snapToGrid/>
              </w:rPr>
              <w:t xml:space="preserve">(19) </w:t>
            </w:r>
          </w:p>
          <w:p w:rsidR="00316E02" w:rsidRDefault="00316E02" w:rsidP="007B30F8">
            <w:pPr>
              <w:ind w:firstLine="0"/>
              <w:jc w:val="right"/>
              <w:rPr>
                <w:snapToGrid/>
              </w:rPr>
            </w:pPr>
          </w:p>
        </w:tc>
      </w:tr>
    </w:tbl>
    <w:p w:rsidR="00D05BAD" w:rsidRPr="009F12D5" w:rsidRDefault="0086376E" w:rsidP="00A92309">
      <w:pPr>
        <w:widowControl/>
        <w:ind w:firstLine="0"/>
        <w:jc w:val="left"/>
        <w:rPr>
          <w:snapToGrid/>
        </w:rPr>
      </w:pPr>
      <w:r w:rsidRPr="0086376E">
        <w:rPr>
          <w:rFonts w:hint="eastAsia"/>
          <w:snapToGrid/>
        </w:rPr>
        <w:t>算法举例</w:t>
      </w:r>
      <w:r w:rsidR="001D6B2E">
        <w:rPr>
          <w:rFonts w:hint="eastAsia"/>
          <w:snapToGrid/>
        </w:rPr>
        <w:t xml:space="preserve">, </w:t>
      </w:r>
      <w:r w:rsidRPr="0086376E">
        <w:rPr>
          <w:rFonts w:hint="eastAsia"/>
          <w:snapToGrid/>
        </w:rPr>
        <w:t>假设</w:t>
      </w:r>
      <w:r w:rsidR="009F3333" w:rsidRPr="009F3333">
        <w:rPr>
          <w:snapToGrid/>
        </w:rPr>
        <w:t>载体序列为</w:t>
      </w:r>
      <w:r w:rsidR="009F12D5" w:rsidRPr="009F12D5">
        <w:rPr>
          <w:snapToGrid/>
        </w:rPr>
        <w:object w:dxaOrig="2000" w:dyaOrig="320">
          <v:shape id="_x0000_i1314" type="#_x0000_t75" style="width:90pt;height:15pt" o:ole="">
            <v:imagedata r:id="rId756" o:title=""/>
          </v:shape>
          <o:OLEObject Type="Embed" ProgID="Equation.DSMT4" ShapeID="_x0000_i1314" DrawAspect="Content" ObjectID="_1541336325" r:id="rId757">
            <o:FieldCodes>\* MERGEFORMAT</o:FieldCodes>
          </o:OLEObject>
        </w:object>
      </w:r>
      <w:r w:rsidR="001D6B2E">
        <w:rPr>
          <w:snapToGrid/>
        </w:rPr>
        <w:t xml:space="preserve">, </w:t>
      </w:r>
      <w:r w:rsidRPr="0086376E">
        <w:rPr>
          <w:snapToGrid/>
        </w:rPr>
        <w:object w:dxaOrig="540" w:dyaOrig="279">
          <v:shape id="_x0000_i1315" type="#_x0000_t75" style="width:26.25pt;height:14.25pt" o:ole="">
            <v:imagedata r:id="rId758" o:title=""/>
          </v:shape>
          <o:OLEObject Type="Embed" ProgID="Equation.DSMT4" ShapeID="_x0000_i1315" DrawAspect="Content" ObjectID="_1541336326" r:id="rId759">
            <o:FieldCodes>\* MERGEFORMAT</o:FieldCodes>
          </o:OLEObject>
        </w:object>
      </w:r>
      <w:r w:rsidR="001D6B2E">
        <w:rPr>
          <w:rFonts w:hint="eastAsia"/>
          <w:snapToGrid/>
        </w:rPr>
        <w:t xml:space="preserve">, </w:t>
      </w:r>
      <w:r w:rsidRPr="0086376E">
        <w:rPr>
          <w:snapToGrid/>
        </w:rPr>
        <w:object w:dxaOrig="600" w:dyaOrig="279">
          <v:shape id="_x0000_i1316" type="#_x0000_t75" style="width:30pt;height:14.25pt" o:ole="">
            <v:imagedata r:id="rId760" o:title=""/>
          </v:shape>
          <o:OLEObject Type="Embed" ProgID="Equation.DSMT4" ShapeID="_x0000_i1316" DrawAspect="Content" ObjectID="_1541336327" r:id="rId761">
            <o:FieldCodes>\* MERGEFORMAT</o:FieldCodes>
          </o:OLEObject>
        </w:object>
      </w:r>
      <w:r w:rsidR="001D6B2E">
        <w:rPr>
          <w:rFonts w:hint="eastAsia"/>
          <w:snapToGrid/>
        </w:rPr>
        <w:t xml:space="preserve">, </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r>
        <w:rPr>
          <w:rFonts w:hint="eastAsia"/>
          <w:snapToGrid/>
        </w:rPr>
        <w:t>3</w:t>
      </w:r>
      <w:r w:rsidRPr="0086376E">
        <w:rPr>
          <w:snapToGrid/>
        </w:rPr>
        <w:t>个嵌密元素最多</w:t>
      </w:r>
      <w:r w:rsidRPr="0086376E">
        <w:rPr>
          <w:snapToGrid/>
        </w:rPr>
        <w:lastRenderedPageBreak/>
        <w:t>调整</w:t>
      </w:r>
      <w:r>
        <w:rPr>
          <w:rFonts w:hint="eastAsia"/>
          <w:snapToGrid/>
        </w:rPr>
        <w:t>3</w:t>
      </w:r>
      <w:r w:rsidRPr="0086376E">
        <w:rPr>
          <w:snapToGrid/>
        </w:rPr>
        <w:t>个嵌密元素所能嵌入的秘密信息组合数</w:t>
      </w:r>
      <w:r w:rsidRPr="0086376E">
        <w:rPr>
          <w:snapToGrid/>
          <w:position w:val="-12"/>
        </w:rPr>
        <w:object w:dxaOrig="859" w:dyaOrig="360">
          <v:shape id="_x0000_i1317" type="#_x0000_t75" style="width:36.75pt;height:15.75pt" o:ole="">
            <v:imagedata r:id="rId426" o:title=""/>
          </v:shape>
          <o:OLEObject Type="Embed" ProgID="Equation.DSMT4" ShapeID="_x0000_i1317" DrawAspect="Content" ObjectID="_1541336328" r:id="rId762"/>
        </w:object>
      </w:r>
      <w:r w:rsidRPr="0086376E">
        <w:rPr>
          <w:snapToGrid/>
        </w:rPr>
        <w:t>；</w:t>
      </w:r>
      <w:r>
        <w:rPr>
          <w:snapToGrid/>
        </w:rPr>
        <w:t>将</w:t>
      </w:r>
      <w:r w:rsidRPr="002D7A23">
        <w:rPr>
          <w:position w:val="-10"/>
        </w:rPr>
        <w:object w:dxaOrig="1140" w:dyaOrig="320">
          <v:shape id="_x0000_i1318" type="#_x0000_t75" style="width:53.25pt;height:15pt" o:ole="">
            <v:imagedata r:id="rId428" o:title=""/>
          </v:shape>
          <o:OLEObject Type="Embed" ProgID="Equation.DSMT4" ShapeID="_x0000_i1318" DrawAspect="Content" ObjectID="_1541336329" r:id="rId763"/>
        </w:object>
      </w:r>
      <w:r>
        <w:rPr>
          <w:rFonts w:hint="eastAsia"/>
          <w:snapToGrid/>
        </w:rPr>
        <w:t>中的数按顺序用</w:t>
      </w:r>
      <w:r>
        <w:rPr>
          <w:rFonts w:hint="eastAsia"/>
          <w:snapToGrid/>
        </w:rPr>
        <w:t>3</w:t>
      </w:r>
      <w:r>
        <w:rPr>
          <w:rFonts w:hint="eastAsia"/>
          <w:snapToGrid/>
        </w:rPr>
        <w:t>进制数表示</w:t>
      </w:r>
      <w:r w:rsidR="001D6B2E">
        <w:rPr>
          <w:rFonts w:hint="eastAsia"/>
          <w:snapToGrid/>
        </w:rPr>
        <w:t xml:space="preserve">, </w:t>
      </w:r>
      <w:r>
        <w:rPr>
          <w:rFonts w:hint="eastAsia"/>
          <w:snapToGrid/>
        </w:rPr>
        <w:t>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w:t>
      </w:r>
      <w:r w:rsidR="001D6B2E">
        <w:rPr>
          <w:rFonts w:hint="eastAsia"/>
          <w:snapToGrid/>
        </w:rPr>
        <w:t xml:space="preserve">, </w:t>
      </w:r>
      <w:r w:rsidR="00D05BAD">
        <w:rPr>
          <w:rFonts w:hint="eastAsia"/>
          <w:snapToGrid/>
        </w:rPr>
        <w:t>如表</w:t>
      </w:r>
      <w:r w:rsidR="00D05BAD">
        <w:rPr>
          <w:rFonts w:hint="eastAsia"/>
          <w:snapToGrid/>
        </w:rPr>
        <w:t>2</w:t>
      </w:r>
      <w:r w:rsidR="00A92309">
        <w:rPr>
          <w:rFonts w:hint="eastAsia"/>
          <w:snapToGrid/>
        </w:rPr>
        <w:t xml:space="preserve">, </w:t>
      </w:r>
      <w:r w:rsidR="009F12D5">
        <w:rPr>
          <w:rFonts w:hint="eastAsia"/>
          <w:snapToGrid/>
        </w:rPr>
        <w:t>假设</w:t>
      </w:r>
      <w:r w:rsidR="009F12D5">
        <w:rPr>
          <w:rFonts w:hint="eastAsia"/>
          <w:snapToGrid/>
        </w:rPr>
        <w:t>27</w:t>
      </w:r>
      <w:r w:rsidR="009F12D5">
        <w:rPr>
          <w:rFonts w:hint="eastAsia"/>
          <w:snapToGrid/>
        </w:rPr>
        <w:t>进</w:t>
      </w:r>
      <w:r w:rsidR="009F3333">
        <w:rPr>
          <w:rFonts w:hint="eastAsia"/>
          <w:snapToGrid/>
        </w:rPr>
        <w:t>制的秘密信息</w:t>
      </w:r>
      <w:r w:rsidR="009F3333" w:rsidRPr="00A92309">
        <w:rPr>
          <w:rFonts w:hint="eastAsia"/>
          <w:i/>
          <w:snapToGrid/>
        </w:rPr>
        <w:t>d</w:t>
      </w:r>
      <w:r w:rsidR="009F3333">
        <w:rPr>
          <w:rFonts w:hint="eastAsia"/>
          <w:snapToGrid/>
        </w:rPr>
        <w:t>=20,</w:t>
      </w:r>
      <w:r w:rsidR="009F12D5">
        <w:rPr>
          <w:rFonts w:hint="eastAsia"/>
          <w:snapToGrid/>
        </w:rPr>
        <w:t>因此取</w:t>
      </w:r>
      <w:r w:rsidR="009F12D5" w:rsidRPr="00623BA5">
        <w:rPr>
          <w:snapToGrid/>
          <w:position w:val="-14"/>
        </w:rPr>
        <w:object w:dxaOrig="540" w:dyaOrig="380">
          <v:shape id="_x0000_i1490" type="#_x0000_t75" style="width:26.25pt;height:18.75pt" o:ole="">
            <v:imagedata r:id="rId439" o:title=""/>
          </v:shape>
          <o:OLEObject Type="Embed" ProgID="Equation.DSMT4" ShapeID="_x0000_i1490" DrawAspect="Content" ObjectID="_1541336330" r:id="rId764"/>
        </w:object>
      </w:r>
      <w:r w:rsidR="009F12D5" w:rsidRPr="005267CC">
        <w:rPr>
          <w:snapToGrid/>
        </w:rPr>
        <w:t>中</w:t>
      </w:r>
      <w:r w:rsidR="009F12D5">
        <w:rPr>
          <w:snapToGrid/>
        </w:rPr>
        <w:t>的第</w:t>
      </w:r>
      <w:r w:rsidR="009F12D5">
        <w:rPr>
          <w:rFonts w:hint="eastAsia"/>
          <w:snapToGrid/>
        </w:rPr>
        <w:t>20</w:t>
      </w:r>
      <w:r w:rsidR="009F12D5">
        <w:rPr>
          <w:rFonts w:hint="eastAsia"/>
          <w:snapToGrid/>
        </w:rPr>
        <w:t>行</w:t>
      </w:r>
      <w:r w:rsidR="009F12D5" w:rsidRPr="00225F96">
        <w:rPr>
          <w:snapToGrid/>
        </w:rPr>
        <w:object w:dxaOrig="1460" w:dyaOrig="400">
          <v:shape id="_x0000_i1319" type="#_x0000_t75" style="width:73.5pt;height:20.25pt" o:ole="">
            <v:imagedata r:id="rId765" o:title=""/>
          </v:shape>
          <o:OLEObject Type="Embed" ProgID="Equation.DSMT4" ShapeID="_x0000_i1319" DrawAspect="Content" ObjectID="_1541336331" r:id="rId766"/>
        </w:object>
      </w:r>
      <w:r w:rsidR="009F12D5">
        <w:rPr>
          <w:rFonts w:hint="eastAsia"/>
          <w:snapToGrid/>
        </w:rPr>
        <w:t>,</w:t>
      </w:r>
      <w:r w:rsidR="009F12D5">
        <w:rPr>
          <w:rFonts w:hint="eastAsia"/>
          <w:snapToGrid/>
        </w:rPr>
        <w:t>按照式</w:t>
      </w:r>
      <w:r w:rsidR="009F12D5">
        <w:rPr>
          <w:rFonts w:hint="eastAsia"/>
          <w:snapToGrid/>
        </w:rPr>
        <w:t>(11)</w:t>
      </w:r>
      <w:r w:rsidR="009F12D5">
        <w:rPr>
          <w:rFonts w:hint="eastAsia"/>
          <w:snapToGrid/>
        </w:rPr>
        <w:t>计算嵌密后的元素序列</w:t>
      </w:r>
      <w:r w:rsidR="009F12D5" w:rsidRPr="009F12D5">
        <w:rPr>
          <w:snapToGrid/>
        </w:rPr>
        <w:object w:dxaOrig="2040" w:dyaOrig="320">
          <v:shape id="_x0000_i1320" type="#_x0000_t75" style="width:91.5pt;height:15pt" o:ole="">
            <v:imagedata r:id="rId767" o:title=""/>
          </v:shape>
          <o:OLEObject Type="Embed" ProgID="Equation.DSMT4" ShapeID="_x0000_i1320" DrawAspect="Content" ObjectID="_1541336332" r:id="rId768">
            <o:FieldCodes>\* MERGEFORMAT</o:FieldCodes>
          </o:OLEObject>
        </w:object>
      </w:r>
      <w:r w:rsidR="001D6B2E">
        <w:rPr>
          <w:rFonts w:hint="eastAsia"/>
          <w:snapToGrid/>
        </w:rPr>
        <w:t xml:space="preserve">, </w:t>
      </w:r>
      <w:r w:rsidR="009F12D5">
        <w:rPr>
          <w:snapToGrid/>
        </w:rPr>
        <w:t>由于</w:t>
      </w:r>
      <w:r w:rsidR="009F12D5">
        <w:rPr>
          <w:rFonts w:hint="eastAsia"/>
          <w:snapToGrid/>
        </w:rPr>
        <w:t>256</w:t>
      </w:r>
      <w:r w:rsidR="009F12D5">
        <w:rPr>
          <w:rFonts w:hint="eastAsia"/>
          <w:snapToGrid/>
        </w:rPr>
        <w:t>溢出</w:t>
      </w:r>
      <w:r w:rsidR="001D6B2E">
        <w:rPr>
          <w:rFonts w:hint="eastAsia"/>
          <w:snapToGrid/>
        </w:rPr>
        <w:t xml:space="preserve">, </w:t>
      </w:r>
      <w:r w:rsidR="009F12D5">
        <w:rPr>
          <w:rFonts w:hint="eastAsia"/>
          <w:snapToGrid/>
        </w:rPr>
        <w:t>因此按照式</w:t>
      </w:r>
      <w:r w:rsidR="009F12D5">
        <w:rPr>
          <w:rFonts w:hint="eastAsia"/>
          <w:snapToGrid/>
        </w:rPr>
        <w:t>(12)</w:t>
      </w:r>
      <w:r w:rsidR="009F12D5" w:rsidRPr="009F12D5">
        <w:rPr>
          <w:rFonts w:hint="eastAsia"/>
          <w:snapToGrid/>
        </w:rPr>
        <w:t>将</w:t>
      </w:r>
      <w:r w:rsidR="009F12D5" w:rsidRPr="009F12D5">
        <w:rPr>
          <w:snapToGrid/>
        </w:rPr>
        <w:object w:dxaOrig="300" w:dyaOrig="279">
          <v:shape id="_x0000_i1321" type="#_x0000_t75" style="width:13.5pt;height:12.75pt" o:ole="">
            <v:imagedata r:id="rId769" o:title=""/>
          </v:shape>
          <o:OLEObject Type="Embed" ProgID="Equation.DSMT4" ShapeID="_x0000_i1321" DrawAspect="Content" ObjectID="_1541336333" r:id="rId770">
            <o:FieldCodes>\* MERGEFORMAT</o:FieldCodes>
          </o:OLEObject>
        </w:object>
      </w:r>
      <w:r w:rsidR="009F12D5">
        <w:rPr>
          <w:snapToGrid/>
        </w:rPr>
        <w:t>调</w:t>
      </w:r>
      <w:r w:rsidR="009F12D5" w:rsidRPr="009F12D5">
        <w:rPr>
          <w:snapToGrid/>
        </w:rPr>
        <w:t>整为</w:t>
      </w:r>
      <w:r w:rsidR="009F12D5" w:rsidRPr="00225F96">
        <w:rPr>
          <w:snapToGrid/>
        </w:rPr>
        <w:object w:dxaOrig="2040" w:dyaOrig="320">
          <v:shape id="_x0000_i1322" type="#_x0000_t75" style="width:91.5pt;height:15pt" o:ole="">
            <v:imagedata r:id="rId771" o:title=""/>
          </v:shape>
          <o:OLEObject Type="Embed" ProgID="Equation.DSMT4" ShapeID="_x0000_i1322" DrawAspect="Content" ObjectID="_1541336334" r:id="rId772">
            <o:FieldCodes>\* MERGEFORMAT</o:FieldCodes>
          </o:OLEObject>
        </w:object>
      </w:r>
      <w:r w:rsidR="001D6B2E">
        <w:rPr>
          <w:rFonts w:hint="eastAsia"/>
          <w:snapToGrid/>
        </w:rPr>
        <w:t xml:space="preserve">, </w:t>
      </w:r>
      <w:r w:rsidR="00225F96" w:rsidRPr="00225F96">
        <w:rPr>
          <w:rFonts w:hint="eastAsia"/>
          <w:snapToGrid/>
        </w:rPr>
        <w:t>提取秘密信息时</w:t>
      </w:r>
      <w:r w:rsidR="001D6B2E">
        <w:rPr>
          <w:rFonts w:hint="eastAsia"/>
          <w:snapToGrid/>
        </w:rPr>
        <w:t xml:space="preserve">, </w:t>
      </w:r>
      <w:r w:rsidR="00225F96" w:rsidRPr="00225F96">
        <w:rPr>
          <w:rFonts w:hint="eastAsia"/>
          <w:snapToGrid/>
        </w:rPr>
        <w:t>按照式</w:t>
      </w:r>
      <w:r w:rsidR="00225F96" w:rsidRPr="00225F96">
        <w:rPr>
          <w:rFonts w:hint="eastAsia"/>
          <w:snapToGrid/>
        </w:rPr>
        <w:t>(17)</w:t>
      </w:r>
      <w:r w:rsidR="00225F96" w:rsidRPr="00225F96">
        <w:rPr>
          <w:rFonts w:hint="eastAsia"/>
          <w:snapToGrid/>
        </w:rPr>
        <w:t>计算嵌密后的元素序列</w:t>
      </w:r>
      <w:r w:rsidR="00225F96" w:rsidRPr="00225F96">
        <w:rPr>
          <w:snapToGrid/>
        </w:rPr>
        <w:object w:dxaOrig="2040" w:dyaOrig="320">
          <v:shape id="_x0000_i1323" type="#_x0000_t75" style="width:91.5pt;height:15pt" o:ole="">
            <v:imagedata r:id="rId771" o:title=""/>
          </v:shape>
          <o:OLEObject Type="Embed" ProgID="Equation.DSMT4" ShapeID="_x0000_i1323" DrawAspect="Content" ObjectID="_1541336335" r:id="rId773">
            <o:FieldCodes>\* MERGEFORMAT</o:FieldCodes>
          </o:OLEObject>
        </w:object>
      </w:r>
      <w:r w:rsidR="00225F96" w:rsidRPr="00225F96">
        <w:rPr>
          <w:snapToGrid/>
        </w:rPr>
        <w:t>和载体序列</w:t>
      </w:r>
      <w:r w:rsidR="00225F96" w:rsidRPr="00225F96">
        <w:rPr>
          <w:snapToGrid/>
        </w:rPr>
        <w:object w:dxaOrig="2000" w:dyaOrig="320">
          <v:shape id="_x0000_i1324" type="#_x0000_t75" style="width:90pt;height:15pt" o:ole="">
            <v:imagedata r:id="rId756" o:title=""/>
          </v:shape>
          <o:OLEObject Type="Embed" ProgID="Equation.DSMT4" ShapeID="_x0000_i1324" DrawAspect="Content" ObjectID="_1541336336" r:id="rId774">
            <o:FieldCodes>\* MERGEFORMAT</o:FieldCodes>
          </o:OLEObject>
        </w:object>
      </w:r>
      <w:r w:rsidR="00225F96" w:rsidRPr="00225F96">
        <w:rPr>
          <w:snapToGrid/>
        </w:rPr>
        <w:t>的差值序列</w:t>
      </w:r>
      <w:r w:rsidR="00225F96" w:rsidRPr="00225F96">
        <w:rPr>
          <w:snapToGrid/>
          <w:position w:val="-14"/>
        </w:rPr>
        <w:object w:dxaOrig="1579" w:dyaOrig="400">
          <v:shape id="_x0000_i1325" type="#_x0000_t75" style="width:78.75pt;height:20.25pt" o:ole="">
            <v:imagedata r:id="rId775" o:title=""/>
          </v:shape>
          <o:OLEObject Type="Embed" ProgID="Equation.DSMT4" ShapeID="_x0000_i1325" DrawAspect="Content" ObjectID="_1541336337" r:id="rId776"/>
        </w:object>
      </w:r>
      <w:r w:rsidR="00225F96">
        <w:rPr>
          <w:rFonts w:hint="eastAsia"/>
          <w:snapToGrid/>
        </w:rPr>
        <w:t>,</w:t>
      </w:r>
      <w:r w:rsidR="00225F96">
        <w:rPr>
          <w:rFonts w:hint="eastAsia"/>
          <w:snapToGrid/>
        </w:rPr>
        <w:t>由于</w:t>
      </w:r>
      <w:r w:rsidR="00225F96">
        <w:rPr>
          <w:rFonts w:hint="eastAsia"/>
          <w:snapToGrid/>
        </w:rPr>
        <w:t>-2</w:t>
      </w:r>
      <w:r w:rsidR="00225F96">
        <w:rPr>
          <w:rFonts w:hint="eastAsia"/>
          <w:snapToGrid/>
        </w:rPr>
        <w:t>溢出</w:t>
      </w:r>
      <w:r w:rsidR="001D6B2E">
        <w:rPr>
          <w:rFonts w:hint="eastAsia"/>
          <w:snapToGrid/>
        </w:rPr>
        <w:t xml:space="preserve">, </w:t>
      </w:r>
      <w:r w:rsidR="00225F96">
        <w:rPr>
          <w:rFonts w:hint="eastAsia"/>
          <w:snapToGrid/>
        </w:rPr>
        <w:t>因此按照式</w:t>
      </w:r>
      <w:r w:rsidR="00225F96">
        <w:rPr>
          <w:rFonts w:hint="eastAsia"/>
          <w:snapToGrid/>
        </w:rPr>
        <w:t>(18)</w:t>
      </w:r>
      <w:r w:rsidR="00225F96">
        <w:rPr>
          <w:rFonts w:hint="eastAsia"/>
          <w:snapToGrid/>
        </w:rPr>
        <w:t>计算最终的</w:t>
      </w:r>
      <w:r w:rsidR="00225F96" w:rsidRPr="00225F96">
        <w:rPr>
          <w:snapToGrid/>
          <w:position w:val="-14"/>
        </w:rPr>
        <w:object w:dxaOrig="1460" w:dyaOrig="400">
          <v:shape id="_x0000_i1326" type="#_x0000_t75" style="width:73.5pt;height:20.25pt" o:ole="">
            <v:imagedata r:id="rId777" o:title=""/>
          </v:shape>
          <o:OLEObject Type="Embed" ProgID="Equation.DSMT4" ShapeID="_x0000_i1326" DrawAspect="Content" ObjectID="_1541336338" r:id="rId778"/>
        </w:object>
      </w:r>
      <w:r w:rsidR="001D6B2E">
        <w:rPr>
          <w:rFonts w:hint="eastAsia"/>
          <w:snapToGrid/>
        </w:rPr>
        <w:t xml:space="preserve">, </w:t>
      </w:r>
      <w:r w:rsidR="00225F96">
        <w:rPr>
          <w:rFonts w:hint="eastAsia"/>
          <w:snapToGrid/>
        </w:rPr>
        <w:t>从表</w:t>
      </w:r>
      <w:r w:rsidR="00225F96">
        <w:rPr>
          <w:rFonts w:hint="eastAsia"/>
          <w:snapToGrid/>
        </w:rPr>
        <w:t>2</w:t>
      </w:r>
      <w:r w:rsidR="00225F96">
        <w:rPr>
          <w:rFonts w:hint="eastAsia"/>
          <w:snapToGrid/>
        </w:rPr>
        <w:t>中取出</w:t>
      </w:r>
      <w:r w:rsidR="00225F96" w:rsidRPr="00B90FDE">
        <w:rPr>
          <w:position w:val="-14"/>
        </w:rPr>
        <w:object w:dxaOrig="820" w:dyaOrig="400">
          <v:shape id="_x0000_i1327" type="#_x0000_t75" style="width:41.25pt;height:20.25pt" o:ole="">
            <v:imagedata r:id="rId779" o:title=""/>
          </v:shape>
          <o:OLEObject Type="Embed" ProgID="Equation.DSMT4" ShapeID="_x0000_i1327" DrawAspect="Content" ObjectID="_1541336339" r:id="rId780"/>
        </w:object>
      </w:r>
      <w:r w:rsidR="00225F96">
        <w:t>对应的行号</w:t>
      </w:r>
      <w:r w:rsidR="00225F96">
        <w:rPr>
          <w:rFonts w:hint="eastAsia"/>
        </w:rPr>
        <w:t>20</w:t>
      </w:r>
      <w:r w:rsidR="00225F96">
        <w:rPr>
          <w:rFonts w:hint="eastAsia"/>
        </w:rPr>
        <w:t>即为嵌入的</w:t>
      </w:r>
      <w:r w:rsidR="00225F96">
        <w:rPr>
          <w:rFonts w:hint="eastAsia"/>
        </w:rPr>
        <w:t>17</w:t>
      </w:r>
      <w:r w:rsidR="00225F96">
        <w:rPr>
          <w:rFonts w:hint="eastAsia"/>
        </w:rPr>
        <w:t>进制秘密信息。</w:t>
      </w:r>
    </w:p>
    <w:p w:rsidR="007B30F8" w:rsidRPr="007B30F8" w:rsidRDefault="007B30F8" w:rsidP="007B30F8">
      <w:pPr>
        <w:pStyle w:val="7"/>
        <w:ind w:left="360"/>
        <w:rPr>
          <w:b/>
        </w:rPr>
      </w:pPr>
      <w:r>
        <w:rPr>
          <w:rFonts w:hint="eastAsia"/>
          <w:b/>
        </w:rPr>
        <w:t>5</w:t>
      </w:r>
      <w:r w:rsidR="00252113">
        <w:rPr>
          <w:rFonts w:hint="eastAsia"/>
          <w:b/>
        </w:rPr>
        <w:t>实验</w:t>
      </w:r>
    </w:p>
    <w:p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sidR="0042554E">
        <w:rPr>
          <w:snapToGrid/>
        </w:rPr>
        <w:t>8.00GB</w:t>
      </w:r>
      <w:r>
        <w:rPr>
          <w:snapToGrid/>
        </w:rPr>
        <w:t xml:space="preserve">, </w:t>
      </w:r>
      <w:r>
        <w:rPr>
          <w:snapToGrid/>
        </w:rPr>
        <w:t>实验编码语言为</w:t>
      </w:r>
      <w:r>
        <w:rPr>
          <w:snapToGrid/>
        </w:rPr>
        <w:t>Java</w:t>
      </w:r>
      <w:r w:rsidR="0042554E">
        <w:rPr>
          <w:rFonts w:hint="eastAsia"/>
          <w:snapToGrid/>
        </w:rPr>
        <w:t xml:space="preserve"> </w:t>
      </w:r>
      <w:r>
        <w:rPr>
          <w:snapToGrid/>
        </w:rPr>
        <w:t> jdk1.8.0_65</w:t>
      </w:r>
      <w:r>
        <w:rPr>
          <w:rFonts w:hint="eastAsia"/>
          <w:snapToGrid/>
        </w:rPr>
        <w:t xml:space="preserve">, </w:t>
      </w:r>
      <w:r>
        <w:rPr>
          <w:rFonts w:hint="eastAsia"/>
          <w:snapToGrid/>
        </w:rPr>
        <w:t>测试图像为</w:t>
      </w:r>
      <w:r w:rsidR="0042554E" w:rsidRPr="002D7A23">
        <w:rPr>
          <w:snapToGrid/>
          <w:position w:val="-6"/>
        </w:rPr>
        <w:object w:dxaOrig="979" w:dyaOrig="280">
          <v:shape id="_x0000_i1328" type="#_x0000_t75" style="width:43.15pt;height:12.75pt" o:ole="">
            <v:imagedata r:id="rId781" o:title=""/>
          </v:shape>
          <o:OLEObject Type="Embed" ProgID="Equation.DSMT4" ShapeID="_x0000_i1328" DrawAspect="Content" ObjectID="_1541336340" r:id="rId782"/>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783"/>
                    <a:stretch>
                      <a:fillRect/>
                    </a:stretch>
                  </pic:blipFill>
                  <pic:spPr>
                    <a:xfrm>
                      <a:off x="0" y="0"/>
                      <a:ext cx="900000" cy="900541"/>
                    </a:xfrm>
                    <a:prstGeom prst="rect">
                      <a:avLst/>
                    </a:prstGeom>
                  </pic:spPr>
                </pic:pic>
              </a:graphicData>
            </a:graphic>
          </wp:inline>
        </w:drawing>
      </w:r>
      <w:r w:rsidR="0042554E">
        <w:rPr>
          <w:rFonts w:hint="eastAsia"/>
          <w:noProof/>
          <w:snapToGrid/>
        </w:rPr>
        <w:t xml:space="preserve">   </w:t>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784"/>
                    <a:stretch>
                      <a:fillRect/>
                    </a:stretch>
                  </pic:blipFill>
                  <pic:spPr>
                    <a:xfrm>
                      <a:off x="0" y="0"/>
                      <a:ext cx="900000" cy="900855"/>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a. Women                  b. Lena</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785"/>
                    <a:stretch>
                      <a:fillRect/>
                    </a:stretch>
                  </pic:blipFill>
                  <pic:spPr>
                    <a:xfrm>
                      <a:off x="0" y="0"/>
                      <a:ext cx="900000" cy="899270"/>
                    </a:xfrm>
                    <a:prstGeom prst="rect">
                      <a:avLst/>
                    </a:prstGeom>
                  </pic:spPr>
                </pic:pic>
              </a:graphicData>
            </a:graphic>
          </wp:inline>
        </w:drawing>
      </w:r>
      <w:r w:rsidR="0042554E">
        <w:rPr>
          <w:rFonts w:hint="eastAsia"/>
          <w:noProof/>
          <w:snapToGrid/>
        </w:rPr>
        <w:t xml:space="preserve">   </w:t>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786"/>
                    <a:stretch>
                      <a:fillRect/>
                    </a:stretch>
                  </pic:blipFill>
                  <pic:spPr>
                    <a:xfrm>
                      <a:off x="0" y="0"/>
                      <a:ext cx="900000" cy="899269"/>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c. Pepper                 d. Man</w:t>
      </w:r>
    </w:p>
    <w:p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1880" w:dyaOrig="660">
                <v:shape id="_x0000_i1329" type="#_x0000_t75" style="width:77.65pt;height:27.4pt" o:ole="">
                  <v:imagedata r:id="rId787" o:title=""/>
                </v:shape>
                <o:OLEObject Type="Embed" ProgID="Equation.DSMT4" ShapeID="_x0000_i1329" DrawAspect="Content" ObjectID="_1541336341" r:id="rId788"/>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(15)</w:t>
            </w:r>
          </w:p>
        </w:tc>
      </w:tr>
    </w:tbl>
    <w:p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2499" w:dyaOrig="980">
                <v:shape id="_x0000_i1330" type="#_x0000_t75" style="width:106.9pt;height:41.65pt" o:ole="">
                  <v:imagedata r:id="rId789" o:title=""/>
                </v:shape>
                <o:OLEObject Type="Embed" ProgID="Equation.DSMT4" ShapeID="_x0000_i1330" DrawAspect="Content" ObjectID="_1541336342" r:id="rId790"/>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(16)</w:t>
            </w:r>
          </w:p>
        </w:tc>
      </w:tr>
    </w:tbl>
    <w:p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v:shape id="_x0000_i1331" type="#_x0000_t75" style="width:18pt;height:18.75pt" o:ole="">
            <v:imagedata r:id="rId791" o:title=""/>
          </v:shape>
          <o:OLEObject Type="Embed" ProgID="Equation.DSMT4" ShapeID="_x0000_i1331" DrawAspect="Content" ObjectID="_1541336343" r:id="rId792"/>
        </w:object>
      </w:r>
      <w:r>
        <w:rPr>
          <w:rFonts w:hint="eastAsia"/>
        </w:rPr>
        <w:t>和</w:t>
      </w:r>
      <w:r w:rsidRPr="002D7A23">
        <w:rPr>
          <w:position w:val="-14"/>
        </w:rPr>
        <w:object w:dxaOrig="360" w:dyaOrig="380">
          <v:shape id="_x0000_i1332" type="#_x0000_t75" style="width:18pt;height:18.75pt" o:ole="">
            <v:imagedata r:id="rId793" o:title=""/>
          </v:shape>
          <o:OLEObject Type="Embed" ProgID="Equation.DSMT4" ShapeID="_x0000_i1332" DrawAspect="Content" ObjectID="_1541336344" r:id="rId794"/>
        </w:object>
      </w:r>
      <w:r>
        <w:t>分别表示载体图像和载体图像修改后的图像</w:t>
      </w:r>
      <w:r>
        <w:rPr>
          <w:rFonts w:hint="eastAsia"/>
        </w:rPr>
        <w:t xml:space="preserve">. </w:t>
      </w:r>
    </w:p>
    <w:p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780" w:dyaOrig="620">
                <v:shape id="_x0000_i1333" type="#_x0000_t75" style="width:31.5pt;height:24.75pt" o:ole="">
                  <v:imagedata r:id="rId795" o:title=""/>
                </v:shape>
                <o:OLEObject Type="Embed" ProgID="Equation.DSMT4" ShapeID="_x0000_i1333" DrawAspect="Content" ObjectID="_1541336345" r:id="rId796"/>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(17)</w:t>
            </w:r>
          </w:p>
        </w:tc>
      </w:tr>
    </w:tbl>
    <w:p w:rsidR="000C5149" w:rsidRPr="000C5149" w:rsidRDefault="000C5149" w:rsidP="000C5149">
      <w:pPr>
        <w:widowControl/>
        <w:snapToGrid/>
        <w:spacing w:line="240" w:lineRule="auto"/>
        <w:ind w:firstLineChars="201" w:firstLine="418"/>
        <w:rPr>
          <w:snapToGrid/>
        </w:rPr>
      </w:pPr>
    </w:p>
    <w:p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2D7A23" w:rsidRDefault="00252113">
      <w:pPr>
        <w:jc w:val="center"/>
        <w:rPr>
          <w:snapToGrid/>
        </w:rPr>
      </w:pPr>
      <w:r>
        <w:rPr>
          <w:rFonts w:hint="eastAsia"/>
          <w:snapToGrid/>
        </w:rPr>
        <w:t>12</w:t>
      </w:r>
      <w:r>
        <w:rPr>
          <w:snapToGrid/>
        </w:rPr>
        <w:t>副秘密信息二进制图像</w:t>
      </w:r>
      <w:r>
        <w:rPr>
          <w:rFonts w:hint="eastAsia"/>
          <w:snapToGrid/>
        </w:rPr>
        <w:t>B</w:t>
      </w:r>
    </w:p>
    <w:p w:rsidR="002D7A23" w:rsidRDefault="00252113">
      <w:pPr>
        <w:jc w:val="center"/>
        <w:rPr>
          <w:snapToGrid/>
        </w:rPr>
      </w:pPr>
      <w:r>
        <w:rPr>
          <w:snapToGrid/>
        </w:rPr>
        <w:t>图</w:t>
      </w:r>
      <w:r>
        <w:rPr>
          <w:snapToGrid/>
        </w:rPr>
        <w:t>2</w:t>
      </w:r>
    </w:p>
    <w:p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2D7A23" w:rsidRDefault="00252113">
      <w:pPr>
        <w:spacing w:line="240" w:lineRule="auto"/>
        <w:jc w:val="center"/>
        <w:rPr>
          <w:snapToGrid/>
        </w:rPr>
      </w:pPr>
      <w:r>
        <w:rPr>
          <w:snapToGrid/>
        </w:rPr>
        <w:t>图</w:t>
      </w:r>
      <w:r>
        <w:rPr>
          <w:rFonts w:hint="eastAsia"/>
          <w:snapToGrid/>
        </w:rPr>
        <w:t>3</w:t>
      </w:r>
    </w:p>
    <w:p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4</w:t>
      </w:r>
    </w:p>
    <w:p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0042554E" w:rsidRPr="009D1BD4">
        <w:rPr>
          <w:snapToGrid/>
          <w:position w:val="-10"/>
        </w:rPr>
        <w:object w:dxaOrig="600" w:dyaOrig="320">
          <v:shape id="_x0000_i1334" type="#_x0000_t75" style="width:23.25pt;height:12.4pt" o:ole="">
            <v:imagedata r:id="rId797" o:title=""/>
          </v:shape>
          <o:OLEObject Type="Embed" ProgID="Equation.DSMT4" ShapeID="_x0000_i1334" DrawAspect="Content" ObjectID="_1541336346" r:id="rId798"/>
        </w:object>
      </w:r>
      <w:r w:rsidRPr="009D1BD4">
        <w:rPr>
          <w:rFonts w:hint="eastAsia"/>
          <w:snapToGrid/>
        </w:rPr>
        <w:t>,</w:t>
      </w:r>
      <w:r w:rsidR="0042554E" w:rsidRPr="009D1BD4">
        <w:rPr>
          <w:snapToGrid/>
          <w:position w:val="-12"/>
        </w:rPr>
        <w:object w:dxaOrig="2620" w:dyaOrig="360">
          <v:shape id="_x0000_i1335" type="#_x0000_t75" style="width:120.4pt;height:16.5pt" o:ole="">
            <v:imagedata r:id="rId799" o:title=""/>
          </v:shape>
          <o:OLEObject Type="Embed" ProgID="Equation.DSMT4" ShapeID="_x0000_i1335" DrawAspect="Content" ObjectID="_1541336347" r:id="rId800"/>
        </w:object>
      </w:r>
      <w:r w:rsidRPr="009D1BD4">
        <w:rPr>
          <w:rFonts w:hint="eastAsia"/>
          <w:snapToGrid/>
        </w:rPr>
        <w:t>,</w:t>
      </w:r>
      <w:r w:rsidR="0042554E" w:rsidRPr="009D1BD4">
        <w:rPr>
          <w:snapToGrid/>
          <w:position w:val="-6"/>
        </w:rPr>
        <w:object w:dxaOrig="1020" w:dyaOrig="279">
          <v:shape id="_x0000_i1336" type="#_x0000_t75" style="width:42pt;height:11.65pt" o:ole="">
            <v:imagedata r:id="rId801" o:title=""/>
          </v:shape>
          <o:OLEObject Type="Embed" ProgID="Equation.DSMT4" ShapeID="_x0000_i1336" DrawAspect="Content" ObjectID="_1541336348" r:id="rId802"/>
        </w:object>
      </w:r>
      <w:r w:rsidRPr="009D1BD4">
        <w:rPr>
          <w:snapToGrid/>
        </w:rPr>
        <w:t>及</w:t>
      </w:r>
      <w:r w:rsidRPr="009D1BD4">
        <w:rPr>
          <w:snapToGrid/>
          <w:position w:val="-12"/>
        </w:rPr>
        <w:object w:dxaOrig="800" w:dyaOrig="360">
          <v:shape id="_x0000_i1337" type="#_x0000_t75" style="width:40.5pt;height:18pt" o:ole="">
            <v:imagedata r:id="rId803" o:title=""/>
          </v:shape>
          <o:OLEObject Type="Embed" ProgID="Equation.DSMT4" ShapeID="_x0000_i1337" DrawAspect="Content" ObjectID="_1541336349" r:id="rId804"/>
        </w:object>
      </w:r>
      <w:r>
        <w:rPr>
          <w:rFonts w:hint="eastAsia"/>
          <w:snapToGrid/>
        </w:rPr>
        <w:t>;</w:t>
      </w:r>
      <w:r w:rsidR="0042554E" w:rsidRPr="009D1BD4">
        <w:rPr>
          <w:snapToGrid/>
          <w:position w:val="-10"/>
        </w:rPr>
        <w:object w:dxaOrig="600" w:dyaOrig="320">
          <v:shape id="_x0000_i1338" type="#_x0000_t75" style="width:23.65pt;height:12.75pt" o:ole="">
            <v:imagedata r:id="rId805" o:title=""/>
          </v:shape>
          <o:OLEObject Type="Embed" ProgID="Equation.DSMT4" ShapeID="_x0000_i1338" DrawAspect="Content" ObjectID="_1541336350" r:id="rId806"/>
        </w:object>
      </w:r>
      <w:r w:rsidRPr="009D1BD4">
        <w:rPr>
          <w:rFonts w:hint="eastAsia"/>
          <w:snapToGrid/>
        </w:rPr>
        <w:t>,</w:t>
      </w:r>
      <w:r w:rsidR="0042554E" w:rsidRPr="009D1BD4">
        <w:rPr>
          <w:snapToGrid/>
          <w:position w:val="-12"/>
        </w:rPr>
        <w:object w:dxaOrig="2620" w:dyaOrig="360">
          <v:shape id="_x0000_i1339" type="#_x0000_t75" style="width:117pt;height:16.15pt" o:ole="">
            <v:imagedata r:id="rId807" o:title=""/>
          </v:shape>
          <o:OLEObject Type="Embed" ProgID="Equation.DSMT4" ShapeID="_x0000_i1339" DrawAspect="Content" ObjectID="_1541336351" r:id="rId808"/>
        </w:object>
      </w:r>
      <w:r w:rsidRPr="009D1BD4">
        <w:rPr>
          <w:rFonts w:hint="eastAsia"/>
          <w:snapToGrid/>
        </w:rPr>
        <w:t>,</w:t>
      </w:r>
      <w:r w:rsidR="0042554E" w:rsidRPr="009D1BD4">
        <w:rPr>
          <w:snapToGrid/>
          <w:position w:val="-6"/>
        </w:rPr>
        <w:object w:dxaOrig="1020" w:dyaOrig="279">
          <v:shape id="_x0000_i1340" type="#_x0000_t75" style="width:40.5pt;height:11.25pt" o:ole="">
            <v:imagedata r:id="rId809" o:title=""/>
          </v:shape>
          <o:OLEObject Type="Embed" ProgID="Equation.DSMT4" ShapeID="_x0000_i1340" DrawAspect="Content" ObjectID="_1541336352" r:id="rId810"/>
        </w:object>
      </w:r>
      <w:r w:rsidRPr="009D1BD4">
        <w:rPr>
          <w:snapToGrid/>
        </w:rPr>
        <w:t>及</w:t>
      </w:r>
      <w:r w:rsidR="0042554E" w:rsidRPr="009D1BD4">
        <w:rPr>
          <w:snapToGrid/>
          <w:position w:val="-12"/>
        </w:rPr>
        <w:object w:dxaOrig="800" w:dyaOrig="360">
          <v:shape id="_x0000_i1341" type="#_x0000_t75" style="width:32.25pt;height:14.25pt" o:ole="">
            <v:imagedata r:id="rId811" o:title=""/>
          </v:shape>
          <o:OLEObject Type="Embed" ProgID="Equation.DSMT4" ShapeID="_x0000_i1341" DrawAspect="Content" ObjectID="_1541336353" r:id="rId812"/>
        </w:object>
      </w:r>
      <w:r>
        <w:rPr>
          <w:rFonts w:hint="eastAsia"/>
          <w:snapToGrid/>
        </w:rPr>
        <w:t>;</w:t>
      </w:r>
      <w:r w:rsidR="0042554E" w:rsidRPr="009D1BD4">
        <w:rPr>
          <w:snapToGrid/>
          <w:position w:val="-10"/>
        </w:rPr>
        <w:object w:dxaOrig="600" w:dyaOrig="320">
          <v:shape id="_x0000_i1342" type="#_x0000_t75" style="width:25.15pt;height:13.5pt" o:ole="">
            <v:imagedata r:id="rId813" o:title=""/>
          </v:shape>
          <o:OLEObject Type="Embed" ProgID="Equation.DSMT4" ShapeID="_x0000_i1342" DrawAspect="Content" ObjectID="_1541336354" r:id="rId814"/>
        </w:object>
      </w:r>
      <w:r w:rsidRPr="009D1BD4">
        <w:rPr>
          <w:rFonts w:hint="eastAsia"/>
          <w:snapToGrid/>
        </w:rPr>
        <w:t>,</w:t>
      </w:r>
      <w:r w:rsidR="0042554E" w:rsidRPr="009D1BD4">
        <w:rPr>
          <w:snapToGrid/>
          <w:position w:val="-12"/>
        </w:rPr>
        <w:object w:dxaOrig="2620" w:dyaOrig="360">
          <v:shape id="_x0000_i1343" type="#_x0000_t75" style="width:111.4pt;height:15.4pt" o:ole="">
            <v:imagedata r:id="rId815" o:title=""/>
          </v:shape>
          <o:OLEObject Type="Embed" ProgID="Equation.DSMT4" ShapeID="_x0000_i1343" DrawAspect="Content" ObjectID="_1541336355" r:id="rId816"/>
        </w:object>
      </w:r>
      <w:r w:rsidRPr="009D1BD4">
        <w:rPr>
          <w:rFonts w:hint="eastAsia"/>
          <w:snapToGrid/>
        </w:rPr>
        <w:t>,</w:t>
      </w:r>
      <w:r w:rsidR="0042554E" w:rsidRPr="009D1BD4">
        <w:rPr>
          <w:snapToGrid/>
          <w:position w:val="-6"/>
        </w:rPr>
        <w:object w:dxaOrig="1020" w:dyaOrig="279">
          <v:shape id="_x0000_i1344" type="#_x0000_t75" style="width:43.15pt;height:12pt" o:ole="">
            <v:imagedata r:id="rId817" o:title=""/>
          </v:shape>
          <o:OLEObject Type="Embed" ProgID="Equation.DSMT4" ShapeID="_x0000_i1344" DrawAspect="Content" ObjectID="_1541336356" r:id="rId818"/>
        </w:object>
      </w:r>
      <w:r w:rsidRPr="009D1BD4">
        <w:rPr>
          <w:snapToGrid/>
        </w:rPr>
        <w:t>及</w:t>
      </w:r>
      <w:r w:rsidR="0042554E" w:rsidRPr="009D1BD4">
        <w:rPr>
          <w:snapToGrid/>
          <w:position w:val="-12"/>
        </w:rPr>
        <w:object w:dxaOrig="900" w:dyaOrig="360">
          <v:shape id="_x0000_i1345" type="#_x0000_t75" style="width:37.5pt;height:14.65pt" o:ole="">
            <v:imagedata r:id="rId819" o:title=""/>
          </v:shape>
          <o:OLEObject Type="Embed" ProgID="Equation.DSMT4" ShapeID="_x0000_i1345" DrawAspect="Content" ObjectID="_1541336357" r:id="rId820"/>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5</w:t>
      </w:r>
    </w:p>
    <w:p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rsidR="00F9470B" w:rsidRDefault="00F9470B" w:rsidP="00F9470B">
      <w:pPr>
        <w:jc w:val="center"/>
        <w:rPr>
          <w:snapToGrid/>
        </w:rPr>
      </w:pPr>
      <w:r>
        <w:rPr>
          <w:rFonts w:hint="eastAsia"/>
          <w:snapToGrid/>
        </w:rPr>
        <w:lastRenderedPageBreak/>
        <w:t>第一组密钥下的密写图像</w:t>
      </w:r>
    </w:p>
    <w:p w:rsidR="00F9470B" w:rsidRDefault="00F9470B" w:rsidP="00F9470B">
      <w:pPr>
        <w:spacing w:line="240" w:lineRule="auto"/>
        <w:jc w:val="center"/>
        <w:rPr>
          <w:snapToGrid/>
        </w:rPr>
      </w:pPr>
      <w:r>
        <w:rPr>
          <w:snapToGrid/>
        </w:rPr>
        <w:t>图</w:t>
      </w:r>
      <w:r>
        <w:rPr>
          <w:rFonts w:hint="eastAsia"/>
          <w:snapToGrid/>
        </w:rPr>
        <w:t>6</w:t>
      </w:r>
    </w:p>
    <w:p w:rsidR="00F9470B" w:rsidRDefault="00F9470B" w:rsidP="00F9470B">
      <w:pPr>
        <w:jc w:val="center"/>
        <w:rPr>
          <w:snapToGrid/>
        </w:rPr>
      </w:pPr>
      <w:r>
        <w:rPr>
          <w:rFonts w:hint="eastAsia"/>
          <w:snapToGrid/>
        </w:rPr>
        <w:t>第二组密钥下的密写图像</w:t>
      </w:r>
    </w:p>
    <w:p w:rsidR="00F9470B" w:rsidRDefault="00F9470B" w:rsidP="00F9470B">
      <w:pPr>
        <w:spacing w:line="240" w:lineRule="auto"/>
        <w:jc w:val="center"/>
        <w:rPr>
          <w:snapToGrid/>
        </w:rPr>
      </w:pPr>
      <w:r>
        <w:rPr>
          <w:snapToGrid/>
        </w:rPr>
        <w:t>图</w:t>
      </w:r>
      <w:r>
        <w:rPr>
          <w:rFonts w:hint="eastAsia"/>
          <w:snapToGrid/>
        </w:rPr>
        <w:t>7</w:t>
      </w:r>
    </w:p>
    <w:p w:rsidR="00F9470B" w:rsidRDefault="00F9470B" w:rsidP="00F9470B">
      <w:pPr>
        <w:jc w:val="center"/>
        <w:rPr>
          <w:snapToGrid/>
        </w:rPr>
      </w:pPr>
      <w:r>
        <w:rPr>
          <w:rFonts w:hint="eastAsia"/>
          <w:snapToGrid/>
        </w:rPr>
        <w:t>第三组密钥下的密写图像</w:t>
      </w:r>
    </w:p>
    <w:p w:rsidR="00F9470B" w:rsidRDefault="00F9470B" w:rsidP="00F9470B">
      <w:pPr>
        <w:spacing w:line="240" w:lineRule="auto"/>
        <w:jc w:val="center"/>
        <w:rPr>
          <w:snapToGrid/>
        </w:rPr>
      </w:pPr>
      <w:r>
        <w:rPr>
          <w:snapToGrid/>
        </w:rPr>
        <w:t>图</w:t>
      </w:r>
      <w:r>
        <w:rPr>
          <w:rFonts w:hint="eastAsia"/>
          <w:snapToGrid/>
        </w:rPr>
        <w:t>8</w:t>
      </w:r>
    </w:p>
    <w:p w:rsidR="00F9470B" w:rsidRDefault="00F9470B" w:rsidP="00F9470B">
      <w:pPr>
        <w:spacing w:line="240" w:lineRule="auto"/>
        <w:rPr>
          <w:snapToGrid/>
        </w:rPr>
      </w:pPr>
    </w:p>
    <w:p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rsidR="00C46F69" w:rsidRDefault="00C46F69" w:rsidP="00C46F69">
      <w:pPr>
        <w:jc w:val="center"/>
        <w:rPr>
          <w:snapToGrid/>
        </w:rPr>
      </w:pPr>
      <w:r>
        <w:rPr>
          <w:rFonts w:hint="eastAsia"/>
          <w:snapToGrid/>
        </w:rPr>
        <w:t>正确密钥下的密写图像</w:t>
      </w:r>
    </w:p>
    <w:p w:rsidR="00C46F69" w:rsidRDefault="00C46F69" w:rsidP="00C46F69">
      <w:pPr>
        <w:spacing w:line="240" w:lineRule="auto"/>
        <w:jc w:val="center"/>
        <w:rPr>
          <w:snapToGrid/>
        </w:rPr>
      </w:pPr>
      <w:r>
        <w:rPr>
          <w:snapToGrid/>
        </w:rPr>
        <w:t>图</w:t>
      </w:r>
      <w:r>
        <w:rPr>
          <w:rFonts w:hint="eastAsia"/>
          <w:snapToGrid/>
        </w:rPr>
        <w:t>9</w:t>
      </w:r>
    </w:p>
    <w:p w:rsidR="00F9470B" w:rsidRDefault="00C46F69" w:rsidP="00F9470B">
      <w:pPr>
        <w:spacing w:line="240" w:lineRule="auto"/>
        <w:rPr>
          <w:snapToGrid/>
        </w:rPr>
      </w:pPr>
      <w:r>
        <w:rPr>
          <w:snapToGrid/>
        </w:rPr>
        <w:t>未验证密钥敏感性利用随机得到的密钥如</w:t>
      </w:r>
      <w:r w:rsidR="0042554E" w:rsidRPr="009D1BD4">
        <w:rPr>
          <w:snapToGrid/>
          <w:position w:val="-10"/>
        </w:rPr>
        <w:object w:dxaOrig="600" w:dyaOrig="320">
          <v:shape id="_x0000_i1346" type="#_x0000_t75" style="width:25.15pt;height:13.5pt" o:ole="">
            <v:imagedata r:id="rId797" o:title=""/>
          </v:shape>
          <o:OLEObject Type="Embed" ProgID="Equation.DSMT4" ShapeID="_x0000_i1346" DrawAspect="Content" ObjectID="_1541336358" r:id="rId821"/>
        </w:object>
      </w:r>
      <w:r w:rsidRPr="009D1BD4">
        <w:rPr>
          <w:rFonts w:hint="eastAsia"/>
          <w:snapToGrid/>
        </w:rPr>
        <w:t>,</w:t>
      </w:r>
      <w:r w:rsidR="0042554E" w:rsidRPr="009D1BD4">
        <w:rPr>
          <w:snapToGrid/>
          <w:position w:val="-12"/>
        </w:rPr>
        <w:object w:dxaOrig="2620" w:dyaOrig="360">
          <v:shape id="_x0000_i1347" type="#_x0000_t75" style="width:115.5pt;height:15.75pt" o:ole="">
            <v:imagedata r:id="rId799" o:title=""/>
          </v:shape>
          <o:OLEObject Type="Embed" ProgID="Equation.DSMT4" ShapeID="_x0000_i1347" DrawAspect="Content" ObjectID="_1541336359" r:id="rId822"/>
        </w:object>
      </w:r>
      <w:r w:rsidRPr="009D1BD4">
        <w:rPr>
          <w:rFonts w:hint="eastAsia"/>
          <w:snapToGrid/>
        </w:rPr>
        <w:t>,</w:t>
      </w:r>
      <w:r w:rsidR="0042554E" w:rsidRPr="009D1BD4">
        <w:rPr>
          <w:snapToGrid/>
          <w:position w:val="-6"/>
        </w:rPr>
        <w:object w:dxaOrig="1020" w:dyaOrig="279">
          <v:shape id="_x0000_i1348" type="#_x0000_t75" style="width:45.75pt;height:12.75pt" o:ole="">
            <v:imagedata r:id="rId801" o:title=""/>
          </v:shape>
          <o:OLEObject Type="Embed" ProgID="Equation.DSMT4" ShapeID="_x0000_i1348" DrawAspect="Content" ObjectID="_1541336360" r:id="rId823"/>
        </w:object>
      </w:r>
      <w:r w:rsidRPr="009D1BD4">
        <w:rPr>
          <w:snapToGrid/>
        </w:rPr>
        <w:t>及</w:t>
      </w:r>
      <w:r w:rsidR="0042554E" w:rsidRPr="009D1BD4">
        <w:rPr>
          <w:snapToGrid/>
          <w:position w:val="-12"/>
        </w:rPr>
        <w:object w:dxaOrig="800" w:dyaOrig="360">
          <v:shape id="_x0000_i1349" type="#_x0000_t75" style="width:35.25pt;height:15.75pt" o:ole="">
            <v:imagedata r:id="rId803" o:title=""/>
          </v:shape>
          <o:OLEObject Type="Embed" ProgID="Equation.DSMT4" ShapeID="_x0000_i1349" DrawAspect="Content" ObjectID="_1541336361" r:id="rId824"/>
        </w:object>
      </w:r>
      <w:r w:rsidRPr="00C46F69">
        <w:rPr>
          <w:snapToGrid/>
        </w:rPr>
        <w:t>进行秘密信息提取</w:t>
      </w:r>
      <w:r w:rsidR="001D6B2E">
        <w:rPr>
          <w:rFonts w:hint="eastAsia"/>
          <w:snapToGrid/>
        </w:rPr>
        <w:t xml:space="preserve">, </w:t>
      </w:r>
      <w:r>
        <w:rPr>
          <w:snapToGrid/>
        </w:rPr>
        <w:t>提取结果如图</w:t>
      </w:r>
      <w:r>
        <w:rPr>
          <w:rFonts w:hint="eastAsia"/>
          <w:snapToGrid/>
        </w:rPr>
        <w:t>10,</w:t>
      </w:r>
    </w:p>
    <w:p w:rsidR="00C46F69" w:rsidRDefault="00C46F69" w:rsidP="00C46F69">
      <w:pPr>
        <w:jc w:val="center"/>
        <w:rPr>
          <w:snapToGrid/>
        </w:rPr>
      </w:pPr>
      <w:r>
        <w:rPr>
          <w:rFonts w:hint="eastAsia"/>
          <w:snapToGrid/>
        </w:rPr>
        <w:t>错误密钥下的密写图像</w:t>
      </w:r>
    </w:p>
    <w:p w:rsidR="00C46F69" w:rsidRDefault="00C46F69" w:rsidP="00C46F69">
      <w:pPr>
        <w:spacing w:line="240" w:lineRule="auto"/>
        <w:jc w:val="center"/>
        <w:rPr>
          <w:snapToGrid/>
        </w:rPr>
      </w:pPr>
      <w:r>
        <w:rPr>
          <w:snapToGrid/>
        </w:rPr>
        <w:t>图</w:t>
      </w:r>
      <w:r w:rsidR="00E11303">
        <w:rPr>
          <w:rFonts w:hint="eastAsia"/>
          <w:snapToGrid/>
        </w:rPr>
        <w:t>10</w:t>
      </w:r>
    </w:p>
    <w:p w:rsidR="00C46F69" w:rsidRPr="00C46F69" w:rsidRDefault="00C46F69" w:rsidP="00F9470B">
      <w:pPr>
        <w:spacing w:line="240" w:lineRule="auto"/>
        <w:rPr>
          <w:snapToGrid/>
        </w:rPr>
      </w:pPr>
    </w:p>
    <w:p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E11303" w:rsidTr="00194447">
        <w:trPr>
          <w:jc w:val="center"/>
        </w:trPr>
        <w:tc>
          <w:tcPr>
            <w:tcW w:w="730" w:type="dxa"/>
            <w:tcBorders>
              <w:top w:val="single" w:sz="4" w:space="0" w:color="auto"/>
              <w:bottom w:val="single" w:sz="4" w:space="0" w:color="auto"/>
            </w:tcBorders>
          </w:tcPr>
          <w:p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rsidTr="00194447">
        <w:trPr>
          <w:jc w:val="center"/>
        </w:trPr>
        <w:tc>
          <w:tcPr>
            <w:tcW w:w="730" w:type="dxa"/>
            <w:tcBorders>
              <w:top w:val="single" w:sz="4" w:space="0" w:color="auto"/>
            </w:tcBorders>
          </w:tcPr>
          <w:p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Man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Women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Borders>
              <w:bottom w:val="single" w:sz="4" w:space="0" w:color="auto"/>
            </w:tcBorders>
          </w:tcPr>
          <w:p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rsidR="00E11303" w:rsidRDefault="00E11303" w:rsidP="00E11303">
            <w:pPr>
              <w:spacing w:line="240" w:lineRule="auto"/>
              <w:jc w:val="center"/>
            </w:pPr>
          </w:p>
        </w:tc>
        <w:tc>
          <w:tcPr>
            <w:tcW w:w="1134" w:type="dxa"/>
            <w:tcBorders>
              <w:bottom w:val="single" w:sz="4" w:space="0" w:color="auto"/>
            </w:tcBorders>
          </w:tcPr>
          <w:p w:rsidR="00E11303" w:rsidRDefault="00E11303" w:rsidP="00E11303">
            <w:pPr>
              <w:spacing w:line="240" w:lineRule="auto"/>
            </w:pPr>
          </w:p>
        </w:tc>
        <w:tc>
          <w:tcPr>
            <w:tcW w:w="1134" w:type="dxa"/>
            <w:tcBorders>
              <w:bottom w:val="single" w:sz="4" w:space="0" w:color="auto"/>
            </w:tcBorders>
          </w:tcPr>
          <w:p w:rsidR="00E11303" w:rsidRDefault="00E11303" w:rsidP="00E11303">
            <w:pPr>
              <w:spacing w:line="240" w:lineRule="auto"/>
              <w:jc w:val="center"/>
            </w:pPr>
          </w:p>
        </w:tc>
      </w:tr>
    </w:tbl>
    <w:p w:rsidR="002D7A23" w:rsidRDefault="002D7A23">
      <w:pPr>
        <w:spacing w:line="240" w:lineRule="auto"/>
        <w:rPr>
          <w:snapToGrid/>
        </w:rPr>
      </w:pPr>
    </w:p>
    <w:p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2D7A23">
        <w:trPr>
          <w:jc w:val="center"/>
        </w:trPr>
        <w:tc>
          <w:tcPr>
            <w:tcW w:w="730" w:type="dxa"/>
            <w:tcBorders>
              <w:top w:val="single" w:sz="4" w:space="0" w:color="auto"/>
              <w:bottom w:val="single" w:sz="4" w:space="0" w:color="auto"/>
            </w:tcBorders>
          </w:tcPr>
          <w:p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3</w:t>
            </w:r>
          </w:p>
        </w:tc>
      </w:tr>
      <w:tr w:rsidR="002D7A23">
        <w:trPr>
          <w:jc w:val="center"/>
        </w:trPr>
        <w:tc>
          <w:tcPr>
            <w:tcW w:w="730" w:type="dxa"/>
            <w:tcBorders>
              <w:top w:val="single" w:sz="4" w:space="0" w:color="auto"/>
            </w:tcBorders>
          </w:tcPr>
          <w:p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r>
      <w:tr w:rsidR="002D7A23">
        <w:trPr>
          <w:jc w:val="center"/>
        </w:trPr>
        <w:tc>
          <w:tcPr>
            <w:tcW w:w="730" w:type="dxa"/>
          </w:tcPr>
          <w:p w:rsidR="002D7A23" w:rsidRDefault="00252113">
            <w:pPr>
              <w:spacing w:line="240" w:lineRule="auto"/>
              <w:ind w:firstLine="0"/>
              <w:rPr>
                <w:sz w:val="16"/>
                <w:szCs w:val="16"/>
              </w:rPr>
            </w:pPr>
            <w:r>
              <w:rPr>
                <w:sz w:val="16"/>
                <w:szCs w:val="16"/>
              </w:rPr>
              <w:t>Man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Pr>
          <w:p w:rsidR="002D7A23" w:rsidRDefault="00252113">
            <w:pPr>
              <w:spacing w:line="240" w:lineRule="auto"/>
              <w:ind w:firstLine="0"/>
              <w:rPr>
                <w:sz w:val="16"/>
                <w:szCs w:val="16"/>
              </w:rPr>
            </w:pPr>
            <w:r>
              <w:rPr>
                <w:sz w:val="16"/>
                <w:szCs w:val="16"/>
              </w:rPr>
              <w:t>Women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Borders>
              <w:bottom w:val="single" w:sz="4" w:space="0" w:color="auto"/>
            </w:tcBorders>
          </w:tcPr>
          <w:p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r>
    </w:tbl>
    <w:p w:rsidR="00194447" w:rsidRDefault="00252113">
      <w:r>
        <w:rPr>
          <w:rFonts w:hint="eastAsia"/>
        </w:rPr>
        <w:t>由表</w:t>
      </w:r>
      <w:r w:rsidR="00194447">
        <w:rPr>
          <w:rFonts w:hint="eastAsia"/>
        </w:rPr>
        <w:t>2</w:t>
      </w:r>
      <w:r>
        <w:rPr>
          <w:rFonts w:hint="eastAsia"/>
        </w:rPr>
        <w:t>可见</w:t>
      </w:r>
      <w:r w:rsidR="001D6B2E">
        <w:rPr>
          <w:rFonts w:hint="eastAsia"/>
        </w:rPr>
        <w:t xml:space="preserve">, </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lastRenderedPageBreak/>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2D7A23">
        <w:trPr>
          <w:jc w:val="center"/>
        </w:trPr>
        <w:tc>
          <w:tcPr>
            <w:tcW w:w="946" w:type="dxa"/>
            <w:tcBorders>
              <w:top w:val="single" w:sz="4" w:space="0" w:color="auto"/>
              <w:bottom w:val="single" w:sz="4" w:space="0" w:color="auto"/>
            </w:tcBorders>
          </w:tcPr>
          <w:p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rsidR="002D7A23" w:rsidRDefault="00252113">
            <w:pPr>
              <w:ind w:firstLine="0"/>
              <w:rPr>
                <w:sz w:val="16"/>
                <w:szCs w:val="16"/>
              </w:rPr>
            </w:pPr>
            <w:r>
              <w:rPr>
                <w:sz w:val="16"/>
                <w:szCs w:val="16"/>
              </w:rPr>
              <w:t>Pepper</w:t>
            </w:r>
          </w:p>
        </w:tc>
      </w:tr>
      <w:tr w:rsidR="002D7A23">
        <w:trPr>
          <w:jc w:val="center"/>
        </w:trPr>
        <w:tc>
          <w:tcPr>
            <w:tcW w:w="946" w:type="dxa"/>
            <w:tcBorders>
              <w:top w:val="single" w:sz="4" w:space="0" w:color="auto"/>
            </w:tcBorders>
          </w:tcPr>
          <w:p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rsidR="002D7A23" w:rsidRDefault="00252113">
            <w:pPr>
              <w:ind w:firstLine="0"/>
              <w:rPr>
                <w:sz w:val="16"/>
                <w:szCs w:val="16"/>
              </w:rPr>
            </w:pPr>
            <w:r>
              <w:rPr>
                <w:rFonts w:hint="eastAsia"/>
                <w:sz w:val="16"/>
                <w:szCs w:val="16"/>
              </w:rPr>
              <w:t>12.123</w:t>
            </w: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Borders>
              <w:bottom w:val="single" w:sz="4" w:space="0" w:color="auto"/>
            </w:tcBorders>
          </w:tcPr>
          <w:p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2D7A23" w:rsidRDefault="002D7A23">
            <w:pPr>
              <w:spacing w:line="240" w:lineRule="auto"/>
              <w:rPr>
                <w:sz w:val="16"/>
                <w:szCs w:val="16"/>
              </w:rPr>
            </w:pPr>
          </w:p>
        </w:tc>
        <w:tc>
          <w:tcPr>
            <w:tcW w:w="680" w:type="dxa"/>
            <w:tcBorders>
              <w:bottom w:val="single" w:sz="4" w:space="0" w:color="auto"/>
            </w:tcBorders>
          </w:tcPr>
          <w:p w:rsidR="002D7A23" w:rsidRDefault="002D7A23">
            <w:pPr>
              <w:spacing w:line="240" w:lineRule="auto"/>
              <w:rPr>
                <w:sz w:val="16"/>
                <w:szCs w:val="16"/>
              </w:rPr>
            </w:pPr>
          </w:p>
        </w:tc>
        <w:tc>
          <w:tcPr>
            <w:tcW w:w="730" w:type="dxa"/>
            <w:tcBorders>
              <w:bottom w:val="single" w:sz="4" w:space="0" w:color="auto"/>
            </w:tcBorders>
          </w:tcPr>
          <w:p w:rsidR="002D7A23" w:rsidRDefault="002D7A23">
            <w:pPr>
              <w:spacing w:line="240" w:lineRule="auto"/>
              <w:rPr>
                <w:sz w:val="16"/>
                <w:szCs w:val="16"/>
              </w:rPr>
            </w:pPr>
          </w:p>
        </w:tc>
        <w:tc>
          <w:tcPr>
            <w:tcW w:w="685" w:type="dxa"/>
            <w:tcBorders>
              <w:bottom w:val="single" w:sz="4" w:space="0" w:color="auto"/>
            </w:tcBorders>
          </w:tcPr>
          <w:p w:rsidR="002D7A23" w:rsidRDefault="002D7A23">
            <w:pPr>
              <w:spacing w:line="240" w:lineRule="auto"/>
              <w:rPr>
                <w:sz w:val="16"/>
                <w:szCs w:val="16"/>
              </w:rPr>
            </w:pPr>
          </w:p>
        </w:tc>
      </w:tr>
    </w:tbl>
    <w:p w:rsidR="002D7A23" w:rsidRDefault="002D7A23">
      <w:pPr>
        <w:jc w:val="center"/>
        <w:rPr>
          <w:snapToGrid/>
        </w:rPr>
      </w:pPr>
    </w:p>
    <w:p w:rsidR="002D7A23" w:rsidRDefault="00252113">
      <w:pPr>
        <w:rPr>
          <w:snapToGrid/>
        </w:rPr>
      </w:pPr>
      <w:r>
        <w:rPr>
          <w:snapToGrid/>
        </w:rPr>
        <w:t>数据分析</w:t>
      </w:r>
      <w:r>
        <w:rPr>
          <w:rFonts w:hint="eastAsia"/>
          <w:snapToGrid/>
        </w:rPr>
        <w:t>。。。</w:t>
      </w:r>
    </w:p>
    <w:p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v:shape id="_x0000_i1350" type="#_x0000_t75" style="width:15pt;height:12.75pt" o:ole="">
            <v:imagedata r:id="rId15" o:title=""/>
          </v:shape>
          <o:OLEObject Type="Embed" ProgID="Equation.DSMT4" ShapeID="_x0000_i1350" DrawAspect="Content" ObjectID="_1541336362" r:id="rId825"/>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42554E">
            <w:pPr>
              <w:ind w:firstLine="0"/>
              <w:jc w:val="center"/>
              <w:rPr>
                <w:snapToGrid/>
              </w:rPr>
            </w:pPr>
            <w:r w:rsidRPr="002D7A23">
              <w:rPr>
                <w:position w:val="-24"/>
              </w:rPr>
              <w:object w:dxaOrig="2100" w:dyaOrig="620">
                <v:shape id="_x0000_i1351" type="#_x0000_t75" style="width:94.9pt;height:27.75pt" o:ole="">
                  <v:imagedata r:id="rId826" o:title=""/>
                </v:shape>
                <o:OLEObject Type="Embed" ProgID="Equation.DSMT4" ShapeID="_x0000_i1351" DrawAspect="Content" ObjectID="_1541336363" r:id="rId827"/>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(18)</w:t>
            </w:r>
          </w:p>
        </w:tc>
      </w:tr>
    </w:tbl>
    <w:p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v:shape id="_x0000_i1352" type="#_x0000_t75" style="width:15pt;height:12.75pt" o:ole="">
            <v:imagedata r:id="rId15" o:title=""/>
          </v:shape>
          <o:OLEObject Type="Embed" ProgID="Equation.DSMT4" ShapeID="_x0000_i1352" DrawAspect="Content" ObjectID="_1541336364" r:id="rId828"/>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v:shape id="_x0000_i1353" type="#_x0000_t75" style="width:23.25pt;height:18pt" o:ole="">
            <v:imagedata r:id="rId375" o:title=""/>
          </v:shape>
          <o:OLEObject Type="Embed" ProgID="Equation.DSMT4" ShapeID="_x0000_i1353" DrawAspect="Content" ObjectID="_1541336365" r:id="rId829"/>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42554E">
            <w:pPr>
              <w:ind w:firstLine="0"/>
              <w:jc w:val="center"/>
              <w:rPr>
                <w:snapToGrid/>
              </w:rPr>
            </w:pPr>
            <w:r w:rsidRPr="002D7A23">
              <w:rPr>
                <w:position w:val="-24"/>
              </w:rPr>
              <w:object w:dxaOrig="3280" w:dyaOrig="960">
                <v:shape id="_x0000_i1354" type="#_x0000_t75" style="width:153.4pt;height:45.4pt" o:ole="">
                  <v:imagedata r:id="rId830" o:title=""/>
                </v:shape>
                <o:OLEObject Type="Embed" ProgID="Equation.DSMT4" ShapeID="_x0000_i1354" DrawAspect="Content" ObjectID="_1541336366" r:id="rId831"/>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 xml:space="preserve">(19) </w:t>
            </w:r>
          </w:p>
          <w:p w:rsidR="002D7A23" w:rsidRDefault="002D7A23">
            <w:pPr>
              <w:ind w:right="312" w:firstLine="0"/>
              <w:jc w:val="right"/>
              <w:rPr>
                <w:snapToGrid/>
              </w:rPr>
            </w:pPr>
          </w:p>
        </w:tc>
      </w:tr>
      <w:tr w:rsidR="002D7A23">
        <w:trPr>
          <w:trHeight w:val="149"/>
        </w:trPr>
        <w:tc>
          <w:tcPr>
            <w:tcW w:w="4077" w:type="dxa"/>
          </w:tcPr>
          <w:p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rsidR="002D7A23" w:rsidRDefault="002D7A23">
            <w:pPr>
              <w:ind w:firstLine="0"/>
              <w:jc w:val="right"/>
              <w:rPr>
                <w:snapToGrid/>
              </w:rPr>
            </w:pPr>
          </w:p>
        </w:tc>
      </w:tr>
    </w:tbl>
    <w:p w:rsidR="002D7A23" w:rsidRDefault="007B30F8" w:rsidP="007B30F8">
      <w:pPr>
        <w:pStyle w:val="7"/>
        <w:ind w:left="360"/>
        <w:rPr>
          <w:b/>
        </w:rPr>
      </w:pPr>
      <w:r>
        <w:rPr>
          <w:rFonts w:hint="eastAsia"/>
          <w:b/>
        </w:rPr>
        <w:t>6</w:t>
      </w:r>
      <w:r w:rsidR="00252113">
        <w:rPr>
          <w:rFonts w:hint="eastAsia"/>
          <w:b/>
        </w:rPr>
        <w:t>结语</w:t>
      </w:r>
    </w:p>
    <w:p w:rsidR="002D7A23" w:rsidRDefault="00252113">
      <w:pPr>
        <w:pStyle w:val="7"/>
        <w:spacing w:before="200" w:after="200"/>
      </w:pPr>
      <w:r>
        <w:t>参考文献</w:t>
      </w:r>
      <w:r>
        <w:rPr>
          <w:rFonts w:hint="eastAsia"/>
          <w:b/>
          <w:bCs w:val="0"/>
        </w:rPr>
        <w:t>(References):</w:t>
      </w:r>
    </w:p>
    <w:p w:rsidR="002D7A23" w:rsidRDefault="00252113">
      <w:pPr>
        <w:pStyle w:val="ad"/>
        <w:numPr>
          <w:ilvl w:val="0"/>
          <w:numId w:val="2"/>
        </w:numPr>
        <w:spacing w:line="234" w:lineRule="exact"/>
      </w:pPr>
      <w:bookmarkStart w:id="69" w:name="OLE_LINK325"/>
      <w:bookmarkStart w:id="70" w:name="OLE_LINK323"/>
      <w:bookmarkStart w:id="71" w:name="OLE_LINK324"/>
      <w:bookmarkStart w:id="72" w:name="OLE_LINK90"/>
      <w:bookmarkStart w:id="73" w:name="OLE_LINK89"/>
      <w:bookmarkStart w:id="74" w:name="OLE_LINK326"/>
      <w:r>
        <w:t>Kawaguchi E, Eason R O. Principle and Applications of BPCS-Steganography[J]. Proceedings of SPIE - The International Society for Optical Engineering, 1999, 3528:464-473.</w:t>
      </w:r>
    </w:p>
    <w:p w:rsidR="002D7A23" w:rsidRDefault="00252113">
      <w:pPr>
        <w:pStyle w:val="ad"/>
        <w:numPr>
          <w:ilvl w:val="0"/>
          <w:numId w:val="2"/>
        </w:numPr>
        <w:spacing w:line="234" w:lineRule="exact"/>
      </w:pPr>
      <w:r>
        <w:t>Wu D C, Tsai W H. A steganographic method for images by pixel-value differencing[J]. Pattern Recognition Letters, 2003, 24(9-10):1613-1626.</w:t>
      </w:r>
    </w:p>
    <w:p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Mielikainen J. LSB matching revisited[J]. IEEE Signal Processing Letters, 2006, 13(5):285-287.</w:t>
      </w:r>
    </w:p>
    <w:p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2D7A23" w:rsidRDefault="00252113">
      <w:pPr>
        <w:pStyle w:val="ad"/>
        <w:numPr>
          <w:ilvl w:val="0"/>
          <w:numId w:val="2"/>
        </w:numPr>
        <w:spacing w:line="234" w:lineRule="exact"/>
      </w:pPr>
      <w:r>
        <w:lastRenderedPageBreak/>
        <w:t>Shen S Y, Huang L H. A data hiding scheme using pixel value differencing and improving exploiting modification directions[J]. Computers &amp; Security, 2015, 48:131-141.</w:t>
      </w:r>
    </w:p>
    <w:p w:rsidR="002D7A23" w:rsidRDefault="00DD0107">
      <w:pPr>
        <w:pStyle w:val="ad"/>
        <w:numPr>
          <w:ilvl w:val="0"/>
          <w:numId w:val="2"/>
        </w:numPr>
        <w:spacing w:line="234" w:lineRule="exact"/>
      </w:pPr>
      <w:hyperlink r:id="rId832" w:tgtFrame="_blank" w:history="1">
        <w:r w:rsidR="00252113">
          <w:t>CF Lee</w:t>
        </w:r>
      </w:hyperlink>
      <w:r w:rsidR="00252113">
        <w:t xml:space="preserve">, </w:t>
      </w:r>
      <w:hyperlink r:id="rId833"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rsidR="002D7A23" w:rsidRDefault="00252113">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69"/>
    <w:bookmarkEnd w:id="70"/>
    <w:bookmarkEnd w:id="71"/>
    <w:bookmarkEnd w:id="72"/>
    <w:bookmarkEnd w:id="73"/>
    <w:bookmarkEnd w:id="74"/>
    <w:p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7C4B20" w:rsidRDefault="007C4B20" w:rsidP="007C4B20">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2D7A23" w:rsidRDefault="00252113">
      <w:pPr>
        <w:pStyle w:val="ad"/>
        <w:numPr>
          <w:ilvl w:val="0"/>
          <w:numId w:val="2"/>
        </w:numPr>
        <w:spacing w:line="234" w:lineRule="exact"/>
      </w:pPr>
      <w:r>
        <w:t>Kim C. Data hiding by an improved exploiting modification direction[J]. Multimedia Tools &amp; Applications, 2014, 69(3):569-584.</w:t>
      </w:r>
    </w:p>
    <w:p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rsidR="008E07ED" w:rsidRDefault="00DD0107" w:rsidP="008E07ED">
      <w:pPr>
        <w:pStyle w:val="ad"/>
        <w:numPr>
          <w:ilvl w:val="0"/>
          <w:numId w:val="2"/>
        </w:numPr>
        <w:spacing w:line="234" w:lineRule="exact"/>
      </w:pPr>
      <w:hyperlink r:id="rId834" w:tgtFrame="_blank" w:history="1">
        <w:r w:rsidR="008E07ED">
          <w:t>CC Chang</w:t>
        </w:r>
      </w:hyperlink>
      <w:r w:rsidR="008E07ED">
        <w:rPr>
          <w:rFonts w:hint="eastAsia"/>
        </w:rPr>
        <w:t xml:space="preserve">, </w:t>
      </w:r>
      <w:hyperlink r:id="rId835" w:tgtFrame="_blank" w:history="1">
        <w:r w:rsidR="008E07ED">
          <w:t>KN Chen</w:t>
        </w:r>
      </w:hyperlink>
      <w:r w:rsidR="008E07ED">
        <w:rPr>
          <w:rFonts w:hint="eastAsia"/>
        </w:rPr>
        <w:t xml:space="preserve">, </w:t>
      </w:r>
      <w:hyperlink r:id="rId836" w:tgtFrame="_blank" w:history="1">
        <w:r w:rsidR="008E07ED">
          <w:t>HC Lin</w:t>
        </w:r>
      </w:hyperlink>
      <w:r w:rsidR="008E07ED">
        <w:rPr>
          <w:rFonts w:hint="eastAsia"/>
        </w:rPr>
        <w:t>.</w:t>
      </w:r>
      <w:r w:rsidR="008E07ED">
        <w:t>Novel Magic Matrices Generation Method for Secret Messages Embedding</w:t>
      </w:r>
      <w:r w:rsidR="008E07ED">
        <w:rPr>
          <w:rFonts w:hint="eastAsia"/>
        </w:rPr>
        <w:t>[J].</w:t>
      </w:r>
      <w:r w:rsidR="008E07ED">
        <w:t>International Journal of Computer Sciences and Engineering Systems</w:t>
      </w:r>
      <w:r w:rsidR="008E07ED">
        <w:rPr>
          <w:rFonts w:hint="eastAsia"/>
        </w:rPr>
        <w:t>,2011,3(5):0973-4406.</w:t>
      </w:r>
    </w:p>
    <w:p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2D7A23" w:rsidRDefault="002D7A23">
      <w:pPr>
        <w:rPr>
          <w:snapToGrid/>
        </w:rPr>
      </w:pPr>
    </w:p>
    <w:p w:rsidR="002D7A23" w:rsidRDefault="002D7A23">
      <w:pPr>
        <w:rPr>
          <w:snapToGrid/>
        </w:rPr>
      </w:pPr>
    </w:p>
    <w:p w:rsidR="002D7A23" w:rsidRDefault="002D7A23"/>
    <w:sectPr w:rsidR="002D7A23" w:rsidSect="009B555F">
      <w:headerReference w:type="even" r:id="rId837"/>
      <w:headerReference w:type="default" r:id="rId838"/>
      <w:headerReference w:type="first" r:id="rId839"/>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3" w:author="张洋" w:date="2016-11-16T16:51:00Z" w:initials="张洋">
    <w:p w:rsidR="00905E40" w:rsidRDefault="00905E40">
      <w:pPr>
        <w:pStyle w:val="a4"/>
      </w:pPr>
      <w:r>
        <w:rPr>
          <w:rStyle w:val="ab"/>
        </w:rPr>
        <w:annotationRef/>
      </w:r>
      <w:r>
        <w:t>剖析节没写</w:t>
      </w:r>
    </w:p>
  </w:comment>
  <w:comment w:id="59" w:author="计科院" w:date="2016-10-21T09:05:00Z" w:initials="计科院">
    <w:p w:rsidR="00905E40" w:rsidRDefault="00905E40">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905E40" w:rsidRDefault="00905E40">
      <w:pPr>
        <w:pStyle w:val="a4"/>
      </w:pPr>
      <w:r>
        <w:rPr>
          <w:rFonts w:hint="eastAsia"/>
        </w:rPr>
        <w:t>2.</w:t>
      </w:r>
      <w:r>
        <w:rPr>
          <w:rFonts w:hint="eastAsia"/>
        </w:rPr>
        <w:t>引言倒数第</w:t>
      </w:r>
      <w:r>
        <w:rPr>
          <w:rFonts w:hint="eastAsia"/>
        </w:rPr>
        <w:t>2</w:t>
      </w:r>
      <w:r>
        <w:rPr>
          <w:rFonts w:hint="eastAsia"/>
        </w:rPr>
        <w:t>段补充和现有工作之间关系</w:t>
      </w:r>
    </w:p>
    <w:p w:rsidR="00905E40" w:rsidRDefault="00905E40">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905E40" w:rsidRDefault="00905E40">
      <w:pPr>
        <w:pStyle w:val="a4"/>
      </w:pPr>
      <w:r>
        <w:rPr>
          <w:rFonts w:hint="eastAsia"/>
        </w:rPr>
        <w:t>4.</w:t>
      </w:r>
      <w:r>
        <w:rPr>
          <w:rFonts w:hint="eastAsia"/>
        </w:rPr>
        <w:t>设计实验表格和所完成的实验，参考相关文献，注意我们比较的是基本模型，并注意评价完整算法的性能</w:t>
      </w:r>
    </w:p>
  </w:comment>
  <w:comment w:id="60" w:author="计科院" w:date="2016-11-12T17:27:00Z" w:initials="计科院">
    <w:p w:rsidR="00905E40" w:rsidRDefault="00905E40">
      <w:pPr>
        <w:pStyle w:val="a4"/>
      </w:pPr>
      <w:r>
        <w:rPr>
          <w:rStyle w:val="ab"/>
        </w:rPr>
        <w:annotationRef/>
      </w:r>
      <w:r>
        <w:t>要说明最大</w:t>
      </w:r>
    </w:p>
  </w:comment>
  <w:comment w:id="61" w:author="张洋" w:date="2016-11-16T16:51:00Z" w:initials="张洋">
    <w:p w:rsidR="00905E40" w:rsidRDefault="00905E40" w:rsidP="008229DB">
      <w:pPr>
        <w:pStyle w:val="a4"/>
      </w:pPr>
      <w:r>
        <w:rPr>
          <w:rStyle w:val="ab"/>
        </w:rPr>
        <w:annotationRef/>
      </w:r>
      <w:r>
        <w:t>剖析节没写</w:t>
      </w:r>
    </w:p>
  </w:comment>
  <w:comment w:id="62" w:author="计科院" w:date="2016-11-12T17:22:00Z" w:initials="计科院">
    <w:p w:rsidR="00905E40" w:rsidRDefault="00905E40" w:rsidP="00F937F6">
      <w:pPr>
        <w:pStyle w:val="a4"/>
      </w:pPr>
      <w:r>
        <w:rPr>
          <w:rStyle w:val="ab"/>
        </w:rPr>
        <w:annotationRef/>
      </w:r>
      <w:r>
        <w:t>和引言中的符号不对应</w:t>
      </w:r>
      <w:r>
        <w:rPr>
          <w:rFonts w:hint="eastAsia"/>
        </w:rPr>
        <w:t>？</w:t>
      </w:r>
    </w:p>
  </w:comment>
  <w:comment w:id="64" w:author="计科院" w:date="2016-11-12T17:22:00Z" w:initials="计科院">
    <w:p w:rsidR="00905E40" w:rsidRDefault="00905E40" w:rsidP="00450EFD">
      <w:pPr>
        <w:pStyle w:val="a4"/>
      </w:pPr>
      <w:r>
        <w:rPr>
          <w:rStyle w:val="ab"/>
        </w:rPr>
        <w:annotationRef/>
      </w:r>
      <w:r>
        <w:t>和引言中的符号不对应</w:t>
      </w:r>
      <w:r>
        <w:rPr>
          <w:rFonts w:hint="eastAsia"/>
        </w:rPr>
        <w:t>？</w:t>
      </w:r>
    </w:p>
  </w:comment>
  <w:comment w:id="66" w:author="计科院" w:date="2016-11-22T11:28:00Z" w:initials="计科院">
    <w:p w:rsidR="00905E40" w:rsidRDefault="00905E40" w:rsidP="00905E40">
      <w:pPr>
        <w:pStyle w:val="a4"/>
      </w:pPr>
      <w:r>
        <w:rPr>
          <w:rStyle w:val="ab"/>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76042A" w15:done="0"/>
  <w15:commentEx w15:paraId="0C4E4ACA" w15:done="0"/>
  <w15:commentEx w15:paraId="3297E786" w15:done="0"/>
  <w15:commentEx w15:paraId="2E7E585C" w15:done="0"/>
  <w15:commentEx w15:paraId="15E03AEE" w15:done="0"/>
  <w15:commentEx w15:paraId="4A98D176" w15:done="0"/>
  <w15:commentEx w15:paraId="3A3A3B5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1447" w:rsidRDefault="006B1447" w:rsidP="002D7A23">
      <w:pPr>
        <w:spacing w:line="240" w:lineRule="auto"/>
      </w:pPr>
      <w:r>
        <w:separator/>
      </w:r>
    </w:p>
  </w:endnote>
  <w:endnote w:type="continuationSeparator" w:id="1">
    <w:p w:rsidR="006B1447" w:rsidRDefault="006B1447" w:rsidP="002D7A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6"/>
    </w:pPr>
  </w:p>
  <w:p w:rsidR="00905E40" w:rsidRDefault="00905E40">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6"/>
    </w:pPr>
  </w:p>
  <w:p w:rsidR="00905E40" w:rsidRDefault="00905E40">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8"/>
      <w:spacing w:after="40" w:line="247" w:lineRule="auto"/>
      <w:ind w:firstLine="0"/>
      <w:rPr>
        <w:rFonts w:eastAsia="方正小标宋简体"/>
        <w:strike/>
        <w:color w:val="000000"/>
        <w:spacing w:val="3"/>
        <w:sz w:val="21"/>
      </w:rPr>
    </w:pPr>
  </w:p>
  <w:p w:rsidR="00905E40" w:rsidRDefault="00905E40">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905E40" w:rsidRDefault="00905E40">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1447" w:rsidRDefault="006B1447" w:rsidP="002D7A23">
      <w:pPr>
        <w:spacing w:line="240" w:lineRule="auto"/>
      </w:pPr>
      <w:r>
        <w:separator/>
      </w:r>
    </w:p>
  </w:footnote>
  <w:footnote w:type="continuationSeparator" w:id="1">
    <w:p w:rsidR="006B1447" w:rsidRDefault="006B1447" w:rsidP="002D7A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905E40" w:rsidRDefault="00905E40">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7"/>
      <w:pBdr>
        <w:bottom w:val="none" w:sz="0" w:space="0" w:color="auto"/>
      </w:pBdr>
      <w:spacing w:line="0" w:lineRule="atLeast"/>
    </w:pPr>
  </w:p>
  <w:p w:rsidR="00905E40" w:rsidRDefault="00905E40">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D1000D">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905E40" w:rsidRDefault="00905E40" w:rsidP="001D6B2E">
    <w:pPr>
      <w:pStyle w:val="a7"/>
      <w:pBdr>
        <w:bottom w:val="single" w:sz="4" w:space="1" w:color="auto"/>
      </w:pBdr>
      <w:tabs>
        <w:tab w:val="clear" w:pos="4153"/>
        <w:tab w:val="clear" w:pos="8306"/>
        <w:tab w:val="center" w:pos="5052"/>
        <w:tab w:val="right" w:pos="9438"/>
        <w:tab w:val="right" w:pos="9744"/>
      </w:tabs>
      <w:spacing w:after="160" w:line="312" w:lineRule="auto"/>
      <w:ind w:leftChars="29" w:left="60" w:firstLineChars="100" w:firstLine="200"/>
      <w:jc w:val="both"/>
      <w:rPr>
        <w:b/>
        <w:bCs/>
        <w:i/>
        <w:iCs/>
        <w:w w:val="130"/>
        <w:sz w:val="17"/>
      </w:rPr>
    </w:pPr>
    <w:r w:rsidRPr="00DD0107">
      <w:rPr>
        <w:rFonts w:eastAsia="方正书宋_GBK"/>
        <w:noProof/>
        <w:snapToGrid/>
        <w:spacing w:val="0"/>
        <w:sz w:val="20"/>
      </w:rPr>
      <w:pict>
        <v:line id="Line 1" o:spid="_x0000_s1026" style="position:absolute;left:0;text-align:left;z-index:251660288;visibility:visible;mso-wrap-distance-top:-3e-5mm;mso-wrap-distance-bottom:-3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905E40" w:rsidRDefault="00905E40">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42554E">
      <w:rPr>
        <w:rStyle w:val="a9"/>
        <w:rFonts w:eastAsia="方正书宋_GBK"/>
        <w:noProof/>
        <w:sz w:val="17"/>
      </w:rPr>
      <w:t>7</w:t>
    </w:r>
    <w:r>
      <w:rPr>
        <w:rStyle w:val="a9"/>
        <w:rFonts w:eastAsia="方正书宋_GBK"/>
        <w:sz w:val="17"/>
      </w:rPr>
      <w:fldChar w:fldCharType="end"/>
    </w:r>
  </w:p>
  <w:p w:rsidR="00905E40" w:rsidRDefault="00905E40">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0" w:rsidRDefault="00905E40">
    <w:pPr>
      <w:pStyle w:val="a7"/>
      <w:pBdr>
        <w:bottom w:val="none" w:sz="0" w:space="0" w:color="auto"/>
      </w:pBdr>
    </w:pPr>
  </w:p>
  <w:p w:rsidR="00905E40" w:rsidRDefault="00905E40">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23C3D72"/>
    <w:multiLevelType w:val="hybridMultilevel"/>
    <w:tmpl w:val="E25C7150"/>
    <w:lvl w:ilvl="0" w:tplc="75E2B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BD4"/>
    <w:rsid w:val="00010CAD"/>
    <w:rsid w:val="00015E26"/>
    <w:rsid w:val="000354C2"/>
    <w:rsid w:val="000B78B8"/>
    <w:rsid w:val="000C5149"/>
    <w:rsid w:val="000D2AA2"/>
    <w:rsid w:val="000E1802"/>
    <w:rsid w:val="001127A4"/>
    <w:rsid w:val="00125625"/>
    <w:rsid w:val="00125AD9"/>
    <w:rsid w:val="00192A9E"/>
    <w:rsid w:val="00194447"/>
    <w:rsid w:val="001A6986"/>
    <w:rsid w:val="001D6B2E"/>
    <w:rsid w:val="001F47C7"/>
    <w:rsid w:val="002022D2"/>
    <w:rsid w:val="002030EA"/>
    <w:rsid w:val="002150F8"/>
    <w:rsid w:val="00220AEC"/>
    <w:rsid w:val="002213E8"/>
    <w:rsid w:val="00225F96"/>
    <w:rsid w:val="00252113"/>
    <w:rsid w:val="00271D9C"/>
    <w:rsid w:val="00277C81"/>
    <w:rsid w:val="002A31F7"/>
    <w:rsid w:val="002A64B7"/>
    <w:rsid w:val="002D5478"/>
    <w:rsid w:val="002D7A23"/>
    <w:rsid w:val="003039F8"/>
    <w:rsid w:val="00316E02"/>
    <w:rsid w:val="00332B2C"/>
    <w:rsid w:val="00345DAE"/>
    <w:rsid w:val="00346503"/>
    <w:rsid w:val="00362D84"/>
    <w:rsid w:val="003648E3"/>
    <w:rsid w:val="00365959"/>
    <w:rsid w:val="003A1645"/>
    <w:rsid w:val="003A3C06"/>
    <w:rsid w:val="003B6B6A"/>
    <w:rsid w:val="003C60CF"/>
    <w:rsid w:val="003E5444"/>
    <w:rsid w:val="003F409A"/>
    <w:rsid w:val="0042554E"/>
    <w:rsid w:val="004346F9"/>
    <w:rsid w:val="00450EFD"/>
    <w:rsid w:val="00451EEF"/>
    <w:rsid w:val="00460678"/>
    <w:rsid w:val="00492BEB"/>
    <w:rsid w:val="004C24D3"/>
    <w:rsid w:val="004F438B"/>
    <w:rsid w:val="00501034"/>
    <w:rsid w:val="0050140D"/>
    <w:rsid w:val="00523B4C"/>
    <w:rsid w:val="005267CC"/>
    <w:rsid w:val="0058107B"/>
    <w:rsid w:val="00581A3E"/>
    <w:rsid w:val="005834F7"/>
    <w:rsid w:val="0059748D"/>
    <w:rsid w:val="005A591F"/>
    <w:rsid w:val="005A69A9"/>
    <w:rsid w:val="005B4F75"/>
    <w:rsid w:val="005B5F18"/>
    <w:rsid w:val="005C4C68"/>
    <w:rsid w:val="00612AC5"/>
    <w:rsid w:val="00623BA5"/>
    <w:rsid w:val="00631ABD"/>
    <w:rsid w:val="00636334"/>
    <w:rsid w:val="00644B61"/>
    <w:rsid w:val="006616CA"/>
    <w:rsid w:val="00666791"/>
    <w:rsid w:val="006738BD"/>
    <w:rsid w:val="006A422D"/>
    <w:rsid w:val="006B1447"/>
    <w:rsid w:val="006B74F6"/>
    <w:rsid w:val="006D01B9"/>
    <w:rsid w:val="006D4F63"/>
    <w:rsid w:val="006F7129"/>
    <w:rsid w:val="00704006"/>
    <w:rsid w:val="00705369"/>
    <w:rsid w:val="00724BC9"/>
    <w:rsid w:val="00753268"/>
    <w:rsid w:val="00753A81"/>
    <w:rsid w:val="00757C58"/>
    <w:rsid w:val="007640F1"/>
    <w:rsid w:val="00767D15"/>
    <w:rsid w:val="007B30F8"/>
    <w:rsid w:val="007B5CBC"/>
    <w:rsid w:val="007C40CD"/>
    <w:rsid w:val="007C4B20"/>
    <w:rsid w:val="007D7E0E"/>
    <w:rsid w:val="007F5F09"/>
    <w:rsid w:val="008229DB"/>
    <w:rsid w:val="0086376E"/>
    <w:rsid w:val="00876FB3"/>
    <w:rsid w:val="008D0ED2"/>
    <w:rsid w:val="008E07ED"/>
    <w:rsid w:val="008E355F"/>
    <w:rsid w:val="00905E40"/>
    <w:rsid w:val="009465A3"/>
    <w:rsid w:val="009718E0"/>
    <w:rsid w:val="0098429C"/>
    <w:rsid w:val="00987E8A"/>
    <w:rsid w:val="009962C6"/>
    <w:rsid w:val="00996E98"/>
    <w:rsid w:val="009B3A41"/>
    <w:rsid w:val="009B555F"/>
    <w:rsid w:val="009D1BD4"/>
    <w:rsid w:val="009D6AF7"/>
    <w:rsid w:val="009F12D5"/>
    <w:rsid w:val="009F17DA"/>
    <w:rsid w:val="009F3333"/>
    <w:rsid w:val="00A13B0D"/>
    <w:rsid w:val="00A31D8B"/>
    <w:rsid w:val="00A42A2C"/>
    <w:rsid w:val="00A4688F"/>
    <w:rsid w:val="00A476A9"/>
    <w:rsid w:val="00A70942"/>
    <w:rsid w:val="00A74346"/>
    <w:rsid w:val="00A84FF5"/>
    <w:rsid w:val="00A92309"/>
    <w:rsid w:val="00AA145E"/>
    <w:rsid w:val="00AC0C07"/>
    <w:rsid w:val="00AC5BDC"/>
    <w:rsid w:val="00AD5549"/>
    <w:rsid w:val="00B073FA"/>
    <w:rsid w:val="00B3648E"/>
    <w:rsid w:val="00B640CA"/>
    <w:rsid w:val="00B65EA4"/>
    <w:rsid w:val="00B70690"/>
    <w:rsid w:val="00B8477F"/>
    <w:rsid w:val="00B84F89"/>
    <w:rsid w:val="00B9329A"/>
    <w:rsid w:val="00BB423A"/>
    <w:rsid w:val="00BC1DDB"/>
    <w:rsid w:val="00BD6661"/>
    <w:rsid w:val="00BE4F0D"/>
    <w:rsid w:val="00BF14D0"/>
    <w:rsid w:val="00C01612"/>
    <w:rsid w:val="00C21A0D"/>
    <w:rsid w:val="00C320BF"/>
    <w:rsid w:val="00C46F69"/>
    <w:rsid w:val="00C72875"/>
    <w:rsid w:val="00CB5938"/>
    <w:rsid w:val="00CD2770"/>
    <w:rsid w:val="00D03C9D"/>
    <w:rsid w:val="00D05BAD"/>
    <w:rsid w:val="00D1000D"/>
    <w:rsid w:val="00D12DC6"/>
    <w:rsid w:val="00D14F12"/>
    <w:rsid w:val="00D21963"/>
    <w:rsid w:val="00D2746C"/>
    <w:rsid w:val="00D27E1A"/>
    <w:rsid w:val="00D33E75"/>
    <w:rsid w:val="00D40E27"/>
    <w:rsid w:val="00D51B3B"/>
    <w:rsid w:val="00D56473"/>
    <w:rsid w:val="00D62332"/>
    <w:rsid w:val="00D6382A"/>
    <w:rsid w:val="00D766B7"/>
    <w:rsid w:val="00D80FDF"/>
    <w:rsid w:val="00DA5E35"/>
    <w:rsid w:val="00DC2B25"/>
    <w:rsid w:val="00DD0107"/>
    <w:rsid w:val="00E10461"/>
    <w:rsid w:val="00E11303"/>
    <w:rsid w:val="00E30F1B"/>
    <w:rsid w:val="00E51D14"/>
    <w:rsid w:val="00E540D2"/>
    <w:rsid w:val="00E54407"/>
    <w:rsid w:val="00E73903"/>
    <w:rsid w:val="00E86C6A"/>
    <w:rsid w:val="00EA1D4E"/>
    <w:rsid w:val="00EA5F9E"/>
    <w:rsid w:val="00EA6E7A"/>
    <w:rsid w:val="00EC3C26"/>
    <w:rsid w:val="00EE3687"/>
    <w:rsid w:val="00EE4768"/>
    <w:rsid w:val="00EF0E95"/>
    <w:rsid w:val="00EF195C"/>
    <w:rsid w:val="00F3036A"/>
    <w:rsid w:val="00F34423"/>
    <w:rsid w:val="00F45DDC"/>
    <w:rsid w:val="00F574BD"/>
    <w:rsid w:val="00F75E79"/>
    <w:rsid w:val="00F84B11"/>
    <w:rsid w:val="00F937F6"/>
    <w:rsid w:val="00F9470B"/>
    <w:rsid w:val="00FD64CF"/>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iPriority="0" w:unhideWhenUsed="0"/>
    <w:lsdException w:name="footer" w:uiPriority="0" w:unhideWhenUsed="0"/>
    <w:lsdException w:name="caption" w:uiPriority="35" w:qFormat="1"/>
    <w:lsdException w:name="table of figures" w:uiPriority="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 w:type="character" w:customStyle="1" w:styleId="1Char0">
    <w:name w:val="样式1 Char"/>
    <w:qFormat/>
    <w:rsid w:val="002D5478"/>
    <w:rPr>
      <w:kern w:val="2"/>
      <w:sz w:val="28"/>
      <w:szCs w:val="24"/>
      <w:lang w:val="en-US" w:eastAsia="zh-CN"/>
    </w:rPr>
  </w:style>
  <w:style w:type="paragraph" w:styleId="af">
    <w:name w:val="List Paragraph"/>
    <w:basedOn w:val="a"/>
    <w:uiPriority w:val="99"/>
    <w:rsid w:val="00316E02"/>
    <w:pPr>
      <w:ind w:firstLineChars="200" w:firstLine="200"/>
    </w:pPr>
  </w:style>
  <w:style w:type="paragraph" w:styleId="af0">
    <w:name w:val="Revision"/>
    <w:hidden/>
    <w:uiPriority w:val="99"/>
    <w:semiHidden/>
    <w:rsid w:val="00E86C6A"/>
    <w:rPr>
      <w:rFonts w:ascii="Times New Roman" w:eastAsia="方正书宋简体" w:hAnsi="Times New Roman" w:cs="Times New Roman"/>
      <w:snapToGrid w:val="0"/>
      <w:spacing w:val="4"/>
      <w:kern w:val="2"/>
    </w:rPr>
  </w:style>
</w:styles>
</file>

<file path=word/webSettings.xml><?xml version="1.0" encoding="utf-8"?>
<w:webSettings xmlns:r="http://schemas.openxmlformats.org/officeDocument/2006/relationships" xmlns:w="http://schemas.openxmlformats.org/wordprocessingml/2006/main">
  <w:divs>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671" Type="http://schemas.openxmlformats.org/officeDocument/2006/relationships/oleObject" Target="embeddings/oleObject394.bin"/><Relationship Id="rId769" Type="http://schemas.openxmlformats.org/officeDocument/2006/relationships/image" Target="media/image306.wmf"/><Relationship Id="rId21" Type="http://schemas.openxmlformats.org/officeDocument/2006/relationships/oleObject" Target="embeddings/oleObject5.bin"/><Relationship Id="rId324" Type="http://schemas.openxmlformats.org/officeDocument/2006/relationships/oleObject" Target="embeddings/oleObject193.bin"/><Relationship Id="rId531" Type="http://schemas.openxmlformats.org/officeDocument/2006/relationships/oleObject" Target="embeddings/oleObject318.bin"/><Relationship Id="rId629" Type="http://schemas.openxmlformats.org/officeDocument/2006/relationships/image" Target="media/image242.wmf"/><Relationship Id="rId170" Type="http://schemas.openxmlformats.org/officeDocument/2006/relationships/oleObject" Target="embeddings/oleObject94.bin"/><Relationship Id="rId836" Type="http://schemas.openxmlformats.org/officeDocument/2006/relationships/hyperlink" Target="http://xueshu.baidu.com/s?wd=author%3A%28Huang-Ching%20Lin%29%20&amp;tn=SE_baiduxueshu_c1gjeupa&amp;ie=utf-8&amp;sc_f_para=sc_hilight%3Dperson" TargetMode="External"/><Relationship Id="rId268" Type="http://schemas.openxmlformats.org/officeDocument/2006/relationships/oleObject" Target="embeddings/oleObject157.bin"/><Relationship Id="rId475" Type="http://schemas.openxmlformats.org/officeDocument/2006/relationships/image" Target="media/image173.wmf"/><Relationship Id="rId682" Type="http://schemas.openxmlformats.org/officeDocument/2006/relationships/oleObject" Target="embeddings/oleObject400.bin"/><Relationship Id="rId32" Type="http://schemas.openxmlformats.org/officeDocument/2006/relationships/oleObject" Target="embeddings/oleObject11.bin"/><Relationship Id="rId128" Type="http://schemas.openxmlformats.org/officeDocument/2006/relationships/oleObject" Target="embeddings/oleObject68.bin"/><Relationship Id="rId335" Type="http://schemas.openxmlformats.org/officeDocument/2006/relationships/oleObject" Target="embeddings/oleObject200.bin"/><Relationship Id="rId542" Type="http://schemas.openxmlformats.org/officeDocument/2006/relationships/oleObject" Target="embeddings/oleObject325.bin"/><Relationship Id="rId181" Type="http://schemas.openxmlformats.org/officeDocument/2006/relationships/image" Target="media/image65.wmf"/><Relationship Id="rId402" Type="http://schemas.openxmlformats.org/officeDocument/2006/relationships/oleObject" Target="embeddings/oleObject242.bin"/><Relationship Id="rId279" Type="http://schemas.openxmlformats.org/officeDocument/2006/relationships/oleObject" Target="embeddings/oleObject164.bin"/><Relationship Id="rId486" Type="http://schemas.openxmlformats.org/officeDocument/2006/relationships/image" Target="media/image177.wmf"/><Relationship Id="rId693" Type="http://schemas.openxmlformats.org/officeDocument/2006/relationships/image" Target="media/image273.wmf"/><Relationship Id="rId707" Type="http://schemas.openxmlformats.org/officeDocument/2006/relationships/oleObject" Target="embeddings/oleObject413.bin"/><Relationship Id="rId43" Type="http://schemas.openxmlformats.org/officeDocument/2006/relationships/image" Target="media/image12.wmf"/><Relationship Id="rId139" Type="http://schemas.openxmlformats.org/officeDocument/2006/relationships/image" Target="media/image51.wmf"/><Relationship Id="rId346" Type="http://schemas.openxmlformats.org/officeDocument/2006/relationships/oleObject" Target="embeddings/oleObject208.bin"/><Relationship Id="rId553" Type="http://schemas.openxmlformats.org/officeDocument/2006/relationships/image" Target="media/image208.wmf"/><Relationship Id="rId760" Type="http://schemas.openxmlformats.org/officeDocument/2006/relationships/image" Target="media/image303.wmf"/><Relationship Id="rId192" Type="http://schemas.openxmlformats.org/officeDocument/2006/relationships/image" Target="media/image69.wmf"/><Relationship Id="rId206" Type="http://schemas.openxmlformats.org/officeDocument/2006/relationships/image" Target="media/image74.wmf"/><Relationship Id="rId413" Type="http://schemas.openxmlformats.org/officeDocument/2006/relationships/image" Target="media/image151.wmf"/><Relationship Id="rId497" Type="http://schemas.openxmlformats.org/officeDocument/2006/relationships/image" Target="media/image182.wmf"/><Relationship Id="rId620" Type="http://schemas.openxmlformats.org/officeDocument/2006/relationships/image" Target="media/image239.wmf"/><Relationship Id="rId718" Type="http://schemas.openxmlformats.org/officeDocument/2006/relationships/oleObject" Target="embeddings/oleObject421.bin"/><Relationship Id="rId357" Type="http://schemas.openxmlformats.org/officeDocument/2006/relationships/oleObject" Target="embeddings/oleObject215.bin"/><Relationship Id="rId54" Type="http://schemas.openxmlformats.org/officeDocument/2006/relationships/image" Target="media/image16.wmf"/><Relationship Id="rId217" Type="http://schemas.openxmlformats.org/officeDocument/2006/relationships/image" Target="media/image79.wmf"/><Relationship Id="rId564" Type="http://schemas.openxmlformats.org/officeDocument/2006/relationships/oleObject" Target="embeddings/oleObject336.bin"/><Relationship Id="rId771" Type="http://schemas.openxmlformats.org/officeDocument/2006/relationships/image" Target="media/image307.wmf"/><Relationship Id="rId424" Type="http://schemas.openxmlformats.org/officeDocument/2006/relationships/image" Target="media/image155.wmf"/><Relationship Id="rId631" Type="http://schemas.openxmlformats.org/officeDocument/2006/relationships/image" Target="media/image243.wmf"/><Relationship Id="rId729" Type="http://schemas.openxmlformats.org/officeDocument/2006/relationships/image" Target="media/image288.wmf"/><Relationship Id="rId23" Type="http://schemas.openxmlformats.org/officeDocument/2006/relationships/image" Target="media/image3.wmf"/><Relationship Id="rId119" Type="http://schemas.openxmlformats.org/officeDocument/2006/relationships/oleObject" Target="embeddings/oleObject63.bin"/><Relationship Id="rId270" Type="http://schemas.openxmlformats.org/officeDocument/2006/relationships/image" Target="media/image97.wmf"/><Relationship Id="rId326" Type="http://schemas.openxmlformats.org/officeDocument/2006/relationships/oleObject" Target="embeddings/oleObject194.bin"/><Relationship Id="rId533" Type="http://schemas.openxmlformats.org/officeDocument/2006/relationships/oleObject" Target="embeddings/oleObject319.bin"/><Relationship Id="rId65" Type="http://schemas.openxmlformats.org/officeDocument/2006/relationships/oleObject" Target="embeddings/oleObject30.bin"/><Relationship Id="rId130" Type="http://schemas.openxmlformats.org/officeDocument/2006/relationships/oleObject" Target="embeddings/oleObject69.bin"/><Relationship Id="rId368" Type="http://schemas.openxmlformats.org/officeDocument/2006/relationships/oleObject" Target="embeddings/oleObject222.bin"/><Relationship Id="rId575" Type="http://schemas.openxmlformats.org/officeDocument/2006/relationships/image" Target="media/image219.wmf"/><Relationship Id="rId740" Type="http://schemas.openxmlformats.org/officeDocument/2006/relationships/image" Target="media/image293.wmf"/><Relationship Id="rId782" Type="http://schemas.openxmlformats.org/officeDocument/2006/relationships/oleObject" Target="embeddings/oleObject456.bin"/><Relationship Id="rId838" Type="http://schemas.openxmlformats.org/officeDocument/2006/relationships/header" Target="header5.xml"/><Relationship Id="rId172" Type="http://schemas.openxmlformats.org/officeDocument/2006/relationships/oleObject" Target="embeddings/oleObject95.bin"/><Relationship Id="rId228" Type="http://schemas.openxmlformats.org/officeDocument/2006/relationships/oleObject" Target="embeddings/oleObject132.bin"/><Relationship Id="rId435" Type="http://schemas.openxmlformats.org/officeDocument/2006/relationships/image" Target="media/image159.wmf"/><Relationship Id="rId477" Type="http://schemas.openxmlformats.org/officeDocument/2006/relationships/image" Target="media/image174.wmf"/><Relationship Id="rId600" Type="http://schemas.openxmlformats.org/officeDocument/2006/relationships/image" Target="media/image230.wmf"/><Relationship Id="rId642" Type="http://schemas.openxmlformats.org/officeDocument/2006/relationships/image" Target="media/image248.wmf"/><Relationship Id="rId684" Type="http://schemas.openxmlformats.org/officeDocument/2006/relationships/oleObject" Target="embeddings/oleObject401.bin"/><Relationship Id="rId281" Type="http://schemas.openxmlformats.org/officeDocument/2006/relationships/image" Target="media/image101.wmf"/><Relationship Id="rId337" Type="http://schemas.openxmlformats.org/officeDocument/2006/relationships/oleObject" Target="embeddings/oleObject201.bin"/><Relationship Id="rId502" Type="http://schemas.openxmlformats.org/officeDocument/2006/relationships/oleObject" Target="embeddings/oleObject303.bin"/><Relationship Id="rId34" Type="http://schemas.openxmlformats.org/officeDocument/2006/relationships/oleObject" Target="embeddings/oleObject12.bin"/><Relationship Id="rId76" Type="http://schemas.openxmlformats.org/officeDocument/2006/relationships/oleObject" Target="embeddings/oleObject35.bin"/><Relationship Id="rId141" Type="http://schemas.openxmlformats.org/officeDocument/2006/relationships/oleObject" Target="embeddings/oleObject75.bin"/><Relationship Id="rId379" Type="http://schemas.openxmlformats.org/officeDocument/2006/relationships/oleObject" Target="embeddings/oleObject229.bin"/><Relationship Id="rId544" Type="http://schemas.openxmlformats.org/officeDocument/2006/relationships/oleObject" Target="embeddings/oleObject326.bin"/><Relationship Id="rId586" Type="http://schemas.openxmlformats.org/officeDocument/2006/relationships/oleObject" Target="embeddings/oleObject348.bin"/><Relationship Id="rId751" Type="http://schemas.openxmlformats.org/officeDocument/2006/relationships/oleObject" Target="embeddings/oleObject438.bin"/><Relationship Id="rId793" Type="http://schemas.openxmlformats.org/officeDocument/2006/relationships/image" Target="media/image319.wmf"/><Relationship Id="rId807" Type="http://schemas.openxmlformats.org/officeDocument/2006/relationships/image" Target="media/image326.wmf"/><Relationship Id="rId7" Type="http://schemas.openxmlformats.org/officeDocument/2006/relationships/footnotes" Target="footnotes.xml"/><Relationship Id="rId183" Type="http://schemas.openxmlformats.org/officeDocument/2006/relationships/oleObject" Target="embeddings/oleObject103.bin"/><Relationship Id="rId239" Type="http://schemas.openxmlformats.org/officeDocument/2006/relationships/oleObject" Target="embeddings/oleObject139.bin"/><Relationship Id="rId390" Type="http://schemas.openxmlformats.org/officeDocument/2006/relationships/oleObject" Target="embeddings/oleObject235.bin"/><Relationship Id="rId404" Type="http://schemas.openxmlformats.org/officeDocument/2006/relationships/oleObject" Target="embeddings/oleObject243.bin"/><Relationship Id="rId446" Type="http://schemas.openxmlformats.org/officeDocument/2006/relationships/image" Target="media/image164.wmf"/><Relationship Id="rId611" Type="http://schemas.openxmlformats.org/officeDocument/2006/relationships/oleObject" Target="embeddings/oleObject362.bin"/><Relationship Id="rId653" Type="http://schemas.openxmlformats.org/officeDocument/2006/relationships/oleObject" Target="embeddings/oleObject385.bin"/><Relationship Id="rId250" Type="http://schemas.openxmlformats.org/officeDocument/2006/relationships/image" Target="media/image91.wmf"/><Relationship Id="rId292" Type="http://schemas.openxmlformats.org/officeDocument/2006/relationships/oleObject" Target="embeddings/oleObject172.bin"/><Relationship Id="rId306" Type="http://schemas.openxmlformats.org/officeDocument/2006/relationships/image" Target="media/image110.wmf"/><Relationship Id="rId488" Type="http://schemas.openxmlformats.org/officeDocument/2006/relationships/image" Target="media/image178.wmf"/><Relationship Id="rId695" Type="http://schemas.openxmlformats.org/officeDocument/2006/relationships/image" Target="media/image274.wmf"/><Relationship Id="rId709" Type="http://schemas.openxmlformats.org/officeDocument/2006/relationships/image" Target="media/image280.wmf"/><Relationship Id="rId45" Type="http://schemas.openxmlformats.org/officeDocument/2006/relationships/image" Target="media/image13.wmf"/><Relationship Id="rId87" Type="http://schemas.openxmlformats.org/officeDocument/2006/relationships/oleObject" Target="embeddings/oleObject42.bin"/><Relationship Id="rId110" Type="http://schemas.openxmlformats.org/officeDocument/2006/relationships/oleObject" Target="embeddings/oleObject57.bin"/><Relationship Id="rId348" Type="http://schemas.openxmlformats.org/officeDocument/2006/relationships/oleObject" Target="embeddings/oleObject210.bin"/><Relationship Id="rId513" Type="http://schemas.openxmlformats.org/officeDocument/2006/relationships/image" Target="media/image190.wmf"/><Relationship Id="rId555" Type="http://schemas.openxmlformats.org/officeDocument/2006/relationships/image" Target="media/image209.wmf"/><Relationship Id="rId597" Type="http://schemas.openxmlformats.org/officeDocument/2006/relationships/image" Target="media/image229.wmf"/><Relationship Id="rId720" Type="http://schemas.openxmlformats.org/officeDocument/2006/relationships/oleObject" Target="embeddings/oleObject422.bin"/><Relationship Id="rId762" Type="http://schemas.openxmlformats.org/officeDocument/2006/relationships/oleObject" Target="embeddings/oleObject444.bin"/><Relationship Id="rId818" Type="http://schemas.openxmlformats.org/officeDocument/2006/relationships/oleObject" Target="embeddings/oleObject472.bin"/><Relationship Id="rId152" Type="http://schemas.openxmlformats.org/officeDocument/2006/relationships/oleObject" Target="embeddings/oleObject82.bin"/><Relationship Id="rId194" Type="http://schemas.openxmlformats.org/officeDocument/2006/relationships/image" Target="media/image70.wmf"/><Relationship Id="rId208" Type="http://schemas.openxmlformats.org/officeDocument/2006/relationships/image" Target="media/image75.wmf"/><Relationship Id="rId415" Type="http://schemas.openxmlformats.org/officeDocument/2006/relationships/image" Target="media/image152.wmf"/><Relationship Id="rId457" Type="http://schemas.openxmlformats.org/officeDocument/2006/relationships/oleObject" Target="embeddings/oleObject274.bin"/><Relationship Id="rId622" Type="http://schemas.openxmlformats.org/officeDocument/2006/relationships/image" Target="media/image240.wmf"/><Relationship Id="rId261" Type="http://schemas.openxmlformats.org/officeDocument/2006/relationships/oleObject" Target="embeddings/oleObject153.bin"/><Relationship Id="rId499" Type="http://schemas.openxmlformats.org/officeDocument/2006/relationships/image" Target="media/image183.wmf"/><Relationship Id="rId664" Type="http://schemas.openxmlformats.org/officeDocument/2006/relationships/image" Target="media/image259.wmf"/><Relationship Id="rId14" Type="http://schemas.openxmlformats.org/officeDocument/2006/relationships/footer" Target="footer3.xml"/><Relationship Id="rId56" Type="http://schemas.openxmlformats.org/officeDocument/2006/relationships/image" Target="media/image17.wmf"/><Relationship Id="rId317" Type="http://schemas.openxmlformats.org/officeDocument/2006/relationships/image" Target="media/image114.wmf"/><Relationship Id="rId359" Type="http://schemas.openxmlformats.org/officeDocument/2006/relationships/oleObject" Target="embeddings/oleObject216.bin"/><Relationship Id="rId524" Type="http://schemas.openxmlformats.org/officeDocument/2006/relationships/image" Target="media/image195.wmf"/><Relationship Id="rId566" Type="http://schemas.openxmlformats.org/officeDocument/2006/relationships/oleObject" Target="embeddings/oleObject337.bin"/><Relationship Id="rId731" Type="http://schemas.openxmlformats.org/officeDocument/2006/relationships/image" Target="media/image289.wmf"/><Relationship Id="rId773" Type="http://schemas.openxmlformats.org/officeDocument/2006/relationships/oleObject" Target="embeddings/oleObject451.bin"/><Relationship Id="rId98" Type="http://schemas.openxmlformats.org/officeDocument/2006/relationships/oleObject" Target="embeddings/oleObject49.bin"/><Relationship Id="rId121" Type="http://schemas.openxmlformats.org/officeDocument/2006/relationships/oleObject" Target="embeddings/oleObject64.bin"/><Relationship Id="rId163" Type="http://schemas.openxmlformats.org/officeDocument/2006/relationships/oleObject" Target="embeddings/oleObject89.bin"/><Relationship Id="rId219" Type="http://schemas.openxmlformats.org/officeDocument/2006/relationships/oleObject" Target="embeddings/oleObject125.bin"/><Relationship Id="rId370" Type="http://schemas.openxmlformats.org/officeDocument/2006/relationships/oleObject" Target="embeddings/oleObject224.bin"/><Relationship Id="rId426" Type="http://schemas.openxmlformats.org/officeDocument/2006/relationships/image" Target="media/image156.wmf"/><Relationship Id="rId633" Type="http://schemas.openxmlformats.org/officeDocument/2006/relationships/oleObject" Target="embeddings/oleObject375.bin"/><Relationship Id="rId829" Type="http://schemas.openxmlformats.org/officeDocument/2006/relationships/oleObject" Target="embeddings/oleObject481.bin"/><Relationship Id="rId230" Type="http://schemas.openxmlformats.org/officeDocument/2006/relationships/oleObject" Target="embeddings/oleObject133.bin"/><Relationship Id="rId468" Type="http://schemas.openxmlformats.org/officeDocument/2006/relationships/oleObject" Target="embeddings/oleObject282.bin"/><Relationship Id="rId675" Type="http://schemas.openxmlformats.org/officeDocument/2006/relationships/oleObject" Target="embeddings/oleObject396.bin"/><Relationship Id="rId840" Type="http://schemas.openxmlformats.org/officeDocument/2006/relationships/fontTable" Target="fontTable.xml"/><Relationship Id="rId25" Type="http://schemas.openxmlformats.org/officeDocument/2006/relationships/image" Target="media/image4.wmf"/><Relationship Id="rId67" Type="http://schemas.openxmlformats.org/officeDocument/2006/relationships/oleObject" Target="embeddings/oleObject31.bin"/><Relationship Id="rId272" Type="http://schemas.openxmlformats.org/officeDocument/2006/relationships/image" Target="media/image98.wmf"/><Relationship Id="rId328" Type="http://schemas.openxmlformats.org/officeDocument/2006/relationships/image" Target="media/image118.wmf"/><Relationship Id="rId535" Type="http://schemas.openxmlformats.org/officeDocument/2006/relationships/image" Target="media/image200.wmf"/><Relationship Id="rId577" Type="http://schemas.openxmlformats.org/officeDocument/2006/relationships/image" Target="media/image220.wmf"/><Relationship Id="rId700" Type="http://schemas.openxmlformats.org/officeDocument/2006/relationships/oleObject" Target="embeddings/oleObject409.bin"/><Relationship Id="rId742" Type="http://schemas.openxmlformats.org/officeDocument/2006/relationships/image" Target="media/image294.wmf"/><Relationship Id="rId132" Type="http://schemas.openxmlformats.org/officeDocument/2006/relationships/oleObject" Target="embeddings/oleObject70.bin"/><Relationship Id="rId174" Type="http://schemas.openxmlformats.org/officeDocument/2006/relationships/oleObject" Target="embeddings/oleObject96.bin"/><Relationship Id="rId381" Type="http://schemas.openxmlformats.org/officeDocument/2006/relationships/oleObject" Target="embeddings/oleObject230.bin"/><Relationship Id="rId602" Type="http://schemas.openxmlformats.org/officeDocument/2006/relationships/image" Target="media/image231.wmf"/><Relationship Id="rId784" Type="http://schemas.openxmlformats.org/officeDocument/2006/relationships/image" Target="media/image313.jpeg"/><Relationship Id="rId241" Type="http://schemas.openxmlformats.org/officeDocument/2006/relationships/oleObject" Target="embeddings/oleObject140.bin"/><Relationship Id="rId437" Type="http://schemas.openxmlformats.org/officeDocument/2006/relationships/image" Target="media/image160.wmf"/><Relationship Id="rId479" Type="http://schemas.openxmlformats.org/officeDocument/2006/relationships/image" Target="media/image175.wmf"/><Relationship Id="rId644" Type="http://schemas.openxmlformats.org/officeDocument/2006/relationships/image" Target="media/image249.wmf"/><Relationship Id="rId686" Type="http://schemas.openxmlformats.org/officeDocument/2006/relationships/oleObject" Target="embeddings/oleObject402.bin"/><Relationship Id="rId36" Type="http://schemas.openxmlformats.org/officeDocument/2006/relationships/oleObject" Target="embeddings/oleObject14.bin"/><Relationship Id="rId283" Type="http://schemas.openxmlformats.org/officeDocument/2006/relationships/oleObject" Target="embeddings/oleObject167.bin"/><Relationship Id="rId339" Type="http://schemas.openxmlformats.org/officeDocument/2006/relationships/oleObject" Target="embeddings/oleObject203.bin"/><Relationship Id="rId490" Type="http://schemas.openxmlformats.org/officeDocument/2006/relationships/oleObject" Target="embeddings/oleObject297.bin"/><Relationship Id="rId504" Type="http://schemas.openxmlformats.org/officeDocument/2006/relationships/oleObject" Target="embeddings/oleObject304.bin"/><Relationship Id="rId546" Type="http://schemas.openxmlformats.org/officeDocument/2006/relationships/oleObject" Target="embeddings/oleObject327.bin"/><Relationship Id="rId711" Type="http://schemas.openxmlformats.org/officeDocument/2006/relationships/image" Target="media/image281.wmf"/><Relationship Id="rId753" Type="http://schemas.openxmlformats.org/officeDocument/2006/relationships/oleObject" Target="embeddings/oleObject439.bin"/><Relationship Id="rId78" Type="http://schemas.openxmlformats.org/officeDocument/2006/relationships/oleObject" Target="embeddings/oleObject36.bin"/><Relationship Id="rId101" Type="http://schemas.openxmlformats.org/officeDocument/2006/relationships/image" Target="media/image36.wmf"/><Relationship Id="rId143" Type="http://schemas.openxmlformats.org/officeDocument/2006/relationships/oleObject" Target="embeddings/oleObject76.bin"/><Relationship Id="rId185" Type="http://schemas.openxmlformats.org/officeDocument/2006/relationships/oleObject" Target="embeddings/oleObject104.bin"/><Relationship Id="rId350" Type="http://schemas.openxmlformats.org/officeDocument/2006/relationships/image" Target="media/image124.wmf"/><Relationship Id="rId406" Type="http://schemas.openxmlformats.org/officeDocument/2006/relationships/oleObject" Target="embeddings/oleObject244.bin"/><Relationship Id="rId588" Type="http://schemas.openxmlformats.org/officeDocument/2006/relationships/oleObject" Target="embeddings/oleObject349.bin"/><Relationship Id="rId795" Type="http://schemas.openxmlformats.org/officeDocument/2006/relationships/image" Target="media/image320.wmf"/><Relationship Id="rId809" Type="http://schemas.openxmlformats.org/officeDocument/2006/relationships/image" Target="media/image327.wmf"/><Relationship Id="rId9" Type="http://schemas.openxmlformats.org/officeDocument/2006/relationships/header" Target="header1.xml"/><Relationship Id="rId210" Type="http://schemas.openxmlformats.org/officeDocument/2006/relationships/image" Target="media/image76.wmf"/><Relationship Id="rId392" Type="http://schemas.openxmlformats.org/officeDocument/2006/relationships/oleObject" Target="embeddings/oleObject236.bin"/><Relationship Id="rId448" Type="http://schemas.openxmlformats.org/officeDocument/2006/relationships/oleObject" Target="embeddings/oleObject269.bin"/><Relationship Id="rId613" Type="http://schemas.openxmlformats.org/officeDocument/2006/relationships/oleObject" Target="embeddings/oleObject363.bin"/><Relationship Id="rId655" Type="http://schemas.openxmlformats.org/officeDocument/2006/relationships/oleObject" Target="embeddings/oleObject386.bin"/><Relationship Id="rId697" Type="http://schemas.openxmlformats.org/officeDocument/2006/relationships/image" Target="media/image275.wmf"/><Relationship Id="rId820" Type="http://schemas.openxmlformats.org/officeDocument/2006/relationships/oleObject" Target="embeddings/oleObject473.bin"/><Relationship Id="rId252" Type="http://schemas.openxmlformats.org/officeDocument/2006/relationships/image" Target="media/image92.wmf"/><Relationship Id="rId294" Type="http://schemas.openxmlformats.org/officeDocument/2006/relationships/oleObject" Target="embeddings/oleObject174.bin"/><Relationship Id="rId308" Type="http://schemas.openxmlformats.org/officeDocument/2006/relationships/image" Target="media/image111.wmf"/><Relationship Id="rId515" Type="http://schemas.openxmlformats.org/officeDocument/2006/relationships/image" Target="media/image191.wmf"/><Relationship Id="rId722" Type="http://schemas.openxmlformats.org/officeDocument/2006/relationships/oleObject" Target="embeddings/oleObject423.bin"/><Relationship Id="rId47" Type="http://schemas.openxmlformats.org/officeDocument/2006/relationships/oleObject" Target="embeddings/oleObject20.bin"/><Relationship Id="rId89" Type="http://schemas.openxmlformats.org/officeDocument/2006/relationships/image" Target="media/image31.wmf"/><Relationship Id="rId112" Type="http://schemas.openxmlformats.org/officeDocument/2006/relationships/oleObject" Target="embeddings/oleObject59.bin"/><Relationship Id="rId154" Type="http://schemas.openxmlformats.org/officeDocument/2006/relationships/image" Target="media/image56.wmf"/><Relationship Id="rId361" Type="http://schemas.openxmlformats.org/officeDocument/2006/relationships/oleObject" Target="embeddings/oleObject217.bin"/><Relationship Id="rId557" Type="http://schemas.openxmlformats.org/officeDocument/2006/relationships/image" Target="media/image210.wmf"/><Relationship Id="rId599" Type="http://schemas.openxmlformats.org/officeDocument/2006/relationships/oleObject" Target="embeddings/oleObject355.bin"/><Relationship Id="rId764" Type="http://schemas.openxmlformats.org/officeDocument/2006/relationships/oleObject" Target="embeddings/oleObject446.bin"/><Relationship Id="rId196" Type="http://schemas.openxmlformats.org/officeDocument/2006/relationships/oleObject" Target="embeddings/oleObject111.bin"/><Relationship Id="rId417" Type="http://schemas.openxmlformats.org/officeDocument/2006/relationships/oleObject" Target="embeddings/oleObject250.bin"/><Relationship Id="rId459" Type="http://schemas.openxmlformats.org/officeDocument/2006/relationships/oleObject" Target="embeddings/oleObject276.bin"/><Relationship Id="rId624" Type="http://schemas.openxmlformats.org/officeDocument/2006/relationships/image" Target="media/image241.wmf"/><Relationship Id="rId666" Type="http://schemas.openxmlformats.org/officeDocument/2006/relationships/image" Target="media/image260.wmf"/><Relationship Id="rId831" Type="http://schemas.openxmlformats.org/officeDocument/2006/relationships/oleObject" Target="embeddings/oleObject482.bin"/><Relationship Id="rId16" Type="http://schemas.openxmlformats.org/officeDocument/2006/relationships/oleObject" Target="embeddings/oleObject1.bin"/><Relationship Id="rId221" Type="http://schemas.openxmlformats.org/officeDocument/2006/relationships/oleObject" Target="embeddings/oleObject127.bin"/><Relationship Id="rId263" Type="http://schemas.openxmlformats.org/officeDocument/2006/relationships/oleObject" Target="embeddings/oleObject154.bin"/><Relationship Id="rId319" Type="http://schemas.openxmlformats.org/officeDocument/2006/relationships/oleObject" Target="embeddings/oleObject190.bin"/><Relationship Id="rId470" Type="http://schemas.openxmlformats.org/officeDocument/2006/relationships/oleObject" Target="embeddings/oleObject284.bin"/><Relationship Id="rId526" Type="http://schemas.openxmlformats.org/officeDocument/2006/relationships/image" Target="media/image196.wmf"/><Relationship Id="rId58" Type="http://schemas.openxmlformats.org/officeDocument/2006/relationships/image" Target="media/image18.wmf"/><Relationship Id="rId123" Type="http://schemas.openxmlformats.org/officeDocument/2006/relationships/image" Target="media/image43.wmf"/><Relationship Id="rId330" Type="http://schemas.openxmlformats.org/officeDocument/2006/relationships/image" Target="media/image119.wmf"/><Relationship Id="rId568" Type="http://schemas.openxmlformats.org/officeDocument/2006/relationships/oleObject" Target="embeddings/oleObject338.bin"/><Relationship Id="rId733" Type="http://schemas.openxmlformats.org/officeDocument/2006/relationships/image" Target="media/image290.wmf"/><Relationship Id="rId775" Type="http://schemas.openxmlformats.org/officeDocument/2006/relationships/image" Target="media/image308.wmf"/><Relationship Id="rId165" Type="http://schemas.openxmlformats.org/officeDocument/2006/relationships/image" Target="media/image60.wmf"/><Relationship Id="rId372" Type="http://schemas.openxmlformats.org/officeDocument/2006/relationships/oleObject" Target="embeddings/oleObject225.bin"/><Relationship Id="rId428" Type="http://schemas.openxmlformats.org/officeDocument/2006/relationships/image" Target="media/image157.wmf"/><Relationship Id="rId635" Type="http://schemas.openxmlformats.org/officeDocument/2006/relationships/oleObject" Target="embeddings/oleObject376.bin"/><Relationship Id="rId677" Type="http://schemas.openxmlformats.org/officeDocument/2006/relationships/oleObject" Target="embeddings/oleObject397.bin"/><Relationship Id="rId800" Type="http://schemas.openxmlformats.org/officeDocument/2006/relationships/oleObject" Target="embeddings/oleObject463.bin"/><Relationship Id="rId842" Type="http://schemas.microsoft.com/office/2011/relationships/commentsExtended" Target="commentsExtended.xml"/><Relationship Id="rId232" Type="http://schemas.openxmlformats.org/officeDocument/2006/relationships/oleObject" Target="embeddings/oleObject134.bin"/><Relationship Id="rId274" Type="http://schemas.openxmlformats.org/officeDocument/2006/relationships/oleObject" Target="embeddings/oleObject161.bin"/><Relationship Id="rId481" Type="http://schemas.openxmlformats.org/officeDocument/2006/relationships/oleObject" Target="embeddings/oleObject291.bin"/><Relationship Id="rId702" Type="http://schemas.openxmlformats.org/officeDocument/2006/relationships/oleObject" Target="embeddings/oleObject410.bin"/><Relationship Id="rId27" Type="http://schemas.openxmlformats.org/officeDocument/2006/relationships/image" Target="media/image5.wmf"/><Relationship Id="rId69" Type="http://schemas.openxmlformats.org/officeDocument/2006/relationships/oleObject" Target="embeddings/oleObject32.bin"/><Relationship Id="rId134" Type="http://schemas.openxmlformats.org/officeDocument/2006/relationships/oleObject" Target="embeddings/oleObject71.bin"/><Relationship Id="rId537" Type="http://schemas.openxmlformats.org/officeDocument/2006/relationships/oleObject" Target="embeddings/oleObject322.bin"/><Relationship Id="rId579" Type="http://schemas.openxmlformats.org/officeDocument/2006/relationships/image" Target="media/image221.wmf"/><Relationship Id="rId744" Type="http://schemas.openxmlformats.org/officeDocument/2006/relationships/image" Target="media/image295.wmf"/><Relationship Id="rId786" Type="http://schemas.openxmlformats.org/officeDocument/2006/relationships/image" Target="media/image315.png"/><Relationship Id="rId80" Type="http://schemas.openxmlformats.org/officeDocument/2006/relationships/oleObject" Target="embeddings/oleObject37.bin"/><Relationship Id="rId176" Type="http://schemas.openxmlformats.org/officeDocument/2006/relationships/oleObject" Target="embeddings/oleObject98.bin"/><Relationship Id="rId341" Type="http://schemas.openxmlformats.org/officeDocument/2006/relationships/oleObject" Target="embeddings/oleObject205.bin"/><Relationship Id="rId383" Type="http://schemas.openxmlformats.org/officeDocument/2006/relationships/oleObject" Target="embeddings/oleObject231.bin"/><Relationship Id="rId439" Type="http://schemas.openxmlformats.org/officeDocument/2006/relationships/image" Target="media/image161.wmf"/><Relationship Id="rId590" Type="http://schemas.openxmlformats.org/officeDocument/2006/relationships/oleObject" Target="embeddings/oleObject350.bin"/><Relationship Id="rId604" Type="http://schemas.openxmlformats.org/officeDocument/2006/relationships/image" Target="media/image232.wmf"/><Relationship Id="rId646" Type="http://schemas.openxmlformats.org/officeDocument/2006/relationships/image" Target="media/image250.wmf"/><Relationship Id="rId811" Type="http://schemas.openxmlformats.org/officeDocument/2006/relationships/image" Target="media/image328.wmf"/><Relationship Id="rId201" Type="http://schemas.openxmlformats.org/officeDocument/2006/relationships/image" Target="media/image73.wmf"/><Relationship Id="rId243" Type="http://schemas.openxmlformats.org/officeDocument/2006/relationships/oleObject" Target="embeddings/oleObject141.bin"/><Relationship Id="rId285" Type="http://schemas.openxmlformats.org/officeDocument/2006/relationships/image" Target="media/image102.wmf"/><Relationship Id="rId450" Type="http://schemas.openxmlformats.org/officeDocument/2006/relationships/image" Target="media/image165.wmf"/><Relationship Id="rId506" Type="http://schemas.openxmlformats.org/officeDocument/2006/relationships/oleObject" Target="embeddings/oleObject305.bin"/><Relationship Id="rId688" Type="http://schemas.openxmlformats.org/officeDocument/2006/relationships/oleObject" Target="embeddings/oleObject403.bin"/><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12.wmf"/><Relationship Id="rId492" Type="http://schemas.openxmlformats.org/officeDocument/2006/relationships/oleObject" Target="embeddings/oleObject298.bin"/><Relationship Id="rId548" Type="http://schemas.openxmlformats.org/officeDocument/2006/relationships/oleObject" Target="embeddings/oleObject328.bin"/><Relationship Id="rId713" Type="http://schemas.openxmlformats.org/officeDocument/2006/relationships/oleObject" Target="embeddings/oleObject417.bin"/><Relationship Id="rId755" Type="http://schemas.openxmlformats.org/officeDocument/2006/relationships/oleObject" Target="embeddings/oleObject440.bin"/><Relationship Id="rId797" Type="http://schemas.openxmlformats.org/officeDocument/2006/relationships/image" Target="media/image321.wmf"/><Relationship Id="rId91" Type="http://schemas.openxmlformats.org/officeDocument/2006/relationships/image" Target="media/image32.wmf"/><Relationship Id="rId145" Type="http://schemas.openxmlformats.org/officeDocument/2006/relationships/oleObject" Target="embeddings/oleObject77.bin"/><Relationship Id="rId187" Type="http://schemas.openxmlformats.org/officeDocument/2006/relationships/oleObject" Target="embeddings/oleObject105.bin"/><Relationship Id="rId352" Type="http://schemas.openxmlformats.org/officeDocument/2006/relationships/image" Target="media/image125.wmf"/><Relationship Id="rId394" Type="http://schemas.openxmlformats.org/officeDocument/2006/relationships/image" Target="media/image142.wmf"/><Relationship Id="rId408" Type="http://schemas.openxmlformats.org/officeDocument/2006/relationships/oleObject" Target="embeddings/oleObject245.bin"/><Relationship Id="rId615" Type="http://schemas.openxmlformats.org/officeDocument/2006/relationships/oleObject" Target="embeddings/oleObject364.bin"/><Relationship Id="rId822" Type="http://schemas.openxmlformats.org/officeDocument/2006/relationships/oleObject" Target="embeddings/oleObject475.bin"/><Relationship Id="rId212" Type="http://schemas.openxmlformats.org/officeDocument/2006/relationships/image" Target="media/image77.wmf"/><Relationship Id="rId254" Type="http://schemas.openxmlformats.org/officeDocument/2006/relationships/oleObject" Target="embeddings/oleObject147.bin"/><Relationship Id="rId657" Type="http://schemas.openxmlformats.org/officeDocument/2006/relationships/oleObject" Target="embeddings/oleObject387.bin"/><Relationship Id="rId699" Type="http://schemas.openxmlformats.org/officeDocument/2006/relationships/image" Target="media/image276.wmf"/><Relationship Id="rId49" Type="http://schemas.openxmlformats.org/officeDocument/2006/relationships/oleObject" Target="embeddings/oleObject21.bin"/><Relationship Id="rId114" Type="http://schemas.openxmlformats.org/officeDocument/2006/relationships/image" Target="media/image39.wmf"/><Relationship Id="rId296" Type="http://schemas.openxmlformats.org/officeDocument/2006/relationships/image" Target="media/image106.wmf"/><Relationship Id="rId461" Type="http://schemas.openxmlformats.org/officeDocument/2006/relationships/image" Target="media/image169.wmf"/><Relationship Id="rId517" Type="http://schemas.openxmlformats.org/officeDocument/2006/relationships/oleObject" Target="embeddings/oleObject311.bin"/><Relationship Id="rId559" Type="http://schemas.openxmlformats.org/officeDocument/2006/relationships/image" Target="media/image211.wmf"/><Relationship Id="rId724" Type="http://schemas.openxmlformats.org/officeDocument/2006/relationships/oleObject" Target="embeddings/oleObject424.bin"/><Relationship Id="rId766" Type="http://schemas.openxmlformats.org/officeDocument/2006/relationships/oleObject" Target="embeddings/oleObject447.bin"/><Relationship Id="rId60" Type="http://schemas.openxmlformats.org/officeDocument/2006/relationships/image" Target="media/image19.wmf"/><Relationship Id="rId156" Type="http://schemas.openxmlformats.org/officeDocument/2006/relationships/image" Target="media/image57.wmf"/><Relationship Id="rId198" Type="http://schemas.openxmlformats.org/officeDocument/2006/relationships/oleObject" Target="embeddings/oleObject112.bin"/><Relationship Id="rId321" Type="http://schemas.openxmlformats.org/officeDocument/2006/relationships/image" Target="media/image115.wmf"/><Relationship Id="rId363" Type="http://schemas.openxmlformats.org/officeDocument/2006/relationships/oleObject" Target="embeddings/oleObject218.bin"/><Relationship Id="rId419" Type="http://schemas.openxmlformats.org/officeDocument/2006/relationships/oleObject" Target="embeddings/oleObject252.bin"/><Relationship Id="rId570" Type="http://schemas.openxmlformats.org/officeDocument/2006/relationships/oleObject" Target="embeddings/oleObject339.bin"/><Relationship Id="rId626" Type="http://schemas.openxmlformats.org/officeDocument/2006/relationships/oleObject" Target="embeddings/oleObject370.bin"/><Relationship Id="rId223" Type="http://schemas.openxmlformats.org/officeDocument/2006/relationships/oleObject" Target="embeddings/oleObject129.bin"/><Relationship Id="rId430" Type="http://schemas.openxmlformats.org/officeDocument/2006/relationships/oleObject" Target="embeddings/oleObject258.bin"/><Relationship Id="rId668" Type="http://schemas.openxmlformats.org/officeDocument/2006/relationships/image" Target="media/image261.wmf"/><Relationship Id="rId833" Type="http://schemas.openxmlformats.org/officeDocument/2006/relationships/hyperlink" Target="http://xueshu.baidu.com/s?wd=author%3A%28KaiChin%20Chen%29%20&amp;tn=SE_baiduxueshu_c1gjeupa&amp;ie=utf-8&amp;sc_f_para=sc_hilight%3Dperson" TargetMode="External"/><Relationship Id="rId18" Type="http://schemas.openxmlformats.org/officeDocument/2006/relationships/oleObject" Target="embeddings/oleObject3.bin"/><Relationship Id="rId265" Type="http://schemas.openxmlformats.org/officeDocument/2006/relationships/image" Target="media/image95.wmf"/><Relationship Id="rId472" Type="http://schemas.openxmlformats.org/officeDocument/2006/relationships/image" Target="media/image172.wmf"/><Relationship Id="rId528" Type="http://schemas.openxmlformats.org/officeDocument/2006/relationships/image" Target="media/image197.wmf"/><Relationship Id="rId735" Type="http://schemas.openxmlformats.org/officeDocument/2006/relationships/image" Target="media/image291.wmf"/><Relationship Id="rId125" Type="http://schemas.openxmlformats.org/officeDocument/2006/relationships/image" Target="media/image44.wmf"/><Relationship Id="rId167" Type="http://schemas.openxmlformats.org/officeDocument/2006/relationships/oleObject" Target="embeddings/oleObject92.bin"/><Relationship Id="rId332" Type="http://schemas.openxmlformats.org/officeDocument/2006/relationships/image" Target="media/image120.wmf"/><Relationship Id="rId374" Type="http://schemas.openxmlformats.org/officeDocument/2006/relationships/oleObject" Target="embeddings/oleObject226.bin"/><Relationship Id="rId581" Type="http://schemas.openxmlformats.org/officeDocument/2006/relationships/image" Target="media/image222.wmf"/><Relationship Id="rId777" Type="http://schemas.openxmlformats.org/officeDocument/2006/relationships/image" Target="media/image309.wmf"/><Relationship Id="rId71" Type="http://schemas.openxmlformats.org/officeDocument/2006/relationships/image" Target="media/image24.wmf"/><Relationship Id="rId234" Type="http://schemas.openxmlformats.org/officeDocument/2006/relationships/image" Target="media/image84.wmf"/><Relationship Id="rId637" Type="http://schemas.openxmlformats.org/officeDocument/2006/relationships/oleObject" Target="embeddings/oleObject377.bin"/><Relationship Id="rId679" Type="http://schemas.openxmlformats.org/officeDocument/2006/relationships/image" Target="media/image266.wmf"/><Relationship Id="rId802" Type="http://schemas.openxmlformats.org/officeDocument/2006/relationships/oleObject" Target="embeddings/oleObject464.bin"/><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oleObject" Target="embeddings/oleObject162.bin"/><Relationship Id="rId441" Type="http://schemas.openxmlformats.org/officeDocument/2006/relationships/image" Target="media/image162.wmf"/><Relationship Id="rId483" Type="http://schemas.openxmlformats.org/officeDocument/2006/relationships/oleObject" Target="embeddings/oleObject293.bin"/><Relationship Id="rId539" Type="http://schemas.openxmlformats.org/officeDocument/2006/relationships/oleObject" Target="embeddings/oleObject323.bin"/><Relationship Id="rId690" Type="http://schemas.openxmlformats.org/officeDocument/2006/relationships/oleObject" Target="embeddings/oleObject404.bin"/><Relationship Id="rId704" Type="http://schemas.openxmlformats.org/officeDocument/2006/relationships/oleObject" Target="embeddings/oleObject411.bin"/><Relationship Id="rId746" Type="http://schemas.openxmlformats.org/officeDocument/2006/relationships/image" Target="media/image296.wmf"/><Relationship Id="rId40" Type="http://schemas.openxmlformats.org/officeDocument/2006/relationships/oleObject" Target="embeddings/oleObject16.bin"/><Relationship Id="rId136" Type="http://schemas.openxmlformats.org/officeDocument/2006/relationships/oleObject" Target="embeddings/oleObject72.bin"/><Relationship Id="rId178" Type="http://schemas.openxmlformats.org/officeDocument/2006/relationships/image" Target="media/image64.wmf"/><Relationship Id="rId301" Type="http://schemas.openxmlformats.org/officeDocument/2006/relationships/oleObject" Target="embeddings/oleObject179.bin"/><Relationship Id="rId343" Type="http://schemas.openxmlformats.org/officeDocument/2006/relationships/oleObject" Target="embeddings/oleObject206.bin"/><Relationship Id="rId550" Type="http://schemas.openxmlformats.org/officeDocument/2006/relationships/oleObject" Target="embeddings/oleObject329.bin"/><Relationship Id="rId788" Type="http://schemas.openxmlformats.org/officeDocument/2006/relationships/oleObject" Target="embeddings/oleObject457.bin"/><Relationship Id="rId82" Type="http://schemas.openxmlformats.org/officeDocument/2006/relationships/oleObject" Target="embeddings/oleObject38.bin"/><Relationship Id="rId203" Type="http://schemas.openxmlformats.org/officeDocument/2006/relationships/oleObject" Target="embeddings/oleObject115.bin"/><Relationship Id="rId385" Type="http://schemas.openxmlformats.org/officeDocument/2006/relationships/oleObject" Target="embeddings/oleObject232.bin"/><Relationship Id="rId592" Type="http://schemas.openxmlformats.org/officeDocument/2006/relationships/oleObject" Target="embeddings/oleObject351.bin"/><Relationship Id="rId606" Type="http://schemas.openxmlformats.org/officeDocument/2006/relationships/image" Target="media/image233.wmf"/><Relationship Id="rId648" Type="http://schemas.openxmlformats.org/officeDocument/2006/relationships/image" Target="media/image251.wmf"/><Relationship Id="rId813" Type="http://schemas.openxmlformats.org/officeDocument/2006/relationships/image" Target="media/image329.wmf"/><Relationship Id="rId245" Type="http://schemas.openxmlformats.org/officeDocument/2006/relationships/oleObject" Target="embeddings/oleObject142.bin"/><Relationship Id="rId287" Type="http://schemas.openxmlformats.org/officeDocument/2006/relationships/image" Target="media/image103.wmf"/><Relationship Id="rId410" Type="http://schemas.openxmlformats.org/officeDocument/2006/relationships/oleObject" Target="embeddings/oleObject246.bin"/><Relationship Id="rId452" Type="http://schemas.openxmlformats.org/officeDocument/2006/relationships/image" Target="media/image166.wmf"/><Relationship Id="rId494" Type="http://schemas.openxmlformats.org/officeDocument/2006/relationships/oleObject" Target="embeddings/oleObject299.bin"/><Relationship Id="rId508" Type="http://schemas.openxmlformats.org/officeDocument/2006/relationships/oleObject" Target="embeddings/oleObject306.bin"/><Relationship Id="rId715" Type="http://schemas.openxmlformats.org/officeDocument/2006/relationships/oleObject" Target="embeddings/oleObject418.bin"/><Relationship Id="rId105" Type="http://schemas.openxmlformats.org/officeDocument/2006/relationships/oleObject" Target="embeddings/oleObject54.bin"/><Relationship Id="rId147" Type="http://schemas.openxmlformats.org/officeDocument/2006/relationships/oleObject" Target="embeddings/oleObject78.bin"/><Relationship Id="rId312" Type="http://schemas.openxmlformats.org/officeDocument/2006/relationships/image" Target="media/image113.wmf"/><Relationship Id="rId354" Type="http://schemas.openxmlformats.org/officeDocument/2006/relationships/image" Target="media/image126.wmf"/><Relationship Id="rId757" Type="http://schemas.openxmlformats.org/officeDocument/2006/relationships/oleObject" Target="embeddings/oleObject441.bin"/><Relationship Id="rId799" Type="http://schemas.openxmlformats.org/officeDocument/2006/relationships/image" Target="media/image322.wmf"/><Relationship Id="rId51" Type="http://schemas.openxmlformats.org/officeDocument/2006/relationships/oleObject" Target="embeddings/oleObject23.bin"/><Relationship Id="rId93" Type="http://schemas.openxmlformats.org/officeDocument/2006/relationships/oleObject" Target="embeddings/oleObject46.bin"/><Relationship Id="rId189" Type="http://schemas.openxmlformats.org/officeDocument/2006/relationships/oleObject" Target="embeddings/oleObject107.bin"/><Relationship Id="rId396" Type="http://schemas.openxmlformats.org/officeDocument/2006/relationships/image" Target="media/image143.wmf"/><Relationship Id="rId561" Type="http://schemas.openxmlformats.org/officeDocument/2006/relationships/image" Target="media/image212.wmf"/><Relationship Id="rId617" Type="http://schemas.openxmlformats.org/officeDocument/2006/relationships/oleObject" Target="embeddings/oleObject365.bin"/><Relationship Id="rId659" Type="http://schemas.openxmlformats.org/officeDocument/2006/relationships/oleObject" Target="embeddings/oleObject388.bin"/><Relationship Id="rId824" Type="http://schemas.openxmlformats.org/officeDocument/2006/relationships/oleObject" Target="embeddings/oleObject477.bin"/><Relationship Id="rId214" Type="http://schemas.openxmlformats.org/officeDocument/2006/relationships/image" Target="media/image78.wmf"/><Relationship Id="rId256" Type="http://schemas.openxmlformats.org/officeDocument/2006/relationships/oleObject" Target="embeddings/oleObject149.bin"/><Relationship Id="rId298" Type="http://schemas.openxmlformats.org/officeDocument/2006/relationships/oleObject" Target="embeddings/oleObject177.bin"/><Relationship Id="rId421" Type="http://schemas.openxmlformats.org/officeDocument/2006/relationships/oleObject" Target="embeddings/oleObject253.bin"/><Relationship Id="rId463" Type="http://schemas.openxmlformats.org/officeDocument/2006/relationships/image" Target="media/image170.wmf"/><Relationship Id="rId519" Type="http://schemas.openxmlformats.org/officeDocument/2006/relationships/oleObject" Target="embeddings/oleObject312.bin"/><Relationship Id="rId670" Type="http://schemas.openxmlformats.org/officeDocument/2006/relationships/image" Target="media/image262.wmf"/><Relationship Id="rId116" Type="http://schemas.openxmlformats.org/officeDocument/2006/relationships/image" Target="media/image40.wmf"/><Relationship Id="rId158" Type="http://schemas.openxmlformats.org/officeDocument/2006/relationships/image" Target="media/image58.wmf"/><Relationship Id="rId323" Type="http://schemas.openxmlformats.org/officeDocument/2006/relationships/image" Target="media/image116.wmf"/><Relationship Id="rId530" Type="http://schemas.openxmlformats.org/officeDocument/2006/relationships/image" Target="media/image198.wmf"/><Relationship Id="rId726" Type="http://schemas.openxmlformats.org/officeDocument/2006/relationships/oleObject" Target="embeddings/oleObject425.bin"/><Relationship Id="rId768" Type="http://schemas.openxmlformats.org/officeDocument/2006/relationships/oleObject" Target="embeddings/oleObject448.bin"/><Relationship Id="rId20" Type="http://schemas.openxmlformats.org/officeDocument/2006/relationships/oleObject" Target="embeddings/oleObject4.bin"/><Relationship Id="rId62" Type="http://schemas.openxmlformats.org/officeDocument/2006/relationships/image" Target="media/image20.wmf"/><Relationship Id="rId365" Type="http://schemas.openxmlformats.org/officeDocument/2006/relationships/oleObject" Target="embeddings/oleObject219.bin"/><Relationship Id="rId572" Type="http://schemas.openxmlformats.org/officeDocument/2006/relationships/oleObject" Target="embeddings/oleObject340.bin"/><Relationship Id="rId628" Type="http://schemas.openxmlformats.org/officeDocument/2006/relationships/oleObject" Target="embeddings/oleObject372.bin"/><Relationship Id="rId835" Type="http://schemas.openxmlformats.org/officeDocument/2006/relationships/hyperlink" Target="http://xueshu.baidu.com/s?wd=author%3A%28Kuo-Nan%20Chen%29%20&amp;tn=SE_baiduxueshu_c1gjeupa&amp;ie=utf-8&amp;sc_f_para=sc_hilight%3Dperson" TargetMode="External"/><Relationship Id="rId225" Type="http://schemas.openxmlformats.org/officeDocument/2006/relationships/image" Target="media/image80.wmf"/><Relationship Id="rId267" Type="http://schemas.openxmlformats.org/officeDocument/2006/relationships/image" Target="media/image96.wmf"/><Relationship Id="rId432" Type="http://schemas.openxmlformats.org/officeDocument/2006/relationships/oleObject" Target="embeddings/oleObject260.bin"/><Relationship Id="rId474" Type="http://schemas.openxmlformats.org/officeDocument/2006/relationships/oleObject" Target="embeddings/oleObject287.bin"/><Relationship Id="rId127" Type="http://schemas.openxmlformats.org/officeDocument/2006/relationships/image" Target="media/image45.wmf"/><Relationship Id="rId681" Type="http://schemas.openxmlformats.org/officeDocument/2006/relationships/image" Target="media/image267.wmf"/><Relationship Id="rId737" Type="http://schemas.openxmlformats.org/officeDocument/2006/relationships/image" Target="media/image292.wmf"/><Relationship Id="rId779" Type="http://schemas.openxmlformats.org/officeDocument/2006/relationships/image" Target="media/image310.wmf"/><Relationship Id="rId31" Type="http://schemas.openxmlformats.org/officeDocument/2006/relationships/image" Target="media/image7.wmf"/><Relationship Id="rId73" Type="http://schemas.openxmlformats.org/officeDocument/2006/relationships/image" Target="media/image25.wmf"/><Relationship Id="rId169" Type="http://schemas.openxmlformats.org/officeDocument/2006/relationships/image" Target="media/image61.wmf"/><Relationship Id="rId334" Type="http://schemas.openxmlformats.org/officeDocument/2006/relationships/oleObject" Target="embeddings/oleObject199.bin"/><Relationship Id="rId376" Type="http://schemas.openxmlformats.org/officeDocument/2006/relationships/oleObject" Target="embeddings/oleObject227.bin"/><Relationship Id="rId541" Type="http://schemas.openxmlformats.org/officeDocument/2006/relationships/image" Target="media/image202.wmf"/><Relationship Id="rId583" Type="http://schemas.openxmlformats.org/officeDocument/2006/relationships/oleObject" Target="embeddings/oleObject346.bin"/><Relationship Id="rId639" Type="http://schemas.openxmlformats.org/officeDocument/2006/relationships/oleObject" Target="embeddings/oleObject378.bin"/><Relationship Id="rId790" Type="http://schemas.openxmlformats.org/officeDocument/2006/relationships/oleObject" Target="embeddings/oleObject458.bin"/><Relationship Id="rId804" Type="http://schemas.openxmlformats.org/officeDocument/2006/relationships/oleObject" Target="embeddings/oleObject465.bin"/><Relationship Id="rId4" Type="http://schemas.openxmlformats.org/officeDocument/2006/relationships/styles" Target="styles.xml"/><Relationship Id="rId180" Type="http://schemas.openxmlformats.org/officeDocument/2006/relationships/oleObject" Target="embeddings/oleObject101.bin"/><Relationship Id="rId236" Type="http://schemas.openxmlformats.org/officeDocument/2006/relationships/oleObject" Target="embeddings/oleObject137.bin"/><Relationship Id="rId278" Type="http://schemas.openxmlformats.org/officeDocument/2006/relationships/oleObject" Target="embeddings/oleObject163.bin"/><Relationship Id="rId401" Type="http://schemas.openxmlformats.org/officeDocument/2006/relationships/image" Target="media/image145.wmf"/><Relationship Id="rId443" Type="http://schemas.openxmlformats.org/officeDocument/2006/relationships/image" Target="media/image163.wmf"/><Relationship Id="rId650" Type="http://schemas.openxmlformats.org/officeDocument/2006/relationships/image" Target="media/image252.wmf"/><Relationship Id="rId303" Type="http://schemas.openxmlformats.org/officeDocument/2006/relationships/oleObject" Target="embeddings/oleObject180.bin"/><Relationship Id="rId485" Type="http://schemas.openxmlformats.org/officeDocument/2006/relationships/oleObject" Target="embeddings/oleObject294.bin"/><Relationship Id="rId692" Type="http://schemas.openxmlformats.org/officeDocument/2006/relationships/oleObject" Target="embeddings/oleObject405.bin"/><Relationship Id="rId706" Type="http://schemas.openxmlformats.org/officeDocument/2006/relationships/image" Target="media/image279.wmf"/><Relationship Id="rId748" Type="http://schemas.openxmlformats.org/officeDocument/2006/relationships/image" Target="media/image297.wmf"/><Relationship Id="rId42" Type="http://schemas.openxmlformats.org/officeDocument/2006/relationships/oleObject" Target="embeddings/oleObject17.bin"/><Relationship Id="rId84" Type="http://schemas.openxmlformats.org/officeDocument/2006/relationships/oleObject" Target="embeddings/oleObject39.bin"/><Relationship Id="rId138" Type="http://schemas.openxmlformats.org/officeDocument/2006/relationships/oleObject" Target="embeddings/oleObject73.bin"/><Relationship Id="rId345" Type="http://schemas.openxmlformats.org/officeDocument/2006/relationships/oleObject" Target="embeddings/oleObject207.bin"/><Relationship Id="rId387" Type="http://schemas.openxmlformats.org/officeDocument/2006/relationships/image" Target="media/image139.wmf"/><Relationship Id="rId510" Type="http://schemas.openxmlformats.org/officeDocument/2006/relationships/oleObject" Target="embeddings/oleObject307.bin"/><Relationship Id="rId552" Type="http://schemas.openxmlformats.org/officeDocument/2006/relationships/oleObject" Target="embeddings/oleObject330.bin"/><Relationship Id="rId594" Type="http://schemas.openxmlformats.org/officeDocument/2006/relationships/oleObject" Target="embeddings/oleObject352.bin"/><Relationship Id="rId608" Type="http://schemas.openxmlformats.org/officeDocument/2006/relationships/image" Target="media/image234.wmf"/><Relationship Id="rId815" Type="http://schemas.openxmlformats.org/officeDocument/2006/relationships/image" Target="media/image330.wmf"/><Relationship Id="rId191" Type="http://schemas.openxmlformats.org/officeDocument/2006/relationships/oleObject" Target="embeddings/oleObject108.bin"/><Relationship Id="rId205" Type="http://schemas.openxmlformats.org/officeDocument/2006/relationships/oleObject" Target="embeddings/oleObject117.bin"/><Relationship Id="rId247" Type="http://schemas.openxmlformats.org/officeDocument/2006/relationships/oleObject" Target="embeddings/oleObject143.bin"/><Relationship Id="rId412" Type="http://schemas.openxmlformats.org/officeDocument/2006/relationships/oleObject" Target="embeddings/oleObject247.bin"/><Relationship Id="rId107" Type="http://schemas.openxmlformats.org/officeDocument/2006/relationships/image" Target="media/image37.wmf"/><Relationship Id="rId289" Type="http://schemas.openxmlformats.org/officeDocument/2006/relationships/image" Target="media/image104.wmf"/><Relationship Id="rId454" Type="http://schemas.openxmlformats.org/officeDocument/2006/relationships/image" Target="media/image167.wmf"/><Relationship Id="rId496" Type="http://schemas.openxmlformats.org/officeDocument/2006/relationships/oleObject" Target="embeddings/oleObject300.bin"/><Relationship Id="rId661" Type="http://schemas.openxmlformats.org/officeDocument/2006/relationships/oleObject" Target="embeddings/oleObject389.bin"/><Relationship Id="rId717" Type="http://schemas.openxmlformats.org/officeDocument/2006/relationships/oleObject" Target="embeddings/oleObject420.bin"/><Relationship Id="rId759" Type="http://schemas.openxmlformats.org/officeDocument/2006/relationships/oleObject" Target="embeddings/oleObject442.bin"/><Relationship Id="rId11" Type="http://schemas.openxmlformats.org/officeDocument/2006/relationships/footer" Target="footer1.xml"/><Relationship Id="rId53" Type="http://schemas.openxmlformats.org/officeDocument/2006/relationships/oleObject" Target="embeddings/oleObject24.bin"/><Relationship Id="rId149" Type="http://schemas.openxmlformats.org/officeDocument/2006/relationships/image" Target="media/image55.wmf"/><Relationship Id="rId314" Type="http://schemas.openxmlformats.org/officeDocument/2006/relationships/oleObject" Target="embeddings/oleObject186.bin"/><Relationship Id="rId356" Type="http://schemas.openxmlformats.org/officeDocument/2006/relationships/image" Target="media/image127.wmf"/><Relationship Id="rId398" Type="http://schemas.openxmlformats.org/officeDocument/2006/relationships/oleObject" Target="embeddings/oleObject240.bin"/><Relationship Id="rId521" Type="http://schemas.openxmlformats.org/officeDocument/2006/relationships/oleObject" Target="embeddings/oleObject313.bin"/><Relationship Id="rId563" Type="http://schemas.openxmlformats.org/officeDocument/2006/relationships/image" Target="media/image213.wmf"/><Relationship Id="rId619" Type="http://schemas.openxmlformats.org/officeDocument/2006/relationships/oleObject" Target="embeddings/oleObject366.bin"/><Relationship Id="rId770" Type="http://schemas.openxmlformats.org/officeDocument/2006/relationships/oleObject" Target="embeddings/oleObject449.bin"/><Relationship Id="rId95" Type="http://schemas.openxmlformats.org/officeDocument/2006/relationships/image" Target="media/image33.wmf"/><Relationship Id="rId160" Type="http://schemas.openxmlformats.org/officeDocument/2006/relationships/oleObject" Target="embeddings/oleObject87.bin"/><Relationship Id="rId216" Type="http://schemas.openxmlformats.org/officeDocument/2006/relationships/oleObject" Target="embeddings/oleObject123.bin"/><Relationship Id="rId423" Type="http://schemas.openxmlformats.org/officeDocument/2006/relationships/oleObject" Target="embeddings/oleObject254.bin"/><Relationship Id="rId826" Type="http://schemas.openxmlformats.org/officeDocument/2006/relationships/image" Target="media/image333.wmf"/><Relationship Id="rId258" Type="http://schemas.openxmlformats.org/officeDocument/2006/relationships/oleObject" Target="embeddings/oleObject151.bin"/><Relationship Id="rId465" Type="http://schemas.openxmlformats.org/officeDocument/2006/relationships/image" Target="media/image171.wmf"/><Relationship Id="rId630" Type="http://schemas.openxmlformats.org/officeDocument/2006/relationships/oleObject" Target="embeddings/oleObject373.bin"/><Relationship Id="rId672" Type="http://schemas.openxmlformats.org/officeDocument/2006/relationships/image" Target="media/image263.wmf"/><Relationship Id="rId728" Type="http://schemas.openxmlformats.org/officeDocument/2006/relationships/oleObject" Target="embeddings/oleObject426.bin"/><Relationship Id="rId22" Type="http://schemas.openxmlformats.org/officeDocument/2006/relationships/oleObject" Target="embeddings/oleObject6.bin"/><Relationship Id="rId64" Type="http://schemas.openxmlformats.org/officeDocument/2006/relationships/image" Target="media/image21.wmf"/><Relationship Id="rId118" Type="http://schemas.openxmlformats.org/officeDocument/2006/relationships/image" Target="media/image41.wmf"/><Relationship Id="rId325" Type="http://schemas.openxmlformats.org/officeDocument/2006/relationships/image" Target="media/image117.wmf"/><Relationship Id="rId367" Type="http://schemas.openxmlformats.org/officeDocument/2006/relationships/oleObject" Target="embeddings/oleObject221.bin"/><Relationship Id="rId532" Type="http://schemas.openxmlformats.org/officeDocument/2006/relationships/image" Target="media/image199.wmf"/><Relationship Id="rId574" Type="http://schemas.openxmlformats.org/officeDocument/2006/relationships/oleObject" Target="embeddings/oleObject341.bin"/><Relationship Id="rId171" Type="http://schemas.openxmlformats.org/officeDocument/2006/relationships/image" Target="media/image62.wmf"/><Relationship Id="rId227" Type="http://schemas.openxmlformats.org/officeDocument/2006/relationships/image" Target="media/image81.wmf"/><Relationship Id="rId781" Type="http://schemas.openxmlformats.org/officeDocument/2006/relationships/image" Target="media/image311.wmf"/><Relationship Id="rId837" Type="http://schemas.openxmlformats.org/officeDocument/2006/relationships/header" Target="header4.xml"/><Relationship Id="rId269" Type="http://schemas.openxmlformats.org/officeDocument/2006/relationships/oleObject" Target="embeddings/oleObject158.bin"/><Relationship Id="rId434" Type="http://schemas.openxmlformats.org/officeDocument/2006/relationships/oleObject" Target="embeddings/oleObject261.bin"/><Relationship Id="rId476" Type="http://schemas.openxmlformats.org/officeDocument/2006/relationships/oleObject" Target="embeddings/oleObject288.bin"/><Relationship Id="rId641" Type="http://schemas.openxmlformats.org/officeDocument/2006/relationships/oleObject" Target="embeddings/oleObject379.bin"/><Relationship Id="rId683" Type="http://schemas.openxmlformats.org/officeDocument/2006/relationships/image" Target="media/image268.wmf"/><Relationship Id="rId739" Type="http://schemas.openxmlformats.org/officeDocument/2006/relationships/oleObject" Target="embeddings/oleObject432.bin"/><Relationship Id="rId33" Type="http://schemas.openxmlformats.org/officeDocument/2006/relationships/image" Target="media/image8.wmf"/><Relationship Id="rId129" Type="http://schemas.openxmlformats.org/officeDocument/2006/relationships/image" Target="media/image46.wmf"/><Relationship Id="rId280" Type="http://schemas.openxmlformats.org/officeDocument/2006/relationships/oleObject" Target="embeddings/oleObject165.bin"/><Relationship Id="rId336" Type="http://schemas.openxmlformats.org/officeDocument/2006/relationships/image" Target="media/image121.wmf"/><Relationship Id="rId501" Type="http://schemas.openxmlformats.org/officeDocument/2006/relationships/image" Target="media/image184.wmf"/><Relationship Id="rId543" Type="http://schemas.openxmlformats.org/officeDocument/2006/relationships/image" Target="media/image203.wmf"/><Relationship Id="rId75" Type="http://schemas.openxmlformats.org/officeDocument/2006/relationships/image" Target="media/image26.wmf"/><Relationship Id="rId140" Type="http://schemas.openxmlformats.org/officeDocument/2006/relationships/oleObject" Target="embeddings/oleObject74.bin"/><Relationship Id="rId182" Type="http://schemas.openxmlformats.org/officeDocument/2006/relationships/oleObject" Target="embeddings/oleObject102.bin"/><Relationship Id="rId378" Type="http://schemas.openxmlformats.org/officeDocument/2006/relationships/image" Target="media/image135.wmf"/><Relationship Id="rId403" Type="http://schemas.openxmlformats.org/officeDocument/2006/relationships/image" Target="media/image146.wmf"/><Relationship Id="rId585" Type="http://schemas.openxmlformats.org/officeDocument/2006/relationships/image" Target="media/image223.wmf"/><Relationship Id="rId750" Type="http://schemas.openxmlformats.org/officeDocument/2006/relationships/image" Target="media/image298.wmf"/><Relationship Id="rId792" Type="http://schemas.openxmlformats.org/officeDocument/2006/relationships/oleObject" Target="embeddings/oleObject459.bin"/><Relationship Id="rId806" Type="http://schemas.openxmlformats.org/officeDocument/2006/relationships/oleObject" Target="embeddings/oleObject466.bin"/><Relationship Id="rId6" Type="http://schemas.openxmlformats.org/officeDocument/2006/relationships/webSettings" Target="webSettings.xml"/><Relationship Id="rId238" Type="http://schemas.openxmlformats.org/officeDocument/2006/relationships/oleObject" Target="embeddings/oleObject138.bin"/><Relationship Id="rId445" Type="http://schemas.openxmlformats.org/officeDocument/2006/relationships/oleObject" Target="embeddings/oleObject267.bin"/><Relationship Id="rId487" Type="http://schemas.openxmlformats.org/officeDocument/2006/relationships/oleObject" Target="embeddings/oleObject295.bin"/><Relationship Id="rId610" Type="http://schemas.openxmlformats.org/officeDocument/2006/relationships/oleObject" Target="embeddings/oleObject361.bin"/><Relationship Id="rId652" Type="http://schemas.openxmlformats.org/officeDocument/2006/relationships/image" Target="media/image253.wmf"/><Relationship Id="rId694" Type="http://schemas.openxmlformats.org/officeDocument/2006/relationships/oleObject" Target="embeddings/oleObject406.bin"/><Relationship Id="rId708" Type="http://schemas.openxmlformats.org/officeDocument/2006/relationships/oleObject" Target="embeddings/oleObject414.bin"/><Relationship Id="rId291" Type="http://schemas.openxmlformats.org/officeDocument/2006/relationships/image" Target="media/image105.wmf"/><Relationship Id="rId305" Type="http://schemas.openxmlformats.org/officeDocument/2006/relationships/oleObject" Target="embeddings/oleObject181.bin"/><Relationship Id="rId347" Type="http://schemas.openxmlformats.org/officeDocument/2006/relationships/oleObject" Target="embeddings/oleObject209.bin"/><Relationship Id="rId512" Type="http://schemas.openxmlformats.org/officeDocument/2006/relationships/oleObject" Target="embeddings/oleObject308.bin"/><Relationship Id="rId44" Type="http://schemas.openxmlformats.org/officeDocument/2006/relationships/oleObject" Target="embeddings/oleObject18.bin"/><Relationship Id="rId86" Type="http://schemas.openxmlformats.org/officeDocument/2006/relationships/oleObject" Target="embeddings/oleObject41.bin"/><Relationship Id="rId151" Type="http://schemas.openxmlformats.org/officeDocument/2006/relationships/oleObject" Target="embeddings/oleObject81.bin"/><Relationship Id="rId389" Type="http://schemas.openxmlformats.org/officeDocument/2006/relationships/image" Target="media/image140.wmf"/><Relationship Id="rId554" Type="http://schemas.openxmlformats.org/officeDocument/2006/relationships/oleObject" Target="embeddings/oleObject331.bin"/><Relationship Id="rId596" Type="http://schemas.openxmlformats.org/officeDocument/2006/relationships/oleObject" Target="embeddings/oleObject353.bin"/><Relationship Id="rId761" Type="http://schemas.openxmlformats.org/officeDocument/2006/relationships/oleObject" Target="embeddings/oleObject443.bin"/><Relationship Id="rId817" Type="http://schemas.openxmlformats.org/officeDocument/2006/relationships/image" Target="media/image331.wmf"/><Relationship Id="rId193" Type="http://schemas.openxmlformats.org/officeDocument/2006/relationships/oleObject" Target="embeddings/oleObject109.bin"/><Relationship Id="rId207" Type="http://schemas.openxmlformats.org/officeDocument/2006/relationships/oleObject" Target="embeddings/oleObject118.bin"/><Relationship Id="rId249" Type="http://schemas.openxmlformats.org/officeDocument/2006/relationships/oleObject" Target="embeddings/oleObject144.bin"/><Relationship Id="rId414" Type="http://schemas.openxmlformats.org/officeDocument/2006/relationships/oleObject" Target="embeddings/oleObject248.bin"/><Relationship Id="rId456" Type="http://schemas.openxmlformats.org/officeDocument/2006/relationships/image" Target="media/image168.wmf"/><Relationship Id="rId498" Type="http://schemas.openxmlformats.org/officeDocument/2006/relationships/oleObject" Target="embeddings/oleObject301.bin"/><Relationship Id="rId621" Type="http://schemas.openxmlformats.org/officeDocument/2006/relationships/oleObject" Target="embeddings/oleObject367.bin"/><Relationship Id="rId663" Type="http://schemas.openxmlformats.org/officeDocument/2006/relationships/oleObject" Target="embeddings/oleObject390.bin"/><Relationship Id="rId13" Type="http://schemas.openxmlformats.org/officeDocument/2006/relationships/header" Target="header3.xml"/><Relationship Id="rId109" Type="http://schemas.openxmlformats.org/officeDocument/2006/relationships/image" Target="media/image38.wmf"/><Relationship Id="rId260" Type="http://schemas.openxmlformats.org/officeDocument/2006/relationships/image" Target="media/image93.wmf"/><Relationship Id="rId316" Type="http://schemas.openxmlformats.org/officeDocument/2006/relationships/oleObject" Target="embeddings/oleObject188.bin"/><Relationship Id="rId523" Type="http://schemas.openxmlformats.org/officeDocument/2006/relationships/oleObject" Target="embeddings/oleObject314.bin"/><Relationship Id="rId719" Type="http://schemas.openxmlformats.org/officeDocument/2006/relationships/image" Target="media/image283.wmf"/><Relationship Id="rId55" Type="http://schemas.openxmlformats.org/officeDocument/2006/relationships/oleObject" Target="embeddings/oleObject25.bin"/><Relationship Id="rId97" Type="http://schemas.openxmlformats.org/officeDocument/2006/relationships/image" Target="media/image34.wmf"/><Relationship Id="rId120" Type="http://schemas.openxmlformats.org/officeDocument/2006/relationships/image" Target="media/image42.wmf"/><Relationship Id="rId358" Type="http://schemas.openxmlformats.org/officeDocument/2006/relationships/image" Target="media/image128.wmf"/><Relationship Id="rId565" Type="http://schemas.openxmlformats.org/officeDocument/2006/relationships/image" Target="media/image214.wmf"/><Relationship Id="rId730" Type="http://schemas.openxmlformats.org/officeDocument/2006/relationships/oleObject" Target="embeddings/oleObject427.bin"/><Relationship Id="rId772" Type="http://schemas.openxmlformats.org/officeDocument/2006/relationships/oleObject" Target="embeddings/oleObject450.bin"/><Relationship Id="rId828" Type="http://schemas.openxmlformats.org/officeDocument/2006/relationships/oleObject" Target="embeddings/oleObject480.bin"/><Relationship Id="rId162" Type="http://schemas.openxmlformats.org/officeDocument/2006/relationships/image" Target="media/image59.wmf"/><Relationship Id="rId218" Type="http://schemas.openxmlformats.org/officeDocument/2006/relationships/oleObject" Target="embeddings/oleObject124.bin"/><Relationship Id="rId425" Type="http://schemas.openxmlformats.org/officeDocument/2006/relationships/oleObject" Target="embeddings/oleObject255.bin"/><Relationship Id="rId467" Type="http://schemas.openxmlformats.org/officeDocument/2006/relationships/oleObject" Target="embeddings/oleObject281.bin"/><Relationship Id="rId632" Type="http://schemas.openxmlformats.org/officeDocument/2006/relationships/oleObject" Target="embeddings/oleObject374.bin"/><Relationship Id="rId271" Type="http://schemas.openxmlformats.org/officeDocument/2006/relationships/oleObject" Target="embeddings/oleObject159.bin"/><Relationship Id="rId674" Type="http://schemas.openxmlformats.org/officeDocument/2006/relationships/image" Target="media/image264.wmf"/><Relationship Id="rId24" Type="http://schemas.openxmlformats.org/officeDocument/2006/relationships/oleObject" Target="embeddings/oleObject7.bin"/><Relationship Id="rId66" Type="http://schemas.openxmlformats.org/officeDocument/2006/relationships/image" Target="media/image22.wmf"/><Relationship Id="rId131" Type="http://schemas.openxmlformats.org/officeDocument/2006/relationships/image" Target="media/image47.wmf"/><Relationship Id="rId327" Type="http://schemas.openxmlformats.org/officeDocument/2006/relationships/oleObject" Target="embeddings/oleObject195.bin"/><Relationship Id="rId369" Type="http://schemas.openxmlformats.org/officeDocument/2006/relationships/oleObject" Target="embeddings/oleObject223.bin"/><Relationship Id="rId534" Type="http://schemas.openxmlformats.org/officeDocument/2006/relationships/oleObject" Target="embeddings/oleObject320.bin"/><Relationship Id="rId576" Type="http://schemas.openxmlformats.org/officeDocument/2006/relationships/oleObject" Target="embeddings/oleObject342.bin"/><Relationship Id="rId741" Type="http://schemas.openxmlformats.org/officeDocument/2006/relationships/oleObject" Target="embeddings/oleObject433.bin"/><Relationship Id="rId783" Type="http://schemas.openxmlformats.org/officeDocument/2006/relationships/image" Target="media/image312.png"/><Relationship Id="rId839" Type="http://schemas.openxmlformats.org/officeDocument/2006/relationships/header" Target="header6.xml"/><Relationship Id="rId173" Type="http://schemas.openxmlformats.org/officeDocument/2006/relationships/image" Target="media/image63.wmf"/><Relationship Id="rId229" Type="http://schemas.openxmlformats.org/officeDocument/2006/relationships/image" Target="media/image82.wmf"/><Relationship Id="rId380" Type="http://schemas.openxmlformats.org/officeDocument/2006/relationships/image" Target="media/image136.wmf"/><Relationship Id="rId436" Type="http://schemas.openxmlformats.org/officeDocument/2006/relationships/oleObject" Target="embeddings/oleObject262.bin"/><Relationship Id="rId601" Type="http://schemas.openxmlformats.org/officeDocument/2006/relationships/oleObject" Target="embeddings/oleObject356.bin"/><Relationship Id="rId643" Type="http://schemas.openxmlformats.org/officeDocument/2006/relationships/oleObject" Target="embeddings/oleObject380.bin"/><Relationship Id="rId240" Type="http://schemas.openxmlformats.org/officeDocument/2006/relationships/image" Target="media/image86.wmf"/><Relationship Id="rId478" Type="http://schemas.openxmlformats.org/officeDocument/2006/relationships/oleObject" Target="embeddings/oleObject289.bin"/><Relationship Id="rId685" Type="http://schemas.openxmlformats.org/officeDocument/2006/relationships/image" Target="media/image269.wmf"/><Relationship Id="rId35" Type="http://schemas.openxmlformats.org/officeDocument/2006/relationships/oleObject" Target="embeddings/oleObject13.bin"/><Relationship Id="rId77" Type="http://schemas.openxmlformats.org/officeDocument/2006/relationships/image" Target="media/image27.wmf"/><Relationship Id="rId100" Type="http://schemas.openxmlformats.org/officeDocument/2006/relationships/oleObject" Target="embeddings/oleObject50.bin"/><Relationship Id="rId282" Type="http://schemas.openxmlformats.org/officeDocument/2006/relationships/oleObject" Target="embeddings/oleObject166.bin"/><Relationship Id="rId338" Type="http://schemas.openxmlformats.org/officeDocument/2006/relationships/oleObject" Target="embeddings/oleObject202.bin"/><Relationship Id="rId503" Type="http://schemas.openxmlformats.org/officeDocument/2006/relationships/image" Target="media/image185.wmf"/><Relationship Id="rId545" Type="http://schemas.openxmlformats.org/officeDocument/2006/relationships/image" Target="media/image204.wmf"/><Relationship Id="rId587" Type="http://schemas.openxmlformats.org/officeDocument/2006/relationships/image" Target="media/image224.wmf"/><Relationship Id="rId710" Type="http://schemas.openxmlformats.org/officeDocument/2006/relationships/oleObject" Target="embeddings/oleObject415.bin"/><Relationship Id="rId752" Type="http://schemas.openxmlformats.org/officeDocument/2006/relationships/image" Target="media/image299.wmf"/><Relationship Id="rId808" Type="http://schemas.openxmlformats.org/officeDocument/2006/relationships/oleObject" Target="embeddings/oleObject467.bin"/><Relationship Id="rId8" Type="http://schemas.openxmlformats.org/officeDocument/2006/relationships/endnotes" Target="endnotes.xml"/><Relationship Id="rId142" Type="http://schemas.openxmlformats.org/officeDocument/2006/relationships/image" Target="media/image52.wmf"/><Relationship Id="rId184" Type="http://schemas.openxmlformats.org/officeDocument/2006/relationships/image" Target="media/image66.wmf"/><Relationship Id="rId391" Type="http://schemas.openxmlformats.org/officeDocument/2006/relationships/image" Target="media/image141.wmf"/><Relationship Id="rId405" Type="http://schemas.openxmlformats.org/officeDocument/2006/relationships/image" Target="media/image147.wmf"/><Relationship Id="rId447" Type="http://schemas.openxmlformats.org/officeDocument/2006/relationships/oleObject" Target="embeddings/oleObject268.bin"/><Relationship Id="rId612" Type="http://schemas.openxmlformats.org/officeDocument/2006/relationships/image" Target="media/image235.wmf"/><Relationship Id="rId794" Type="http://schemas.openxmlformats.org/officeDocument/2006/relationships/oleObject" Target="embeddings/oleObject460.bin"/><Relationship Id="rId251" Type="http://schemas.openxmlformats.org/officeDocument/2006/relationships/oleObject" Target="embeddings/oleObject145.bin"/><Relationship Id="rId489" Type="http://schemas.openxmlformats.org/officeDocument/2006/relationships/oleObject" Target="embeddings/oleObject296.bin"/><Relationship Id="rId654" Type="http://schemas.openxmlformats.org/officeDocument/2006/relationships/image" Target="media/image254.wmf"/><Relationship Id="rId696" Type="http://schemas.openxmlformats.org/officeDocument/2006/relationships/oleObject" Target="embeddings/oleObject407.bin"/><Relationship Id="rId46" Type="http://schemas.openxmlformats.org/officeDocument/2006/relationships/oleObject" Target="embeddings/oleObject19.bin"/><Relationship Id="rId293" Type="http://schemas.openxmlformats.org/officeDocument/2006/relationships/oleObject" Target="embeddings/oleObject173.bin"/><Relationship Id="rId307" Type="http://schemas.openxmlformats.org/officeDocument/2006/relationships/oleObject" Target="embeddings/oleObject182.bin"/><Relationship Id="rId349" Type="http://schemas.openxmlformats.org/officeDocument/2006/relationships/oleObject" Target="embeddings/oleObject211.bin"/><Relationship Id="rId514" Type="http://schemas.openxmlformats.org/officeDocument/2006/relationships/oleObject" Target="embeddings/oleObject309.bin"/><Relationship Id="rId556" Type="http://schemas.openxmlformats.org/officeDocument/2006/relationships/oleObject" Target="embeddings/oleObject332.bin"/><Relationship Id="rId721" Type="http://schemas.openxmlformats.org/officeDocument/2006/relationships/image" Target="media/image284.wmf"/><Relationship Id="rId763" Type="http://schemas.openxmlformats.org/officeDocument/2006/relationships/oleObject" Target="embeddings/oleObject445.bin"/><Relationship Id="rId88" Type="http://schemas.openxmlformats.org/officeDocument/2006/relationships/oleObject" Target="embeddings/oleObject43.bin"/><Relationship Id="rId111" Type="http://schemas.openxmlformats.org/officeDocument/2006/relationships/oleObject" Target="embeddings/oleObject58.bin"/><Relationship Id="rId153" Type="http://schemas.openxmlformats.org/officeDocument/2006/relationships/oleObject" Target="embeddings/oleObject83.bin"/><Relationship Id="rId195" Type="http://schemas.openxmlformats.org/officeDocument/2006/relationships/oleObject" Target="embeddings/oleObject110.bin"/><Relationship Id="rId209" Type="http://schemas.openxmlformats.org/officeDocument/2006/relationships/oleObject" Target="embeddings/oleObject119.bin"/><Relationship Id="rId360" Type="http://schemas.openxmlformats.org/officeDocument/2006/relationships/image" Target="media/image129.wmf"/><Relationship Id="rId416" Type="http://schemas.openxmlformats.org/officeDocument/2006/relationships/oleObject" Target="embeddings/oleObject249.bin"/><Relationship Id="rId598" Type="http://schemas.openxmlformats.org/officeDocument/2006/relationships/oleObject" Target="embeddings/oleObject354.bin"/><Relationship Id="rId819" Type="http://schemas.openxmlformats.org/officeDocument/2006/relationships/image" Target="media/image332.wmf"/><Relationship Id="rId220" Type="http://schemas.openxmlformats.org/officeDocument/2006/relationships/oleObject" Target="embeddings/oleObject126.bin"/><Relationship Id="rId458" Type="http://schemas.openxmlformats.org/officeDocument/2006/relationships/oleObject" Target="embeddings/oleObject275.bin"/><Relationship Id="rId623" Type="http://schemas.openxmlformats.org/officeDocument/2006/relationships/oleObject" Target="embeddings/oleObject368.bin"/><Relationship Id="rId665" Type="http://schemas.openxmlformats.org/officeDocument/2006/relationships/oleObject" Target="embeddings/oleObject391.bin"/><Relationship Id="rId830" Type="http://schemas.openxmlformats.org/officeDocument/2006/relationships/image" Target="media/image334.wmf"/><Relationship Id="rId15" Type="http://schemas.openxmlformats.org/officeDocument/2006/relationships/image" Target="media/image1.wmf"/><Relationship Id="rId57" Type="http://schemas.openxmlformats.org/officeDocument/2006/relationships/oleObject" Target="embeddings/oleObject26.bin"/><Relationship Id="rId262" Type="http://schemas.openxmlformats.org/officeDocument/2006/relationships/image" Target="media/image94.wmf"/><Relationship Id="rId318" Type="http://schemas.openxmlformats.org/officeDocument/2006/relationships/oleObject" Target="embeddings/oleObject189.bin"/><Relationship Id="rId525" Type="http://schemas.openxmlformats.org/officeDocument/2006/relationships/oleObject" Target="embeddings/oleObject315.bin"/><Relationship Id="rId567" Type="http://schemas.openxmlformats.org/officeDocument/2006/relationships/image" Target="media/image215.wmf"/><Relationship Id="rId732" Type="http://schemas.openxmlformats.org/officeDocument/2006/relationships/oleObject" Target="embeddings/oleObject428.bin"/><Relationship Id="rId99" Type="http://schemas.openxmlformats.org/officeDocument/2006/relationships/image" Target="media/image35.wmf"/><Relationship Id="rId122" Type="http://schemas.openxmlformats.org/officeDocument/2006/relationships/oleObject" Target="embeddings/oleObject65.bin"/><Relationship Id="rId164" Type="http://schemas.openxmlformats.org/officeDocument/2006/relationships/oleObject" Target="embeddings/oleObject90.bin"/><Relationship Id="rId371" Type="http://schemas.openxmlformats.org/officeDocument/2006/relationships/image" Target="media/image132.wmf"/><Relationship Id="rId774" Type="http://schemas.openxmlformats.org/officeDocument/2006/relationships/oleObject" Target="embeddings/oleObject452.bin"/><Relationship Id="rId427" Type="http://schemas.openxmlformats.org/officeDocument/2006/relationships/oleObject" Target="embeddings/oleObject256.bin"/><Relationship Id="rId469" Type="http://schemas.openxmlformats.org/officeDocument/2006/relationships/oleObject" Target="embeddings/oleObject283.bin"/><Relationship Id="rId634" Type="http://schemas.openxmlformats.org/officeDocument/2006/relationships/image" Target="media/image244.wmf"/><Relationship Id="rId676" Type="http://schemas.openxmlformats.org/officeDocument/2006/relationships/image" Target="media/image265.wmf"/><Relationship Id="rId841" Type="http://schemas.openxmlformats.org/officeDocument/2006/relationships/theme" Target="theme/theme1.xml"/><Relationship Id="rId26" Type="http://schemas.openxmlformats.org/officeDocument/2006/relationships/oleObject" Target="embeddings/oleObject8.bin"/><Relationship Id="rId231" Type="http://schemas.openxmlformats.org/officeDocument/2006/relationships/image" Target="media/image83.wmf"/><Relationship Id="rId273" Type="http://schemas.openxmlformats.org/officeDocument/2006/relationships/oleObject" Target="embeddings/oleObject160.bin"/><Relationship Id="rId329" Type="http://schemas.openxmlformats.org/officeDocument/2006/relationships/oleObject" Target="embeddings/oleObject196.bin"/><Relationship Id="rId480" Type="http://schemas.openxmlformats.org/officeDocument/2006/relationships/oleObject" Target="embeddings/oleObject290.bin"/><Relationship Id="rId536" Type="http://schemas.openxmlformats.org/officeDocument/2006/relationships/oleObject" Target="embeddings/oleObject321.bin"/><Relationship Id="rId701" Type="http://schemas.openxmlformats.org/officeDocument/2006/relationships/image" Target="media/image277.wmf"/><Relationship Id="rId68" Type="http://schemas.openxmlformats.org/officeDocument/2006/relationships/image" Target="media/image23.wmf"/><Relationship Id="rId133" Type="http://schemas.openxmlformats.org/officeDocument/2006/relationships/image" Target="media/image48.wmf"/><Relationship Id="rId175" Type="http://schemas.openxmlformats.org/officeDocument/2006/relationships/oleObject" Target="embeddings/oleObject97.bin"/><Relationship Id="rId340" Type="http://schemas.openxmlformats.org/officeDocument/2006/relationships/oleObject" Target="embeddings/oleObject204.bin"/><Relationship Id="rId578" Type="http://schemas.openxmlformats.org/officeDocument/2006/relationships/oleObject" Target="embeddings/oleObject343.bin"/><Relationship Id="rId743" Type="http://schemas.openxmlformats.org/officeDocument/2006/relationships/oleObject" Target="embeddings/oleObject434.bin"/><Relationship Id="rId785" Type="http://schemas.openxmlformats.org/officeDocument/2006/relationships/image" Target="media/image314.jpeg"/><Relationship Id="rId200" Type="http://schemas.openxmlformats.org/officeDocument/2006/relationships/oleObject" Target="embeddings/oleObject113.bin"/><Relationship Id="rId382" Type="http://schemas.openxmlformats.org/officeDocument/2006/relationships/image" Target="media/image137.wmf"/><Relationship Id="rId438" Type="http://schemas.openxmlformats.org/officeDocument/2006/relationships/oleObject" Target="embeddings/oleObject263.bin"/><Relationship Id="rId603" Type="http://schemas.openxmlformats.org/officeDocument/2006/relationships/oleObject" Target="embeddings/oleObject357.bin"/><Relationship Id="rId645" Type="http://schemas.openxmlformats.org/officeDocument/2006/relationships/oleObject" Target="embeddings/oleObject381.bin"/><Relationship Id="rId687" Type="http://schemas.openxmlformats.org/officeDocument/2006/relationships/image" Target="media/image270.wmf"/><Relationship Id="rId810" Type="http://schemas.openxmlformats.org/officeDocument/2006/relationships/oleObject" Target="embeddings/oleObject468.bin"/><Relationship Id="rId242" Type="http://schemas.openxmlformats.org/officeDocument/2006/relationships/image" Target="media/image87.wmf"/><Relationship Id="rId284" Type="http://schemas.openxmlformats.org/officeDocument/2006/relationships/oleObject" Target="embeddings/oleObject168.bin"/><Relationship Id="rId491" Type="http://schemas.openxmlformats.org/officeDocument/2006/relationships/image" Target="media/image179.wmf"/><Relationship Id="rId505" Type="http://schemas.openxmlformats.org/officeDocument/2006/relationships/image" Target="media/image186.wmf"/><Relationship Id="rId712" Type="http://schemas.openxmlformats.org/officeDocument/2006/relationships/oleObject" Target="embeddings/oleObject416.bin"/><Relationship Id="rId37" Type="http://schemas.openxmlformats.org/officeDocument/2006/relationships/image" Target="media/image9.wmf"/><Relationship Id="rId79" Type="http://schemas.openxmlformats.org/officeDocument/2006/relationships/image" Target="media/image28.wmf"/><Relationship Id="rId102" Type="http://schemas.openxmlformats.org/officeDocument/2006/relationships/oleObject" Target="embeddings/oleObject51.bin"/><Relationship Id="rId144" Type="http://schemas.openxmlformats.org/officeDocument/2006/relationships/image" Target="media/image53.wmf"/><Relationship Id="rId547" Type="http://schemas.openxmlformats.org/officeDocument/2006/relationships/image" Target="media/image205.wmf"/><Relationship Id="rId589" Type="http://schemas.openxmlformats.org/officeDocument/2006/relationships/image" Target="media/image225.wmf"/><Relationship Id="rId754" Type="http://schemas.openxmlformats.org/officeDocument/2006/relationships/image" Target="media/image300.wmf"/><Relationship Id="rId796" Type="http://schemas.openxmlformats.org/officeDocument/2006/relationships/oleObject" Target="embeddings/oleObject461.bin"/><Relationship Id="rId90" Type="http://schemas.openxmlformats.org/officeDocument/2006/relationships/oleObject" Target="embeddings/oleObject44.bin"/><Relationship Id="rId186" Type="http://schemas.openxmlformats.org/officeDocument/2006/relationships/image" Target="media/image67.wmf"/><Relationship Id="rId351" Type="http://schemas.openxmlformats.org/officeDocument/2006/relationships/oleObject" Target="embeddings/oleObject212.bin"/><Relationship Id="rId393" Type="http://schemas.openxmlformats.org/officeDocument/2006/relationships/oleObject" Target="embeddings/oleObject237.bin"/><Relationship Id="rId407" Type="http://schemas.openxmlformats.org/officeDocument/2006/relationships/image" Target="media/image148.wmf"/><Relationship Id="rId449" Type="http://schemas.openxmlformats.org/officeDocument/2006/relationships/oleObject" Target="embeddings/oleObject270.bin"/><Relationship Id="rId614" Type="http://schemas.openxmlformats.org/officeDocument/2006/relationships/image" Target="media/image236.wmf"/><Relationship Id="rId656" Type="http://schemas.openxmlformats.org/officeDocument/2006/relationships/image" Target="media/image255.wmf"/><Relationship Id="rId821" Type="http://schemas.openxmlformats.org/officeDocument/2006/relationships/oleObject" Target="embeddings/oleObject474.bin"/><Relationship Id="rId211" Type="http://schemas.openxmlformats.org/officeDocument/2006/relationships/oleObject" Target="embeddings/oleObject120.bin"/><Relationship Id="rId253" Type="http://schemas.openxmlformats.org/officeDocument/2006/relationships/oleObject" Target="embeddings/oleObject146.bin"/><Relationship Id="rId295" Type="http://schemas.openxmlformats.org/officeDocument/2006/relationships/oleObject" Target="embeddings/oleObject175.bin"/><Relationship Id="rId309" Type="http://schemas.openxmlformats.org/officeDocument/2006/relationships/oleObject" Target="embeddings/oleObject183.bin"/><Relationship Id="rId460" Type="http://schemas.openxmlformats.org/officeDocument/2006/relationships/oleObject" Target="embeddings/oleObject277.bin"/><Relationship Id="rId516" Type="http://schemas.openxmlformats.org/officeDocument/2006/relationships/oleObject" Target="embeddings/oleObject310.bin"/><Relationship Id="rId698" Type="http://schemas.openxmlformats.org/officeDocument/2006/relationships/oleObject" Target="embeddings/oleObject408.bin"/><Relationship Id="rId48" Type="http://schemas.openxmlformats.org/officeDocument/2006/relationships/image" Target="media/image14.wmf"/><Relationship Id="rId113" Type="http://schemas.openxmlformats.org/officeDocument/2006/relationships/oleObject" Target="embeddings/oleObject60.bin"/><Relationship Id="rId320" Type="http://schemas.openxmlformats.org/officeDocument/2006/relationships/oleObject" Target="embeddings/oleObject191.bin"/><Relationship Id="rId558" Type="http://schemas.openxmlformats.org/officeDocument/2006/relationships/oleObject" Target="embeddings/oleObject333.bin"/><Relationship Id="rId723" Type="http://schemas.openxmlformats.org/officeDocument/2006/relationships/image" Target="media/image285.wmf"/><Relationship Id="rId765" Type="http://schemas.openxmlformats.org/officeDocument/2006/relationships/image" Target="media/image304.wmf"/><Relationship Id="rId155" Type="http://schemas.openxmlformats.org/officeDocument/2006/relationships/oleObject" Target="embeddings/oleObject84.bin"/><Relationship Id="rId197" Type="http://schemas.openxmlformats.org/officeDocument/2006/relationships/image" Target="media/image71.wmf"/><Relationship Id="rId362" Type="http://schemas.openxmlformats.org/officeDocument/2006/relationships/image" Target="media/image130.wmf"/><Relationship Id="rId418" Type="http://schemas.openxmlformats.org/officeDocument/2006/relationships/oleObject" Target="embeddings/oleObject251.bin"/><Relationship Id="rId625" Type="http://schemas.openxmlformats.org/officeDocument/2006/relationships/oleObject" Target="embeddings/oleObject369.bin"/><Relationship Id="rId832" Type="http://schemas.openxmlformats.org/officeDocument/2006/relationships/hyperlink" Target="http://xueshu.baidu.com/s?wd=author%3A%28ChinFeng%20Lee%29%20&amp;tn=SE_baiduxueshu_c1gjeupa&amp;ie=utf-8&amp;sc_f_para=sc_hilight%3Dperson" TargetMode="External"/><Relationship Id="rId222" Type="http://schemas.openxmlformats.org/officeDocument/2006/relationships/oleObject" Target="embeddings/oleObject128.bin"/><Relationship Id="rId264" Type="http://schemas.openxmlformats.org/officeDocument/2006/relationships/oleObject" Target="embeddings/oleObject155.bin"/><Relationship Id="rId471" Type="http://schemas.openxmlformats.org/officeDocument/2006/relationships/oleObject" Target="embeddings/oleObject285.bin"/><Relationship Id="rId667" Type="http://schemas.openxmlformats.org/officeDocument/2006/relationships/oleObject" Target="embeddings/oleObject392.bin"/><Relationship Id="rId17" Type="http://schemas.openxmlformats.org/officeDocument/2006/relationships/oleObject" Target="embeddings/oleObject2.bin"/><Relationship Id="rId59" Type="http://schemas.openxmlformats.org/officeDocument/2006/relationships/oleObject" Target="embeddings/oleObject27.bin"/><Relationship Id="rId124" Type="http://schemas.openxmlformats.org/officeDocument/2006/relationships/oleObject" Target="embeddings/oleObject66.bin"/><Relationship Id="rId527" Type="http://schemas.openxmlformats.org/officeDocument/2006/relationships/oleObject" Target="embeddings/oleObject316.bin"/><Relationship Id="rId569" Type="http://schemas.openxmlformats.org/officeDocument/2006/relationships/image" Target="media/image216.wmf"/><Relationship Id="rId734" Type="http://schemas.openxmlformats.org/officeDocument/2006/relationships/oleObject" Target="embeddings/oleObject429.bin"/><Relationship Id="rId776" Type="http://schemas.openxmlformats.org/officeDocument/2006/relationships/oleObject" Target="embeddings/oleObject453.bin"/><Relationship Id="rId70" Type="http://schemas.openxmlformats.org/officeDocument/2006/relationships/comments" Target="comments.xml"/><Relationship Id="rId166" Type="http://schemas.openxmlformats.org/officeDocument/2006/relationships/oleObject" Target="embeddings/oleObject91.bin"/><Relationship Id="rId331" Type="http://schemas.openxmlformats.org/officeDocument/2006/relationships/oleObject" Target="embeddings/oleObject197.bin"/><Relationship Id="rId373" Type="http://schemas.openxmlformats.org/officeDocument/2006/relationships/image" Target="media/image133.wmf"/><Relationship Id="rId429" Type="http://schemas.openxmlformats.org/officeDocument/2006/relationships/oleObject" Target="embeddings/oleObject257.bin"/><Relationship Id="rId580" Type="http://schemas.openxmlformats.org/officeDocument/2006/relationships/oleObject" Target="embeddings/oleObject344.bin"/><Relationship Id="rId636" Type="http://schemas.openxmlformats.org/officeDocument/2006/relationships/image" Target="media/image245.wmf"/><Relationship Id="rId801" Type="http://schemas.openxmlformats.org/officeDocument/2006/relationships/image" Target="media/image323.wmf"/><Relationship Id="rId1" Type="http://schemas.openxmlformats.org/officeDocument/2006/relationships/customXml" Target="../customXml/item1.xml"/><Relationship Id="rId233" Type="http://schemas.openxmlformats.org/officeDocument/2006/relationships/oleObject" Target="embeddings/oleObject135.bin"/><Relationship Id="rId440" Type="http://schemas.openxmlformats.org/officeDocument/2006/relationships/oleObject" Target="embeddings/oleObject264.bin"/><Relationship Id="rId678" Type="http://schemas.openxmlformats.org/officeDocument/2006/relationships/oleObject" Target="embeddings/oleObject398.bin"/><Relationship Id="rId843" Type="http://schemas.microsoft.com/office/2011/relationships/people" Target="people.xml"/><Relationship Id="rId28" Type="http://schemas.openxmlformats.org/officeDocument/2006/relationships/oleObject" Target="embeddings/oleObject9.bin"/><Relationship Id="rId275" Type="http://schemas.openxmlformats.org/officeDocument/2006/relationships/image" Target="media/image99.wmf"/><Relationship Id="rId300" Type="http://schemas.openxmlformats.org/officeDocument/2006/relationships/oleObject" Target="embeddings/oleObject178.bin"/><Relationship Id="rId482" Type="http://schemas.openxmlformats.org/officeDocument/2006/relationships/oleObject" Target="embeddings/oleObject292.bin"/><Relationship Id="rId538" Type="http://schemas.openxmlformats.org/officeDocument/2006/relationships/image" Target="media/image201.wmf"/><Relationship Id="rId703" Type="http://schemas.openxmlformats.org/officeDocument/2006/relationships/image" Target="media/image278.wmf"/><Relationship Id="rId745" Type="http://schemas.openxmlformats.org/officeDocument/2006/relationships/oleObject" Target="embeddings/oleObject435.bin"/><Relationship Id="rId81" Type="http://schemas.openxmlformats.org/officeDocument/2006/relationships/image" Target="media/image29.wmf"/><Relationship Id="rId135" Type="http://schemas.openxmlformats.org/officeDocument/2006/relationships/image" Target="media/image49.wmf"/><Relationship Id="rId177" Type="http://schemas.openxmlformats.org/officeDocument/2006/relationships/oleObject" Target="embeddings/oleObject99.bin"/><Relationship Id="rId342" Type="http://schemas.openxmlformats.org/officeDocument/2006/relationships/image" Target="media/image122.wmf"/><Relationship Id="rId384" Type="http://schemas.openxmlformats.org/officeDocument/2006/relationships/image" Target="media/image138.wmf"/><Relationship Id="rId591" Type="http://schemas.openxmlformats.org/officeDocument/2006/relationships/image" Target="media/image226.wmf"/><Relationship Id="rId605" Type="http://schemas.openxmlformats.org/officeDocument/2006/relationships/oleObject" Target="embeddings/oleObject358.bin"/><Relationship Id="rId787" Type="http://schemas.openxmlformats.org/officeDocument/2006/relationships/image" Target="media/image316.wmf"/><Relationship Id="rId812" Type="http://schemas.openxmlformats.org/officeDocument/2006/relationships/oleObject" Target="embeddings/oleObject469.bin"/><Relationship Id="rId202" Type="http://schemas.openxmlformats.org/officeDocument/2006/relationships/oleObject" Target="embeddings/oleObject114.bin"/><Relationship Id="rId244" Type="http://schemas.openxmlformats.org/officeDocument/2006/relationships/image" Target="media/image88.wmf"/><Relationship Id="rId647" Type="http://schemas.openxmlformats.org/officeDocument/2006/relationships/oleObject" Target="embeddings/oleObject382.bin"/><Relationship Id="rId689" Type="http://schemas.openxmlformats.org/officeDocument/2006/relationships/image" Target="media/image271.wmf"/><Relationship Id="rId39" Type="http://schemas.openxmlformats.org/officeDocument/2006/relationships/image" Target="media/image10.wmf"/><Relationship Id="rId286" Type="http://schemas.openxmlformats.org/officeDocument/2006/relationships/oleObject" Target="embeddings/oleObject169.bin"/><Relationship Id="rId451" Type="http://schemas.openxmlformats.org/officeDocument/2006/relationships/oleObject" Target="embeddings/oleObject271.bin"/><Relationship Id="rId493" Type="http://schemas.openxmlformats.org/officeDocument/2006/relationships/image" Target="media/image180.wmf"/><Relationship Id="rId507" Type="http://schemas.openxmlformats.org/officeDocument/2006/relationships/image" Target="media/image187.wmf"/><Relationship Id="rId549" Type="http://schemas.openxmlformats.org/officeDocument/2006/relationships/image" Target="media/image206.wmf"/><Relationship Id="rId714" Type="http://schemas.openxmlformats.org/officeDocument/2006/relationships/image" Target="media/image282.wmf"/><Relationship Id="rId756" Type="http://schemas.openxmlformats.org/officeDocument/2006/relationships/image" Target="media/image301.wmf"/><Relationship Id="rId50" Type="http://schemas.openxmlformats.org/officeDocument/2006/relationships/oleObject" Target="embeddings/oleObject22.bin"/><Relationship Id="rId104" Type="http://schemas.openxmlformats.org/officeDocument/2006/relationships/oleObject" Target="embeddings/oleObject53.bin"/><Relationship Id="rId146" Type="http://schemas.openxmlformats.org/officeDocument/2006/relationships/image" Target="media/image54.wmf"/><Relationship Id="rId188" Type="http://schemas.openxmlformats.org/officeDocument/2006/relationships/oleObject" Target="embeddings/oleObject106.bin"/><Relationship Id="rId311" Type="http://schemas.openxmlformats.org/officeDocument/2006/relationships/oleObject" Target="embeddings/oleObject184.bin"/><Relationship Id="rId353" Type="http://schemas.openxmlformats.org/officeDocument/2006/relationships/oleObject" Target="embeddings/oleObject213.bin"/><Relationship Id="rId395" Type="http://schemas.openxmlformats.org/officeDocument/2006/relationships/oleObject" Target="embeddings/oleObject238.bin"/><Relationship Id="rId409" Type="http://schemas.openxmlformats.org/officeDocument/2006/relationships/image" Target="media/image149.wmf"/><Relationship Id="rId560" Type="http://schemas.openxmlformats.org/officeDocument/2006/relationships/oleObject" Target="embeddings/oleObject334.bin"/><Relationship Id="rId798" Type="http://schemas.openxmlformats.org/officeDocument/2006/relationships/oleObject" Target="embeddings/oleObject462.bin"/><Relationship Id="rId92" Type="http://schemas.openxmlformats.org/officeDocument/2006/relationships/oleObject" Target="embeddings/oleObject45.bin"/><Relationship Id="rId213" Type="http://schemas.openxmlformats.org/officeDocument/2006/relationships/oleObject" Target="embeddings/oleObject121.bin"/><Relationship Id="rId420" Type="http://schemas.openxmlformats.org/officeDocument/2006/relationships/image" Target="media/image153.wmf"/><Relationship Id="rId616" Type="http://schemas.openxmlformats.org/officeDocument/2006/relationships/image" Target="media/image237.wmf"/><Relationship Id="rId658" Type="http://schemas.openxmlformats.org/officeDocument/2006/relationships/image" Target="media/image256.wmf"/><Relationship Id="rId823" Type="http://schemas.openxmlformats.org/officeDocument/2006/relationships/oleObject" Target="embeddings/oleObject476.bin"/><Relationship Id="rId255" Type="http://schemas.openxmlformats.org/officeDocument/2006/relationships/oleObject" Target="embeddings/oleObject148.bin"/><Relationship Id="rId297" Type="http://schemas.openxmlformats.org/officeDocument/2006/relationships/oleObject" Target="embeddings/oleObject176.bin"/><Relationship Id="rId462" Type="http://schemas.openxmlformats.org/officeDocument/2006/relationships/oleObject" Target="embeddings/oleObject278.bin"/><Relationship Id="rId518" Type="http://schemas.openxmlformats.org/officeDocument/2006/relationships/image" Target="media/image192.wmf"/><Relationship Id="rId725" Type="http://schemas.openxmlformats.org/officeDocument/2006/relationships/image" Target="media/image286.wmf"/><Relationship Id="rId115" Type="http://schemas.openxmlformats.org/officeDocument/2006/relationships/oleObject" Target="embeddings/oleObject61.bin"/><Relationship Id="rId157" Type="http://schemas.openxmlformats.org/officeDocument/2006/relationships/oleObject" Target="embeddings/oleObject85.bin"/><Relationship Id="rId322" Type="http://schemas.openxmlformats.org/officeDocument/2006/relationships/oleObject" Target="embeddings/oleObject192.bin"/><Relationship Id="rId364" Type="http://schemas.openxmlformats.org/officeDocument/2006/relationships/image" Target="media/image131.wmf"/><Relationship Id="rId767" Type="http://schemas.openxmlformats.org/officeDocument/2006/relationships/image" Target="media/image305.wmf"/><Relationship Id="rId61" Type="http://schemas.openxmlformats.org/officeDocument/2006/relationships/oleObject" Target="embeddings/oleObject28.bin"/><Relationship Id="rId199" Type="http://schemas.openxmlformats.org/officeDocument/2006/relationships/image" Target="media/image72.wmf"/><Relationship Id="rId571" Type="http://schemas.openxmlformats.org/officeDocument/2006/relationships/image" Target="media/image217.wmf"/><Relationship Id="rId627" Type="http://schemas.openxmlformats.org/officeDocument/2006/relationships/oleObject" Target="embeddings/oleObject371.bin"/><Relationship Id="rId669" Type="http://schemas.openxmlformats.org/officeDocument/2006/relationships/oleObject" Target="embeddings/oleObject393.bin"/><Relationship Id="rId834" Type="http://schemas.openxmlformats.org/officeDocument/2006/relationships/hyperlink" Target="http://xueshu.baidu.com/s?wd=author%3A%28Chin-Chen%20Chang%29%20&amp;tn=SE_baiduxueshu_c1gjeupa&amp;ie=utf-8&amp;sc_f_para=sc_hilight%3Dperson" TargetMode="External"/><Relationship Id="rId19" Type="http://schemas.openxmlformats.org/officeDocument/2006/relationships/image" Target="media/image2.wmf"/><Relationship Id="rId224" Type="http://schemas.openxmlformats.org/officeDocument/2006/relationships/oleObject" Target="embeddings/oleObject130.bin"/><Relationship Id="rId266" Type="http://schemas.openxmlformats.org/officeDocument/2006/relationships/oleObject" Target="embeddings/oleObject156.bin"/><Relationship Id="rId431" Type="http://schemas.openxmlformats.org/officeDocument/2006/relationships/oleObject" Target="embeddings/oleObject259.bin"/><Relationship Id="rId473" Type="http://schemas.openxmlformats.org/officeDocument/2006/relationships/oleObject" Target="embeddings/oleObject286.bin"/><Relationship Id="rId529" Type="http://schemas.openxmlformats.org/officeDocument/2006/relationships/oleObject" Target="embeddings/oleObject317.bin"/><Relationship Id="rId680" Type="http://schemas.openxmlformats.org/officeDocument/2006/relationships/oleObject" Target="embeddings/oleObject399.bin"/><Relationship Id="rId736" Type="http://schemas.openxmlformats.org/officeDocument/2006/relationships/oleObject" Target="embeddings/oleObject430.bin"/><Relationship Id="rId30" Type="http://schemas.openxmlformats.org/officeDocument/2006/relationships/oleObject" Target="embeddings/oleObject10.bin"/><Relationship Id="rId126" Type="http://schemas.openxmlformats.org/officeDocument/2006/relationships/oleObject" Target="embeddings/oleObject67.bin"/><Relationship Id="rId168" Type="http://schemas.openxmlformats.org/officeDocument/2006/relationships/oleObject" Target="embeddings/oleObject93.bin"/><Relationship Id="rId333" Type="http://schemas.openxmlformats.org/officeDocument/2006/relationships/oleObject" Target="embeddings/oleObject198.bin"/><Relationship Id="rId540" Type="http://schemas.openxmlformats.org/officeDocument/2006/relationships/oleObject" Target="embeddings/oleObject324.bin"/><Relationship Id="rId778" Type="http://schemas.openxmlformats.org/officeDocument/2006/relationships/oleObject" Target="embeddings/oleObject454.bin"/><Relationship Id="rId72" Type="http://schemas.openxmlformats.org/officeDocument/2006/relationships/oleObject" Target="embeddings/oleObject33.bin"/><Relationship Id="rId375" Type="http://schemas.openxmlformats.org/officeDocument/2006/relationships/image" Target="media/image134.wmf"/><Relationship Id="rId582" Type="http://schemas.openxmlformats.org/officeDocument/2006/relationships/oleObject" Target="embeddings/oleObject345.bin"/><Relationship Id="rId638" Type="http://schemas.openxmlformats.org/officeDocument/2006/relationships/image" Target="media/image246.wmf"/><Relationship Id="rId803" Type="http://schemas.openxmlformats.org/officeDocument/2006/relationships/image" Target="media/image324.wmf"/><Relationship Id="rId3" Type="http://schemas.openxmlformats.org/officeDocument/2006/relationships/numbering" Target="numbering.xml"/><Relationship Id="rId235" Type="http://schemas.openxmlformats.org/officeDocument/2006/relationships/oleObject" Target="embeddings/oleObject136.bin"/><Relationship Id="rId277" Type="http://schemas.openxmlformats.org/officeDocument/2006/relationships/image" Target="media/image100.wmf"/><Relationship Id="rId400" Type="http://schemas.openxmlformats.org/officeDocument/2006/relationships/oleObject" Target="embeddings/oleObject241.bin"/><Relationship Id="rId442" Type="http://schemas.openxmlformats.org/officeDocument/2006/relationships/oleObject" Target="embeddings/oleObject265.bin"/><Relationship Id="rId484" Type="http://schemas.openxmlformats.org/officeDocument/2006/relationships/image" Target="media/image176.wmf"/><Relationship Id="rId705" Type="http://schemas.openxmlformats.org/officeDocument/2006/relationships/oleObject" Target="embeddings/oleObject412.bin"/><Relationship Id="rId137" Type="http://schemas.openxmlformats.org/officeDocument/2006/relationships/image" Target="media/image50.wmf"/><Relationship Id="rId302" Type="http://schemas.openxmlformats.org/officeDocument/2006/relationships/image" Target="media/image108.wmf"/><Relationship Id="rId344" Type="http://schemas.openxmlformats.org/officeDocument/2006/relationships/image" Target="media/image123.wmf"/><Relationship Id="rId691" Type="http://schemas.openxmlformats.org/officeDocument/2006/relationships/image" Target="media/image272.wmf"/><Relationship Id="rId747" Type="http://schemas.openxmlformats.org/officeDocument/2006/relationships/oleObject" Target="embeddings/oleObject436.bin"/><Relationship Id="rId789" Type="http://schemas.openxmlformats.org/officeDocument/2006/relationships/image" Target="media/image317.wmf"/><Relationship Id="rId41" Type="http://schemas.openxmlformats.org/officeDocument/2006/relationships/image" Target="media/image11.wmf"/><Relationship Id="rId83" Type="http://schemas.openxmlformats.org/officeDocument/2006/relationships/image" Target="media/image30.wmf"/><Relationship Id="rId179" Type="http://schemas.openxmlformats.org/officeDocument/2006/relationships/oleObject" Target="embeddings/oleObject100.bin"/><Relationship Id="rId386" Type="http://schemas.openxmlformats.org/officeDocument/2006/relationships/oleObject" Target="embeddings/oleObject233.bin"/><Relationship Id="rId551" Type="http://schemas.openxmlformats.org/officeDocument/2006/relationships/image" Target="media/image207.wmf"/><Relationship Id="rId593" Type="http://schemas.openxmlformats.org/officeDocument/2006/relationships/image" Target="media/image227.wmf"/><Relationship Id="rId607" Type="http://schemas.openxmlformats.org/officeDocument/2006/relationships/oleObject" Target="embeddings/oleObject359.bin"/><Relationship Id="rId649" Type="http://schemas.openxmlformats.org/officeDocument/2006/relationships/oleObject" Target="embeddings/oleObject383.bin"/><Relationship Id="rId814" Type="http://schemas.openxmlformats.org/officeDocument/2006/relationships/oleObject" Target="embeddings/oleObject470.bin"/><Relationship Id="rId190" Type="http://schemas.openxmlformats.org/officeDocument/2006/relationships/image" Target="media/image68.wmf"/><Relationship Id="rId204" Type="http://schemas.openxmlformats.org/officeDocument/2006/relationships/oleObject" Target="embeddings/oleObject116.bin"/><Relationship Id="rId246" Type="http://schemas.openxmlformats.org/officeDocument/2006/relationships/image" Target="media/image89.wmf"/><Relationship Id="rId288" Type="http://schemas.openxmlformats.org/officeDocument/2006/relationships/oleObject" Target="embeddings/oleObject170.bin"/><Relationship Id="rId411" Type="http://schemas.openxmlformats.org/officeDocument/2006/relationships/image" Target="media/image150.wmf"/><Relationship Id="rId453" Type="http://schemas.openxmlformats.org/officeDocument/2006/relationships/oleObject" Target="embeddings/oleObject272.bin"/><Relationship Id="rId509" Type="http://schemas.openxmlformats.org/officeDocument/2006/relationships/image" Target="media/image188.wmf"/><Relationship Id="rId660" Type="http://schemas.openxmlformats.org/officeDocument/2006/relationships/image" Target="media/image257.wmf"/><Relationship Id="rId106" Type="http://schemas.openxmlformats.org/officeDocument/2006/relationships/oleObject" Target="embeddings/oleObject55.bin"/><Relationship Id="rId313" Type="http://schemas.openxmlformats.org/officeDocument/2006/relationships/oleObject" Target="embeddings/oleObject185.bin"/><Relationship Id="rId495" Type="http://schemas.openxmlformats.org/officeDocument/2006/relationships/image" Target="media/image181.wmf"/><Relationship Id="rId716" Type="http://schemas.openxmlformats.org/officeDocument/2006/relationships/oleObject" Target="embeddings/oleObject419.bin"/><Relationship Id="rId758" Type="http://schemas.openxmlformats.org/officeDocument/2006/relationships/image" Target="media/image302.wmf"/><Relationship Id="rId10" Type="http://schemas.openxmlformats.org/officeDocument/2006/relationships/header" Target="header2.xml"/><Relationship Id="rId52" Type="http://schemas.openxmlformats.org/officeDocument/2006/relationships/image" Target="media/image15.wmf"/><Relationship Id="rId94" Type="http://schemas.openxmlformats.org/officeDocument/2006/relationships/oleObject" Target="embeddings/oleObject47.bin"/><Relationship Id="rId148" Type="http://schemas.openxmlformats.org/officeDocument/2006/relationships/oleObject" Target="embeddings/oleObject79.bin"/><Relationship Id="rId355" Type="http://schemas.openxmlformats.org/officeDocument/2006/relationships/oleObject" Target="embeddings/oleObject214.bin"/><Relationship Id="rId397" Type="http://schemas.openxmlformats.org/officeDocument/2006/relationships/oleObject" Target="embeddings/oleObject239.bin"/><Relationship Id="rId520" Type="http://schemas.openxmlformats.org/officeDocument/2006/relationships/image" Target="media/image193.wmf"/><Relationship Id="rId562" Type="http://schemas.openxmlformats.org/officeDocument/2006/relationships/oleObject" Target="embeddings/oleObject335.bin"/><Relationship Id="rId618" Type="http://schemas.openxmlformats.org/officeDocument/2006/relationships/image" Target="media/image238.wmf"/><Relationship Id="rId825" Type="http://schemas.openxmlformats.org/officeDocument/2006/relationships/oleObject" Target="embeddings/oleObject478.bin"/><Relationship Id="rId215" Type="http://schemas.openxmlformats.org/officeDocument/2006/relationships/oleObject" Target="embeddings/oleObject122.bin"/><Relationship Id="rId257" Type="http://schemas.openxmlformats.org/officeDocument/2006/relationships/oleObject" Target="embeddings/oleObject150.bin"/><Relationship Id="rId422" Type="http://schemas.openxmlformats.org/officeDocument/2006/relationships/image" Target="media/image154.wmf"/><Relationship Id="rId464" Type="http://schemas.openxmlformats.org/officeDocument/2006/relationships/oleObject" Target="embeddings/oleObject279.bin"/><Relationship Id="rId299" Type="http://schemas.openxmlformats.org/officeDocument/2006/relationships/image" Target="media/image107.wmf"/><Relationship Id="rId727" Type="http://schemas.openxmlformats.org/officeDocument/2006/relationships/image" Target="media/image287.wmf"/><Relationship Id="rId63" Type="http://schemas.openxmlformats.org/officeDocument/2006/relationships/oleObject" Target="embeddings/oleObject29.bin"/><Relationship Id="rId159" Type="http://schemas.openxmlformats.org/officeDocument/2006/relationships/oleObject" Target="embeddings/oleObject86.bin"/><Relationship Id="rId366" Type="http://schemas.openxmlformats.org/officeDocument/2006/relationships/oleObject" Target="embeddings/oleObject220.bin"/><Relationship Id="rId573" Type="http://schemas.openxmlformats.org/officeDocument/2006/relationships/image" Target="media/image218.wmf"/><Relationship Id="rId780" Type="http://schemas.openxmlformats.org/officeDocument/2006/relationships/oleObject" Target="embeddings/oleObject455.bin"/><Relationship Id="rId226" Type="http://schemas.openxmlformats.org/officeDocument/2006/relationships/oleObject" Target="embeddings/oleObject131.bin"/><Relationship Id="rId433" Type="http://schemas.openxmlformats.org/officeDocument/2006/relationships/image" Target="media/image158.wmf"/><Relationship Id="rId640" Type="http://schemas.openxmlformats.org/officeDocument/2006/relationships/image" Target="media/image247.wmf"/><Relationship Id="rId738" Type="http://schemas.openxmlformats.org/officeDocument/2006/relationships/oleObject" Target="embeddings/oleObject431.bin"/><Relationship Id="rId74" Type="http://schemas.openxmlformats.org/officeDocument/2006/relationships/oleObject" Target="embeddings/oleObject34.bin"/><Relationship Id="rId377" Type="http://schemas.openxmlformats.org/officeDocument/2006/relationships/oleObject" Target="embeddings/oleObject228.bin"/><Relationship Id="rId500" Type="http://schemas.openxmlformats.org/officeDocument/2006/relationships/oleObject" Target="embeddings/oleObject302.bin"/><Relationship Id="rId584" Type="http://schemas.openxmlformats.org/officeDocument/2006/relationships/oleObject" Target="embeddings/oleObject347.bin"/><Relationship Id="rId805" Type="http://schemas.openxmlformats.org/officeDocument/2006/relationships/image" Target="media/image325.wmf"/><Relationship Id="rId5" Type="http://schemas.openxmlformats.org/officeDocument/2006/relationships/settings" Target="settings.xml"/><Relationship Id="rId237" Type="http://schemas.openxmlformats.org/officeDocument/2006/relationships/image" Target="media/image85.wmf"/><Relationship Id="rId791" Type="http://schemas.openxmlformats.org/officeDocument/2006/relationships/image" Target="media/image318.wmf"/><Relationship Id="rId444" Type="http://schemas.openxmlformats.org/officeDocument/2006/relationships/oleObject" Target="embeddings/oleObject266.bin"/><Relationship Id="rId651" Type="http://schemas.openxmlformats.org/officeDocument/2006/relationships/oleObject" Target="embeddings/oleObject384.bin"/><Relationship Id="rId749" Type="http://schemas.openxmlformats.org/officeDocument/2006/relationships/oleObject" Target="embeddings/oleObject437.bin"/><Relationship Id="rId290" Type="http://schemas.openxmlformats.org/officeDocument/2006/relationships/oleObject" Target="embeddings/oleObject171.bin"/><Relationship Id="rId304" Type="http://schemas.openxmlformats.org/officeDocument/2006/relationships/image" Target="media/image109.wmf"/><Relationship Id="rId388" Type="http://schemas.openxmlformats.org/officeDocument/2006/relationships/oleObject" Target="embeddings/oleObject234.bin"/><Relationship Id="rId511" Type="http://schemas.openxmlformats.org/officeDocument/2006/relationships/image" Target="media/image189.wmf"/><Relationship Id="rId609" Type="http://schemas.openxmlformats.org/officeDocument/2006/relationships/oleObject" Target="embeddings/oleObject360.bin"/><Relationship Id="rId85" Type="http://schemas.openxmlformats.org/officeDocument/2006/relationships/oleObject" Target="embeddings/oleObject40.bin"/><Relationship Id="rId150" Type="http://schemas.openxmlformats.org/officeDocument/2006/relationships/oleObject" Target="embeddings/oleObject80.bin"/><Relationship Id="rId595" Type="http://schemas.openxmlformats.org/officeDocument/2006/relationships/image" Target="media/image228.wmf"/><Relationship Id="rId816" Type="http://schemas.openxmlformats.org/officeDocument/2006/relationships/oleObject" Target="embeddings/oleObject471.bin"/><Relationship Id="rId248" Type="http://schemas.openxmlformats.org/officeDocument/2006/relationships/image" Target="media/image90.wmf"/><Relationship Id="rId455" Type="http://schemas.openxmlformats.org/officeDocument/2006/relationships/oleObject" Target="embeddings/oleObject273.bin"/><Relationship Id="rId662" Type="http://schemas.openxmlformats.org/officeDocument/2006/relationships/image" Target="media/image258.wmf"/><Relationship Id="rId12" Type="http://schemas.openxmlformats.org/officeDocument/2006/relationships/footer" Target="footer2.xml"/><Relationship Id="rId108" Type="http://schemas.openxmlformats.org/officeDocument/2006/relationships/oleObject" Target="embeddings/oleObject56.bin"/><Relationship Id="rId315" Type="http://schemas.openxmlformats.org/officeDocument/2006/relationships/oleObject" Target="embeddings/oleObject187.bin"/><Relationship Id="rId522" Type="http://schemas.openxmlformats.org/officeDocument/2006/relationships/image" Target="media/image194.wmf"/><Relationship Id="rId96" Type="http://schemas.openxmlformats.org/officeDocument/2006/relationships/oleObject" Target="embeddings/oleObject48.bin"/><Relationship Id="rId161" Type="http://schemas.openxmlformats.org/officeDocument/2006/relationships/oleObject" Target="embeddings/oleObject88.bin"/><Relationship Id="rId399" Type="http://schemas.openxmlformats.org/officeDocument/2006/relationships/image" Target="media/image144.wmf"/><Relationship Id="rId827" Type="http://schemas.openxmlformats.org/officeDocument/2006/relationships/oleObject" Target="embeddings/oleObject479.bin"/><Relationship Id="rId259" Type="http://schemas.openxmlformats.org/officeDocument/2006/relationships/oleObject" Target="embeddings/oleObject152.bin"/><Relationship Id="rId466" Type="http://schemas.openxmlformats.org/officeDocument/2006/relationships/oleObject" Target="embeddings/oleObject280.bin"/><Relationship Id="rId673" Type="http://schemas.openxmlformats.org/officeDocument/2006/relationships/oleObject" Target="embeddings/oleObject395.bin"/></Relationships>
</file>

<file path=word/_rels/header6.xml.rels><?xml version="1.0" encoding="UTF-8" standalone="yes"?>
<Relationships xmlns="http://schemas.openxmlformats.org/package/2006/relationships"><Relationship Id="rId1" Type="http://schemas.openxmlformats.org/officeDocument/2006/relationships/image" Target="media/image3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C2939154-1830-43FF-9D7E-C844EEC909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4978</Words>
  <Characters>28381</Characters>
  <Application>Microsoft Office Word</Application>
  <DocSecurity>0</DocSecurity>
  <Lines>236</Lines>
  <Paragraphs>66</Paragraphs>
  <ScaleCrop>false</ScaleCrop>
  <Company>Hewlett-Packard Company</Company>
  <LinksUpToDate>false</LinksUpToDate>
  <CharactersWithSpaces>33293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cp:revision>
  <dcterms:created xsi:type="dcterms:W3CDTF">2016-11-22T07:29:00Z</dcterms:created>
  <dcterms:modified xsi:type="dcterms:W3CDTF">2016-11-22T07:29:00Z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