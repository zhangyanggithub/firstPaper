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 xml:space="preserve">the embedding adjustment table of </w:t>
      </w:r>
      <w:r>
        <w:rPr>
          <w:rFonts w:eastAsia="方正书宋_GBK" w:hint="eastAsia"/>
          <w:sz w:val="17"/>
        </w:rPr>
        <w:lastRenderedPageBreak/>
        <w:t>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7E100A">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rsidP="007E100A">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2.85pt" o:ole="">
            <v:imagedata r:id="rId15" o:title=""/>
          </v:shape>
          <o:OLEObject Type="Embed" ProgID="Equation.DSMT4" ShapeID="_x0000_i1025" DrawAspect="Content" ObjectID="_1542176011"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lastRenderedPageBreak/>
        <w:t>其原理是在两个连续的像素中最多只对其中一个</w:t>
      </w:r>
      <w:r w:rsidR="002D7A23" w:rsidRPr="002D7A23">
        <w:rPr>
          <w:snapToGrid/>
          <w:position w:val="-4"/>
        </w:rPr>
        <w:object w:dxaOrig="300" w:dyaOrig="260">
          <v:shape id="_x0000_i1026" type="#_x0000_t75" style="width:15.15pt;height:12.85pt" o:ole="">
            <v:imagedata r:id="rId15" o:title=""/>
          </v:shape>
          <o:OLEObject Type="Embed" ProgID="Equation.DSMT4" ShapeID="_x0000_i1026" DrawAspect="Content" ObjectID="_1542176012"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rsidP="007E100A">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rsidP="007E100A">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15pt;height:12.85pt" o:ole="">
            <v:imagedata r:id="rId15" o:title=""/>
          </v:shape>
          <o:OLEObject Type="Embed" ProgID="Equation.DSMT4" ShapeID="_x0000_i1027" DrawAspect="Content" ObjectID="_1542176013" r:id="rId18"/>
        </w:object>
      </w:r>
      <w:r>
        <w:rPr>
          <w:rFonts w:hint="eastAsia"/>
          <w:snapToGrid/>
        </w:rPr>
        <w:t>来嵌入一个</w:t>
      </w:r>
      <w:r w:rsidR="002D7A23" w:rsidRPr="002D7A23">
        <w:rPr>
          <w:rFonts w:hint="eastAsia"/>
          <w:snapToGrid/>
          <w:position w:val="-6"/>
        </w:rPr>
        <w:object w:dxaOrig="619" w:dyaOrig="280">
          <v:shape id="_x0000_i1028" type="#_x0000_t75" style="width:25.7pt;height:11.45pt" o:ole="">
            <v:imagedata r:id="rId19" o:title=""/>
          </v:shape>
          <o:OLEObject Type="Embed" ProgID="Equation.DSMT4" ShapeID="_x0000_i1028" DrawAspect="Content" ObjectID="_1542176014"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15pt;height:12.85pt" o:ole="">
            <v:imagedata r:id="rId15" o:title=""/>
          </v:shape>
          <o:OLEObject Type="Embed" ProgID="Equation.DSMT4" ShapeID="_x0000_i1029" DrawAspect="Content" ObjectID="_1542176015"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15pt;height:12.85pt" o:ole="">
            <v:imagedata r:id="rId15" o:title=""/>
          </v:shape>
          <o:OLEObject Type="Embed" ProgID="Equation.DSMT4" ShapeID="_x0000_i1030" DrawAspect="Content" ObjectID="_1542176016"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4.95pt;height:14.2pt" o:ole="">
            <v:imagedata r:id="rId23" o:title=""/>
          </v:shape>
          <o:OLEObject Type="Embed" ProgID="Equation.DSMT4" ShapeID="_x0000_i1031" DrawAspect="Content" ObjectID="_1542176017" r:id="rId24"/>
        </w:object>
      </w:r>
      <w:r>
        <w:rPr>
          <w:rFonts w:hint="eastAsia"/>
          <w:snapToGrid/>
        </w:rPr>
        <w:t>调整为</w:t>
      </w:r>
      <w:ins w:id="35" w:author="计科院" w:date="2016-11-17T10:55:00Z">
        <w:r w:rsidR="00D1000D" w:rsidRPr="006E48A5">
          <w:rPr>
            <w:position w:val="-10"/>
          </w:rPr>
          <w:object w:dxaOrig="1680" w:dyaOrig="320">
            <v:shape id="_x0000_i1032" type="#_x0000_t75" style="width:75.2pt;height:14.2pt" o:ole="">
              <v:imagedata r:id="rId25" o:title=""/>
            </v:shape>
            <o:OLEObject Type="Embed" ProgID="Equation.DSMT4" ShapeID="_x0000_i1032" DrawAspect="Content" ObjectID="_1542176018" r:id="rId26"/>
          </w:object>
        </w:r>
      </w:ins>
      <w:del w:id="36" w:author="计科院" w:date="2016-11-17T10:55:00Z">
        <w:r w:rsidR="002D7A23" w:rsidRPr="002D7A23" w:rsidDel="00A476A9">
          <w:rPr>
            <w:position w:val="-10"/>
          </w:rPr>
          <w:object w:dxaOrig="1800" w:dyaOrig="340">
            <v:shape id="_x0000_i1033" type="#_x0000_t75" style="width:81.65pt;height:15.6pt" o:ole="">
              <v:imagedata r:id="rId27" o:title=""/>
            </v:shape>
            <o:OLEObject Type="Embed" ProgID="Equation.DSMT4" ShapeID="_x0000_i1033" DrawAspect="Content" ObjectID="_1542176019" r:id="rId28"/>
          </w:object>
        </w:r>
      </w:del>
      <w:r>
        <w:rPr>
          <w:rFonts w:hint="eastAsia"/>
          <w:snapToGrid/>
        </w:rPr>
        <w:t xml:space="preserve">, </w:t>
      </w:r>
      <w:r>
        <w:rPr>
          <w:rFonts w:hint="eastAsia"/>
          <w:snapToGrid/>
        </w:rPr>
        <w:t>其中</w:t>
      </w:r>
      <w:r w:rsidR="00D1000D" w:rsidRPr="002D7A23">
        <w:rPr>
          <w:position w:val="-6"/>
        </w:rPr>
        <w:object w:dxaOrig="540" w:dyaOrig="280">
          <v:shape id="_x0000_i1034" type="#_x0000_t75" style="width:22.45pt;height:11.45pt" o:ole="">
            <v:imagedata r:id="rId29" o:title=""/>
          </v:shape>
          <o:OLEObject Type="Embed" ProgID="Equation.DSMT4" ShapeID="_x0000_i1034" DrawAspect="Content" ObjectID="_1542176020"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v:shape id="_x0000_i1035" type="#_x0000_t75" style="width:55.05pt;height:14.7pt" o:ole="">
              <v:imagedata r:id="rId31" o:title=""/>
            </v:shape>
            <o:OLEObject Type="Embed" ProgID="Equation.DSMT4" ShapeID="_x0000_i1035" DrawAspect="Content" ObjectID="_1542176021" r:id="rId32"/>
          </w:object>
        </w:r>
      </w:ins>
      <w:del w:id="39" w:author="计科院" w:date="2016-11-17T10:53:00Z">
        <w:r w:rsidR="00A476A9" w:rsidRPr="002D7A23" w:rsidDel="00A476A9">
          <w:rPr>
            <w:position w:val="-10"/>
          </w:rPr>
          <w:object w:dxaOrig="1400" w:dyaOrig="320">
            <v:shape id="_x0000_i1036" type="#_x0000_t75" style="width:63.75pt;height:15.15pt" o:ole="">
              <v:imagedata r:id="rId33" o:title=""/>
            </v:shape>
            <o:OLEObject Type="Embed" ProgID="Equation.DSMT4" ShapeID="_x0000_i1036" DrawAspect="Content" ObjectID="_1542176022"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v:shape id="_x0000_i1037" type="#_x0000_t75" style="width:15.15pt;height:12.85pt" o:ole="">
              <v:imagedata r:id="rId15" o:title=""/>
            </v:shape>
            <o:OLEObject Type="Embed" ProgID="Equation.DSMT4" ShapeID="_x0000_i1037" DrawAspect="Content" ObjectID="_1542176023"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7pt;height:11.45pt" o:ole="">
            <v:imagedata r:id="rId19" o:title=""/>
          </v:shape>
          <o:OLEObject Type="Embed" ProgID="Equation.DSMT4" ShapeID="_x0000_i1038" DrawAspect="Content" ObjectID="_1542176024" r:id="rId36"/>
        </w:object>
      </w:r>
      <w:r>
        <w:rPr>
          <w:rFonts w:hint="eastAsia"/>
          <w:snapToGrid/>
        </w:rPr>
        <w:t>提高为</w:t>
      </w:r>
      <w:ins w:id="45" w:author="计科院" w:date="2016-11-17T10:57:00Z">
        <w:r w:rsidR="00A476A9" w:rsidRPr="006E48A5">
          <w:rPr>
            <w:position w:val="-6"/>
          </w:rPr>
          <w:object w:dxaOrig="700" w:dyaOrig="279">
            <v:shape id="_x0000_i1039" type="#_x0000_t75" style="width:27.95pt;height:11.45pt" o:ole="">
              <v:imagedata r:id="rId37" o:title=""/>
            </v:shape>
            <o:OLEObject Type="Embed" ProgID="Equation.DSMT4" ShapeID="_x0000_i1039" DrawAspect="Content" ObjectID="_1542176025" r:id="rId38"/>
          </w:object>
        </w:r>
      </w:ins>
      <w:del w:id="46" w:author="计科院" w:date="2016-11-17T10:57:00Z">
        <w:r w:rsidR="002D7A23" w:rsidRPr="002D7A23" w:rsidDel="00A476A9">
          <w:rPr>
            <w:position w:val="-6"/>
          </w:rPr>
          <w:object w:dxaOrig="940" w:dyaOrig="300">
            <v:shape id="_x0000_i1040" type="#_x0000_t75" style="width:42.65pt;height:13.3pt" o:ole="">
              <v:imagedata r:id="rId39" o:title=""/>
            </v:shape>
            <o:OLEObject Type="Embed" ProgID="Equation.DSMT4" ShapeID="_x0000_i1040" DrawAspect="Content" ObjectID="_1542176026"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6.4pt;height:15.6pt" o:ole="">
            <v:imagedata r:id="rId41" o:title=""/>
          </v:shape>
          <o:OLEObject Type="Embed" ProgID="Equation.DSMT4" ShapeID="_x0000_i1041" DrawAspect="Content" ObjectID="_1542176027"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5.6pt;height:12.85pt" o:ole="">
            <v:imagedata r:id="rId43" o:title=""/>
          </v:shape>
          <o:OLEObject Type="Embed" ProgID="Equation.DSMT4" ShapeID="_x0000_i1042" DrawAspect="Content" ObjectID="_1542176028"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v:shape id="_x0000_i1043" type="#_x0000_t75" style="width:11.45pt;height:13.3pt" o:ole="">
              <v:imagedata r:id="rId45" o:title=""/>
            </v:shape>
            <o:OLEObject Type="Embed" ProgID="Equation.DSMT4" ShapeID="_x0000_i1043" DrawAspect="Content" ObjectID="_1542176029"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v:shape id="_x0000_i1044" type="#_x0000_t75" style="width:46.8pt;height:14.2pt" o:ole="">
            <v:imagedata r:id="rId23" o:title=""/>
          </v:shape>
          <o:OLEObject Type="Embed" ProgID="Equation.DSMT4" ShapeID="_x0000_i1044" DrawAspect="Content" ObjectID="_1542176030" r:id="rId47"/>
        </w:object>
      </w:r>
      <w:r>
        <w:rPr>
          <w:rFonts w:hint="eastAsia"/>
          <w:snapToGrid/>
        </w:rPr>
        <w:t>拓展为</w:t>
      </w:r>
      <w:r w:rsidR="00D1000D" w:rsidRPr="002D7A23">
        <w:rPr>
          <w:rFonts w:hint="eastAsia"/>
          <w:snapToGrid/>
          <w:position w:val="-10"/>
        </w:rPr>
        <w:object w:dxaOrig="1319" w:dyaOrig="320">
          <v:shape id="_x0000_i1045" type="#_x0000_t75" style="width:59.6pt;height:14.2pt" o:ole="">
            <v:imagedata r:id="rId48" o:title=""/>
          </v:shape>
          <o:OLEObject Type="Embed" ProgID="Equation.DSMT4" ShapeID="_x0000_i1045" DrawAspect="Content" ObjectID="_1542176031"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v:shape id="_x0000_i1046" type="#_x0000_t75" style="width:15.15pt;height:12.85pt" o:ole="">
            <v:imagedata r:id="rId15" o:title=""/>
          </v:shape>
          <o:OLEObject Type="Embed" ProgID="Equation.DSMT4" ShapeID="_x0000_i1046" DrawAspect="Content" ObjectID="_1542176032"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7" type="#_x0000_t75" style="width:15.15pt;height:12.85pt" o:ole="">
            <v:imagedata r:id="rId15" o:title=""/>
          </v:shape>
          <o:OLEObject Type="Embed" ProgID="Equation.DSMT4" ShapeID="_x0000_i1047" DrawAspect="Content" ObjectID="_1542176033" r:id="rId51"/>
        </w:object>
      </w:r>
      <w:r>
        <w:rPr>
          <w:snapToGrid/>
        </w:rPr>
        <w:t>拓展为</w:t>
      </w:r>
      <w:r w:rsidR="002D7A23" w:rsidRPr="002D7A23">
        <w:rPr>
          <w:snapToGrid/>
          <w:position w:val="-4"/>
        </w:rPr>
        <w:object w:dxaOrig="320" w:dyaOrig="260">
          <v:shape id="_x0000_i1048" type="#_x0000_t75" style="width:15.6pt;height:12.85pt" o:ole="">
            <v:imagedata r:id="rId52" o:title=""/>
          </v:shape>
          <o:OLEObject Type="Embed" ProgID="Equation.DSMT4" ShapeID="_x0000_i1048" DrawAspect="Content" ObjectID="_1542176034"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v:shape id="_x0000_i1049" type="#_x0000_t75" style="width:63.75pt;height:17.9pt" o:ole="">
              <v:imagedata r:id="rId54" o:title=""/>
            </v:shape>
            <o:OLEObject Type="Embed" ProgID="Equation.DSMT4" ShapeID="_x0000_i1049" DrawAspect="Content" ObjectID="_1542176035"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v:shape id="_x0000_i1050" type="#_x0000_t75" style="width:21.55pt;height:15.15pt" o:ole="">
            <v:imagedata r:id="rId56" o:title=""/>
          </v:shape>
          <o:OLEObject Type="Embed" ProgID="Equation.DSMT4" ShapeID="_x0000_i1050" DrawAspect="Content" ObjectID="_1542176036"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v:shape id="_x0000_i1051" type="#_x0000_t75" style="width:17.45pt;height:12.85pt" o:ole="">
            <v:imagedata r:id="rId58" o:title=""/>
          </v:shape>
          <o:OLEObject Type="Embed" ProgID="Equation.DSMT4" ShapeID="_x0000_i1051" DrawAspect="Content" ObjectID="_1542176037"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v:shape id="_x0000_i1052" type="#_x0000_t75" style="width:17.45pt;height:12.85pt" o:ole="">
            <v:imagedata r:id="rId60" o:title=""/>
          </v:shape>
          <o:OLEObject Type="Embed" ProgID="Equation.DSMT4" ShapeID="_x0000_i1052" DrawAspect="Content" ObjectID="_1542176038"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53" type="#_x0000_t75" style="width:22.45pt;height:15.15pt" o:ole="">
            <v:imagedata r:id="rId62" o:title=""/>
          </v:shape>
          <o:OLEObject Type="Embed" ProgID="Equation.DSMT4" ShapeID="_x0000_i1053" DrawAspect="Content" ObjectID="_1542176039"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v:shape id="_x0000_i1054" type="#_x0000_t75" style="width:9.65pt;height:10.55pt" o:ole="">
            <v:imagedata r:id="rId64" o:title=""/>
          </v:shape>
          <o:OLEObject Type="Embed" ProgID="Equation.DSMT4" ShapeID="_x0000_i1054" DrawAspect="Content" ObjectID="_1542176040" r:id="rId65"/>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055" type="#_x0000_t75" style="width:65.1pt;height:16.05pt" o:ole="">
            <v:imagedata r:id="rId66" o:title=""/>
          </v:shape>
          <o:OLEObject Type="Embed" ProgID="Equation.DSMT4" ShapeID="_x0000_i1055" DrawAspect="Content" ObjectID="_1542176041"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v:shape id="_x0000_i1056" type="#_x0000_t75" style="width:12.85pt;height:15.6pt" o:ole="">
            <v:imagedata r:id="rId68" o:title=""/>
          </v:shape>
          <o:OLEObject Type="Embed" ProgID="Equation.DSMT4" ShapeID="_x0000_i1056" DrawAspect="Content" ObjectID="_1542176042"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v:shape id="_x0000_i1057" type="#_x0000_t75" style="width:24.75pt;height:10.55pt" o:ole="">
            <v:imagedata r:id="rId71" o:title=""/>
          </v:shape>
          <o:OLEObject Type="Embed" ProgID="Equation.DSMT4" ShapeID="_x0000_i1057" DrawAspect="Content" ObjectID="_1542176043" r:id="rId72"/>
        </w:object>
      </w:r>
      <w:r w:rsidR="00705369">
        <w:rPr>
          <w:snapToGrid/>
        </w:rPr>
        <w:t>规模的矩阵小块</w:t>
      </w:r>
      <w:r w:rsidR="00705369">
        <w:rPr>
          <w:rFonts w:hint="eastAsia"/>
          <w:snapToGrid/>
        </w:rPr>
        <w:t>包含</w:t>
      </w:r>
      <w:r w:rsidR="00705369" w:rsidRPr="002D7A23">
        <w:rPr>
          <w:snapToGrid/>
          <w:position w:val="-10"/>
        </w:rPr>
        <w:object w:dxaOrig="1120" w:dyaOrig="360">
          <v:shape id="_x0000_i1058" type="#_x0000_t75" style="width:56.4pt;height:17.9pt" o:ole="">
            <v:imagedata r:id="rId73" o:title=""/>
          </v:shape>
          <o:OLEObject Type="Embed" ProgID="Equation.DSMT4" ShapeID="_x0000_i1058" DrawAspect="Content" ObjectID="_1542176044" r:id="rId74"/>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v:shape id="_x0000_i1059" type="#_x0000_t75" style="width:15.15pt;height:17.9pt" o:ole="">
            <v:imagedata r:id="rId75" o:title=""/>
          </v:shape>
          <o:OLEObject Type="Embed" ProgID="Equation.DSMT4" ShapeID="_x0000_i1059" DrawAspect="Content" ObjectID="_1542176045" r:id="rId76"/>
        </w:object>
      </w:r>
      <w:r w:rsidR="00705369">
        <w:t>进制的数</w:t>
      </w:r>
      <w:r w:rsidR="00705369">
        <w:rPr>
          <w:rFonts w:hint="eastAsia"/>
        </w:rPr>
        <w:t>.</w:t>
      </w:r>
    </w:p>
    <w:p w:rsidR="002D7A23" w:rsidRDefault="00252113" w:rsidP="007E100A">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60" type="#_x0000_t75" style="width:11.9pt;height:17.9pt" o:ole="">
            <v:imagedata r:id="rId77" o:title=""/>
          </v:shape>
          <o:OLEObject Type="Embed" ProgID="Equation.DSMT4" ShapeID="_x0000_i1060" DrawAspect="Content" ObjectID="_1542176046" r:id="rId78"/>
        </w:object>
      </w:r>
      <w:r>
        <w:t>和</w:t>
      </w:r>
      <w:r w:rsidR="002D7A23" w:rsidRPr="002D7A23">
        <w:rPr>
          <w:position w:val="-12"/>
        </w:rPr>
        <w:object w:dxaOrig="260" w:dyaOrig="360">
          <v:shape id="_x0000_i1061" type="#_x0000_t75" style="width:12.85pt;height:17.9pt" o:ole="">
            <v:imagedata r:id="rId79" o:title=""/>
          </v:shape>
          <o:OLEObject Type="Embed" ProgID="Equation.DSMT4" ShapeID="_x0000_i1061" DrawAspect="Content" ObjectID="_1542176047" r:id="rId80"/>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62" type="#_x0000_t75" style="width:35.3pt;height:15.6pt" o:ole="">
            <v:imagedata r:id="rId81" o:title=""/>
          </v:shape>
          <o:OLEObject Type="Embed" ProgID="Equation.DSMT4" ShapeID="_x0000_i1062" DrawAspect="Content" ObjectID="_1542176048" r:id="rId82"/>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rsidP="007E100A">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63" type="#_x0000_t75" style="width:9.65pt;height:10.55pt" o:ole="">
            <v:imagedata r:id="rId83" o:title=""/>
          </v:shape>
          <o:OLEObject Type="Embed" ProgID="Equation.DSMT4" ShapeID="_x0000_i1063" DrawAspect="Content" ObjectID="_1542176049" r:id="rId84"/>
        </w:object>
      </w:r>
      <w:r>
        <w:t>通常取值较小</w:t>
      </w:r>
      <w:r>
        <w:rPr>
          <w:rFonts w:hint="eastAsia"/>
        </w:rPr>
        <w:t xml:space="preserve">, </w:t>
      </w:r>
      <w:r>
        <w:t>当</w:t>
      </w:r>
      <w:r w:rsidR="002D7A23" w:rsidRPr="002D7A23">
        <w:rPr>
          <w:position w:val="-6"/>
        </w:rPr>
        <w:object w:dxaOrig="200" w:dyaOrig="220">
          <v:shape id="_x0000_i1064" type="#_x0000_t75" style="width:9.65pt;height:10.55pt" o:ole="">
            <v:imagedata r:id="rId83" o:title=""/>
          </v:shape>
          <o:OLEObject Type="Embed" ProgID="Equation.DSMT4" ShapeID="_x0000_i1064" DrawAspect="Content" ObjectID="_1542176050" r:id="rId85"/>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65" type="#_x0000_t75" style="width:15.6pt;height:12.85pt" o:ole="">
            <v:imagedata r:id="rId52" o:title=""/>
          </v:shape>
          <o:OLEObject Type="Embed" ProgID="Equation.DSMT4" ShapeID="_x0000_i1065" DrawAspect="Content" ObjectID="_1542176051" r:id="rId86"/>
        </w:object>
      </w:r>
      <w:r>
        <w:rPr>
          <w:rFonts w:hint="eastAsia"/>
        </w:rPr>
        <w:t xml:space="preserve">, </w:t>
      </w:r>
      <w:r>
        <w:rPr>
          <w:rFonts w:hint="eastAsia"/>
        </w:rPr>
        <w:t>当</w:t>
      </w:r>
      <w:r w:rsidR="002D7A23" w:rsidRPr="002D7A23">
        <w:rPr>
          <w:position w:val="-6"/>
        </w:rPr>
        <w:object w:dxaOrig="200" w:dyaOrig="220">
          <v:shape id="_x0000_i1066" type="#_x0000_t75" style="width:9.65pt;height:10.55pt" o:ole="">
            <v:imagedata r:id="rId83" o:title=""/>
          </v:shape>
          <o:OLEObject Type="Embed" ProgID="Equation.DSMT4" ShapeID="_x0000_i1066" DrawAspect="Content" ObjectID="_1542176052" r:id="rId8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v:shape id="_x0000_i1067" type="#_x0000_t75" style="width:15.6pt;height:12.85pt" o:ole="">
            <v:imagedata r:id="rId52" o:title=""/>
          </v:shape>
          <o:OLEObject Type="Embed" ProgID="Equation.DSMT4" ShapeID="_x0000_i1067" DrawAspect="Content" ObjectID="_1542176053" r:id="rId88"/>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v:shape id="_x0000_i1068" type="#_x0000_t75" style="width:17.45pt;height:12.85pt" o:ole="">
            <v:imagedata r:id="rId89" o:title=""/>
          </v:shape>
          <o:OLEObject Type="Embed" ProgID="Equation.DSMT4" ShapeID="_x0000_i1068" DrawAspect="Content" ObjectID="_1542176054" r:id="rId90"/>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w:t>
      </w:r>
      <w:r>
        <w:rPr>
          <w:rFonts w:hint="eastAsia"/>
          <w:snapToGrid/>
        </w:rPr>
        <w:lastRenderedPageBreak/>
        <w:t>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rsidP="007E100A">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5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v:shape id="_x0000_i1069" type="#_x0000_t75" style="width:82.55pt;height:16.05pt" o:ole="">
            <v:imagedata r:id="rId91" o:title=""/>
          </v:shape>
          <o:OLEObject Type="Embed" ProgID="Equation.DSMT4" ShapeID="_x0000_i1069" DrawAspect="Content" ObjectID="_1542176055"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15pt;height:12.85pt" o:ole="">
            <v:imagedata r:id="rId15" o:title=""/>
          </v:shape>
          <o:OLEObject Type="Embed" ProgID="Equation.DSMT4" ShapeID="_x0000_i1070" DrawAspect="Content" ObjectID="_1542176056" r:id="rId93"/>
        </w:object>
      </w:r>
      <w:r w:rsidR="0098429C">
        <w:rPr>
          <w:rFonts w:hint="eastAsia"/>
          <w:snapToGrid/>
        </w:rPr>
        <w:t>来嵌入一个</w:t>
      </w:r>
      <w:r w:rsidR="0098429C" w:rsidRPr="002D7A23">
        <w:rPr>
          <w:rFonts w:hint="eastAsia"/>
          <w:snapToGrid/>
          <w:position w:val="-6"/>
        </w:rPr>
        <w:object w:dxaOrig="619" w:dyaOrig="280">
          <v:shape id="_x0000_i1071" type="#_x0000_t75" style="width:25.7pt;height:11.45pt" o:ole="">
            <v:imagedata r:id="rId19" o:title=""/>
          </v:shape>
          <o:OLEObject Type="Embed" ProgID="Equation.DSMT4" ShapeID="_x0000_i1071" DrawAspect="Content" ObjectID="_1542176057"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55pt;height:15.15pt" o:ole="">
            <v:imagedata r:id="rId95" o:title=""/>
          </v:shape>
          <o:OLEObject Type="Embed" ProgID="Equation.DSMT4" ShapeID="_x0000_i1072" DrawAspect="Content" ObjectID="_1542176058"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v:shape id="_x0000_i1073" type="#_x0000_t75" style="width:13.3pt;height:15.15pt" o:ole="">
            <v:imagedata r:id="rId97" o:title=""/>
          </v:shape>
          <o:OLEObject Type="Embed" ProgID="Equation.DSMT4" ShapeID="_x0000_i1073" DrawAspect="Content" ObjectID="_1542176059" r:id="rId98"/>
        </w:object>
      </w:r>
      <w:r>
        <w:t>的映射值</w:t>
      </w:r>
      <w:r w:rsidR="00460678" w:rsidRPr="00C563BF">
        <w:rPr>
          <w:position w:val="-10"/>
        </w:rPr>
        <w:object w:dxaOrig="240" w:dyaOrig="320">
          <v:shape id="_x0000_i1074" type="#_x0000_t75" style="width:11.9pt;height:15.6pt" o:ole="">
            <v:imagedata r:id="rId99" o:title=""/>
          </v:shape>
          <o:OLEObject Type="Embed" ProgID="Equation.DSMT4" ShapeID="_x0000_i1074" DrawAspect="Content" ObjectID="_1542176060" r:id="rId100"/>
        </w:object>
      </w:r>
    </w:p>
    <w:tbl>
      <w:tblPr>
        <w:tblW w:w="4706" w:type="dxa"/>
        <w:tblLayout w:type="fixed"/>
        <w:tblLook w:val="04A0"/>
      </w:tblPr>
      <w:tblGrid>
        <w:gridCol w:w="4077"/>
        <w:gridCol w:w="629"/>
      </w:tblGrid>
      <w:tr w:rsidR="00460678" w:rsidTr="007D7E0E">
        <w:tc>
          <w:tcPr>
            <w:tcW w:w="4077" w:type="dxa"/>
          </w:tcPr>
          <w:p w:rsidR="00460678" w:rsidRPr="00460678" w:rsidRDefault="00D1000D" w:rsidP="00D03C9D">
            <w:pPr>
              <w:adjustRightInd w:val="0"/>
              <w:ind w:firstLine="0"/>
              <w:jc w:val="center"/>
              <w:rPr>
                <w:snapToGrid/>
                <w:position w:val="-12"/>
              </w:rPr>
            </w:pPr>
            <w:r w:rsidRPr="002D7A23">
              <w:rPr>
                <w:snapToGrid/>
                <w:position w:val="-28"/>
              </w:rPr>
              <w:object w:dxaOrig="2480" w:dyaOrig="680">
                <v:shape id="_x0000_i1075" type="#_x0000_t75" style="width:101.8pt;height:27.5pt" o:ole="">
                  <v:imagedata r:id="rId101" o:title=""/>
                </v:shape>
                <o:OLEObject Type="Embed" ProgID="Equation.DSMT4" ShapeID="_x0000_i1075" DrawAspect="Content" ObjectID="_1542176061" r:id="rId10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00D1000D" w:rsidRPr="00C563BF">
        <w:rPr>
          <w:position w:val="-10"/>
        </w:rPr>
        <w:object w:dxaOrig="240" w:dyaOrig="320">
          <v:shape id="_x0000_i1076" type="#_x0000_t75" style="width:10.1pt;height:13.3pt" o:ole="">
            <v:imagedata r:id="rId99" o:title=""/>
          </v:shape>
          <o:OLEObject Type="Embed" ProgID="Equation.DSMT4" ShapeID="_x0000_i1076" DrawAspect="Content" ObjectID="_1542176062" r:id="rId103"/>
        </w:object>
      </w:r>
      <w:r>
        <w:t>和待嵌入</w:t>
      </w:r>
      <w:r>
        <w:rPr>
          <w:rFonts w:hint="eastAsia"/>
        </w:rPr>
        <w:t>数</w:t>
      </w:r>
      <w:r w:rsidR="00D1000D" w:rsidRPr="00460678">
        <w:rPr>
          <w:snapToGrid/>
          <w:position w:val="-6"/>
        </w:rPr>
        <w:object w:dxaOrig="220" w:dyaOrig="279">
          <v:shape id="_x0000_i1077" type="#_x0000_t75" style="width:8.25pt;height:11.45pt" o:ole="">
            <v:imagedata r:id="rId95" o:title=""/>
          </v:shape>
          <o:OLEObject Type="Embed" ProgID="Equation.DSMT4" ShapeID="_x0000_i1077" DrawAspect="Content" ObjectID="_1542176063"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v:shape id="_x0000_i1078" type="#_x0000_t75" style="width:10.55pt;height:13.75pt" o:ole="">
            <v:imagedata r:id="rId99" o:title=""/>
          </v:shape>
          <o:OLEObject Type="Embed" ProgID="Equation.DSMT4" ShapeID="_x0000_i1078" DrawAspect="Content" ObjectID="_1542176064" r:id="rId105"/>
        </w:object>
      </w:r>
      <w:r>
        <w:t>和</w:t>
      </w:r>
      <w:r w:rsidR="00D1000D" w:rsidRPr="00460678">
        <w:rPr>
          <w:snapToGrid/>
          <w:position w:val="-6"/>
        </w:rPr>
        <w:object w:dxaOrig="220" w:dyaOrig="279">
          <v:shape id="_x0000_i1079" type="#_x0000_t75" style="width:8.25pt;height:11.9pt" o:ole="">
            <v:imagedata r:id="rId95" o:title=""/>
          </v:shape>
          <o:OLEObject Type="Embed" ProgID="Equation.DSMT4" ShapeID="_x0000_i1079" DrawAspect="Content" ObjectID="_1542176065" r:id="rId106"/>
        </w:object>
      </w:r>
      <w:r>
        <w:rPr>
          <w:snapToGrid/>
        </w:rPr>
        <w:t>之间的</w:t>
      </w:r>
      <w:r>
        <w:rPr>
          <w:rFonts w:hint="eastAsia"/>
          <w:snapToGrid/>
        </w:rPr>
        <w:t>模</w:t>
      </w:r>
      <w:r w:rsidR="00D1000D" w:rsidRPr="00460678">
        <w:rPr>
          <w:snapToGrid/>
          <w:position w:val="-6"/>
        </w:rPr>
        <w:object w:dxaOrig="620" w:dyaOrig="279">
          <v:shape id="_x0000_i1080" type="#_x0000_t75" style="width:26.6pt;height:11.9pt" o:ole="">
            <v:imagedata r:id="rId107" o:title=""/>
          </v:shape>
          <o:OLEObject Type="Embed" ProgID="Equation.DSMT4" ShapeID="_x0000_i1080" DrawAspect="Content" ObjectID="_1542176066" r:id="rId108"/>
        </w:object>
      </w:r>
      <w:r>
        <w:rPr>
          <w:snapToGrid/>
        </w:rPr>
        <w:t>差值</w:t>
      </w:r>
      <w:r w:rsidR="00D1000D" w:rsidRPr="00DA5E35">
        <w:rPr>
          <w:snapToGrid/>
          <w:position w:val="-10"/>
        </w:rPr>
        <w:object w:dxaOrig="1800" w:dyaOrig="320">
          <v:shape id="_x0000_i1081" type="#_x0000_t75" style="width:78.4pt;height:13.75pt" o:ole="">
            <v:imagedata r:id="rId109" o:title=""/>
          </v:shape>
          <o:OLEObject Type="Embed" ProgID="Equation.DSMT4" ShapeID="_x0000_i1081" DrawAspect="Content" ObjectID="_1542176067" r:id="rId110"/>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v:shape id="_x0000_i1082" type="#_x0000_t75" style="width:12.4pt;height:14.2pt" o:ole="">
            <v:imagedata r:id="rId97" o:title=""/>
          </v:shape>
          <o:OLEObject Type="Embed" ProgID="Equation.DSMT4" ShapeID="_x0000_i1082" DrawAspect="Content" ObjectID="_1542176068" r:id="rId111"/>
        </w:object>
      </w:r>
      <w:r w:rsidR="00492BEB">
        <w:t>中的元素进行调整</w:t>
      </w:r>
      <w:r w:rsidR="00492BEB">
        <w:rPr>
          <w:rFonts w:hint="eastAsia"/>
        </w:rPr>
        <w:t>，</w:t>
      </w:r>
      <w:r w:rsidR="00492BEB">
        <w:t>使得调整后的</w:t>
      </w:r>
      <w:r w:rsidR="00492BEB" w:rsidRPr="00C563BF">
        <w:rPr>
          <w:position w:val="-12"/>
        </w:rPr>
        <w:object w:dxaOrig="320" w:dyaOrig="360">
          <v:shape id="_x0000_i1083" type="#_x0000_t75" style="width:15.6pt;height:17.9pt" o:ole="">
            <v:imagedata r:id="rId97" o:title=""/>
          </v:shape>
          <o:OLEObject Type="Embed" ProgID="Equation.DSMT4" ShapeID="_x0000_i1083" DrawAspect="Content" ObjectID="_1542176069" r:id="rId112"/>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4" type="#_x0000_t75" style="width:10.55pt;height:15.15pt" o:ole="">
            <v:imagedata r:id="rId95" o:title=""/>
          </v:shape>
          <o:OLEObject Type="Embed" ProgID="Equation.DSMT4" ShapeID="_x0000_i1084" DrawAspect="Content" ObjectID="_1542176070" r:id="rId113"/>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1000D" w:rsidP="00D03C9D">
            <w:pPr>
              <w:adjustRightInd w:val="0"/>
              <w:ind w:firstLine="0"/>
              <w:jc w:val="center"/>
              <w:rPr>
                <w:snapToGrid/>
              </w:rPr>
            </w:pPr>
            <w:r w:rsidRPr="002D7A23">
              <w:rPr>
                <w:snapToGrid/>
                <w:position w:val="-10"/>
              </w:rPr>
              <w:object w:dxaOrig="2260" w:dyaOrig="320">
                <v:shape id="_x0000_i1085" type="#_x0000_t75" style="width:97.7pt;height:13.3pt" o:ole="">
                  <v:imagedata r:id="rId114" o:title=""/>
                </v:shape>
                <o:OLEObject Type="Embed" ProgID="Equation.DSMT4" ShapeID="_x0000_i1085" DrawAspect="Content" ObjectID="_1542176071" r:id="rId115"/>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D1000D" w:rsidP="00492BEB">
            <w:pPr>
              <w:ind w:firstLine="0"/>
              <w:jc w:val="center"/>
              <w:rPr>
                <w:snapToGrid/>
                <w:position w:val="-12"/>
              </w:rPr>
            </w:pPr>
            <w:r w:rsidRPr="00C01612">
              <w:rPr>
                <w:position w:val="-32"/>
              </w:rPr>
              <w:object w:dxaOrig="1780" w:dyaOrig="760">
                <v:shape id="_x0000_i1086" type="#_x0000_t75" alt="" style="width:81.65pt;height:35.3pt" o:ole="">
                  <v:imagedata r:id="rId116" o:title=""/>
                </v:shape>
                <o:OLEObject Type="Embed" ProgID="Equation.DSMT4" ShapeID="_x0000_i1086" DrawAspect="Content" ObjectID="_1542176072" r:id="rId117"/>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7" type="#_x0000_t75" style="width:14.2pt;height:17.9pt" o:ole="">
            <v:imagedata r:id="rId118" o:title=""/>
          </v:shape>
          <o:OLEObject Type="Embed" ProgID="Equation.DSMT4" ShapeID="_x0000_i1087" DrawAspect="Content" ObjectID="_1542176073" r:id="rId119"/>
        </w:object>
      </w:r>
      <w:r>
        <w:t>和</w:t>
      </w:r>
      <w:r w:rsidRPr="00DA5E35">
        <w:rPr>
          <w:position w:val="-12"/>
        </w:rPr>
        <w:object w:dxaOrig="660" w:dyaOrig="360">
          <v:shape id="_x0000_i1088" type="#_x0000_t75" style="width:33pt;height:17.9pt" o:ole="">
            <v:imagedata r:id="rId120" o:title=""/>
          </v:shape>
          <o:OLEObject Type="Embed" ProgID="Equation.DSMT4" ShapeID="_x0000_i1088" DrawAspect="Content" ObjectID="_1542176074" r:id="rId121"/>
        </w:object>
      </w:r>
      <w:r>
        <w:t>分别是</w:t>
      </w:r>
      <w:r w:rsidR="00D1000D" w:rsidRPr="00C563BF">
        <w:rPr>
          <w:position w:val="-12"/>
        </w:rPr>
        <w:object w:dxaOrig="320" w:dyaOrig="360">
          <v:shape id="_x0000_i1089" type="#_x0000_t75" style="width:13.3pt;height:15.15pt" o:ole="">
            <v:imagedata r:id="rId97" o:title=""/>
          </v:shape>
          <o:OLEObject Type="Embed" ProgID="Equation.DSMT4" ShapeID="_x0000_i1089" DrawAspect="Content" ObjectID="_1542176075" r:id="rId122"/>
        </w:object>
      </w:r>
      <w:r>
        <w:t>的第</w:t>
      </w:r>
      <w:r w:rsidRPr="00C563BF">
        <w:rPr>
          <w:position w:val="-6"/>
        </w:rPr>
        <w:object w:dxaOrig="180" w:dyaOrig="220">
          <v:shape id="_x0000_i1090" type="#_x0000_t75" style="width:9.15pt;height:10.55pt" o:ole="">
            <v:imagedata r:id="rId123" o:title=""/>
          </v:shape>
          <o:OLEObject Type="Embed" ProgID="Equation.DSMT4" ShapeID="_x0000_i1090" DrawAspect="Content" ObjectID="_1542176076" r:id="rId124"/>
        </w:object>
      </w:r>
      <w:r>
        <w:t>个元素</w:t>
      </w:r>
      <w:r>
        <w:rPr>
          <w:rFonts w:hint="eastAsia"/>
        </w:rPr>
        <w:t xml:space="preserve">, </w:t>
      </w:r>
      <w:r>
        <w:rPr>
          <w:rFonts w:hint="eastAsia"/>
        </w:rPr>
        <w:t>和</w:t>
      </w:r>
      <w:r>
        <w:t>第</w:t>
      </w:r>
      <w:r w:rsidR="00D1000D" w:rsidRPr="00C563BF">
        <w:rPr>
          <w:position w:val="-6"/>
        </w:rPr>
        <w:object w:dxaOrig="920" w:dyaOrig="279">
          <v:shape id="_x0000_i1091" type="#_x0000_t75" style="width:42.2pt;height:13.3pt" o:ole="">
            <v:imagedata r:id="rId125" o:title=""/>
          </v:shape>
          <o:OLEObject Type="Embed" ProgID="Equation.DSMT4" ShapeID="_x0000_i1091" DrawAspect="Content" ObjectID="_1542176077" r:id="rId126"/>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v:shape id="_x0000_i1092" type="#_x0000_t75" style="width:51.35pt;height:15.15pt" o:ole="">
            <v:imagedata r:id="rId127" o:title=""/>
          </v:shape>
          <o:OLEObject Type="Embed" ProgID="Equation.DSMT4" ShapeID="_x0000_i1092" DrawAspect="Content" ObjectID="_1542176078" r:id="rId128"/>
        </w:object>
      </w:r>
      <w:r w:rsidR="00644B61">
        <w:rPr>
          <w:rFonts w:hint="eastAsia"/>
          <w:snapToGrid/>
        </w:rPr>
        <w:t>构成的</w:t>
      </w:r>
      <w:r w:rsidR="00EA6E7A">
        <w:rPr>
          <w:rFonts w:hint="eastAsia"/>
          <w:snapToGrid/>
        </w:rPr>
        <w:t>载体向量</w:t>
      </w:r>
      <w:r w:rsidR="00D1000D" w:rsidRPr="002D7A23">
        <w:rPr>
          <w:snapToGrid/>
          <w:position w:val="-12"/>
        </w:rPr>
        <w:object w:dxaOrig="320" w:dyaOrig="360">
          <v:shape id="_x0000_i1093" type="#_x0000_t75" style="width:12.4pt;height:14.2pt" o:ole="">
            <v:imagedata r:id="rId129" o:title=""/>
          </v:shape>
          <o:OLEObject Type="Embed" ProgID="Equation.DSMT4" ShapeID="_x0000_i1093" DrawAspect="Content" ObjectID="_1542176079" r:id="rId130"/>
        </w:object>
      </w:r>
      <w:r w:rsidR="00644B61">
        <w:rPr>
          <w:rFonts w:hint="eastAsia"/>
          <w:snapToGrid/>
        </w:rPr>
        <w:t>,</w:t>
      </w:r>
      <w:r w:rsidR="00644B61">
        <w:rPr>
          <w:rFonts w:hint="eastAsia"/>
          <w:snapToGrid/>
        </w:rPr>
        <w:t>对应的基向量</w:t>
      </w:r>
      <w:r w:rsidR="00D1000D" w:rsidRPr="002D7A23">
        <w:rPr>
          <w:snapToGrid/>
          <w:position w:val="-12"/>
        </w:rPr>
        <w:object w:dxaOrig="1760" w:dyaOrig="360">
          <v:shape id="_x0000_i1094" type="#_x0000_t75" style="width:75.65pt;height:16.05pt" o:ole="">
            <v:imagedata r:id="rId131" o:title=""/>
          </v:shape>
          <o:OLEObject Type="Embed" ProgID="Equation.DSMT4" ShapeID="_x0000_i1094" DrawAspect="Content" ObjectID="_1542176080" r:id="rId132"/>
        </w:object>
      </w:r>
      <w:r w:rsidR="00644B61">
        <w:rPr>
          <w:rFonts w:hint="eastAsia"/>
          <w:snapToGrid/>
        </w:rPr>
        <w:t>以及要嵌入的秘密信息</w:t>
      </w:r>
      <w:r w:rsidR="00D1000D" w:rsidRPr="00C01612">
        <w:rPr>
          <w:i/>
          <w:snapToGrid/>
          <w:position w:val="-12"/>
        </w:rPr>
        <w:object w:dxaOrig="740" w:dyaOrig="360">
          <v:shape id="_x0000_i1095" type="#_x0000_t75" style="width:30.25pt;height:14.7pt" o:ole="">
            <v:imagedata r:id="rId133" o:title=""/>
          </v:shape>
          <o:OLEObject Type="Embed" ProgID="Equation.DSMT4" ShapeID="_x0000_i1095" DrawAspect="Content" ObjectID="_1542176081" r:id="rId134"/>
        </w:object>
      </w:r>
      <w:r w:rsidR="00C01612">
        <w:rPr>
          <w:rFonts w:hint="eastAsia"/>
          <w:snapToGrid/>
        </w:rPr>
        <w:t>,</w:t>
      </w:r>
      <w:r w:rsidR="00C01612">
        <w:rPr>
          <w:rFonts w:hint="eastAsia"/>
          <w:snapToGrid/>
        </w:rPr>
        <w:t>其中</w:t>
      </w:r>
      <w:r w:rsidR="00D1000D" w:rsidRPr="00C01612">
        <w:rPr>
          <w:snapToGrid/>
          <w:position w:val="-12"/>
        </w:rPr>
        <w:object w:dxaOrig="360" w:dyaOrig="360">
          <v:shape id="_x0000_i1096" type="#_x0000_t75" style="width:16.5pt;height:16.5pt" o:ole="">
            <v:imagedata r:id="rId135" o:title=""/>
          </v:shape>
          <o:OLEObject Type="Embed" ProgID="Equation.DSMT4" ShapeID="_x0000_i1096" DrawAspect="Content" ObjectID="_1542176082" r:id="rId136"/>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v:shape id="_x0000_i1097" type="#_x0000_t75" style="width:11.45pt;height:13.3pt" o:ole="">
            <v:imagedata r:id="rId137" o:title=""/>
          </v:shape>
          <o:OLEObject Type="Embed" ProgID="Equation.DSMT4" ShapeID="_x0000_i1097" DrawAspect="Content" ObjectID="_1542176083" r:id="rId138"/>
        </w:object>
      </w:r>
      <w:r w:rsidR="00D03C9D">
        <w:rPr>
          <w:snapToGrid/>
        </w:rPr>
        <w:t>与</w:t>
      </w:r>
      <w:r w:rsidR="00D1000D" w:rsidRPr="00C563BF">
        <w:rPr>
          <w:position w:val="-12"/>
        </w:rPr>
        <w:object w:dxaOrig="279" w:dyaOrig="360">
          <v:shape id="_x0000_i1098" type="#_x0000_t75" style="width:11.9pt;height:15.15pt" o:ole="">
            <v:imagedata r:id="rId139" o:title=""/>
          </v:shape>
          <o:OLEObject Type="Embed" ProgID="Equation.DSMT4" ShapeID="_x0000_i1098" DrawAspect="Content" ObjectID="_1542176084" r:id="rId140"/>
        </w:object>
      </w:r>
      <w:r w:rsidR="00D03C9D">
        <w:rPr>
          <w:rFonts w:hint="eastAsia"/>
        </w:rPr>
        <w:t>内积</w:t>
      </w:r>
      <w:r w:rsidR="00D03C9D">
        <w:t>来计算</w:t>
      </w:r>
      <w:r w:rsidR="00D1000D" w:rsidRPr="00C563BF">
        <w:rPr>
          <w:position w:val="-12"/>
        </w:rPr>
        <w:object w:dxaOrig="320" w:dyaOrig="360">
          <v:shape id="_x0000_i1099" type="#_x0000_t75" style="width:13.3pt;height:15.15pt" o:ole="">
            <v:imagedata r:id="rId97" o:title=""/>
          </v:shape>
          <o:OLEObject Type="Embed" ProgID="Equation.DSMT4" ShapeID="_x0000_i1099" DrawAspect="Content" ObjectID="_1542176085" r:id="rId141"/>
        </w:object>
      </w:r>
      <w:r w:rsidR="00D03C9D">
        <w:rPr>
          <w:snapToGrid/>
        </w:rPr>
        <w:t>的映射值</w:t>
      </w:r>
      <w:r w:rsidR="00D03C9D" w:rsidRPr="00C563BF">
        <w:rPr>
          <w:position w:val="-10"/>
        </w:rPr>
        <w:object w:dxaOrig="240" w:dyaOrig="320">
          <v:shape id="_x0000_i1100" type="#_x0000_t75" style="width:11.9pt;height:15.6pt" o:ole="">
            <v:imagedata r:id="rId142" o:title=""/>
          </v:shape>
          <o:OLEObject Type="Embed" ProgID="Equation.DSMT4" ShapeID="_x0000_i1100" DrawAspect="Content" ObjectID="_1542176086" r:id="rId143"/>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D1000D" w:rsidP="007D7E0E">
            <w:pPr>
              <w:ind w:firstLine="0"/>
              <w:jc w:val="center"/>
              <w:rPr>
                <w:snapToGrid/>
                <w:position w:val="-12"/>
              </w:rPr>
            </w:pPr>
            <w:r w:rsidRPr="007C40CD">
              <w:rPr>
                <w:snapToGrid/>
                <w:position w:val="-12"/>
              </w:rPr>
              <w:object w:dxaOrig="1780" w:dyaOrig="360">
                <v:shape id="_x0000_i1101" type="#_x0000_t75" style="width:78.9pt;height:16.05pt" o:ole="">
                  <v:imagedata r:id="rId144" o:title=""/>
                </v:shape>
                <o:OLEObject Type="Embed" ProgID="Equation.DSMT4" ShapeID="_x0000_i1101" DrawAspect="Content" ObjectID="_1542176087" r:id="rId145"/>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102" type="#_x0000_t75" style="width:10.55pt;height:14.2pt" o:ole="">
            <v:imagedata r:id="rId146" o:title=""/>
          </v:shape>
          <o:OLEObject Type="Embed" ProgID="Equation.DSMT4" ShapeID="_x0000_i1102" DrawAspect="Content" ObjectID="_1542176088" r:id="rId147"/>
        </w:object>
      </w:r>
      <w:r>
        <w:rPr>
          <w:snapToGrid/>
        </w:rPr>
        <w:t>是否和</w:t>
      </w:r>
      <w:r w:rsidRPr="00C563BF">
        <w:rPr>
          <w:position w:val="-10"/>
        </w:rPr>
        <w:object w:dxaOrig="240" w:dyaOrig="320">
          <v:shape id="_x0000_i1103" type="#_x0000_t75" style="width:11.9pt;height:15.6pt" o:ole="">
            <v:imagedata r:id="rId142" o:title=""/>
          </v:shape>
          <o:OLEObject Type="Embed" ProgID="Equation.DSMT4" ShapeID="_x0000_i1103" DrawAspect="Content" ObjectID="_1542176089" r:id="rId148"/>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D1000D" w:rsidP="007D7E0E">
            <w:pPr>
              <w:ind w:firstLine="0"/>
              <w:jc w:val="center"/>
              <w:rPr>
                <w:snapToGrid/>
                <w:position w:val="-12"/>
              </w:rPr>
            </w:pPr>
            <w:r w:rsidRPr="002D7A23">
              <w:rPr>
                <w:snapToGrid/>
                <w:position w:val="-10"/>
              </w:rPr>
              <w:object w:dxaOrig="1800" w:dyaOrig="320">
                <v:shape id="_x0000_i1104" type="#_x0000_t75" style="width:82.55pt;height:14.7pt" o:ole="">
                  <v:imagedata r:id="rId149" o:title=""/>
                </v:shape>
                <o:OLEObject Type="Embed" ProgID="Equation.DSMT4" ShapeID="_x0000_i1104" DrawAspect="Content" ObjectID="_1542176090" r:id="rId150"/>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5" type="#_x0000_t75" style="width:15.6pt;height:17.9pt" o:ole="">
            <v:imagedata r:id="rId97" o:title=""/>
          </v:shape>
          <o:OLEObject Type="Embed" ProgID="Equation.DSMT4" ShapeID="_x0000_i1105" DrawAspect="Content" ObjectID="_1542176091" r:id="rId151"/>
        </w:object>
      </w:r>
      <w:r w:rsidR="00612AC5">
        <w:t>中的元素进行调整</w:t>
      </w:r>
      <w:r w:rsidR="00612AC5">
        <w:rPr>
          <w:rFonts w:hint="eastAsia"/>
        </w:rPr>
        <w:t>，</w:t>
      </w:r>
      <w:r w:rsidR="00612AC5">
        <w:t>使得</w:t>
      </w:r>
      <w:r w:rsidR="00612AC5" w:rsidRPr="00C563BF">
        <w:rPr>
          <w:position w:val="-12"/>
        </w:rPr>
        <w:object w:dxaOrig="320" w:dyaOrig="360">
          <v:shape id="_x0000_i1106" type="#_x0000_t75" style="width:15.6pt;height:17.9pt" o:ole="">
            <v:imagedata r:id="rId97" o:title=""/>
          </v:shape>
          <o:OLEObject Type="Embed" ProgID="Equation.DSMT4" ShapeID="_x0000_i1106" DrawAspect="Content" ObjectID="_1542176092" r:id="rId152"/>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7" type="#_x0000_t75" style="width:11.9pt;height:15.6pt" o:ole="">
            <v:imagedata r:id="rId142" o:title=""/>
          </v:shape>
          <o:OLEObject Type="Embed" ProgID="Equation.DSMT4" ShapeID="_x0000_i1107" DrawAspect="Content" ObjectID="_1542176093" r:id="rId153"/>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8" type="#_x0000_t75" style="width:10.55pt;height:14.2pt" o:ole="">
            <v:imagedata r:id="rId154" o:title=""/>
          </v:shape>
          <o:OLEObject Type="Embed" ProgID="Equation.DSMT4" ShapeID="_x0000_i1108" DrawAspect="Content" ObjectID="_1542176094" r:id="rId155"/>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D1000D" w:rsidP="007D7E0E">
            <w:pPr>
              <w:ind w:firstLine="0"/>
              <w:jc w:val="center"/>
              <w:rPr>
                <w:snapToGrid/>
                <w:position w:val="-12"/>
              </w:rPr>
            </w:pPr>
            <w:r w:rsidRPr="007C40CD">
              <w:rPr>
                <w:snapToGrid/>
                <w:position w:val="-12"/>
              </w:rPr>
              <w:object w:dxaOrig="1540" w:dyaOrig="360">
                <v:shape id="_x0000_i1109" type="#_x0000_t75" style="width:66.95pt;height:15.6pt" o:ole="">
                  <v:imagedata r:id="rId156" o:title=""/>
                </v:shape>
                <o:OLEObject Type="Embed" ProgID="Equation.DSMT4" ShapeID="_x0000_i1109" DrawAspect="Content" ObjectID="_1542176095" r:id="rId157"/>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10" type="#_x0000_t75" style="width:11.9pt;height:10.55pt" o:ole="">
            <v:imagedata r:id="rId158" o:title=""/>
          </v:shape>
          <o:OLEObject Type="Embed" ProgID="Equation.DSMT4" ShapeID="_x0000_i1110" DrawAspect="Content" ObjectID="_1542176096" r:id="rId159"/>
        </w:object>
      </w:r>
      <w:r>
        <w:rPr>
          <w:rFonts w:hint="eastAsia"/>
        </w:rPr>
        <w:t>对应为通过</w:t>
      </w:r>
      <w:r w:rsidR="00D1000D" w:rsidRPr="00C563BF">
        <w:rPr>
          <w:position w:val="-12"/>
        </w:rPr>
        <w:object w:dxaOrig="320" w:dyaOrig="360">
          <v:shape id="_x0000_i1111" type="#_x0000_t75" style="width:13.3pt;height:15.15pt" o:ole="">
            <v:imagedata r:id="rId97" o:title=""/>
          </v:shape>
          <o:OLEObject Type="Embed" ProgID="Equation.DSMT4" ShapeID="_x0000_i1111" DrawAspect="Content" ObjectID="_1542176097" r:id="rId160"/>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12" type="#_x0000_t75" style="width:11.9pt;height:10.55pt" o:ole="">
            <v:imagedata r:id="rId158" o:title=""/>
          </v:shape>
          <o:OLEObject Type="Embed" ProgID="Equation.DSMT4" ShapeID="_x0000_i1112" DrawAspect="Content" ObjectID="_1542176098" r:id="rId161"/>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v:shape id="_x0000_i1113" type="#_x0000_t75" style="width:17.45pt;height:14.2pt" o:ole="">
            <v:imagedata r:id="rId162" o:title=""/>
          </v:shape>
          <o:OLEObject Type="Embed" ProgID="Equation.DSMT4" ShapeID="_x0000_i1113" DrawAspect="Content" ObjectID="_1542176099" r:id="rId163"/>
        </w:object>
      </w:r>
      <w:r>
        <w:t>调整</w:t>
      </w:r>
      <w:r w:rsidR="006616CA">
        <w:rPr>
          <w:rFonts w:hint="eastAsia"/>
        </w:rPr>
        <w:t>,</w:t>
      </w:r>
      <w:r>
        <w:t>则可通过</w:t>
      </w:r>
      <w:r w:rsidR="00D1000D" w:rsidRPr="00C563BF">
        <w:rPr>
          <w:position w:val="-12"/>
        </w:rPr>
        <w:object w:dxaOrig="320" w:dyaOrig="360">
          <v:shape id="_x0000_i1114" type="#_x0000_t75" style="width:13.3pt;height:15.15pt" o:ole="">
            <v:imagedata r:id="rId97" o:title=""/>
          </v:shape>
          <o:OLEObject Type="Embed" ProgID="Equation.DSMT4" ShapeID="_x0000_i1114" DrawAspect="Content" ObjectID="_1542176100" r:id="rId164"/>
        </w:object>
      </w:r>
      <w:r>
        <w:t>调整组合出</w:t>
      </w:r>
      <w:r w:rsidR="00753268" w:rsidRPr="00DC50B8">
        <w:rPr>
          <w:position w:val="-6"/>
        </w:rPr>
        <w:object w:dxaOrig="460" w:dyaOrig="279">
          <v:shape id="_x0000_i1115" type="#_x0000_t75" style="width:23.4pt;height:14.2pt" o:ole="">
            <v:imagedata r:id="rId165" o:title=""/>
          </v:shape>
          <o:OLEObject Type="Embed" ProgID="Equation.DSMT4" ShapeID="_x0000_i1115" DrawAspect="Content" ObjectID="_1542176101" r:id="rId166"/>
        </w:object>
      </w:r>
      <w:r>
        <w:t>个数</w:t>
      </w:r>
      <w:r w:rsidR="006616CA">
        <w:rPr>
          <w:rFonts w:hint="eastAsia"/>
        </w:rPr>
        <w:t>,</w:t>
      </w:r>
      <w:r>
        <w:t>加上对</w:t>
      </w:r>
      <w:r w:rsidR="00D1000D" w:rsidRPr="00C563BF">
        <w:rPr>
          <w:position w:val="-12"/>
        </w:rPr>
        <w:object w:dxaOrig="320" w:dyaOrig="360">
          <v:shape id="_x0000_i1116" type="#_x0000_t75" style="width:13.3pt;height:15.15pt" o:ole="">
            <v:imagedata r:id="rId97" o:title=""/>
          </v:shape>
          <o:OLEObject Type="Embed" ProgID="Equation.DSMT4" ShapeID="_x0000_i1116" DrawAspect="Content" ObjectID="_1542176102" r:id="rId167"/>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v:shape id="_x0000_i1117" type="#_x0000_t75" style="width:13.3pt;height:15.15pt" o:ole="">
            <v:imagedata r:id="rId97" o:title=""/>
          </v:shape>
          <o:OLEObject Type="Embed" ProgID="Equation.DSMT4" ShapeID="_x0000_i1117" DrawAspect="Content" ObjectID="_1542176103" r:id="rId168"/>
        </w:object>
      </w:r>
      <w:r w:rsidR="006616CA" w:rsidRPr="00EA6E7A">
        <w:t>的调整和不调整组合出</w:t>
      </w:r>
      <w:r w:rsidR="00753268" w:rsidRPr="00EA6E7A">
        <w:rPr>
          <w:position w:val="-10"/>
        </w:rPr>
        <w:object w:dxaOrig="3000" w:dyaOrig="320">
          <v:shape id="_x0000_i1118" type="#_x0000_t75" style="width:149.05pt;height:15.6pt" o:ole="">
            <v:imagedata r:id="rId169" o:title=""/>
          </v:shape>
          <o:OLEObject Type="Embed" ProgID="Equation.DSMT4" ShapeID="_x0000_i1118" DrawAspect="Content" ObjectID="_1542176104" r:id="rId170"/>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9" type="#_x0000_t75" style="width:36.7pt;height:14.2pt" o:ole="">
            <v:imagedata r:id="rId171" o:title=""/>
          </v:shape>
          <o:OLEObject Type="Embed" ProgID="Equation.DSMT4" ShapeID="_x0000_i1119" DrawAspect="Content" ObjectID="_1542176105" r:id="rId172"/>
        </w:object>
      </w:r>
      <w:r w:rsidR="002030EA">
        <w:t>个状态</w:t>
      </w:r>
      <w:r w:rsidR="00753268">
        <w:rPr>
          <w:rFonts w:hint="eastAsia"/>
        </w:rPr>
        <w:t xml:space="preserve">, </w:t>
      </w:r>
      <w:r w:rsidR="00753268">
        <w:rPr>
          <w:rFonts w:hint="eastAsia"/>
        </w:rPr>
        <w:t>因此当取模数</w:t>
      </w:r>
      <w:r w:rsidR="00D1000D" w:rsidRPr="00B3648E">
        <w:rPr>
          <w:position w:val="-6"/>
          <w:highlight w:val="yellow"/>
        </w:rPr>
        <w:object w:dxaOrig="1100" w:dyaOrig="279">
          <v:shape id="_x0000_i1120" type="#_x0000_t75" style="width:47.25pt;height:12.4pt" o:ole="">
            <v:imagedata r:id="rId173" o:title=""/>
          </v:shape>
          <o:OLEObject Type="Embed" ProgID="Equation.DSMT4" ShapeID="_x0000_i1120" DrawAspect="Content" ObjectID="_1542176106" r:id="rId174"/>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D1000D" w:rsidRPr="00C563BF">
        <w:rPr>
          <w:position w:val="-12"/>
        </w:rPr>
        <w:object w:dxaOrig="320" w:dyaOrig="360">
          <v:shape id="_x0000_i1121" type="#_x0000_t75" style="width:13.3pt;height:15.15pt" o:ole="">
            <v:imagedata r:id="rId97" o:title=""/>
          </v:shape>
          <o:OLEObject Type="Embed" ProgID="Equation.DSMT4" ShapeID="_x0000_i1121" DrawAspect="Content" ObjectID="_1542176107" r:id="rId175"/>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v:shape id="_x0000_i1122" type="#_x0000_t75" style="width:11.9pt;height:15.6pt" o:ole="">
            <v:imagedata r:id="rId142" o:title=""/>
          </v:shape>
          <o:OLEObject Type="Embed" ProgID="Equation.DSMT4" ShapeID="_x0000_i1122" DrawAspect="Content" ObjectID="_1542176108" r:id="rId176"/>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v:shape id="_x0000_i1123" type="#_x0000_t75" style="width:10.55pt;height:14.2pt" o:ole="">
            <v:imagedata r:id="rId154" o:title=""/>
          </v:shape>
          <o:OLEObject Type="Embed" ProgID="Equation.DSMT4" ShapeID="_x0000_i1123" DrawAspect="Content" ObjectID="_1542176109" r:id="rId177"/>
        </w:object>
      </w:r>
      <w:r w:rsidR="002030EA" w:rsidRPr="00B3648E">
        <w:rPr>
          <w:snapToGrid/>
          <w:highlight w:val="yellow"/>
        </w:rPr>
        <w:t>相等</w:t>
      </w:r>
      <w:r w:rsidR="002030EA" w:rsidRPr="00B3648E">
        <w:rPr>
          <w:rFonts w:hint="eastAsia"/>
          <w:snapToGrid/>
          <w:highlight w:val="yellow"/>
        </w:rPr>
        <w:t>.</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v:shape id="_x0000_i1124" type="#_x0000_t75" style="width:19.7pt;height:14.2pt" o:ole="">
            <v:imagedata r:id="rId178" o:title=""/>
          </v:shape>
          <o:OLEObject Type="Embed" ProgID="Equation.DSMT4" ShapeID="_x0000_i1124" DrawAspect="Content" ObjectID="_1542176110" r:id="rId179"/>
        </w:object>
      </w:r>
      <w:r w:rsidR="00BE4F0D">
        <w:rPr>
          <w:rFonts w:hint="eastAsia"/>
          <w:snapToGrid/>
          <w:highlight w:val="yellow"/>
        </w:rPr>
        <w:t>由于对</w:t>
      </w:r>
      <w:r w:rsidR="00BE4F0D" w:rsidRPr="00C563BF">
        <w:rPr>
          <w:position w:val="-12"/>
        </w:rPr>
        <w:object w:dxaOrig="320" w:dyaOrig="360">
          <v:shape id="_x0000_i1125" type="#_x0000_t75" style="width:15.6pt;height:17.9pt" o:ole="">
            <v:imagedata r:id="rId97" o:title=""/>
          </v:shape>
          <o:OLEObject Type="Embed" ProgID="Equation.DSMT4" ShapeID="_x0000_i1125" DrawAspect="Content" ObjectID="_1542176111" r:id="rId180"/>
        </w:object>
      </w:r>
      <w:r w:rsidR="00BE4F0D">
        <w:t>的调整必定会组合出</w:t>
      </w:r>
      <w:r w:rsidR="009962C6">
        <w:t>最小的正整数</w:t>
      </w:r>
      <w:r w:rsidR="00BE4F0D">
        <w:rPr>
          <w:rFonts w:hint="eastAsia"/>
        </w:rPr>
        <w:t>1</w:t>
      </w:r>
      <w:r w:rsidR="009962C6">
        <w:rPr>
          <w:rFonts w:hint="eastAsia"/>
        </w:rPr>
        <w:t>，若</w:t>
      </w:r>
      <w:r w:rsidR="00D1000D" w:rsidRPr="009962C6">
        <w:rPr>
          <w:position w:val="-12"/>
        </w:rPr>
        <w:object w:dxaOrig="780" w:dyaOrig="360">
          <v:shape id="_x0000_i1126" type="#_x0000_t75" style="width:29.8pt;height:13.3pt" o:ole="">
            <v:imagedata r:id="rId181" o:title=""/>
          </v:shape>
          <o:OLEObject Type="Embed" ProgID="Equation.DSMT4" ShapeID="_x0000_i1126" DrawAspect="Content" ObjectID="_1542176112" r:id="rId182"/>
        </w:object>
      </w:r>
      <w:r w:rsidR="009962C6">
        <w:rPr>
          <w:rFonts w:hint="eastAsia"/>
        </w:rPr>
        <w:t>，</w:t>
      </w:r>
      <w:r w:rsidR="009962C6">
        <w:t>此时表明</w:t>
      </w:r>
      <w:r w:rsidR="00C72875">
        <w:t>通过对</w:t>
      </w:r>
      <w:r w:rsidR="00D1000D" w:rsidRPr="00C563BF">
        <w:rPr>
          <w:position w:val="-12"/>
        </w:rPr>
        <w:object w:dxaOrig="320" w:dyaOrig="360">
          <v:shape id="_x0000_i1127" type="#_x0000_t75" style="width:13.3pt;height:15.15pt" o:ole="">
            <v:imagedata r:id="rId97" o:title=""/>
          </v:shape>
          <o:OLEObject Type="Embed" ProgID="Equation.DSMT4" ShapeID="_x0000_i1127" DrawAspect="Content" ObjectID="_1542176113" r:id="rId183"/>
        </w:object>
      </w:r>
      <w:r w:rsidR="00C72875">
        <w:t>调整组合出的连续正整数不存在重复正整数</w:t>
      </w:r>
      <w:r w:rsidR="00C72875">
        <w:rPr>
          <w:rFonts w:hint="eastAsia"/>
        </w:rPr>
        <w:t xml:space="preserve">, </w:t>
      </w:r>
      <w:r w:rsidR="00C72875">
        <w:t>因此</w:t>
      </w:r>
      <w:r w:rsidR="00C72875">
        <w:rPr>
          <w:rFonts w:hint="eastAsia"/>
        </w:rPr>
        <w:lastRenderedPageBreak/>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v:shape id="_x0000_i1128" type="#_x0000_t75" style="width:10.1pt;height:12.85pt" o:ole="">
            <v:imagedata r:id="rId184" o:title=""/>
          </v:shape>
          <o:OLEObject Type="Embed" ProgID="Equation.DSMT4" ShapeID="_x0000_i1128" DrawAspect="Content" ObjectID="_1542176114" r:id="rId185"/>
        </w:object>
      </w:r>
      <w:r w:rsidR="007C40CD">
        <w:t>取值为</w:t>
      </w:r>
      <w:r w:rsidR="00D1000D" w:rsidRPr="007C40CD">
        <w:rPr>
          <w:position w:val="-10"/>
        </w:rPr>
        <w:object w:dxaOrig="1040" w:dyaOrig="320">
          <v:shape id="_x0000_i1129" type="#_x0000_t75" style="width:44.05pt;height:13.3pt" o:ole="">
            <v:imagedata r:id="rId186" o:title=""/>
          </v:shape>
          <o:OLEObject Type="Embed" ProgID="Equation.DSMT4" ShapeID="_x0000_i1129" DrawAspect="Content" ObjectID="_1542176115" r:id="rId187"/>
        </w:object>
      </w:r>
      <w:r w:rsidR="007C40CD">
        <w:rPr>
          <w:rFonts w:hint="eastAsia"/>
        </w:rPr>
        <w:t>,</w:t>
      </w:r>
      <w:r w:rsidR="007D7E0E">
        <w:rPr>
          <w:rFonts w:hint="eastAsia"/>
        </w:rPr>
        <w:t>对</w:t>
      </w:r>
      <w:r w:rsidR="00D1000D" w:rsidRPr="00C563BF">
        <w:rPr>
          <w:position w:val="-12"/>
        </w:rPr>
        <w:object w:dxaOrig="320" w:dyaOrig="360">
          <v:shape id="_x0000_i1130" type="#_x0000_t75" style="width:13.3pt;height:15.15pt" o:ole="">
            <v:imagedata r:id="rId97" o:title=""/>
          </v:shape>
          <o:OLEObject Type="Embed" ProgID="Equation.DSMT4" ShapeID="_x0000_i1130" DrawAspect="Content" ObjectID="_1542176116" r:id="rId188"/>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v:shape id="_x0000_i1131" type="#_x0000_t75" style="width:13.3pt;height:15.15pt" o:ole="">
            <v:imagedata r:id="rId97" o:title=""/>
          </v:shape>
          <o:OLEObject Type="Embed" ProgID="Equation.DSMT4" ShapeID="_x0000_i1131" DrawAspect="Content" ObjectID="_1542176117" r:id="rId189"/>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32" type="#_x0000_t75" style="width:9.65pt;height:10.55pt" o:ole="">
            <v:imagedata r:id="rId190" o:title=""/>
          </v:shape>
          <o:OLEObject Type="Embed" ProgID="Equation.DSMT4" ShapeID="_x0000_i1132" DrawAspect="Content" ObjectID="_1542176118" r:id="rId191"/>
        </w:object>
      </w:r>
      <w:r w:rsidR="00B8477F">
        <w:rPr>
          <w:rFonts w:hint="eastAsia"/>
        </w:rPr>
        <w:t>个</w:t>
      </w:r>
      <w:r w:rsidR="007D7E0E" w:rsidRPr="007C40CD">
        <w:rPr>
          <w:position w:val="-10"/>
        </w:rPr>
        <w:object w:dxaOrig="880" w:dyaOrig="320">
          <v:shape id="_x0000_i1133" type="#_x0000_t75" style="width:44.5pt;height:15.6pt" o:ole="">
            <v:imagedata r:id="rId192" o:title=""/>
          </v:shape>
          <o:OLEObject Type="Embed" ProgID="Equation.DSMT4" ShapeID="_x0000_i1133" DrawAspect="Content" ObjectID="_1542176119" r:id="rId193"/>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34" type="#_x0000_t75" style="width:25.7pt;height:10.55pt" o:ole="">
            <v:imagedata r:id="rId194" o:title=""/>
          </v:shape>
          <o:OLEObject Type="Embed" ProgID="Equation.DSMT4" ShapeID="_x0000_i1134" DrawAspect="Content" ObjectID="_1542176120" r:id="rId195"/>
        </w:object>
      </w:r>
      <w:r w:rsidR="00B8477F">
        <w:rPr>
          <w:rFonts w:hint="eastAsia"/>
        </w:rPr>
        <w:t xml:space="preserve">. </w:t>
      </w:r>
      <w:r>
        <w:t>对</w:t>
      </w:r>
      <w:r w:rsidR="00D1000D" w:rsidRPr="00C563BF">
        <w:rPr>
          <w:position w:val="-12"/>
        </w:rPr>
        <w:object w:dxaOrig="320" w:dyaOrig="360">
          <v:shape id="_x0000_i1135" type="#_x0000_t75" style="width:13.3pt;height:15.15pt" o:ole="">
            <v:imagedata r:id="rId97" o:title=""/>
          </v:shape>
          <o:OLEObject Type="Embed" ProgID="Equation.DSMT4" ShapeID="_x0000_i1135" DrawAspect="Content" ObjectID="_1542176121" r:id="rId196"/>
        </w:object>
      </w:r>
      <w:r w:rsidR="00B8477F">
        <w:t>中</w:t>
      </w:r>
      <w:r>
        <w:t>每个元素每次只进行</w:t>
      </w:r>
      <w:r w:rsidRPr="00612AC5">
        <w:rPr>
          <w:position w:val="-4"/>
        </w:rPr>
        <w:object w:dxaOrig="300" w:dyaOrig="260">
          <v:shape id="_x0000_i1136" type="#_x0000_t75" style="width:15.6pt;height:12.85pt" o:ole="">
            <v:imagedata r:id="rId197" o:title=""/>
          </v:shape>
          <o:OLEObject Type="Embed" ProgID="Equation.DSMT4" ShapeID="_x0000_i1136" DrawAspect="Content" ObjectID="_1542176122" r:id="rId198"/>
        </w:object>
      </w:r>
      <w:r>
        <w:t>调整</w:t>
      </w:r>
      <w:r w:rsidR="00C72875">
        <w:rPr>
          <w:rFonts w:hint="eastAsia"/>
        </w:rPr>
        <w:t>,</w:t>
      </w:r>
      <w:r w:rsidR="00B8477F">
        <w:rPr>
          <w:rFonts w:hint="eastAsia"/>
        </w:rPr>
        <w:t>可</w:t>
      </w:r>
      <w:r>
        <w:t>组合出</w:t>
      </w:r>
      <w:r w:rsidRPr="00612AC5">
        <w:rPr>
          <w:position w:val="-10"/>
        </w:rPr>
        <w:object w:dxaOrig="1320" w:dyaOrig="320">
          <v:shape id="_x0000_i1137" type="#_x0000_t75" style="width:66.05pt;height:15.6pt" o:ole="">
            <v:imagedata r:id="rId199" o:title=""/>
          </v:shape>
          <o:OLEObject Type="Embed" ProgID="Equation.DSMT4" ShapeID="_x0000_i1137" DrawAspect="Content" ObjectID="_1542176123" r:id="rId200"/>
        </w:object>
      </w:r>
      <w:r>
        <w:t>总共</w:t>
      </w:r>
      <w:r w:rsidR="007F5F09" w:rsidRPr="00C563BF">
        <w:rPr>
          <w:position w:val="-6"/>
        </w:rPr>
        <w:object w:dxaOrig="320" w:dyaOrig="279">
          <v:shape id="_x0000_i1138" type="#_x0000_t75" style="width:15.6pt;height:14.2pt" o:ole="">
            <v:imagedata r:id="rId201" o:title=""/>
          </v:shape>
          <o:OLEObject Type="Embed" ProgID="Equation.DSMT4" ShapeID="_x0000_i1138" DrawAspect="Content" ObjectID="_1542176124" r:id="rId202"/>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39" type="#_x0000_t75" style="width:11.9pt;height:15.6pt" o:ole="">
            <v:imagedata r:id="rId142" o:title=""/>
          </v:shape>
          <o:OLEObject Type="Embed" ProgID="Equation.DSMT4" ShapeID="_x0000_i1139" DrawAspect="Content" ObjectID="_1542176125" r:id="rId203"/>
        </w:object>
      </w:r>
      <w:r>
        <w:rPr>
          <w:rFonts w:hint="eastAsia"/>
        </w:rPr>
        <w:t>等价为</w:t>
      </w:r>
      <w:r w:rsidRPr="00C01612">
        <w:rPr>
          <w:snapToGrid/>
          <w:position w:val="-6"/>
        </w:rPr>
        <w:object w:dxaOrig="220" w:dyaOrig="279">
          <v:shape id="_x0000_i1140" type="#_x0000_t75" style="width:10.55pt;height:14.2pt" o:ole="">
            <v:imagedata r:id="rId146" o:title=""/>
          </v:shape>
          <o:OLEObject Type="Embed" ProgID="Equation.DSMT4" ShapeID="_x0000_i1140" DrawAspect="Content" ObjectID="_1542176126" r:id="rId204"/>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v:shape id="_x0000_i1141" type="#_x0000_t75" style="width:13.3pt;height:15.15pt" o:ole="">
            <v:imagedata r:id="rId97" o:title=""/>
          </v:shape>
          <o:OLEObject Type="Embed" ProgID="Equation.DSMT4" ShapeID="_x0000_i1141" DrawAspect="Content" ObjectID="_1542176127" r:id="rId205"/>
        </w:object>
      </w:r>
      <w:r w:rsidR="007B5CBC">
        <w:t>的调整和不调整可组合出</w:t>
      </w:r>
      <w:r w:rsidR="00D1000D" w:rsidRPr="00612AC5">
        <w:rPr>
          <w:position w:val="-10"/>
        </w:rPr>
        <w:object w:dxaOrig="2520" w:dyaOrig="320">
          <v:shape id="_x0000_i1142" type="#_x0000_t75" style="width:119.25pt;height:15.15pt" o:ole="">
            <v:imagedata r:id="rId206" o:title=""/>
          </v:shape>
          <o:OLEObject Type="Embed" ProgID="Equation.DSMT4" ShapeID="_x0000_i1142" DrawAspect="Content" ObjectID="_1542176128" r:id="rId207"/>
        </w:object>
      </w:r>
      <w:r w:rsidR="007B5CBC">
        <w:t>总共</w:t>
      </w:r>
      <w:r w:rsidR="00D1000D" w:rsidRPr="00C563BF">
        <w:rPr>
          <w:position w:val="-6"/>
        </w:rPr>
        <w:object w:dxaOrig="620" w:dyaOrig="279">
          <v:shape id="_x0000_i1143" type="#_x0000_t75" style="width:26.6pt;height:11.9pt" o:ole="">
            <v:imagedata r:id="rId208" o:title=""/>
          </v:shape>
          <o:OLEObject Type="Embed" ProgID="Equation.DSMT4" ShapeID="_x0000_i1143" DrawAspect="Content" ObjectID="_1542176129" r:id="rId209"/>
        </w:object>
      </w:r>
      <w:r w:rsidR="007B5CBC">
        <w:t>个状态</w:t>
      </w:r>
      <w:r w:rsidR="00C72875">
        <w:rPr>
          <w:rFonts w:hint="eastAsia"/>
        </w:rPr>
        <w:t>,</w:t>
      </w:r>
      <w:r w:rsidR="007B5CBC">
        <w:t>因此模数</w:t>
      </w:r>
      <w:r w:rsidR="007B5CBC" w:rsidRPr="00C563BF">
        <w:rPr>
          <w:position w:val="-4"/>
        </w:rPr>
        <w:object w:dxaOrig="279" w:dyaOrig="260">
          <v:shape id="_x0000_i1144" type="#_x0000_t75" style="width:14.2pt;height:12.85pt" o:ole="">
            <v:imagedata r:id="rId210" o:title=""/>
          </v:shape>
          <o:OLEObject Type="Embed" ProgID="Equation.DSMT4" ShapeID="_x0000_i1144" DrawAspect="Content" ObjectID="_1542176130" r:id="rId211"/>
        </w:object>
      </w:r>
      <w:r w:rsidR="007B5CBC">
        <w:t>取值为</w:t>
      </w:r>
      <w:r w:rsidR="00D1000D" w:rsidRPr="00C563BF">
        <w:rPr>
          <w:position w:val="-6"/>
        </w:rPr>
        <w:object w:dxaOrig="1420" w:dyaOrig="279">
          <v:shape id="_x0000_i1145" type="#_x0000_t75" style="width:64.65pt;height:12.85pt" o:ole="">
            <v:imagedata r:id="rId212" o:title=""/>
          </v:shape>
          <o:OLEObject Type="Embed" ProgID="Equation.DSMT4" ShapeID="_x0000_i1145" DrawAspect="Content" ObjectID="_1542176131" r:id="rId213"/>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46" type="#_x0000_t75" style="width:14.2pt;height:12.85pt" o:ole="">
            <v:imagedata r:id="rId214" o:title=""/>
          </v:shape>
          <o:OLEObject Type="Embed" ProgID="Equation.DSMT4" ShapeID="_x0000_i1146" DrawAspect="Content" ObjectID="_1542176132" r:id="rId215"/>
        </w:object>
      </w:r>
      <w:r w:rsidR="007B5CBC">
        <w:rPr>
          <w:snapToGrid/>
        </w:rPr>
        <w:t>进制数</w:t>
      </w:r>
      <w:r w:rsidR="007B5CBC" w:rsidRPr="00612AC5">
        <w:rPr>
          <w:i/>
          <w:snapToGrid/>
          <w:position w:val="-6"/>
        </w:rPr>
        <w:object w:dxaOrig="220" w:dyaOrig="279">
          <v:shape id="_x0000_i1147" type="#_x0000_t75" style="width:10.55pt;height:14.2pt" o:ole="">
            <v:imagedata r:id="rId154" o:title=""/>
          </v:shape>
          <o:OLEObject Type="Embed" ProgID="Equation.DSMT4" ShapeID="_x0000_i1147" DrawAspect="Content" ObjectID="_1542176133" r:id="rId216"/>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v:shape id="_x0000_i1148" type="#_x0000_t75" style="width:31.65pt;height:14.7pt" o:ole="">
            <v:imagedata r:id="rId217" o:title=""/>
          </v:shape>
          <o:OLEObject Type="Embed" ProgID="Equation.DSMT4" ShapeID="_x0000_i1148" DrawAspect="Content" ObjectID="_1542176134" r:id="rId218"/>
        </w:object>
      </w:r>
      <w:r w:rsidR="00C72875">
        <w:rPr>
          <w:rFonts w:hint="eastAsia"/>
        </w:rPr>
        <w:t>,</w:t>
      </w:r>
      <w:r w:rsidR="00C72875">
        <w:t>而</w:t>
      </w:r>
      <w:r w:rsidR="00C72875" w:rsidRPr="00F3036A">
        <w:rPr>
          <w:position w:val="-6"/>
        </w:rPr>
        <w:object w:dxaOrig="499" w:dyaOrig="220">
          <v:shape id="_x0000_i1149" type="#_x0000_t75" style="width:25.7pt;height:10.55pt" o:ole="">
            <v:imagedata r:id="rId194" o:title=""/>
          </v:shape>
          <o:OLEObject Type="Embed" ProgID="Equation.DSMT4" ShapeID="_x0000_i1149" DrawAspect="Content" ObjectID="_1542176135" r:id="rId219"/>
        </w:object>
      </w:r>
      <w:r w:rsidR="00C72875">
        <w:t xml:space="preserve">, </w:t>
      </w:r>
      <w:r w:rsidR="00C72875">
        <w:t>故</w:t>
      </w:r>
      <w:r w:rsidR="00D1000D" w:rsidRPr="009962C6">
        <w:rPr>
          <w:position w:val="-12"/>
        </w:rPr>
        <w:object w:dxaOrig="780" w:dyaOrig="360">
          <v:shape id="_x0000_i1150" type="#_x0000_t75" style="width:32.1pt;height:14.7pt" o:ole="">
            <v:imagedata r:id="rId181" o:title=""/>
          </v:shape>
          <o:OLEObject Type="Embed" ProgID="Equation.DSMT4" ShapeID="_x0000_i1150" DrawAspect="Content" ObjectID="_1542176136" r:id="rId220"/>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51" type="#_x0000_t75" style="width:15.15pt;height:12.85pt" o:ole="">
            <v:imagedata r:id="rId15" o:title=""/>
          </v:shape>
          <o:OLEObject Type="Embed" ProgID="Equation.DSMT4" ShapeID="_x0000_i1151" DrawAspect="Content" ObjectID="_1542176137" r:id="rId221"/>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52" type="#_x0000_t75" style="width:25.7pt;height:11.45pt" o:ole="">
            <v:imagedata r:id="rId19" o:title=""/>
          </v:shape>
          <o:OLEObject Type="Embed" ProgID="Equation.DSMT4" ShapeID="_x0000_i1152" DrawAspect="Content" ObjectID="_1542176138" r:id="rId222"/>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v:shape id="_x0000_i1153" type="#_x0000_t75" style="width:10.55pt;height:13.3pt" o:ole="">
            <v:imagedata r:id="rId184" o:title=""/>
          </v:shape>
          <o:OLEObject Type="Embed" ProgID="Equation.DSMT4" ShapeID="_x0000_i1153" DrawAspect="Content" ObjectID="_1542176139" r:id="rId223"/>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v:shape id="_x0000_i1154" type="#_x0000_t75" style="width:12.85pt;height:14.7pt" o:ole="">
            <v:imagedata r:id="rId129" o:title=""/>
          </v:shape>
          <o:OLEObject Type="Embed" ProgID="Equation.DSMT4" ShapeID="_x0000_i1154" DrawAspect="Content" ObjectID="_1542176140" r:id="rId224"/>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v:shape id="_x0000_i1155" type="#_x0000_t75" style="width:11pt;height:14.2pt" o:ole="">
            <v:imagedata r:id="rId225" o:title=""/>
          </v:shape>
          <o:OLEObject Type="Embed" ProgID="Equation.DSMT4" ShapeID="_x0000_i1155" DrawAspect="Content" ObjectID="_1542176141" r:id="rId226"/>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D1000D" w:rsidP="007D7E0E">
            <w:pPr>
              <w:ind w:firstLine="0"/>
              <w:jc w:val="center"/>
            </w:pPr>
            <w:r w:rsidRPr="00A31D8B">
              <w:rPr>
                <w:position w:val="-30"/>
              </w:rPr>
              <w:object w:dxaOrig="2920" w:dyaOrig="720">
                <v:shape id="_x0000_i1156" type="#_x0000_t75" style="width:143.1pt;height:31.65pt" o:ole="">
                  <v:imagedata r:id="rId227" o:title=""/>
                </v:shape>
                <o:OLEObject Type="Embed" ProgID="Equation.DSMT4" ShapeID="_x0000_i1156" DrawAspect="Content" ObjectID="_1542176142" r:id="rId228"/>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v:shape id="_x0000_i1157" type="#_x0000_t75" style="width:22.95pt;height:11.45pt" o:ole="">
            <v:imagedata r:id="rId229" o:title=""/>
          </v:shape>
          <o:OLEObject Type="Embed" ProgID="Equation.DSMT4" ShapeID="_x0000_i1157" DrawAspect="Content" ObjectID="_1542176143" r:id="rId230"/>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v:shape id="_x0000_i1158" type="#_x0000_t75" style="width:12.4pt;height:14.2pt" o:ole="">
            <v:imagedata r:id="rId231" o:title=""/>
          </v:shape>
          <o:OLEObject Type="Embed" ProgID="Equation.DSMT4" ShapeID="_x0000_i1158" DrawAspect="Content" ObjectID="_1542176144" r:id="rId232"/>
        </w:object>
      </w:r>
      <w:r w:rsidR="00F3036A">
        <w:rPr>
          <w:rFonts w:hint="eastAsia"/>
          <w:snapToGrid/>
        </w:rPr>
        <w:t>调整</w:t>
      </w:r>
      <w:r>
        <w:rPr>
          <w:snapToGrid/>
        </w:rPr>
        <w:t>由</w:t>
      </w:r>
      <w:r w:rsidR="00D1000D" w:rsidRPr="002D7A23">
        <w:rPr>
          <w:snapToGrid/>
          <w:position w:val="-12"/>
        </w:rPr>
        <w:object w:dxaOrig="280" w:dyaOrig="360">
          <v:shape id="_x0000_i1159" type="#_x0000_t75" style="width:11pt;height:14.2pt" o:ole="">
            <v:imagedata r:id="rId225" o:title=""/>
          </v:shape>
          <o:OLEObject Type="Embed" ProgID="Equation.DSMT4" ShapeID="_x0000_i1159" DrawAspect="Content" ObjectID="_1542176145" r:id="rId233"/>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v:shape id="_x0000_i1160" type="#_x0000_t75" style="width:23.85pt;height:12.4pt" o:ole="">
            <v:imagedata r:id="rId234" o:title=""/>
          </v:shape>
          <o:OLEObject Type="Embed" ProgID="Equation.DSMT4" ShapeID="_x0000_i1160" DrawAspect="Content" ObjectID="_1542176146" r:id="rId235"/>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61" type="#_x0000_t75" style="width:15.15pt;height:12.85pt" o:ole="">
            <v:imagedata r:id="rId15" o:title=""/>
          </v:shape>
          <o:OLEObject Type="Embed" ProgID="Equation.DSMT4" ShapeID="_x0000_i1161" DrawAspect="Content" ObjectID="_1542176147" r:id="rId236"/>
        </w:object>
      </w:r>
      <w:r w:rsidR="00A42A2C">
        <w:rPr>
          <w:rFonts w:hint="eastAsia"/>
          <w:snapToGrid/>
        </w:rPr>
        <w:t>调整，因此</w:t>
      </w:r>
      <w:r w:rsidR="00D1000D" w:rsidRPr="007F5F09">
        <w:rPr>
          <w:snapToGrid/>
          <w:position w:val="-6"/>
        </w:rPr>
        <w:object w:dxaOrig="520" w:dyaOrig="279">
          <v:shape id="_x0000_i1162" type="#_x0000_t75" style="width:20.2pt;height:12.4pt" o:ole="">
            <v:imagedata r:id="rId237" o:title=""/>
          </v:shape>
          <o:OLEObject Type="Embed" ProgID="Equation.DSMT4" ShapeID="_x0000_i1162" DrawAspect="Content" ObjectID="_1542176148" r:id="rId238"/>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v:shape id="_x0000_i1163" type="#_x0000_t75" style="width:24.75pt;height:12.85pt" o:ole="">
            <v:imagedata r:id="rId229" o:title=""/>
          </v:shape>
          <o:OLEObject Type="Embed" ProgID="Equation.DSMT4" ShapeID="_x0000_i1163" DrawAspect="Content" ObjectID="_1542176149" r:id="rId239"/>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v:shape id="_x0000_i1164" type="#_x0000_t75" style="width:66.5pt;height:13.3pt" o:ole="">
            <v:imagedata r:id="rId240" o:title=""/>
          </v:shape>
          <o:OLEObject Type="Embed" ProgID="Equation.DSMT4" ShapeID="_x0000_i1164" DrawAspect="Content" ObjectID="_1542176150" r:id="rId241"/>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v:shape id="_x0000_i1165" type="#_x0000_t75" style="width:40.8pt;height:13.3pt" o:ole="">
            <v:imagedata r:id="rId242" o:title=""/>
          </v:shape>
          <o:OLEObject Type="Embed" ProgID="Equation.DSMT4" ShapeID="_x0000_i1165" DrawAspect="Content" ObjectID="_1542176151" r:id="rId243"/>
        </w:object>
      </w:r>
      <w:r w:rsidR="00581A3E">
        <w:rPr>
          <w:rFonts w:hint="eastAsia"/>
        </w:rPr>
        <w:t>,</w:t>
      </w:r>
      <w:r w:rsidR="00581A3E">
        <w:t>因此达到了此种嵌入策略的最大值</w:t>
      </w:r>
      <w:r w:rsidR="00581A3E">
        <w:rPr>
          <w:rFonts w:hint="eastAsia"/>
        </w:rPr>
        <w:t>.</w:t>
      </w:r>
    </w:p>
    <w:p w:rsidR="00A74346" w:rsidRDefault="00A31D8B" w:rsidP="006D01B9">
      <w:pPr>
        <w:spacing w:line="400" w:lineRule="exact"/>
      </w:pPr>
      <w:r>
        <w:rPr>
          <w:rFonts w:hint="eastAsia"/>
        </w:rPr>
        <w:t>当</w:t>
      </w:r>
      <w:r w:rsidR="00D1000D" w:rsidRPr="00A31D8B">
        <w:rPr>
          <w:snapToGrid/>
          <w:position w:val="-6"/>
        </w:rPr>
        <w:object w:dxaOrig="560" w:dyaOrig="279">
          <v:shape id="_x0000_i1166" type="#_x0000_t75" style="width:25.7pt;height:13.3pt" o:ole="">
            <v:imagedata r:id="rId244" o:title=""/>
          </v:shape>
          <o:OLEObject Type="Embed" ProgID="Equation.DSMT4" ShapeID="_x0000_i1166" DrawAspect="Content" ObjectID="_1542176152" r:id="rId245"/>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v:shape id="_x0000_i1167" type="#_x0000_t75" style="width:13.75pt;height:15.6pt" o:ole="">
            <v:imagedata r:id="rId246" o:title=""/>
          </v:shape>
          <o:OLEObject Type="Embed" ProgID="Equation.DSMT4" ShapeID="_x0000_i1167" DrawAspect="Content" ObjectID="_1542176153" r:id="rId247"/>
        </w:object>
      </w:r>
      <w:r w:rsidR="007F5F09">
        <w:rPr>
          <w:snapToGrid/>
        </w:rPr>
        <w:t>调整</w:t>
      </w:r>
      <w:r w:rsidR="00A42A2C">
        <w:rPr>
          <w:rFonts w:hint="eastAsia"/>
          <w:snapToGrid/>
        </w:rPr>
        <w:t>，由基向量</w:t>
      </w:r>
      <w:r w:rsidR="00D1000D" w:rsidRPr="00A74346">
        <w:rPr>
          <w:snapToGrid/>
          <w:position w:val="-12"/>
        </w:rPr>
        <w:object w:dxaOrig="2140" w:dyaOrig="360">
          <v:shape id="_x0000_i1168" type="#_x0000_t75" style="width:95.85pt;height:16.05pt" o:ole="">
            <v:imagedata r:id="rId248" o:title=""/>
          </v:shape>
          <o:OLEObject Type="Embed" ProgID="Equation.DSMT4" ShapeID="_x0000_i1168" DrawAspect="Content" ObjectID="_1542176154" r:id="rId249"/>
        </w:object>
      </w:r>
      <w:r w:rsidR="00A74346">
        <w:rPr>
          <w:snapToGrid/>
        </w:rPr>
        <w:t>可连续</w:t>
      </w:r>
      <w:r w:rsidR="007F5F09">
        <w:rPr>
          <w:rFonts w:hint="eastAsia"/>
          <w:snapToGrid/>
        </w:rPr>
        <w:t>组合出</w:t>
      </w:r>
      <w:r w:rsidR="00D1000D" w:rsidRPr="007F5F09">
        <w:rPr>
          <w:snapToGrid/>
          <w:position w:val="-6"/>
        </w:rPr>
        <w:object w:dxaOrig="1040" w:dyaOrig="279">
          <v:shape id="_x0000_i1169" type="#_x0000_t75" style="width:43.55pt;height:13.3pt" o:ole="">
            <v:imagedata r:id="rId250" o:title=""/>
          </v:shape>
          <o:OLEObject Type="Embed" ProgID="Equation.DSMT4" ShapeID="_x0000_i1169" DrawAspect="Content" ObjectID="_1542176155" r:id="rId251"/>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70" type="#_x0000_t75" style="width:57.8pt;height:14.2pt" o:ole="">
            <v:imagedata r:id="rId252" o:title=""/>
          </v:shape>
          <o:OLEObject Type="Embed" ProgID="Equation.DSMT4" ShapeID="_x0000_i1170" DrawAspect="Content" ObjectID="_1542176156" r:id="rId253"/>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v:shape id="_x0000_i1171" type="#_x0000_t75" style="width:25.7pt;height:13.3pt" o:ole="">
            <v:imagedata r:id="rId244" o:title=""/>
          </v:shape>
          <o:OLEObject Type="Embed" ProgID="Equation.DSMT4" ShapeID="_x0000_i1171" DrawAspect="Content" ObjectID="_1542176157" r:id="rId254"/>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72" type="#_x0000_t75" style="width:15.6pt;height:17.9pt" o:ole="">
            <v:imagedata r:id="rId246" o:title=""/>
          </v:shape>
          <o:OLEObject Type="Embed" ProgID="Equation.DSMT4" ShapeID="_x0000_i1172" DrawAspect="Content" ObjectID="_1542176158" r:id="rId255"/>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v:shape id="_x0000_i1173" type="#_x0000_t75" style="width:11.45pt;height:13.3pt" o:ole="">
            <v:imagedata r:id="rId246" o:title=""/>
          </v:shape>
          <o:OLEObject Type="Embed" ProgID="Equation.DSMT4" ShapeID="_x0000_i1173" DrawAspect="Content" ObjectID="_1542176159" r:id="rId256"/>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v:shape id="_x0000_i1174" type="#_x0000_t75" style="width:23.4pt;height:11.9pt" o:ole="">
            <v:imagedata r:id="rId244" o:title=""/>
          </v:shape>
          <o:OLEObject Type="Embed" ProgID="Equation.DSMT4" ShapeID="_x0000_i1174" DrawAspect="Content" ObjectID="_1542176160" r:id="rId257"/>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v:shape id="_x0000_i1175" type="#_x0000_t75" style="width:50.9pt;height:12.85pt" o:ole="">
            <v:imagedata r:id="rId252" o:title=""/>
          </v:shape>
          <o:OLEObject Type="Embed" ProgID="Equation.DSMT4" ShapeID="_x0000_i1175" DrawAspect="Content" ObjectID="_1542176161" r:id="rId258"/>
        </w:object>
      </w:r>
      <w:r w:rsidR="006D01B9">
        <w:t>由于选择</w:t>
      </w:r>
      <w:r w:rsidR="006D01B9">
        <w:rPr>
          <w:rFonts w:hint="eastAsia"/>
        </w:rPr>
        <w:t>的</w:t>
      </w:r>
      <w:r w:rsidR="00D1000D" w:rsidRPr="002D7A23">
        <w:rPr>
          <w:snapToGrid/>
          <w:position w:val="-12"/>
        </w:rPr>
        <w:object w:dxaOrig="280" w:dyaOrig="360">
          <v:shape id="_x0000_i1176" type="#_x0000_t75" style="width:11.9pt;height:15.6pt" o:ole="">
            <v:imagedata r:id="rId225" o:title=""/>
          </v:shape>
          <o:OLEObject Type="Embed" ProgID="Equation.DSMT4" ShapeID="_x0000_i1176" DrawAspect="Content" ObjectID="_1542176162" r:id="rId259"/>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77" type="#_x0000_t75" alt="" style="width:15.6pt;height:12.85pt" o:ole="">
            <v:imagedata r:id="rId260" o:title=""/>
          </v:shape>
          <o:OLEObject Type="Embed" ProgID="Equation.DSMT4" ShapeID="_x0000_i1177" DrawAspect="Content" ObjectID="_1542176163" r:id="rId26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78" type="#_x0000_t75" style="width:12.85pt;height:15.6pt" o:ole="">
            <v:imagedata r:id="rId262" o:title=""/>
          </v:shape>
          <o:OLEObject Type="Embed" ProgID="Equation.DSMT4" ShapeID="_x0000_i1178" DrawAspect="Content" ObjectID="_1542176164" r:id="rId263"/>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v:shape id="_x0000_i1179" type="#_x0000_t75" style="width:11pt;height:14.2pt" o:ole="">
            <v:imagedata r:id="rId225" o:title=""/>
          </v:shape>
          <o:OLEObject Type="Embed" ProgID="Equation.DSMT4" ShapeID="_x0000_i1179" DrawAspect="Content" ObjectID="_1542176165" r:id="rId26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D1000D" w:rsidP="00EA1D4E">
            <w:pPr>
              <w:ind w:firstLine="0"/>
              <w:jc w:val="center"/>
              <w:rPr>
                <w:snapToGrid/>
                <w:position w:val="-12"/>
              </w:rPr>
            </w:pPr>
            <w:r w:rsidRPr="002D7A23">
              <w:rPr>
                <w:snapToGrid/>
                <w:position w:val="-12"/>
              </w:rPr>
              <w:object w:dxaOrig="1920" w:dyaOrig="380">
                <v:shape id="_x0000_i1180" type="#_x0000_t75" style="width:91.25pt;height:17.9pt" o:ole="">
                  <v:imagedata r:id="rId265" o:title=""/>
                </v:shape>
                <o:OLEObject Type="Embed" ProgID="Equation.DSMT4" ShapeID="_x0000_i1180" DrawAspect="Content" ObjectID="_1542176166" r:id="rId26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81" type="#_x0000_t75" style="width:27.05pt;height:14.2pt" o:ole="">
            <v:imagedata r:id="rId267" o:title=""/>
          </v:shape>
          <o:OLEObject Type="Embed" ProgID="Equation.DSMT4" ShapeID="_x0000_i1181" DrawAspect="Content" ObjectID="_1542176167" r:id="rId268"/>
        </w:object>
      </w:r>
      <w:r w:rsidRPr="006D01B9">
        <w:rPr>
          <w:rFonts w:hint="eastAsia"/>
        </w:rPr>
        <w:t>时</w:t>
      </w:r>
      <w:r w:rsidR="006D01B9" w:rsidRPr="006D01B9">
        <w:rPr>
          <w:rFonts w:hint="eastAsia"/>
        </w:rPr>
        <w:t>,</w:t>
      </w:r>
      <w:r w:rsidRPr="006D01B9">
        <w:rPr>
          <w:snapToGrid/>
          <w:position w:val="-12"/>
        </w:rPr>
        <w:object w:dxaOrig="280" w:dyaOrig="360">
          <v:shape id="_x0000_i1182" type="#_x0000_t75" style="width:14.2pt;height:18.8pt" o:ole="">
            <v:imagedata r:id="rId225" o:title=""/>
          </v:shape>
          <o:OLEObject Type="Embed" ProgID="Equation.DSMT4" ShapeID="_x0000_i1182" DrawAspect="Content" ObjectID="_1542176168" r:id="rId269"/>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v:shape id="_x0000_i1183" type="#_x0000_t75" style="width:34.4pt;height:16.5pt" o:ole="">
            <v:imagedata r:id="rId270" o:title=""/>
          </v:shape>
          <o:OLEObject Type="Embed" ProgID="Equation.DSMT4" ShapeID="_x0000_i1183" DrawAspect="Content" ObjectID="_1542176169" r:id="rId271"/>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84" type="#_x0000_t75" style="width:26.15pt;height:11.45pt" o:ole="">
            <v:imagedata r:id="rId272" o:title=""/>
          </v:shape>
          <o:OLEObject Type="Embed" ProgID="Equation.DSMT4" ShapeID="_x0000_i1184" DrawAspect="Content" ObjectID="_1542176170" r:id="rId273"/>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85" type="#_x0000_t75" style="width:15.6pt;height:17.9pt" o:ole="">
            <v:imagedata r:id="rId246" o:title=""/>
          </v:shape>
          <o:OLEObject Type="Embed" ProgID="Equation.DSMT4" ShapeID="_x0000_i1185" DrawAspect="Content" ObjectID="_1542176171" r:id="rId274"/>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86" type="#_x0000_t75" style="width:9.15pt;height:8.25pt" o:ole="">
            <v:imagedata r:id="rId275" o:title=""/>
          </v:shape>
          <o:OLEObject Type="Embed" ProgID="Equation.DSMT4" ShapeID="_x0000_i1186" DrawAspect="Content" ObjectID="_1542176172" r:id="rId276"/>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D1000D" w:rsidP="0086376E">
            <w:pPr>
              <w:ind w:firstLine="0"/>
              <w:jc w:val="center"/>
              <w:rPr>
                <w:snapToGrid/>
                <w:position w:val="-12"/>
              </w:rPr>
            </w:pPr>
            <w:r w:rsidRPr="006D01B9">
              <w:rPr>
                <w:snapToGrid/>
                <w:position w:val="-28"/>
              </w:rPr>
              <w:object w:dxaOrig="1680" w:dyaOrig="700">
                <v:shape id="_x0000_i1187" type="#_x0000_t75" style="width:73.4pt;height:31.2pt" o:ole="">
                  <v:imagedata r:id="rId277" o:title=""/>
                </v:shape>
                <o:OLEObject Type="Embed" ProgID="Equation.DSMT4" ShapeID="_x0000_i1187" DrawAspect="Content" ObjectID="_1542176173" r:id="rId278"/>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60"/>
      <w:r>
        <w:rPr>
          <w:rFonts w:hint="eastAsia"/>
          <w:snapToGrid/>
        </w:rPr>
        <w:t>由于是</w:t>
      </w:r>
      <w:r w:rsidRPr="00B073FA">
        <w:rPr>
          <w:snapToGrid/>
          <w:position w:val="-4"/>
        </w:rPr>
        <w:object w:dxaOrig="300" w:dyaOrig="260">
          <v:shape id="_x0000_i1188" type="#_x0000_t75" alt="" style="width:15.6pt;height:12.85pt" o:ole="">
            <v:imagedata r:id="rId260" o:title=""/>
          </v:shape>
          <o:OLEObject Type="Embed" ProgID="Equation.DSMT4" ShapeID="_x0000_i1188" DrawAspect="Content" ObjectID="_1542176174" r:id="rId279"/>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v:shape id="_x0000_i1189" type="#_x0000_t75" style="width:21.55pt;height:13.3pt" o:ole="">
            <v:imagedata r:id="rId237" o:title=""/>
          </v:shape>
          <o:OLEObject Type="Embed" ProgID="Equation.DSMT4" ShapeID="_x0000_i1189" DrawAspect="Content" ObjectID="_1542176175" r:id="rId28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v:shape id="_x0000_i1190" type="#_x0000_t75" style="width:77.95pt;height:15.15pt" o:ole="">
            <v:imagedata r:id="rId281" o:title=""/>
          </v:shape>
          <o:OLEObject Type="Embed" ProgID="Equation.DSMT4" ShapeID="_x0000_i1190" DrawAspect="Content" ObjectID="_1542176176" r:id="rId282"/>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v:shape id="_x0000_i1191" type="#_x0000_t75" style="width:19.7pt;height:14.2pt" o:ole="">
            <v:imagedata r:id="rId178" o:title=""/>
          </v:shape>
          <o:OLEObject Type="Embed" ProgID="Equation.DSMT4" ShapeID="_x0000_i1191" DrawAspect="Content" ObjectID="_1542176177" r:id="rId283"/>
        </w:object>
      </w:r>
      <w:r w:rsidR="006D01B9">
        <w:rPr>
          <w:rFonts w:hint="eastAsia"/>
        </w:rPr>
        <w:t>本身也是</w:t>
      </w:r>
      <w:r w:rsidR="006D01B9" w:rsidRPr="006D01B9">
        <w:rPr>
          <w:snapToGrid/>
          <w:position w:val="-12"/>
        </w:rPr>
        <w:object w:dxaOrig="280" w:dyaOrig="360">
          <v:shape id="_x0000_i1192" type="#_x0000_t75" style="width:14.2pt;height:18.8pt" o:ole="">
            <v:imagedata r:id="rId225" o:title=""/>
          </v:shape>
          <o:OLEObject Type="Embed" ProgID="Equation.DSMT4" ShapeID="_x0000_i1192" DrawAspect="Content" ObjectID="_1542176178" r:id="rId284"/>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93" type="#_x0000_t75" style="width:36.25pt;height:14.2pt" o:ole="">
            <v:imagedata r:id="rId285" o:title=""/>
          </v:shape>
          <o:OLEObject Type="Embed" ProgID="Equation.DSMT4" ShapeID="_x0000_i1193" DrawAspect="Content" ObjectID="_1542176179" r:id="rId286"/>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4" type="#_x0000_t75" alt="" style="width:15.6pt;height:12.85pt" o:ole="">
            <v:imagedata r:id="rId287" o:title=""/>
          </v:shape>
          <o:OLEObject Type="Embed" ProgID="Equation.DSMT4" ShapeID="_x0000_i1194" DrawAspect="Content" ObjectID="_1542176180" r:id="rId288"/>
        </w:object>
      </w:r>
      <w:r w:rsidR="00AC5BDC">
        <w:rPr>
          <w:rFonts w:hint="eastAsia"/>
          <w:snapToGrid/>
        </w:rPr>
        <w:t>算法，将</w:t>
      </w:r>
      <w:r w:rsidR="00FD64CF" w:rsidRPr="009E4B75">
        <w:rPr>
          <w:position w:val="-12"/>
        </w:rPr>
        <w:object w:dxaOrig="320" w:dyaOrig="360">
          <v:shape id="_x0000_i1195" type="#_x0000_t75" style="width:15.6pt;height:17.9pt" o:ole="">
            <v:imagedata r:id="rId289" o:title=""/>
          </v:shape>
          <o:OLEObject Type="Embed" ProgID="Equation.DSMT4" ShapeID="_x0000_i1195" DrawAspect="Content" ObjectID="_1542176181" r:id="rId290"/>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96" type="#_x0000_t75" alt="" style="width:15.6pt;height:12.85pt" o:ole="">
            <v:imagedata r:id="rId291" o:title=""/>
          </v:shape>
          <o:OLEObject Type="Embed" ProgID="Equation.DSMT4" ShapeID="_x0000_i1196" DrawAspect="Content" ObjectID="_1542176182" r:id="rId292"/>
        </w:object>
      </w:r>
      <w:r w:rsidR="00FD64CF">
        <w:rPr>
          <w:snapToGrid/>
        </w:rPr>
        <w:t>拓展为</w:t>
      </w:r>
      <w:r w:rsidR="00FD64CF" w:rsidRPr="002D7A23">
        <w:rPr>
          <w:snapToGrid/>
          <w:position w:val="-4"/>
        </w:rPr>
        <w:object w:dxaOrig="320" w:dyaOrig="260">
          <v:shape id="_x0000_i1197" type="#_x0000_t75" alt="" style="width:15.6pt;height:12.85pt" o:ole="">
            <v:imagedata r:id="rId287" o:title=""/>
          </v:shape>
          <o:OLEObject Type="Embed" ProgID="Equation.DSMT4" ShapeID="_x0000_i1197" DrawAspect="Content" ObjectID="_1542176183" r:id="rId293"/>
        </w:object>
      </w:r>
      <w:r w:rsidR="00AC5BDC">
        <w:rPr>
          <w:rFonts w:hint="eastAsia"/>
          <w:snapToGrid/>
        </w:rPr>
        <w:t>并且</w:t>
      </w:r>
      <w:r w:rsidR="00AC5BDC" w:rsidRPr="009E4B75">
        <w:rPr>
          <w:position w:val="-12"/>
        </w:rPr>
        <w:object w:dxaOrig="320" w:dyaOrig="360">
          <v:shape id="_x0000_i1198" type="#_x0000_t75" style="width:15.6pt;height:17.9pt" o:ole="">
            <v:imagedata r:id="rId289" o:title=""/>
          </v:shape>
          <o:OLEObject Type="Embed" ProgID="Equation.DSMT4" ShapeID="_x0000_i1198" DrawAspect="Content" ObjectID="_1542176184" r:id="rId294"/>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9" type="#_x0000_t75" alt="" style="width:15.6pt;height:12.85pt" o:ole="">
            <v:imagedata r:id="rId287" o:title=""/>
          </v:shape>
          <o:OLEObject Type="Embed" ProgID="Equation.DSMT4" ShapeID="_x0000_i1199" DrawAspect="Content" ObjectID="_1542176185" r:id="rId295"/>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200" type="#_x0000_t75" style="width:135.75pt;height:17.9pt" o:ole="">
                  <v:imagedata r:id="rId296" o:title=""/>
                </v:shape>
                <o:OLEObject Type="Embed" ProgID="Equation.DSMT4" ShapeID="_x0000_i1200" DrawAspect="Content" ObjectID="_1542176186" r:id="rId297"/>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201" type="#_x0000_t75" alt="" style="width:15.6pt;height:12.85pt" o:ole="">
            <v:imagedata r:id="rId287" o:title=""/>
          </v:shape>
          <o:OLEObject Type="Embed" ProgID="Equation.DSMT4" ShapeID="_x0000_i1201" DrawAspect="Content" ObjectID="_1542176187" r:id="rId298"/>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D1000D" w:rsidP="0086376E">
            <w:pPr>
              <w:ind w:firstLine="0"/>
              <w:jc w:val="center"/>
              <w:rPr>
                <w:snapToGrid/>
                <w:position w:val="-12"/>
              </w:rPr>
            </w:pPr>
            <w:r w:rsidRPr="002D7A23">
              <w:rPr>
                <w:snapToGrid/>
                <w:position w:val="-4"/>
              </w:rPr>
              <w:object w:dxaOrig="1200" w:dyaOrig="300">
                <v:shape id="_x0000_i1202" type="#_x0000_t75" style="width:50pt;height:12.85pt" o:ole="">
                  <v:imagedata r:id="rId299" o:title=""/>
                </v:shape>
                <o:OLEObject Type="Embed" ProgID="Equation.DSMT4" ShapeID="_x0000_i1202" DrawAspect="Content" ObjectID="_1542176188" r:id="rId300"/>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203" type="#_x0000_t75" style="width:15.6pt;height:17.9pt" o:ole="">
            <v:imagedata r:id="rId289" o:title=""/>
          </v:shape>
          <o:OLEObject Type="Embed" ProgID="Equation.DSMT4" ShapeID="_x0000_i1203" DrawAspect="Content" ObjectID="_1542176189" r:id="rId301"/>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204" type="#_x0000_t75" alt="" style="width:17.45pt;height:12.85pt" o:ole="">
            <v:imagedata r:id="rId302" o:title=""/>
          </v:shape>
          <o:OLEObject Type="Embed" ProgID="Equation.DSMT4" ShapeID="_x0000_i1204" DrawAspect="Content" ObjectID="_1542176190" r:id="rId303"/>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205" type="#_x0000_t75" alt="" style="width:17.45pt;height:12.85pt" o:ole="">
            <v:imagedata r:id="rId304" o:title=""/>
          </v:shape>
          <o:OLEObject Type="Embed" ProgID="Equation.DSMT4" ShapeID="_x0000_i1205" DrawAspect="Content" ObjectID="_1542176191" r:id="rId305"/>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D1000D" w:rsidP="0086376E">
            <w:pPr>
              <w:ind w:firstLine="0"/>
              <w:jc w:val="center"/>
              <w:rPr>
                <w:snapToGrid/>
                <w:position w:val="-12"/>
              </w:rPr>
            </w:pPr>
            <w:r w:rsidRPr="002D7A23">
              <w:rPr>
                <w:position w:val="-30"/>
              </w:rPr>
              <w:object w:dxaOrig="3960" w:dyaOrig="720">
                <v:shape id="_x0000_i1206" type="#_x0000_t75" style="width:159.6pt;height:32.1pt" o:ole="">
                  <v:imagedata r:id="rId306" o:title=""/>
                </v:shape>
                <o:OLEObject Type="Embed" ProgID="Equation.DSMT4" ShapeID="_x0000_i1206" DrawAspect="Content" ObjectID="_1542176192" r:id="rId307"/>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207" type="#_x0000_t75" alt="" style="width:17.45pt;height:12.85pt" o:ole="">
            <v:imagedata r:id="rId308" o:title=""/>
          </v:shape>
          <o:OLEObject Type="Embed" ProgID="Equation.DSMT4" ShapeID="_x0000_i1207" DrawAspect="Content" ObjectID="_1542176193" r:id="rId309"/>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D1000D" w:rsidP="0086376E">
            <w:pPr>
              <w:ind w:firstLine="0"/>
              <w:jc w:val="center"/>
              <w:rPr>
                <w:snapToGrid/>
                <w:position w:val="-12"/>
              </w:rPr>
            </w:pPr>
            <w:r w:rsidRPr="002D7A23">
              <w:rPr>
                <w:snapToGrid/>
                <w:position w:val="-4"/>
              </w:rPr>
              <w:object w:dxaOrig="1200" w:dyaOrig="300">
                <v:shape id="_x0000_i1208" type="#_x0000_t75" style="width:51.8pt;height:13.3pt" o:ole="">
                  <v:imagedata r:id="rId310" o:title=""/>
                </v:shape>
                <o:OLEObject Type="Embed" ProgID="Equation.DSMT4" ShapeID="_x0000_i1208" DrawAspect="Content" ObjectID="_1542176194" r:id="rId311"/>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209" type="#_x0000_t75" alt="" style="width:27.95pt;height:14.2pt" o:ole="">
            <v:imagedata r:id="rId312" o:title=""/>
          </v:shape>
          <o:OLEObject Type="Embed" ProgID="Equation.DSMT4" ShapeID="_x0000_i1209" DrawAspect="Content" ObjectID="_1542176195" r:id="rId313"/>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0" type="#_x0000_t75" alt="" style="width:15.6pt;height:12.85pt" o:ole="">
            <v:imagedata r:id="rId287" o:title=""/>
          </v:shape>
          <o:OLEObject Type="Embed" ProgID="Equation.DSMT4" ShapeID="_x0000_i1210" DrawAspect="Content" ObjectID="_1542176196" r:id="rId314"/>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211" type="#_x0000_t75" alt="" style="width:17.45pt;height:12.85pt" o:ole="">
            <v:imagedata r:id="rId304" o:title=""/>
          </v:shape>
          <o:OLEObject Type="Embed" ProgID="Equation.DSMT4" ShapeID="_x0000_i1211" DrawAspect="Content" ObjectID="_1542176197" r:id="rId315"/>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2" type="#_x0000_t75" alt="" style="width:15.6pt;height:12.85pt" o:ole="">
            <v:imagedata r:id="rId287" o:title=""/>
          </v:shape>
          <o:OLEObject Type="Embed" ProgID="Equation.DSMT4" ShapeID="_x0000_i1212" DrawAspect="Content" ObjectID="_1542176198" r:id="rId316"/>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13" type="#_x0000_t75" style="width:10.55pt;height:14.2pt" o:ole="">
            <v:imagedata r:id="rId317" o:title=""/>
          </v:shape>
          <o:OLEObject Type="Embed" ProgID="Equation.DSMT4" ShapeID="_x0000_i1213" DrawAspect="Content" ObjectID="_1542176199" r:id="rId318"/>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14" type="#_x0000_t75" style="width:11.9pt;height:14.2pt" o:ole="">
            <v:imagedata r:id="rId289" o:title=""/>
          </v:shape>
          <o:OLEObject Type="Embed" ProgID="Equation.DSMT4" ShapeID="_x0000_i1214" DrawAspect="Content" ObjectID="_1542176200" r:id="rId319"/>
        </w:object>
      </w:r>
      <w:r>
        <w:rPr>
          <w:rFonts w:hint="eastAsia"/>
        </w:rPr>
        <w:t xml:space="preserve">, </w:t>
      </w:r>
      <w:r>
        <w:rPr>
          <w:rFonts w:hint="eastAsia"/>
        </w:rPr>
        <w:t>由</w:t>
      </w:r>
      <w:r w:rsidR="007C4B20" w:rsidRPr="006738BD">
        <w:rPr>
          <w:snapToGrid/>
          <w:position w:val="-12"/>
        </w:rPr>
        <w:object w:dxaOrig="279" w:dyaOrig="360">
          <v:shape id="_x0000_i1215" type="#_x0000_t75" style="width:11.45pt;height:14.2pt" o:ole="">
            <v:imagedata r:id="rId317" o:title=""/>
          </v:shape>
          <o:OLEObject Type="Embed" ProgID="Equation.DSMT4" ShapeID="_x0000_i1215" DrawAspect="Content" ObjectID="_1542176201" r:id="rId320"/>
        </w:object>
      </w:r>
      <w:r>
        <w:rPr>
          <w:rFonts w:hint="eastAsia"/>
          <w:snapToGrid/>
        </w:rPr>
        <w:t>中元素组合出的最小正数</w:t>
      </w:r>
      <w:r w:rsidR="007C4B20" w:rsidRPr="006738BD">
        <w:rPr>
          <w:snapToGrid/>
          <w:position w:val="-12"/>
        </w:rPr>
        <w:object w:dxaOrig="720" w:dyaOrig="360">
          <v:shape id="_x0000_i1216" type="#_x0000_t75" style="width:27.05pt;height:13.3pt" o:ole="">
            <v:imagedata r:id="rId321" o:title=""/>
          </v:shape>
          <o:OLEObject Type="Embed" ProgID="Equation.DSMT4" ShapeID="_x0000_i1216" DrawAspect="Content" ObjectID="_1542176202" r:id="rId322"/>
        </w:object>
      </w:r>
      <w:r>
        <w:rPr>
          <w:rFonts w:hint="eastAsia"/>
          <w:snapToGrid/>
        </w:rPr>
        <w:t>,</w:t>
      </w:r>
      <w:r>
        <w:rPr>
          <w:rFonts w:hint="eastAsia"/>
          <w:snapToGrid/>
        </w:rPr>
        <w:t>最大正数</w:t>
      </w:r>
      <w:r w:rsidR="007C4B20" w:rsidRPr="003054FB">
        <w:rPr>
          <w:position w:val="-12"/>
        </w:rPr>
        <w:object w:dxaOrig="499" w:dyaOrig="360">
          <v:shape id="_x0000_i1217" type="#_x0000_t75" style="width:19.7pt;height:14.2pt" o:ole="">
            <v:imagedata r:id="rId323" o:title=""/>
          </v:shape>
          <o:OLEObject Type="Embed" ProgID="Equation.DSMT4" ShapeID="_x0000_i1217" DrawAspect="Content" ObjectID="_1542176203" r:id="rId324"/>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18" type="#_x0000_t75" style="width:136.2pt;height:27.5pt" o:ole="">
                  <v:imagedata r:id="rId325" o:title=""/>
                </v:shape>
                <o:OLEObject Type="Embed" ProgID="Equation.DSMT4" ShapeID="_x0000_i1218" DrawAspect="Content" ObjectID="_1542176204" r:id="rId326"/>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19" type="#_x0000_t75" style="width:14.2pt;height:17.9pt" o:ole="">
            <v:imagedata r:id="rId317" o:title=""/>
          </v:shape>
          <o:OLEObject Type="Embed" ProgID="Equation.DSMT4" ShapeID="_x0000_i1219" DrawAspect="Content" ObjectID="_1542176205" r:id="rId327"/>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20" type="#_x0000_t75" style="width:11.9pt;height:10.55pt" o:ole="">
            <v:imagedata r:id="rId328" o:title=""/>
          </v:shape>
          <o:OLEObject Type="Embed" ProgID="Equation.DSMT4" ShapeID="_x0000_i1220" DrawAspect="Content" ObjectID="_1542176206" r:id="rId329"/>
        </w:object>
      </w:r>
      <w:r>
        <w:rPr>
          <w:rFonts w:hint="eastAsia"/>
          <w:snapToGrid/>
        </w:rPr>
        <w:t>估值应为</w:t>
      </w:r>
      <w:r w:rsidR="00E10461">
        <w:rPr>
          <w:rFonts w:hint="eastAsia"/>
          <w:snapToGrid/>
        </w:rPr>
        <w:t>:</w:t>
      </w:r>
      <w:r w:rsidR="00D1000D" w:rsidRPr="00E10461">
        <w:rPr>
          <w:position w:val="-12"/>
        </w:rPr>
        <w:object w:dxaOrig="900" w:dyaOrig="360">
          <v:shape id="_x0000_i1221" type="#_x0000_t75" style="width:32.1pt;height:13.3pt" o:ole="">
            <v:imagedata r:id="rId330" o:title=""/>
          </v:shape>
          <o:OLEObject Type="Embed" ProgID="Equation.DSMT4" ShapeID="_x0000_i1221" DrawAspect="Content" ObjectID="_1542176207" r:id="rId331"/>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v:shape id="_x0000_i1222" type="#_x0000_t75" style="width:65.1pt;height:14.2pt" o:ole="">
            <v:imagedata r:id="rId332" o:title=""/>
          </v:shape>
          <o:OLEObject Type="Embed" ProgID="Equation.DSMT4" ShapeID="_x0000_i1222" DrawAspect="Content" ObjectID="_1542176208" r:id="rId333"/>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23" type="#_x0000_t75" alt="" style="width:17.45pt;height:12.85pt" o:ole="">
            <v:imagedata r:id="rId304" o:title=""/>
          </v:shape>
          <o:OLEObject Type="Embed" ProgID="Equation.DSMT4" ShapeID="_x0000_i1223" DrawAspect="Content" ObjectID="_1542176209" r:id="rId334"/>
        </w:object>
      </w:r>
      <w:r w:rsidR="00E10461">
        <w:rPr>
          <w:rFonts w:hint="eastAsia"/>
          <w:snapToGrid/>
        </w:rPr>
        <w:t>算法其结论也类似</w:t>
      </w:r>
      <w:r w:rsidR="00E10461">
        <w:rPr>
          <w:rFonts w:hint="eastAsia"/>
          <w:snapToGrid/>
        </w:rPr>
        <w:t xml:space="preserve">. </w:t>
      </w:r>
    </w:p>
    <w:p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v:shape id="_x0000_i1224" type="#_x0000_t75" alt="" style="width:15.6pt;height:12.85pt" o:ole="">
            <v:imagedata r:id="rId287" o:title=""/>
          </v:shape>
          <o:OLEObject Type="Embed" ProgID="Equation.DSMT4" ShapeID="_x0000_i1224" DrawAspect="Content" ObjectID="_1542176210" r:id="rId335"/>
        </w:object>
      </w:r>
      <w:r>
        <w:rPr>
          <w:rFonts w:hint="eastAsia"/>
          <w:snapToGrid/>
        </w:rPr>
        <w:t>和</w:t>
      </w:r>
      <w:r w:rsidRPr="00D62332">
        <w:rPr>
          <w:snapToGrid/>
          <w:position w:val="-6"/>
        </w:rPr>
        <w:object w:dxaOrig="340" w:dyaOrig="260">
          <v:shape id="_x0000_i1225" type="#_x0000_t75" alt="" style="width:16.5pt;height:12.85pt" o:ole="">
            <v:imagedata r:id="rId336" o:title=""/>
          </v:shape>
          <o:OLEObject Type="Embed" ProgID="Equation.DSMT4" ShapeID="_x0000_i1225" DrawAspect="Content" ObjectID="_1542176211" r:id="rId337"/>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Pr="00F45DDC" w:rsidRDefault="008229DB" w:rsidP="00E10461">
      <w:pPr>
        <w:spacing w:line="400" w:lineRule="exact"/>
        <w:ind w:firstLineChars="200" w:firstLine="416"/>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v:shape id="_x0000_i1226" type="#_x0000_t75" style="width:9.65pt;height:10.55pt" o:ole="">
            <v:imagedata r:id="rId64" o:title=""/>
          </v:shape>
          <o:OLEObject Type="Embed" ProgID="Equation.DSMT4" ShapeID="_x0000_i1226" DrawAspect="Content" ObjectID="_1542176212" r:id="rId338"/>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227" type="#_x0000_t75" style="width:61.45pt;height:15.6pt" o:ole="">
            <v:imagedata r:id="rId66" o:title=""/>
          </v:shape>
          <o:OLEObject Type="Embed" ProgID="Equation.DSMT4" ShapeID="_x0000_i1227" DrawAspect="Content" ObjectID="_1542176213" r:id="rId339"/>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v:shape id="_x0000_i1228" type="#_x0000_t75" style="width:12.85pt;height:15.6pt" o:ole="">
            <v:imagedata r:id="rId68" o:title=""/>
          </v:shape>
          <o:OLEObject Type="Embed" ProgID="Equation.DSMT4" ShapeID="_x0000_i1228" DrawAspect="Content" ObjectID="_1542176214" r:id="rId340"/>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v:shape id="_x0000_i1229" type="#_x0000_t75" alt="" style="width:15.6pt;height:12.85pt" o:ole="">
            <v:imagedata r:id="rId260" o:title=""/>
          </v:shape>
          <o:OLEObject Type="Embed" ProgID="Equation.DSMT4" ShapeID="_x0000_i1229" DrawAspect="Content" ObjectID="_1542176215" r:id="rId341"/>
        </w:object>
      </w:r>
      <w:r w:rsidR="00B84F89" w:rsidRPr="00B073FA">
        <w:rPr>
          <w:snapToGrid/>
        </w:rPr>
        <w:t>调整</w:t>
      </w:r>
      <w:r w:rsidR="00B84F89">
        <w:rPr>
          <w:rFonts w:hint="eastAsia"/>
          <w:snapToGrid/>
        </w:rPr>
        <w:t>和不调整，则基向量对应为</w:t>
      </w:r>
      <w:r w:rsidR="00D1000D" w:rsidRPr="003039F8">
        <w:rPr>
          <w:position w:val="-10"/>
          <w:highlight w:val="yellow"/>
        </w:rPr>
        <w:object w:dxaOrig="1460" w:dyaOrig="360">
          <v:shape id="_x0000_i1230" type="#_x0000_t75" style="width:68.8pt;height:16.95pt" o:ole="">
            <v:imagedata r:id="rId342" o:title=""/>
          </v:shape>
          <o:OLEObject Type="Embed" ProgID="Equation.DSMT4" ShapeID="_x0000_i1230" DrawAspect="Content" ObjectID="_1542176216" r:id="rId343"/>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可达到当前嵌入容量的所采用的嵌入策略的最大的嵌入容量</w:t>
      </w:r>
      <w:r w:rsidR="00D62332">
        <w:rPr>
          <w:rFonts w:hint="eastAsia"/>
          <w:snapToGrid/>
        </w:rPr>
        <w:t>，但当</w:t>
      </w:r>
      <w:r w:rsidR="00D62332" w:rsidRPr="003039F8">
        <w:rPr>
          <w:position w:val="-6"/>
          <w:highlight w:val="yellow"/>
        </w:rPr>
        <w:object w:dxaOrig="520" w:dyaOrig="279">
          <v:shape id="_x0000_i1231" type="#_x0000_t75" style="width:28.45pt;height:13.3pt" o:ole="">
            <v:imagedata r:id="rId344" o:title=""/>
          </v:shape>
          <o:OLEObject Type="Embed" ProgID="Equation.DSMT4" ShapeID="_x0000_i1231" DrawAspect="Content" ObjectID="_1542176217" r:id="rId345"/>
        </w:object>
      </w:r>
      <w:r w:rsidR="00D62332">
        <w:rPr>
          <w:rFonts w:hint="eastAsia"/>
          <w:highlight w:val="yellow"/>
        </w:rPr>
        <w:t>时，对载体的最大修改量会达到</w:t>
      </w:r>
      <w:r w:rsidR="00D62332" w:rsidRPr="002D7A23">
        <w:rPr>
          <w:snapToGrid/>
          <w:position w:val="-4"/>
        </w:rPr>
        <w:object w:dxaOrig="320" w:dyaOrig="260">
          <v:shape id="_x0000_i1232" type="#_x0000_t75" alt="" style="width:15.6pt;height:12.85pt" o:ole="">
            <v:imagedata r:id="rId287" o:title=""/>
          </v:shape>
          <o:OLEObject Type="Embed" ProgID="Equation.DSMT4" ShapeID="_x0000_i1232" DrawAspect="Content" ObjectID="_1542176218" r:id="rId346"/>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w:t>
      </w:r>
      <w:r w:rsidR="00D62332">
        <w:rPr>
          <w:rFonts w:hint="eastAsia"/>
          <w:snapToGrid/>
        </w:rPr>
        <w:lastRenderedPageBreak/>
        <w:t>觉质量造成较大影响</w:t>
      </w:r>
      <w:r w:rsidR="00D62332">
        <w:rPr>
          <w:rFonts w:hint="eastAsia"/>
          <w:snapToGrid/>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33" type="#_x0000_t75" style="width:24.75pt;height:10.55pt" o:ole="">
            <v:imagedata r:id="rId71" o:title=""/>
          </v:shape>
          <o:OLEObject Type="Embed" ProgID="Equation.DSMT4" ShapeID="_x0000_i1233" DrawAspect="Content" ObjectID="_1542176219" r:id="rId347"/>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v:shape id="_x0000_i1234" type="#_x0000_t75" style="width:47.7pt;height:15.6pt" o:ole="">
            <v:imagedata r:id="rId73" o:title=""/>
          </v:shape>
          <o:OLEObject Type="Embed" ProgID="Equation.DSMT4" ShapeID="_x0000_i1234" DrawAspect="Content" ObjectID="_1542176220" r:id="rId348"/>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35" type="#_x0000_t75" style="width:11.9pt;height:15.15pt" o:ole="">
            <v:imagedata r:id="rId75" o:title=""/>
          </v:shape>
          <o:OLEObject Type="Embed" ProgID="Equation.DSMT4" ShapeID="_x0000_i1235" DrawAspect="Content" ObjectID="_1542176221" r:id="rId349"/>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v:shape id="_x0000_i1236" type="#_x0000_t75" style="width:20.65pt;height:12.4pt" o:ole="">
            <v:imagedata r:id="rId350" o:title=""/>
          </v:shape>
          <o:OLEObject Type="Embed" ProgID="Equation.DSMT4" ShapeID="_x0000_i1236" DrawAspect="Content" ObjectID="_1542176222" r:id="rId351"/>
        </w:object>
      </w:r>
      <w:r w:rsidR="004C24D3">
        <w:t>,</w:t>
      </w:r>
      <w:r w:rsidR="004C24D3">
        <w:rPr>
          <w:rFonts w:hint="eastAsia"/>
        </w:rPr>
        <w:t>则由像素</w:t>
      </w:r>
      <w:r w:rsidR="00D1000D" w:rsidRPr="00753A81">
        <w:rPr>
          <w:position w:val="-12"/>
        </w:rPr>
        <w:object w:dxaOrig="1260" w:dyaOrig="360">
          <v:shape id="_x0000_i1237" type="#_x0000_t75" style="width:48.15pt;height:13.3pt" o:ole="">
            <v:imagedata r:id="rId352" o:title=""/>
          </v:shape>
          <o:OLEObject Type="Embed" ProgID="Equation.DSMT4" ShapeID="_x0000_i1237" DrawAspect="Content" ObjectID="_1542176223" r:id="rId353"/>
        </w:object>
      </w:r>
      <w:r w:rsidR="009B555F">
        <w:rPr>
          <w:rFonts w:hint="eastAsia"/>
        </w:rPr>
        <w:t>可构造位置坐标</w:t>
      </w:r>
      <w:r w:rsidR="009B555F" w:rsidRPr="009B555F">
        <w:rPr>
          <w:position w:val="-10"/>
        </w:rPr>
        <w:object w:dxaOrig="560" w:dyaOrig="320">
          <v:shape id="_x0000_i1238" type="#_x0000_t75" style="width:22.45pt;height:12.85pt" o:ole="">
            <v:imagedata r:id="rId354" o:title=""/>
          </v:shape>
          <o:OLEObject Type="Embed" ProgID="Equation.DSMT4" ShapeID="_x0000_i1238" DrawAspect="Content" ObjectID="_1542176224" r:id="rId355"/>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39" type="#_x0000_t75" style="width:21.55pt;height:14.2pt" o:ole="">
            <v:imagedata r:id="rId356" o:title=""/>
          </v:shape>
          <o:OLEObject Type="Embed" ProgID="Equation.DSMT4" ShapeID="_x0000_i1239" DrawAspect="Content" ObjectID="_1542176225" r:id="rId357"/>
        </w:object>
      </w:r>
      <w:r w:rsidR="009B555F">
        <w:rPr>
          <w:rFonts w:hint="eastAsia"/>
        </w:rPr>
        <w:t>修改为</w:t>
      </w:r>
      <w:r w:rsidR="009B555F" w:rsidRPr="00753A81">
        <w:rPr>
          <w:position w:val="-12"/>
        </w:rPr>
        <w:object w:dxaOrig="560" w:dyaOrig="360">
          <v:shape id="_x0000_i1240" type="#_x0000_t75" style="width:22.45pt;height:14.2pt" o:ole="">
            <v:imagedata r:id="rId358" o:title=""/>
          </v:shape>
          <o:OLEObject Type="Embed" ProgID="Equation.DSMT4" ShapeID="_x0000_i1240" DrawAspect="Content" ObjectID="_1542176226" r:id="rId359"/>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41" type="#_x0000_t75" style="width:50.9pt;height:14.2pt" o:ole="">
            <v:imagedata r:id="rId360" o:title=""/>
          </v:shape>
          <o:OLEObject Type="Embed" ProgID="Equation.DSMT4" ShapeID="_x0000_i1241" DrawAspect="Content" ObjectID="_1542176227" r:id="rId361"/>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42" type="#_x0000_t75" style="width:12.85pt;height:17.9pt" o:ole="">
                  <v:imagedata r:id="rId362" o:title=""/>
                </v:shape>
                <o:OLEObject Type="Embed" ProgID="Equation.DSMT4" ShapeID="_x0000_i1242" DrawAspect="Content" ObjectID="_1542176228" r:id="rId363"/>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43" type="#_x0000_t75" style="width:11.9pt;height:17.9pt" o:ole="">
                  <v:imagedata r:id="rId364" o:title=""/>
                </v:shape>
                <o:OLEObject Type="Embed" ProgID="Equation.DSMT4" ShapeID="_x0000_i1243" DrawAspect="Content" ObjectID="_1542176229" r:id="rId365"/>
              </w:object>
            </w:r>
          </w:p>
        </w:tc>
      </w:tr>
    </w:tbl>
    <w:p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44" type="#_x0000_t75" style="width:9.65pt;height:10.55pt" o:ole="">
            <v:imagedata r:id="rId83" o:title=""/>
          </v:shape>
          <o:OLEObject Type="Embed" ProgID="Equation.DSMT4" ShapeID="_x0000_i1244" DrawAspect="Content" ObjectID="_1542176230" r:id="rId366"/>
        </w:object>
      </w:r>
      <w:r>
        <w:t>通常取值较小</w:t>
      </w:r>
      <w:r>
        <w:rPr>
          <w:rFonts w:hint="eastAsia"/>
        </w:rPr>
        <w:t xml:space="preserve">, </w:t>
      </w:r>
      <w:r>
        <w:t>当</w:t>
      </w:r>
      <w:r w:rsidRPr="002D7A23">
        <w:rPr>
          <w:position w:val="-6"/>
        </w:rPr>
        <w:object w:dxaOrig="200" w:dyaOrig="220">
          <v:shape id="_x0000_i1245" type="#_x0000_t75" style="width:9.65pt;height:10.55pt" o:ole="">
            <v:imagedata r:id="rId83" o:title=""/>
          </v:shape>
          <o:OLEObject Type="Embed" ProgID="Equation.DSMT4" ShapeID="_x0000_i1245" DrawAspect="Content" ObjectID="_1542176231" r:id="rId367"/>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46" type="#_x0000_t75" style="width:15.6pt;height:12.85pt" o:ole="">
            <v:imagedata r:id="rId52" o:title=""/>
          </v:shape>
          <o:OLEObject Type="Embed" ProgID="Equation.DSMT4" ShapeID="_x0000_i1246" DrawAspect="Content" ObjectID="_1542176232" r:id="rId368"/>
        </w:object>
      </w:r>
      <w:r>
        <w:rPr>
          <w:rFonts w:hint="eastAsia"/>
        </w:rPr>
        <w:t xml:space="preserve">, </w:t>
      </w:r>
      <w:r>
        <w:rPr>
          <w:rFonts w:hint="eastAsia"/>
        </w:rPr>
        <w:t>当</w:t>
      </w:r>
      <w:r w:rsidRPr="002D7A23">
        <w:rPr>
          <w:position w:val="-6"/>
        </w:rPr>
        <w:object w:dxaOrig="200" w:dyaOrig="220">
          <v:shape id="_x0000_i1247" type="#_x0000_t75" style="width:9.65pt;height:10.55pt" o:ole="">
            <v:imagedata r:id="rId83" o:title=""/>
          </v:shape>
          <o:OLEObject Type="Embed" ProgID="Equation.DSMT4" ShapeID="_x0000_i1247" DrawAspect="Content" ObjectID="_1542176233" r:id="rId369"/>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2"/>
      </w:r>
      <w:r>
        <w:rPr>
          <w:rFonts w:hint="eastAsia"/>
        </w:rPr>
        <w:t>点是选取特殊</w:t>
      </w:r>
      <w:r>
        <w:rPr>
          <w:rFonts w:hint="eastAsia"/>
        </w:rPr>
        <w:lastRenderedPageBreak/>
        <w:t>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v:shape id="_x0000_i1248" type="#_x0000_t75" style="width:22pt;height:11.45pt" o:ole="">
            <v:imagedata r:id="rId244" o:title=""/>
          </v:shape>
          <o:OLEObject Type="Embed" ProgID="Equation.DSMT4" ShapeID="_x0000_i1248" DrawAspect="Content" ObjectID="_1542176234" r:id="rId370"/>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3"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49" type="#_x0000_t75" alt="" style="width:15.6pt;height:12.85pt" o:ole="">
            <v:imagedata r:id="rId371" o:title=""/>
          </v:shape>
          <o:OLEObject Type="Embed" ProgID="Equation.DSMT4" ShapeID="_x0000_i1249" DrawAspect="Content" ObjectID="_1542176235" r:id="rId372"/>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50" type="#_x0000_t75" alt="" style="width:15.6pt;height:12.85pt" o:ole="">
            <v:imagedata r:id="rId373" o:title=""/>
          </v:shape>
          <o:OLEObject Type="Embed" ProgID="Equation.DSMT4" ShapeID="_x0000_i1250" DrawAspect="Content" ObjectID="_1542176236" r:id="rId374"/>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w:t>
      </w:r>
      <w:r w:rsidR="00D51B3B">
        <w:rPr>
          <w:rFonts w:hint="eastAsia"/>
          <w:snapToGrid/>
        </w:rPr>
        <w:lastRenderedPageBreak/>
        <w:t>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7E3E62">
        <w:rPr>
          <w:b/>
        </w:rPr>
        <w:t>嵌入</w:t>
      </w:r>
      <w:r w:rsidR="00252113">
        <w:rPr>
          <w:rFonts w:hint="eastAsia"/>
          <w:b/>
        </w:rPr>
        <w:t>模型</w:t>
      </w:r>
    </w:p>
    <w:p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4"/>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7E3E62" w:rsidRDefault="00E86C6A" w:rsidP="00E517D2">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7E3E62" w:rsidRPr="00D27E1A">
        <w:rPr>
          <w:i/>
          <w:snapToGrid/>
        </w:rPr>
        <w:t>n</w:t>
      </w:r>
      <w:r w:rsidR="007E3E62" w:rsidRPr="00D27E1A">
        <w:rPr>
          <w:rFonts w:hint="eastAsia"/>
          <w:snapToGrid/>
        </w:rPr>
        <w:t>个载体数据最多调整</w:t>
      </w:r>
      <w:r w:rsidR="007E3E62" w:rsidRPr="00D27E1A">
        <w:rPr>
          <w:i/>
          <w:snapToGrid/>
        </w:rPr>
        <w:t>m</w:t>
      </w:r>
      <w:r w:rsidR="007E3E62" w:rsidRPr="00D27E1A">
        <w:rPr>
          <w:rFonts w:hint="eastAsia"/>
          <w:snapToGrid/>
        </w:rPr>
        <w:t>个数据</w:t>
      </w:r>
      <w:r w:rsidR="007E3E62">
        <w:rPr>
          <w:rFonts w:hint="eastAsia"/>
          <w:snapToGrid/>
        </w:rPr>
        <w:t>来嵌入秘密信息。</w:t>
      </w:r>
    </w:p>
    <w:p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r w:rsidR="00E86C6A" w:rsidRPr="00D27E1A">
        <w:rPr>
          <w:rFonts w:hint="eastAsia"/>
          <w:snapToGrid/>
        </w:rPr>
        <w:t>个载体数据最多调整</w:t>
      </w:r>
      <w:r w:rsidR="00E86C6A" w:rsidRPr="00D27E1A">
        <w:rPr>
          <w:i/>
          <w:snapToGrid/>
        </w:rPr>
        <w:t>m</w:t>
      </w:r>
      <w:r w:rsidR="00E86C6A" w:rsidRPr="00D27E1A">
        <w:rPr>
          <w:rFonts w:hint="eastAsia"/>
          <w:snapToGrid/>
        </w:rPr>
        <w:t>个数据</w:t>
      </w:r>
      <w:r w:rsidR="00E517D2">
        <w:rPr>
          <w:rFonts w:hint="eastAsia"/>
          <w:snapToGrid/>
        </w:rPr>
        <w:t>全部组合来</w:t>
      </w:r>
      <w:r w:rsidR="00E86C6A" w:rsidRPr="00D27E1A">
        <w:rPr>
          <w:rFonts w:hint="eastAsia"/>
          <w:snapToGrid/>
        </w:rPr>
        <w:t>形成嵌密元素调整表</w:t>
      </w:r>
      <w:r w:rsidR="00E86C6A" w:rsidRPr="00D27E1A">
        <w:rPr>
          <w:rFonts w:hint="eastAsia"/>
          <w:snapToGrid/>
        </w:rPr>
        <w:t xml:space="preserve">, </w:t>
      </w:r>
      <w:r>
        <w:rPr>
          <w:rFonts w:hint="eastAsia"/>
          <w:snapToGrid/>
        </w:rPr>
        <w:t>然后</w:t>
      </w:r>
      <w:r w:rsidR="00E86C6A" w:rsidRPr="00D27E1A">
        <w:rPr>
          <w:rFonts w:hint="eastAsia"/>
          <w:snapToGrid/>
        </w:rPr>
        <w:t>选取</w:t>
      </w:r>
      <w:r w:rsidR="00E517D2">
        <w:rPr>
          <w:rFonts w:hint="eastAsia"/>
          <w:snapToGrid/>
        </w:rPr>
        <w:t>与嵌密元素值相对应的</w:t>
      </w:r>
      <w:r w:rsidR="00E86C6A" w:rsidRPr="00D27E1A">
        <w:rPr>
          <w:rFonts w:hint="eastAsia"/>
          <w:snapToGrid/>
        </w:rPr>
        <w:t>嵌密元素调整表行来对载体数据进行调整以嵌入秘密信息</w:t>
      </w:r>
      <w:r w:rsidR="00E517D2">
        <w:rPr>
          <w:rFonts w:hint="eastAsia"/>
          <w:snapToGrid/>
        </w:rPr>
        <w:t>.</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r w:rsidR="00E517D2" w:rsidRPr="00D27E1A">
        <w:rPr>
          <w:rFonts w:hint="eastAsia"/>
          <w:snapToGrid/>
        </w:rPr>
        <w:t>个载体数据中最多调整</w:t>
      </w:r>
      <w:r w:rsidR="00E517D2" w:rsidRPr="00D27E1A">
        <w:rPr>
          <w:i/>
          <w:snapToGrid/>
        </w:rPr>
        <w:t>m</w:t>
      </w:r>
      <w:r w:rsidR="00E517D2" w:rsidRPr="00D27E1A">
        <w:rPr>
          <w:rFonts w:hint="eastAsia"/>
          <w:snapToGrid/>
        </w:rPr>
        <w:t>个数据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v:shape id="_x0000_i1251" type="#_x0000_t75" style="width:15.15pt;height:12.85pt" o:ole="">
            <v:imagedata r:id="rId375" o:title=""/>
          </v:shape>
          <o:OLEObject Type="Embed" ProgID="Equation.DSMT4" ShapeID="_x0000_i1251" DrawAspect="Content" ObjectID="_1542176237" r:id="rId376"/>
        </w:object>
      </w:r>
      <w:r>
        <w:rPr>
          <w:rFonts w:hint="eastAsia"/>
          <w:snapToGrid/>
        </w:rPr>
        <w:t>,</w:t>
      </w:r>
      <w:r w:rsidR="00E517D2">
        <w:rPr>
          <w:rFonts w:hint="eastAsia"/>
          <w:snapToGrid/>
        </w:rPr>
        <w:t>溢出像素的调整量为</w:t>
      </w:r>
      <w:r w:rsidR="00E517D2" w:rsidRPr="00E517D2">
        <w:rPr>
          <w:snapToGrid/>
          <w:position w:val="-4"/>
        </w:rPr>
        <w:object w:dxaOrig="320" w:dyaOrig="260">
          <v:shape id="_x0000_i1252" type="#_x0000_t75" style="width:16.05pt;height:12.85pt" o:ole="">
            <v:imagedata r:id="rId377" o:title=""/>
          </v:shape>
          <o:OLEObject Type="Embed" ProgID="Equation.DSMT4" ShapeID="_x0000_i1252" DrawAspect="Content" ObjectID="_1542176238" r:id="rId378"/>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rsidR="00E86C6A" w:rsidRDefault="00D12DC6" w:rsidP="00E86C6A">
      <w:pPr>
        <w:widowControl/>
        <w:rPr>
          <w:snapToGrid/>
        </w:rPr>
      </w:pPr>
      <w:r>
        <w:rPr>
          <w:rFonts w:hint="eastAsia"/>
          <w:snapToGrid/>
        </w:rPr>
        <w:t>记</w:t>
      </w:r>
      <w:r w:rsidR="00DC0630" w:rsidRPr="002D7A23">
        <w:rPr>
          <w:position w:val="-12"/>
        </w:rPr>
        <w:object w:dxaOrig="440" w:dyaOrig="360">
          <v:shape id="_x0000_i1253" type="#_x0000_t75" style="width:16.95pt;height:13.3pt" o:ole="">
            <v:imagedata r:id="rId379" o:title=""/>
          </v:shape>
          <o:OLEObject Type="Embed" ProgID="Equation.DSMT4" ShapeID="_x0000_i1253" DrawAspect="Content" ObjectID="_1542176239" r:id="rId380"/>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v:shape id="_x0000_i1254" type="#_x0000_t75" style="width:81.65pt;height:15.6pt" o:ole="">
            <v:imagedata r:id="rId91" o:title=""/>
          </v:shape>
          <o:OLEObject Type="Embed" ProgID="Equation.DSMT4" ShapeID="_x0000_i1254" DrawAspect="Content" ObjectID="_1542176240" r:id="rId381"/>
        </w:object>
      </w:r>
      <w:r>
        <w:rPr>
          <w:rFonts w:hint="eastAsia"/>
          <w:snapToGrid/>
        </w:rPr>
        <w:t>任取</w:t>
      </w:r>
      <w:r w:rsidRPr="00D27E1A">
        <w:rPr>
          <w:i/>
          <w:snapToGrid/>
        </w:rPr>
        <w:t>m</w:t>
      </w:r>
      <w:r w:rsidRPr="00D27E1A">
        <w:rPr>
          <w:rFonts w:hint="eastAsia"/>
          <w:snapToGrid/>
        </w:rPr>
        <w:t>个数据</w:t>
      </w:r>
      <w:r>
        <w:rPr>
          <w:rFonts w:hint="eastAsia"/>
          <w:snapToGrid/>
        </w:rPr>
        <w:t>进行</w:t>
      </w:r>
      <w:r w:rsidR="00E33F94" w:rsidRPr="00E517D2">
        <w:rPr>
          <w:snapToGrid/>
          <w:position w:val="-4"/>
        </w:rPr>
        <w:object w:dxaOrig="300" w:dyaOrig="260">
          <v:shape id="_x0000_i1255" type="#_x0000_t75" style="width:15.15pt;height:12.85pt" o:ole="">
            <v:imagedata r:id="rId375" o:title=""/>
          </v:shape>
          <o:OLEObject Type="Embed" ProgID="Equation.DSMT4" ShapeID="_x0000_i1255" DrawAspect="Content" ObjectID="_1542176241" r:id="rId382"/>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C0630" w:rsidP="00015E26">
            <w:pPr>
              <w:ind w:firstLine="0"/>
              <w:jc w:val="center"/>
              <w:rPr>
                <w:snapToGrid/>
                <w:position w:val="-12"/>
              </w:rPr>
            </w:pPr>
            <w:r w:rsidRPr="002D7A23">
              <w:rPr>
                <w:position w:val="-28"/>
                <w:sz w:val="28"/>
                <w:szCs w:val="28"/>
              </w:rPr>
              <w:object w:dxaOrig="2060" w:dyaOrig="680">
                <v:shape id="_x0000_i1256" type="#_x0000_t75" style="width:85.3pt;height:27.5pt" o:ole="">
                  <v:imagedata r:id="rId383" o:title=""/>
                </v:shape>
                <o:OLEObject Type="Embed" ProgID="Equation.DSMT4" ShapeID="_x0000_i1256" DrawAspect="Content" ObjectID="_1542176242" r:id="rId384"/>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57" type="#_x0000_t75" style="width:15.6pt;height:18.8pt" o:ole="">
            <v:imagedata r:id="rId385" o:title=""/>
          </v:shape>
          <o:OLEObject Type="Embed" ProgID="Equation.DSMT4" ShapeID="_x0000_i1257" DrawAspect="Content" ObjectID="_1542176243" r:id="rId386"/>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v:shape id="_x0000_i1258" type="#_x0000_t75" style="width:9.15pt;height:11.45pt" o:ole="">
            <v:imagedata r:id="rId387" o:title=""/>
          </v:shape>
          <o:OLEObject Type="Embed" ProgID="Equation.DSMT4" ShapeID="_x0000_i1258" DrawAspect="Content" ObjectID="_1542176244" r:id="rId388"/>
        </w:object>
      </w:r>
      <w:r>
        <w:t>表示被改变的</w:t>
      </w:r>
      <w:r>
        <w:rPr>
          <w:rFonts w:hint="eastAsia"/>
          <w:i/>
        </w:rPr>
        <w:t>i</w:t>
      </w:r>
      <w:r>
        <w:t>个元素进行</w:t>
      </w:r>
      <w:r w:rsidRPr="002D7A23">
        <w:rPr>
          <w:position w:val="-4"/>
        </w:rPr>
        <w:object w:dxaOrig="300" w:dyaOrig="260">
          <v:shape id="_x0000_i1259" type="#_x0000_t75" style="width:15.6pt;height:12.85pt" o:ole="">
            <v:imagedata r:id="rId389" o:title=""/>
          </v:shape>
          <o:OLEObject Type="Embed" ProgID="Equation.DSMT4" ShapeID="_x0000_i1259" DrawAspect="Content" ObjectID="_1542176245" r:id="rId390"/>
        </w:object>
      </w:r>
      <w:r>
        <w:t>调整的全部情况</w:t>
      </w:r>
      <w:r>
        <w:t>.</w:t>
      </w:r>
      <w:r w:rsidR="000354C2">
        <w:rPr>
          <w:rFonts w:hint="eastAsia"/>
        </w:rPr>
        <w:t>这里按</w:t>
      </w:r>
      <w:r w:rsidR="000354C2" w:rsidRPr="002D7A23">
        <w:rPr>
          <w:position w:val="-4"/>
        </w:rPr>
        <w:object w:dxaOrig="300" w:dyaOrig="260">
          <v:shape id="_x0000_i1260" type="#_x0000_t75" style="width:15.6pt;height:12.85pt" o:ole="">
            <v:imagedata r:id="rId389" o:title=""/>
          </v:shape>
          <o:OLEObject Type="Embed" ProgID="Equation.DSMT4" ShapeID="_x0000_i1260" DrawAspect="Content" ObjectID="_1542176246" r:id="rId391"/>
        </w:object>
      </w:r>
      <w:r w:rsidR="00E33F94">
        <w:rPr>
          <w:rFonts w:hint="eastAsia"/>
        </w:rPr>
        <w:t>进行调整是为了避免</w:t>
      </w:r>
      <w:r w:rsidR="000354C2">
        <w:rPr>
          <w:rFonts w:hint="eastAsia"/>
        </w:rPr>
        <w:t>对载体修改量较大</w:t>
      </w:r>
      <w:r w:rsidR="00015E26">
        <w:rPr>
          <w:rFonts w:hint="eastAsia"/>
        </w:rPr>
        <w:t>.</w:t>
      </w:r>
    </w:p>
    <w:p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v:shape id="_x0000_i1261" type="#_x0000_t75" style="width:47.7pt;height:13.75pt" o:ole="">
            <v:imagedata r:id="rId392" o:title=""/>
          </v:shape>
          <o:OLEObject Type="Embed" ProgID="Equation.DSMT4" ShapeID="_x0000_i1261" DrawAspect="Content" ObjectID="_1542176247" r:id="rId393"/>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sidRPr="007E100A">
        <w:rPr>
          <w:rFonts w:hint="eastAsia"/>
          <w:highlight w:val="yellow"/>
        </w:rPr>
        <w:t>当</w:t>
      </w:r>
      <w:r w:rsidRPr="007E100A">
        <w:rPr>
          <w:rFonts w:hint="eastAsia"/>
          <w:i/>
          <w:highlight w:val="yellow"/>
        </w:rPr>
        <w:t>m</w:t>
      </w:r>
      <w:r w:rsidRPr="007E100A">
        <w:rPr>
          <w:rFonts w:hint="eastAsia"/>
          <w:highlight w:val="yellow"/>
        </w:rPr>
        <w:t>=2</w:t>
      </w:r>
      <w:r w:rsidRPr="007E100A">
        <w:rPr>
          <w:rFonts w:hint="eastAsia"/>
          <w:highlight w:val="yellow"/>
        </w:rPr>
        <w:t>时</w:t>
      </w:r>
      <w:r w:rsidRPr="007E100A">
        <w:rPr>
          <w:rFonts w:hint="eastAsia"/>
          <w:highlight w:val="yellow"/>
        </w:rPr>
        <w:t xml:space="preserve">, </w:t>
      </w:r>
      <w:r w:rsidR="008919C5" w:rsidRPr="007E100A">
        <w:rPr>
          <w:position w:val="-12"/>
          <w:highlight w:val="yellow"/>
        </w:rPr>
        <w:object w:dxaOrig="1359" w:dyaOrig="380">
          <v:shape id="_x0000_i1262" type="#_x0000_t75" style="width:51.8pt;height:14.2pt" o:ole="">
            <v:imagedata r:id="rId394" o:title=""/>
          </v:shape>
          <o:OLEObject Type="Embed" ProgID="Equation.DSMT4" ShapeID="_x0000_i1262" DrawAspect="Content" ObjectID="_1542176248" r:id="rId395"/>
        </w:object>
      </w:r>
      <w:r w:rsidR="003648E3" w:rsidRPr="007E100A">
        <w:rPr>
          <w:highlight w:val="yellow"/>
        </w:rPr>
        <w:t xml:space="preserve">, </w:t>
      </w:r>
      <w:r w:rsidR="000354C2" w:rsidRPr="007E100A">
        <w:rPr>
          <w:rFonts w:hint="eastAsia"/>
          <w:highlight w:val="yellow"/>
        </w:rPr>
        <w:t>当</w:t>
      </w:r>
      <w:r w:rsidR="008919C5" w:rsidRPr="007E100A">
        <w:rPr>
          <w:position w:val="-6"/>
          <w:highlight w:val="yellow"/>
        </w:rPr>
        <w:object w:dxaOrig="560" w:dyaOrig="279">
          <v:shape id="_x0000_i1263" type="#_x0000_t75" style="width:20.65pt;height:10.55pt" o:ole="">
            <v:imagedata r:id="rId396" o:title=""/>
          </v:shape>
          <o:OLEObject Type="Embed" ProgID="Equation.DSMT4" ShapeID="_x0000_i1263" DrawAspect="Content" ObjectID="_1542176249" r:id="rId397"/>
        </w:object>
      </w:r>
      <w:r w:rsidR="003648E3" w:rsidRPr="007E100A">
        <w:rPr>
          <w:rFonts w:hint="eastAsia"/>
          <w:highlight w:val="yellow"/>
        </w:rPr>
        <w:t>时，即对应为</w:t>
      </w:r>
      <w:r w:rsidR="000354C2" w:rsidRPr="007E100A">
        <w:rPr>
          <w:rFonts w:hint="eastAsia"/>
          <w:highlight w:val="yellow"/>
        </w:rPr>
        <w:t>文献</w:t>
      </w:r>
      <w:r w:rsidR="000354C2" w:rsidRPr="007E100A">
        <w:rPr>
          <w:rFonts w:hint="eastAsia"/>
          <w:highlight w:val="yellow"/>
        </w:rPr>
        <w:t>[14]</w:t>
      </w:r>
      <w:r w:rsidR="003648E3" w:rsidRPr="007E100A">
        <w:rPr>
          <w:rFonts w:hint="eastAsia"/>
          <w:highlight w:val="yellow"/>
        </w:rPr>
        <w:t>EMD-2</w:t>
      </w:r>
      <w:r w:rsidR="003648E3" w:rsidRPr="007E100A">
        <w:rPr>
          <w:rFonts w:hint="eastAsia"/>
          <w:highlight w:val="yellow"/>
        </w:rPr>
        <w:t>算法在</w:t>
      </w:r>
      <w:r w:rsidR="008919C5" w:rsidRPr="007E100A">
        <w:rPr>
          <w:position w:val="-6"/>
          <w:highlight w:val="yellow"/>
        </w:rPr>
        <w:object w:dxaOrig="560" w:dyaOrig="279">
          <v:shape id="_x0000_i1264" type="#_x0000_t75" style="width:20.65pt;height:10.55pt;mso-position-vertical:absolute" o:ole="">
            <v:imagedata r:id="rId396" o:title=""/>
          </v:shape>
          <o:OLEObject Type="Embed" ProgID="Equation.DSMT4" ShapeID="_x0000_i1264" DrawAspect="Content" ObjectID="_1542176250" r:id="rId398"/>
        </w:object>
      </w:r>
      <w:r w:rsidR="003648E3" w:rsidRPr="007E100A">
        <w:rPr>
          <w:rFonts w:hint="eastAsia"/>
          <w:highlight w:val="yellow"/>
        </w:rPr>
        <w:t>时的嵌入容量</w:t>
      </w:r>
      <w:r w:rsidR="003648E3" w:rsidRPr="007E100A">
        <w:rPr>
          <w:rFonts w:hint="eastAsia"/>
          <w:highlight w:val="yellow"/>
        </w:rPr>
        <w:t>;</w:t>
      </w:r>
      <w:r w:rsidR="000354C2">
        <w:rPr>
          <w:rFonts w:hint="eastAsia"/>
        </w:rPr>
        <w:t>当</w:t>
      </w:r>
      <w:r w:rsidR="008919C5" w:rsidRPr="003648E3">
        <w:rPr>
          <w:position w:val="-6"/>
        </w:rPr>
        <w:object w:dxaOrig="560" w:dyaOrig="279">
          <v:shape id="_x0000_i1265" type="#_x0000_t75" style="width:20.65pt;height:10.55pt;mso-position-vertical:absolute" o:ole="">
            <v:imagedata r:id="rId399" o:title=""/>
          </v:shape>
          <o:OLEObject Type="Embed" ProgID="Equation.DSMT4" ShapeID="_x0000_i1265" DrawAspect="Content" ObjectID="_1542176251" r:id="rId400"/>
        </w:object>
      </w:r>
      <w:r w:rsidR="003648E3">
        <w:rPr>
          <w:rFonts w:hint="eastAsia"/>
        </w:rPr>
        <w:t>时</w:t>
      </w:r>
      <w:r w:rsidR="003648E3">
        <w:rPr>
          <w:rFonts w:hint="eastAsia"/>
        </w:rPr>
        <w:t>,</w:t>
      </w:r>
      <w:r w:rsidR="008919C5" w:rsidRPr="000354C2">
        <w:rPr>
          <w:position w:val="-12"/>
        </w:rPr>
        <w:object w:dxaOrig="460" w:dyaOrig="360">
          <v:shape id="_x0000_i1266" type="#_x0000_t75" style="width:16.95pt;height:13.75pt" o:ole="">
            <v:imagedata r:id="rId401" o:title=""/>
          </v:shape>
          <o:OLEObject Type="Embed" ProgID="Equation.DSMT4" ShapeID="_x0000_i1266" DrawAspect="Content" ObjectID="_1542176252" r:id="rId402"/>
        </w:object>
      </w:r>
      <w:r w:rsidR="000354C2">
        <w:rPr>
          <w:rFonts w:hint="eastAsia"/>
        </w:rPr>
        <w:t>大于文献</w:t>
      </w:r>
      <w:r w:rsidR="000354C2">
        <w:rPr>
          <w:rFonts w:hint="eastAsia"/>
        </w:rPr>
        <w:t>[14]EMD-2</w:t>
      </w:r>
      <w:r w:rsidR="000354C2">
        <w:rPr>
          <w:rFonts w:hint="eastAsia"/>
        </w:rPr>
        <w:t>算法的实际嵌入容量</w:t>
      </w:r>
      <w:r w:rsidR="008919C5" w:rsidRPr="007F5F09">
        <w:rPr>
          <w:position w:val="-6"/>
        </w:rPr>
        <w:object w:dxaOrig="1160" w:dyaOrig="279">
          <v:shape id="_x0000_i1267" type="#_x0000_t75" style="width:42.65pt;height:10.55pt" o:ole="">
            <v:imagedata r:id="rId252" o:title=""/>
          </v:shape>
          <o:OLEObject Type="Embed" ProgID="Equation.DSMT4" ShapeID="_x0000_i1267" DrawAspect="Content" ObjectID="_1542176253" r:id="rId403"/>
        </w:object>
      </w:r>
      <w:r w:rsidR="00015E26" w:rsidRPr="00015E26">
        <w:rPr>
          <w:rFonts w:hint="eastAsia"/>
        </w:rPr>
        <w:t>.</w:t>
      </w:r>
      <w:r w:rsidR="006C6744">
        <w:rPr>
          <w:rFonts w:hint="eastAsia"/>
        </w:rPr>
        <w:t>而当</w:t>
      </w:r>
      <w:r w:rsidR="007305A5" w:rsidRPr="003648E3">
        <w:rPr>
          <w:position w:val="-6"/>
        </w:rPr>
        <w:object w:dxaOrig="620" w:dyaOrig="220">
          <v:shape id="_x0000_i1268" type="#_x0000_t75" style="width:20.65pt;height:7.8pt" o:ole="">
            <v:imagedata r:id="rId404" o:title=""/>
          </v:shape>
          <o:OLEObject Type="Embed" ProgID="Equation.DSMT4" ShapeID="_x0000_i1268" DrawAspect="Content" ObjectID="_1542176254" r:id="rId405"/>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给出的</w:t>
      </w:r>
      <w:r w:rsidR="006C6744">
        <w:rPr>
          <w:rFonts w:hint="eastAsia"/>
          <w:snapToGrid/>
        </w:rPr>
        <w:t>EMD-</w:t>
      </w:r>
      <w:r w:rsidR="006C6744">
        <w:rPr>
          <w:rFonts w:hint="eastAsia"/>
          <w:i/>
          <w:snapToGrid/>
        </w:rPr>
        <w:t>n</w:t>
      </w:r>
      <w:r w:rsidR="006C6744">
        <w:rPr>
          <w:rFonts w:hint="eastAsia"/>
          <w:snapToGrid/>
        </w:rPr>
        <w:t>算法的嵌入容量</w:t>
      </w:r>
      <w:r w:rsidR="006C6744">
        <w:rPr>
          <w:rFonts w:hint="eastAsia"/>
          <w:snapToGrid/>
        </w:rPr>
        <w:t>.</w:t>
      </w:r>
    </w:p>
    <w:p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r w:rsidR="00B7480F">
        <w:rPr>
          <w:rFonts w:hint="eastAsia"/>
          <w:snapToGrid/>
        </w:rPr>
        <w:t>与嵌密元素值相</w:t>
      </w:r>
      <w:r w:rsidR="00B7480F">
        <w:rPr>
          <w:rFonts w:hint="eastAsia"/>
          <w:snapToGrid/>
        </w:rPr>
        <w:lastRenderedPageBreak/>
        <w:t>对应的</w:t>
      </w:r>
      <w:r w:rsidR="00B7480F" w:rsidRPr="00D27E1A">
        <w:rPr>
          <w:rFonts w:hint="eastAsia"/>
          <w:snapToGrid/>
        </w:rPr>
        <w:t>嵌密元素调整表行来对载体数据进行调整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rsidR="00B7480F" w:rsidRDefault="00B7480F" w:rsidP="008919C5">
      <w:pPr>
        <w:widowControl/>
        <w:spacing w:line="240" w:lineRule="auto"/>
        <w:ind w:firstLineChars="200" w:firstLine="416"/>
        <w:textAlignment w:val="center"/>
      </w:pPr>
      <w:r w:rsidRPr="008919C5">
        <w:t>记</w:t>
      </w:r>
      <w:r w:rsidR="001E2DF5" w:rsidRPr="008919C5">
        <w:object w:dxaOrig="540" w:dyaOrig="380">
          <v:shape id="_x0000_i1269" type="#_x0000_t75" style="width:20.65pt;height:15.15pt" o:ole="">
            <v:imagedata r:id="rId406" o:title=""/>
          </v:shape>
          <o:OLEObject Type="Embed" ProgID="Equation.DSMT4" ShapeID="_x0000_i1269" DrawAspect="Content" ObjectID="_1542176255" r:id="rId407"/>
        </w:object>
      </w:r>
      <w:r w:rsidR="00015E26">
        <w:t>为</w:t>
      </w:r>
      <w:r w:rsidR="001E2DF5" w:rsidRPr="008919C5">
        <w:object w:dxaOrig="780" w:dyaOrig="360">
          <v:shape id="_x0000_i1270" type="#_x0000_t75" style="width:27.5pt;height:13.3pt" o:ole="">
            <v:imagedata r:id="rId408" o:title=""/>
          </v:shape>
          <o:OLEObject Type="Embed" ProgID="Equation.DSMT4" ShapeID="_x0000_i1270" DrawAspect="Content" ObjectID="_1542176256" r:id="rId409"/>
        </w:object>
      </w:r>
      <w:r w:rsidR="00015E26" w:rsidRPr="002D5478">
        <w:t>维嵌密元素调整表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rsidR="00B7480F" w:rsidRDefault="00B7480F" w:rsidP="008919C5">
      <w:pPr>
        <w:widowControl/>
        <w:ind w:firstLineChars="200" w:firstLine="416"/>
        <w:textAlignment w:val="center"/>
      </w:pPr>
      <w:r w:rsidRPr="008919C5">
        <w:rPr>
          <w:rFonts w:hint="eastAsia"/>
        </w:rPr>
        <w:t>第</w:t>
      </w:r>
      <w:r w:rsidRPr="008919C5">
        <w:rPr>
          <w:rFonts w:hint="eastAsia"/>
        </w:rPr>
        <w:t>1</w:t>
      </w:r>
      <w:r w:rsidRPr="008919C5">
        <w:rPr>
          <w:rFonts w:hint="eastAsia"/>
        </w:rPr>
        <w:t>步</w:t>
      </w:r>
      <w:r w:rsidR="00B70BE1">
        <w:rPr>
          <w:rFonts w:hint="eastAsia"/>
        </w:rPr>
        <w:t>:</w:t>
      </w:r>
      <w:r w:rsidR="001E2DF5" w:rsidRPr="008919C5">
        <w:t>初始化全</w:t>
      </w:r>
      <w:r w:rsidR="001E2DF5" w:rsidRPr="008919C5">
        <w:t>0</w:t>
      </w:r>
      <w:r w:rsidR="001E2DF5" w:rsidRPr="008919C5">
        <w:t>的</w:t>
      </w:r>
      <w:r w:rsidR="001E2DF5" w:rsidRPr="008919C5">
        <w:object w:dxaOrig="780" w:dyaOrig="360">
          <v:shape id="对象 84" o:spid="_x0000_i1271" type="#_x0000_t75" style="width:27.95pt;height:12.85pt;mso-position-horizontal-relative:page;mso-position-vertical-relative:page" o:ole="">
            <v:imagedata r:id="rId410" o:title=""/>
          </v:shape>
          <o:OLEObject Type="Embed" ProgID="Equation.DSMT4" ShapeID="对象 84" DrawAspect="Content" ObjectID="_1542176257" r:id="rId411"/>
        </w:object>
      </w:r>
      <w:r w:rsidR="001E2DF5" w:rsidRPr="008919C5">
        <w:t>维</w:t>
      </w:r>
      <w:bookmarkStart w:id="65" w:name="OLE_LINK31"/>
      <w:r w:rsidR="001E2DF5" w:rsidRPr="008919C5">
        <w:t>嵌密元素调整表</w:t>
      </w:r>
      <w:r w:rsidR="008919C5" w:rsidRPr="008919C5">
        <w:object w:dxaOrig="1959" w:dyaOrig="379">
          <v:shape id="对象 85" o:spid="_x0000_i1272" type="#_x0000_t75" alt="" style="width:73.85pt;height:14.2pt;mso-position-horizontal:absolute;mso-position-horizontal-relative:page;mso-position-vertical-relative:page" o:ole="">
            <v:fill o:detectmouseclick="t"/>
            <v:imagedata r:id="rId412" o:title=""/>
          </v:shape>
          <o:OLEObject Type="Embed" ProgID="Equation.DSMT4" ShapeID="对象 85" DrawAspect="Content" ObjectID="_1542176258" r:id="rId413"/>
        </w:object>
      </w:r>
      <w:bookmarkEnd w:id="65"/>
      <w:r w:rsidR="008919C5">
        <w:rPr>
          <w:rFonts w:hint="eastAsia"/>
        </w:rPr>
        <w:t>;</w:t>
      </w:r>
    </w:p>
    <w:p w:rsidR="008919C5" w:rsidRPr="008919C5" w:rsidRDefault="00B70BE1" w:rsidP="008919C5">
      <w:pPr>
        <w:widowControl/>
        <w:ind w:firstLineChars="200" w:firstLine="416"/>
        <w:textAlignment w:val="center"/>
      </w:pPr>
      <w:r w:rsidRPr="008919C5">
        <w:rPr>
          <w:rFonts w:hint="eastAsia"/>
        </w:rPr>
        <w:t>第</w:t>
      </w:r>
      <w:r>
        <w:t>2</w:t>
      </w:r>
      <w:r w:rsidRPr="008919C5">
        <w:rPr>
          <w:rFonts w:hint="eastAsia"/>
        </w:rPr>
        <w:t>步</w:t>
      </w:r>
      <w:r>
        <w:rPr>
          <w:rFonts w:hint="eastAsia"/>
        </w:rPr>
        <w:t>:</w:t>
      </w:r>
      <w:r w:rsidRPr="00EC2606">
        <w:rPr>
          <w:lang/>
        </w:rPr>
        <w:t>初始化计数变量</w:t>
      </w:r>
      <w:r w:rsidR="007305A5" w:rsidRPr="00EC2606">
        <w:rPr>
          <w:lang/>
        </w:rPr>
        <w:object w:dxaOrig="1120" w:dyaOrig="320">
          <v:shape id="对象 86" o:spid="_x0000_i1273" type="#_x0000_t75" style="width:39.45pt;height:11.45pt;mso-position-horizontal-relative:page;mso-position-vertical-relative:page" o:ole="">
            <v:imagedata r:id="rId414" o:title=""/>
          </v:shape>
          <o:OLEObject Type="Embed" ProgID="Equation.DSMT4" ShapeID="对象 86" DrawAspect="Content" ObjectID="_1542176259" r:id="rId415"/>
        </w:object>
      </w:r>
      <w:r>
        <w:rPr>
          <w:rFonts w:hint="eastAsia"/>
          <w:lang/>
        </w:rPr>
        <w:t>;</w:t>
      </w:r>
    </w:p>
    <w:p w:rsidR="00B7480F" w:rsidRDefault="007305A5" w:rsidP="007305A5">
      <w:pPr>
        <w:widowControl/>
        <w:ind w:firstLineChars="200" w:firstLine="416"/>
        <w:textAlignment w:val="center"/>
        <w:rPr>
          <w:lang/>
        </w:rPr>
      </w:pPr>
      <w:r>
        <w:rPr>
          <w:rFonts w:hint="eastAsia"/>
        </w:rPr>
        <w:t>第</w:t>
      </w:r>
      <w:r>
        <w:rPr>
          <w:rFonts w:hint="eastAsia"/>
        </w:rPr>
        <w:t>3</w:t>
      </w:r>
      <w:r>
        <w:rPr>
          <w:rFonts w:hint="eastAsia"/>
        </w:rPr>
        <w:t>步</w:t>
      </w:r>
      <w:r>
        <w:rPr>
          <w:rFonts w:hint="eastAsia"/>
        </w:rPr>
        <w:t xml:space="preserve">: </w:t>
      </w:r>
      <w:r w:rsidRPr="007305A5">
        <w:rPr>
          <w:lang/>
        </w:rPr>
        <w:t>将</w:t>
      </w:r>
      <w:r w:rsidRPr="007305A5">
        <w:rPr>
          <w:lang/>
        </w:rPr>
        <w:object w:dxaOrig="200" w:dyaOrig="301">
          <v:shape id="对象 87" o:spid="_x0000_i1274" type="#_x0000_t75" style="width:6.9pt;height:10.55pt;mso-position-horizontal-relative:page;mso-position-vertical-relative:page" o:ole="">
            <v:imagedata r:id="rId416" o:title=""/>
          </v:shape>
          <o:OLEObject Type="Embed" ProgID="Equation.DSMT4" ShapeID="对象 87" DrawAspect="Content" ObjectID="_1542176260" r:id="rId417"/>
        </w:object>
      </w:r>
      <w:r w:rsidRPr="007305A5">
        <w:rPr>
          <w:lang/>
        </w:rPr>
        <w:t>按</w:t>
      </w:r>
      <w:r w:rsidRPr="007305A5">
        <w:rPr>
          <w:lang/>
        </w:rPr>
        <w:t>3</w:t>
      </w:r>
      <w:r w:rsidRPr="007305A5">
        <w:rPr>
          <w:lang/>
        </w:rPr>
        <w:t>进制数进行表示，并用长度为</w:t>
      </w:r>
      <w:r w:rsidRPr="007305A5">
        <w:rPr>
          <w:lang/>
        </w:rPr>
        <w:object w:dxaOrig="201" w:dyaOrig="221">
          <v:shape id="对象 88" o:spid="_x0000_i1275" type="#_x0000_t75" style="width:10.1pt;height:7.8pt;mso-position-horizontal-relative:page;mso-position-vertical-relative:page" o:ole="">
            <v:imagedata r:id="rId418" o:title=""/>
          </v:shape>
          <o:OLEObject Type="Embed" ProgID="Equation.DSMT4" ShapeID="对象 88" DrawAspect="Content" ObjectID="_1542176261" r:id="rId419"/>
        </w:object>
      </w:r>
      <w:r w:rsidRPr="007305A5">
        <w:rPr>
          <w:lang/>
        </w:rPr>
        <w:t>的</w:t>
      </w:r>
      <w:r w:rsidRPr="007305A5">
        <w:rPr>
          <w:lang/>
        </w:rPr>
        <w:t>1</w:t>
      </w:r>
      <w:r w:rsidRPr="007305A5">
        <w:rPr>
          <w:lang/>
        </w:rPr>
        <w:t>维向量</w:t>
      </w:r>
      <w:r w:rsidRPr="007305A5">
        <w:rPr>
          <w:lang/>
        </w:rPr>
        <w:object w:dxaOrig="801" w:dyaOrig="360">
          <v:shape id="对象 89" o:spid="_x0000_i1276" type="#_x0000_t75" style="width:28.45pt;height:12.85pt;mso-position-horizontal-relative:page;mso-position-vertical:absolute;mso-position-vertical-relative:page" o:ole="">
            <v:imagedata r:id="rId420" o:title=""/>
          </v:shape>
          <o:OLEObject Type="Embed" ProgID="Equation.DSMT4" ShapeID="对象 89" DrawAspect="Content" ObjectID="_1542176262" r:id="rId421"/>
        </w:object>
      </w:r>
      <w:r w:rsidRPr="007305A5">
        <w:rPr>
          <w:lang/>
        </w:rPr>
        <w:t>进行存储，其中</w:t>
      </w:r>
      <w:r w:rsidRPr="007305A5">
        <w:rPr>
          <w:lang/>
        </w:rPr>
        <w:object w:dxaOrig="2480" w:dyaOrig="359">
          <v:shape id="对象 90" o:spid="_x0000_i1277" type="#_x0000_t75" style="width:88.5pt;height:12.85pt;mso-position-horizontal-relative:page;mso-position-vertical-relative:page" o:ole="">
            <v:imagedata r:id="rId422" o:title=""/>
          </v:shape>
          <o:OLEObject Type="Embed" ProgID="Equation.DSMT4" ShapeID="对象 90" DrawAspect="Content" ObjectID="_1542176263" r:id="rId423"/>
        </w:object>
      </w:r>
      <w:r w:rsidRPr="007305A5">
        <w:rPr>
          <w:lang/>
        </w:rPr>
        <w:t>对应为</w:t>
      </w:r>
      <w:r w:rsidRPr="007305A5">
        <w:rPr>
          <w:lang/>
        </w:rPr>
        <w:object w:dxaOrig="200" w:dyaOrig="301">
          <v:shape id="对象 91" o:spid="_x0000_i1278" type="#_x0000_t75" style="width:6.9pt;height:10.55pt;mso-position-horizontal:absolute;mso-position-horizontal-relative:page;mso-position-vertical-relative:page" o:ole="">
            <v:imagedata r:id="rId424" o:title=""/>
          </v:shape>
          <o:OLEObject Type="Embed" ProgID="Equation.DSMT4" ShapeID="对象 91" DrawAspect="Content" ObjectID="_1542176264" r:id="rId425"/>
        </w:object>
      </w:r>
      <w:r w:rsidRPr="007305A5">
        <w:rPr>
          <w:lang/>
        </w:rPr>
        <w:t>的第</w:t>
      </w:r>
      <w:r w:rsidRPr="007305A5">
        <w:rPr>
          <w:i/>
          <w:lang/>
        </w:rPr>
        <w:t>i</w:t>
      </w:r>
      <w:r w:rsidRPr="007305A5">
        <w:rPr>
          <w:lang/>
        </w:rPr>
        <w:t>位</w:t>
      </w:r>
      <w:r w:rsidRPr="007305A5">
        <w:rPr>
          <w:lang/>
        </w:rPr>
        <w:t>3</w:t>
      </w:r>
      <w:r w:rsidRPr="007305A5">
        <w:rPr>
          <w:lang/>
        </w:rPr>
        <w:t>进制位，将</w:t>
      </w:r>
      <w:r w:rsidRPr="007305A5">
        <w:rPr>
          <w:lang/>
        </w:rPr>
        <w:object w:dxaOrig="241" w:dyaOrig="281">
          <v:shape id="对象 92" o:spid="_x0000_i1279" type="#_x0000_t75" style="width:8.25pt;height:9.65pt;mso-position-horizontal-relative:page;mso-position-vertical-relative:page" o:ole="">
            <v:imagedata r:id="rId426" o:title=""/>
          </v:shape>
          <o:OLEObject Type="Embed" ProgID="Equation.DSMT4" ShapeID="对象 92" DrawAspect="Content" ObjectID="_1542176265" r:id="rId427"/>
        </w:object>
      </w:r>
      <w:r w:rsidRPr="007305A5">
        <w:rPr>
          <w:lang/>
        </w:rPr>
        <w:t>映射为</w:t>
      </w:r>
      <w:r w:rsidRPr="007305A5">
        <w:rPr>
          <w:lang/>
        </w:rPr>
        <w:object w:dxaOrig="2960" w:dyaOrig="359">
          <v:shape id="对象 93" o:spid="_x0000_i1280" type="#_x0000_t75" style="width:105.5pt;height:12.85pt;mso-position-horizontal:absolute;mso-position-horizontal-relative:page;mso-position-vertical-relative:page" o:ole="">
            <v:imagedata r:id="rId428" o:title=""/>
          </v:shape>
          <o:OLEObject Type="Embed" ProgID="Equation.DSMT4" ShapeID="对象 93" DrawAspect="Content" ObjectID="_1542176266" r:id="rId429"/>
        </w:object>
      </w:r>
      <w:r>
        <w:rPr>
          <w:rFonts w:hint="eastAsia"/>
          <w:lang/>
        </w:rPr>
        <w:t>;</w:t>
      </w:r>
    </w:p>
    <w:p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rsidRPr="007305A5">
        <w:t>统计</w:t>
      </w:r>
      <w:r w:rsidRPr="007305A5">
        <w:object w:dxaOrig="302" w:dyaOrig="281">
          <v:shape id="对象 94" o:spid="_x0000_i1281" type="#_x0000_t75" style="width:10.55pt;height:9.65pt;mso-position-horizontal:absolute;mso-position-horizontal-relative:page;mso-position-vertical-relative:page" o:ole="">
            <v:imagedata r:id="rId430" o:title=""/>
          </v:shape>
          <o:OLEObject Type="Embed" ProgID="Equation.DSMT4" ShapeID="对象 94" DrawAspect="Content" ObjectID="_1542176267" r:id="rId431"/>
        </w:object>
      </w:r>
      <w:r w:rsidRPr="007305A5">
        <w:t>中的非零元素数量</w:t>
      </w:r>
      <w:r w:rsidRPr="007305A5">
        <w:object w:dxaOrig="321" w:dyaOrig="361">
          <v:shape id="对象 95" o:spid="_x0000_i1282" type="#_x0000_t75" style="width:16.5pt;height:17.9pt;mso-position-horizontal-relative:page;mso-position-vertical-relative:page" o:ole="">
            <v:imagedata r:id="rId432" o:title=""/>
          </v:shape>
          <o:OLEObject Type="Embed" ProgID="Equation.DSMT4" ShapeID="对象 95" DrawAspect="Content" ObjectID="_1542176268" r:id="rId433"/>
        </w:object>
      </w:r>
      <w:r w:rsidRPr="007305A5">
        <w:t>，若</w:t>
      </w:r>
      <w:r w:rsidRPr="007305A5">
        <w:object w:dxaOrig="762" w:dyaOrig="361">
          <v:shape id="对象 96" o:spid="_x0000_i1283" type="#_x0000_t75" style="width:27.05pt;height:12.85pt;mso-position-horizontal-relative:page;mso-position-vertical:absolute;mso-position-vertical-relative:page" o:ole="">
            <v:imagedata r:id="rId434" o:title=""/>
          </v:shape>
          <o:OLEObject Type="Embed" ProgID="Equation.DSMT4" ShapeID="对象 96" DrawAspect="Content" ObjectID="_1542176269" r:id="rId435"/>
        </w:object>
      </w:r>
      <w:r w:rsidRPr="007305A5">
        <w:t>，则将</w:t>
      </w:r>
      <w:r w:rsidRPr="007305A5">
        <w:object w:dxaOrig="302" w:dyaOrig="281">
          <v:shape id="对象 97" o:spid="_x0000_i1284" type="#_x0000_t75" style="width:10.55pt;height:9.65pt;mso-position-horizontal:absolute;mso-position-horizontal-relative:page;mso-position-vertical-relative:page" o:ole="">
            <v:imagedata r:id="rId436" o:title=""/>
          </v:shape>
          <o:OLEObject Type="Embed" ProgID="Equation.DSMT4" ShapeID="对象 97" DrawAspect="Content" ObjectID="_1542176270" r:id="rId437"/>
        </w:object>
      </w:r>
      <w:r w:rsidRPr="007305A5">
        <w:t>嵌入到</w:t>
      </w:r>
      <w:r w:rsidRPr="007305A5">
        <w:object w:dxaOrig="539" w:dyaOrig="379">
          <v:shape id="对象 843" o:spid="_x0000_i1285" type="#_x0000_t75" style="width:19.25pt;height:13.3pt" o:ole="">
            <v:imagedata r:id="rId438" o:title=""/>
          </v:shape>
          <o:OLEObject Type="Embed" ProgID="Equation.DSMT4" ShapeID="对象 843" DrawAspect="Content" ObjectID="_1542176271" r:id="rId439"/>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rsidR="007305A5" w:rsidRDefault="007305A5" w:rsidP="007305A5">
      <w:pPr>
        <w:widowControl/>
        <w:ind w:firstLineChars="200" w:firstLine="416"/>
        <w:textAlignment w:val="center"/>
        <w:rPr>
          <w:lang/>
        </w:rPr>
      </w:pPr>
      <w:r w:rsidRPr="00EC2606">
        <w:rPr>
          <w:lang/>
        </w:rPr>
        <w:t>第</w:t>
      </w:r>
      <w:r>
        <w:rPr>
          <w:lang/>
        </w:rPr>
        <w:t>5</w:t>
      </w:r>
      <w:r w:rsidRPr="00EC2606">
        <w:rPr>
          <w:lang/>
        </w:rPr>
        <w:t>步：反复执行第</w:t>
      </w:r>
      <w:r w:rsidRPr="00EC2606">
        <w:rPr>
          <w:lang/>
        </w:rPr>
        <w:t>3</w:t>
      </w:r>
      <w:r w:rsidRPr="00EC2606">
        <w:rPr>
          <w:lang/>
        </w:rPr>
        <w:t>步和第</w:t>
      </w:r>
      <w:r w:rsidRPr="00EC2606">
        <w:rPr>
          <w:lang/>
        </w:rPr>
        <w:t>4</w:t>
      </w:r>
      <w:r w:rsidRPr="00EC2606">
        <w:rPr>
          <w:lang/>
        </w:rPr>
        <w:t>步，直至</w:t>
      </w:r>
      <w:r w:rsidRPr="00EC2606">
        <w:rPr>
          <w:i/>
          <w:lang/>
        </w:rPr>
        <w:t>k</w:t>
      </w:r>
      <w:r w:rsidRPr="00EC2606">
        <w:rPr>
          <w:lang/>
        </w:rPr>
        <w:t>=</w:t>
      </w:r>
      <w:r w:rsidR="00FF19C1" w:rsidRPr="00EC2606">
        <w:rPr>
          <w:lang/>
        </w:rPr>
        <w:object w:dxaOrig="442" w:dyaOrig="361">
          <v:shape id="对象 99" o:spid="_x0000_i1286" type="#_x0000_t75" style="width:15.15pt;height:12.85pt;mso-position-horizontal:absolute;mso-position-horizontal-relative:page;mso-position-vertical-relative:page" o:ole="">
            <v:imagedata r:id="rId440" o:title=""/>
          </v:shape>
          <o:OLEObject Type="Embed" ProgID="Equation.DSMT4" ShapeID="对象 99" DrawAspect="Content" ObjectID="_1542176272" r:id="rId441"/>
        </w:object>
      </w:r>
      <w:r w:rsidR="00FF19C1">
        <w:rPr>
          <w:lang/>
        </w:rPr>
        <w:t>.</w:t>
      </w:r>
    </w:p>
    <w:p w:rsidR="00FF19C1" w:rsidRDefault="00FF19C1" w:rsidP="007305A5">
      <w:pPr>
        <w:widowControl/>
        <w:ind w:firstLineChars="200" w:firstLine="416"/>
        <w:textAlignment w:val="center"/>
        <w:rPr>
          <w:lang/>
        </w:rPr>
      </w:pPr>
      <w:r>
        <w:rPr>
          <w:lang/>
        </w:rPr>
        <w:t>算法</w:t>
      </w:r>
      <w:r>
        <w:rPr>
          <w:rFonts w:hint="eastAsia"/>
          <w:lang/>
        </w:rPr>
        <w:t>1</w:t>
      </w:r>
      <w:r>
        <w:rPr>
          <w:rFonts w:hint="eastAsia"/>
          <w:lang/>
        </w:rPr>
        <w:t>生成</w:t>
      </w:r>
      <w:r w:rsidRPr="002D5478">
        <w:t>嵌密元素调整表</w:t>
      </w:r>
      <w:r w:rsidRPr="008919C5">
        <w:object w:dxaOrig="540" w:dyaOrig="380">
          <v:shape id="_x0000_i1287" type="#_x0000_t75" style="width:20.65pt;height:15.15pt" o:ole="">
            <v:imagedata r:id="rId406" o:title=""/>
          </v:shape>
          <o:OLEObject Type="Embed" ProgID="Equation.DSMT4" ShapeID="_x0000_i1287" DrawAspect="Content" ObjectID="_1542176273" r:id="rId442"/>
        </w:object>
      </w:r>
      <w:r>
        <w:t>的具体思路是不断</w:t>
      </w:r>
      <w:r>
        <w:rPr>
          <w:rFonts w:hint="eastAsia"/>
        </w:rPr>
        <w:t>地</w:t>
      </w:r>
      <w:r w:rsidR="002E2CB3">
        <w:rPr>
          <w:rFonts w:hint="eastAsia"/>
        </w:rPr>
        <w:t>枚举</w:t>
      </w:r>
      <w:r w:rsidRPr="007305A5">
        <w:rPr>
          <w:lang/>
        </w:rPr>
        <w:object w:dxaOrig="760" w:dyaOrig="320">
          <v:shape id="_x0000_i1288" type="#_x0000_t75" style="width:27.95pt;height:11.9pt" o:ole="">
            <v:imagedata r:id="rId443" o:title=""/>
          </v:shape>
          <o:OLEObject Type="Embed" ProgID="Equation.DSMT4" ShapeID="_x0000_i1288" DrawAspect="Content" ObjectID="_1542176274" r:id="rId444"/>
        </w:object>
      </w:r>
      <w:r>
        <w:rPr>
          <w:lang/>
        </w:rPr>
        <w:t>范围内的</w:t>
      </w:r>
      <w:r>
        <w:rPr>
          <w:rFonts w:hint="eastAsia"/>
          <w:lang/>
        </w:rPr>
        <w:t>候选</w:t>
      </w:r>
      <w:r>
        <w:rPr>
          <w:lang/>
        </w:rPr>
        <w:t>整数</w:t>
      </w:r>
      <w:r w:rsidRPr="007305A5">
        <w:rPr>
          <w:lang/>
        </w:rPr>
        <w:object w:dxaOrig="200" w:dyaOrig="301">
          <v:shape id="_x0000_i1289" type="#_x0000_t75" style="width:6.9pt;height:10.55pt;mso-position-horizontal:absolute;mso-position-horizontal-relative:page;mso-position-vertical-relative:page" o:ole="">
            <v:imagedata r:id="rId424" o:title=""/>
          </v:shape>
          <o:OLEObject Type="Embed" ProgID="Equation.DSMT4" ShapeID="_x0000_i1289" DrawAspect="Content" ObjectID="_1542176275" r:id="rId445"/>
        </w:object>
      </w:r>
      <w:r>
        <w:rPr>
          <w:rFonts w:hint="eastAsia"/>
          <w:lang/>
        </w:rPr>
        <w:t>,</w:t>
      </w:r>
      <w:r w:rsidR="007E100A">
        <w:rPr>
          <w:rFonts w:hint="eastAsia"/>
          <w:lang/>
        </w:rPr>
        <w:t xml:space="preserve"> </w:t>
      </w:r>
      <w:r>
        <w:rPr>
          <w:lang/>
        </w:rPr>
        <w:t>将其</w:t>
      </w:r>
      <w:r>
        <w:rPr>
          <w:rFonts w:hint="eastAsia"/>
          <w:lang/>
        </w:rPr>
        <w:t>转换为</w:t>
      </w:r>
      <w:r w:rsidRPr="007305A5">
        <w:rPr>
          <w:lang/>
        </w:rPr>
        <w:t>3</w:t>
      </w:r>
      <w:r w:rsidRPr="007305A5">
        <w:rPr>
          <w:lang/>
        </w:rPr>
        <w:t>进制数</w:t>
      </w:r>
      <w:r>
        <w:rPr>
          <w:lang/>
        </w:rPr>
        <w:t>并通过</w:t>
      </w:r>
      <w:r>
        <w:rPr>
          <w:rFonts w:hint="eastAsia"/>
          <w:lang/>
        </w:rPr>
        <w:t>1</w:t>
      </w:r>
      <w:r>
        <w:rPr>
          <w:rFonts w:hint="eastAsia"/>
          <w:lang/>
        </w:rPr>
        <w:t>维向量</w:t>
      </w:r>
      <w:r w:rsidRPr="007305A5">
        <w:rPr>
          <w:lang/>
        </w:rPr>
        <w:object w:dxaOrig="801" w:dyaOrig="360">
          <v:shape id="_x0000_i1290" type="#_x0000_t75" style="width:28.45pt;height:12.85pt;mso-position-horizontal-relative:page;mso-position-vertical:absolute;mso-position-vertical-relative:page" o:ole="">
            <v:imagedata r:id="rId420" o:title=""/>
          </v:shape>
          <o:OLEObject Type="Embed" ProgID="Equation.DSMT4" ShapeID="_x0000_i1290" DrawAspect="Content" ObjectID="_1542176276" r:id="rId446"/>
        </w:object>
      </w:r>
      <w:r w:rsidRPr="007305A5">
        <w:rPr>
          <w:lang/>
        </w:rPr>
        <w:t>进行存储</w:t>
      </w:r>
      <w:r w:rsidR="002E2CB3">
        <w:rPr>
          <w:rFonts w:hint="eastAsia"/>
          <w:lang/>
        </w:rPr>
        <w:t>,</w:t>
      </w:r>
      <w:r w:rsidR="007E100A">
        <w:rPr>
          <w:rFonts w:hint="eastAsia"/>
          <w:lang/>
        </w:rPr>
        <w:t xml:space="preserve"> </w:t>
      </w:r>
      <w:r w:rsidR="002E2CB3">
        <w:rPr>
          <w:rFonts w:hint="eastAsia"/>
          <w:lang/>
        </w:rPr>
        <w:t>然后</w:t>
      </w:r>
      <w:r w:rsidR="002E2CB3">
        <w:rPr>
          <w:lang/>
        </w:rPr>
        <w:t>将</w:t>
      </w:r>
      <w:r w:rsidR="002E2CB3" w:rsidRPr="002E2CB3">
        <w:rPr>
          <w:lang/>
        </w:rPr>
        <w:object w:dxaOrig="240" w:dyaOrig="279">
          <v:shape id="_x0000_i1291" type="#_x0000_t75" style="width:9.15pt;height:10.55pt;mso-position-horizontal:absolute" o:ole="">
            <v:imagedata r:id="rId447" o:title=""/>
          </v:shape>
          <o:OLEObject Type="Embed" ProgID="Equation.DSMT4" ShapeID="_x0000_i1291" DrawAspect="Content" ObjectID="_1542176277" r:id="rId448"/>
        </w:object>
      </w:r>
      <w:r w:rsidR="002E2CB3">
        <w:rPr>
          <w:lang/>
        </w:rPr>
        <w:t>元素</w:t>
      </w:r>
      <w:r w:rsidR="002E2CB3" w:rsidRPr="007305A5">
        <w:rPr>
          <w:lang/>
        </w:rPr>
        <w:object w:dxaOrig="1120" w:dyaOrig="360">
          <v:shape id="_x0000_i1292" type="#_x0000_t75" style="width:39.9pt;height:12.85pt" o:ole="">
            <v:imagedata r:id="rId449" o:title=""/>
          </v:shape>
          <o:OLEObject Type="Embed" ProgID="Equation.DSMT4" ShapeID="_x0000_i1292" DrawAspect="Content" ObjectID="_1542176278" r:id="rId450"/>
        </w:object>
      </w:r>
      <w:r w:rsidR="002E2CB3">
        <w:rPr>
          <w:lang/>
        </w:rPr>
        <w:t>映射为</w:t>
      </w:r>
      <w:r w:rsidR="002E2CB3" w:rsidRPr="002E2CB3">
        <w:rPr>
          <w:lang/>
        </w:rPr>
        <w:object w:dxaOrig="1280" w:dyaOrig="360">
          <v:shape id="_x0000_i1293" type="#_x0000_t75" style="width:48.6pt;height:13.75pt" o:ole="">
            <v:imagedata r:id="rId451" o:title=""/>
          </v:shape>
          <o:OLEObject Type="Embed" ProgID="Equation.DSMT4" ShapeID="_x0000_i1293" DrawAspect="Content" ObjectID="_1542176279" r:id="rId452"/>
        </w:object>
      </w:r>
      <w:r w:rsidR="002E2CB3">
        <w:rPr>
          <w:lang/>
        </w:rPr>
        <w:t>从而为每个</w:t>
      </w:r>
      <w:r w:rsidR="002E2CB3">
        <w:rPr>
          <w:rFonts w:hint="eastAsia"/>
          <w:lang/>
        </w:rPr>
        <w:t>3</w:t>
      </w:r>
      <w:r w:rsidR="002E2CB3">
        <w:rPr>
          <w:rFonts w:hint="eastAsia"/>
          <w:lang/>
        </w:rPr>
        <w:t>进制数字分配</w:t>
      </w:r>
      <w:r w:rsidR="002E2CB3">
        <w:rPr>
          <w:rFonts w:hint="eastAsia"/>
          <w:lang/>
        </w:rPr>
        <w:t>1</w:t>
      </w:r>
      <w:r w:rsidR="002E2CB3">
        <w:rPr>
          <w:rFonts w:hint="eastAsia"/>
          <w:lang/>
        </w:rPr>
        <w:t>个指定的调整量</w:t>
      </w:r>
      <w:r w:rsidR="007E100A" w:rsidRPr="002E2CB3">
        <w:rPr>
          <w:lang/>
        </w:rPr>
        <w:object w:dxaOrig="300" w:dyaOrig="260">
          <v:shape id="_x0000_i1294" type="#_x0000_t75" style="width:12.4pt;height:10.55pt" o:ole="">
            <v:imagedata r:id="rId375" o:title=""/>
          </v:shape>
          <o:OLEObject Type="Embed" ProgID="Equation.DSMT4" ShapeID="_x0000_i1294" DrawAspect="Content" ObjectID="_1542176280" r:id="rId453"/>
        </w:object>
      </w:r>
      <w:r w:rsidR="002E2CB3" w:rsidRPr="002E2CB3">
        <w:rPr>
          <w:lang/>
        </w:rPr>
        <w:t>或</w:t>
      </w:r>
      <w:r w:rsidR="002E2CB3" w:rsidRPr="002E2CB3">
        <w:rPr>
          <w:rFonts w:hint="eastAsia"/>
          <w:lang/>
        </w:rPr>
        <w:t>0</w:t>
      </w:r>
      <w:r w:rsidR="00A039F0">
        <w:rPr>
          <w:lang/>
        </w:rPr>
        <w:t>形成映射后的调整向量</w:t>
      </w:r>
      <w:r w:rsidR="00A039F0" w:rsidRPr="007305A5">
        <w:object w:dxaOrig="302" w:dyaOrig="281">
          <v:shape id="_x0000_i1295" type="#_x0000_t75" style="width:10.55pt;height:9.65pt;mso-position-horizontal:absolute;mso-position-horizontal-relative:page;mso-position-vertical-relative:page" o:ole="">
            <v:imagedata r:id="rId430" o:title=""/>
          </v:shape>
          <o:OLEObject Type="Embed" ProgID="Equation.DSMT4" ShapeID="_x0000_i1295" DrawAspect="Content" ObjectID="_1542176281" r:id="rId454"/>
        </w:object>
      </w:r>
      <w:r w:rsidR="002E2CB3">
        <w:rPr>
          <w:lang/>
        </w:rPr>
        <w:t>.</w:t>
      </w:r>
      <w:r w:rsidR="007E100A">
        <w:rPr>
          <w:rFonts w:hint="eastAsia"/>
          <w:lang/>
        </w:rPr>
        <w:t xml:space="preserve"> </w:t>
      </w:r>
      <w:r w:rsidR="00A039F0" w:rsidRPr="007305A5">
        <w:object w:dxaOrig="302" w:dyaOrig="281">
          <v:shape id="_x0000_i1296" type="#_x0000_t75" style="width:10.55pt;height:9.65pt;mso-position-horizontal:absolute;mso-position-horizontal-relative:page;mso-position-vertical-relative:page" o:ole="">
            <v:imagedata r:id="rId430" o:title=""/>
          </v:shape>
          <o:OLEObject Type="Embed" ProgID="Equation.DSMT4" ShapeID="_x0000_i1296" DrawAspect="Content" ObjectID="_1542176282" r:id="rId455"/>
        </w:object>
      </w:r>
      <w:r w:rsidR="002E2CB3" w:rsidRPr="007305A5">
        <w:t>中非零元素数量</w:t>
      </w:r>
      <w:r w:rsidR="00A039F0" w:rsidRPr="007305A5">
        <w:object w:dxaOrig="321" w:dyaOrig="361">
          <v:shape id="_x0000_i1297" type="#_x0000_t75" style="width:12.4pt;height:13.3pt;mso-position-horizontal:absolute;mso-position-horizontal-relative:page;mso-position-vertical-relative:page" o:ole="">
            <v:imagedata r:id="rId432" o:title=""/>
          </v:shape>
          <o:OLEObject Type="Embed" ProgID="Equation.DSMT4" ShapeID="_x0000_i1297" DrawAspect="Content" ObjectID="_1542176283" r:id="rId456"/>
        </w:object>
      </w:r>
      <w:r w:rsidR="00A039F0">
        <w:t>即对应为载体向量</w:t>
      </w:r>
      <w:r w:rsidR="00A039F0" w:rsidRPr="00A039F0">
        <w:object w:dxaOrig="320" w:dyaOrig="360">
          <v:shape id="_x0000_i1298" type="#_x0000_t75" style="width:12.4pt;height:13.75pt" o:ole="">
            <v:imagedata r:id="rId457" o:title=""/>
          </v:shape>
          <o:OLEObject Type="Embed" ProgID="Equation.DSMT4" ShapeID="_x0000_i1298" DrawAspect="Content" ObjectID="_1542176284" r:id="rId458"/>
        </w:object>
      </w:r>
      <w:r w:rsidR="00A039F0">
        <w:t>的调整元素数</w:t>
      </w:r>
      <w:r w:rsidR="007E3E62">
        <w:rPr>
          <w:rFonts w:hint="eastAsia"/>
        </w:rPr>
        <w:t>,</w:t>
      </w:r>
      <w:r w:rsidR="007E100A">
        <w:rPr>
          <w:rFonts w:hint="eastAsia"/>
        </w:rPr>
        <w:t xml:space="preserve"> </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v:shape id="_x0000_i1299" type="#_x0000_t75" style="width:27.05pt;height:12.85pt;mso-position-horizontal-relative:page;mso-position-vertical:absolute;mso-position-vertical-relative:page" o:ole="">
            <v:imagedata r:id="rId434" o:title=""/>
          </v:shape>
          <o:OLEObject Type="Embed" ProgID="Equation.DSMT4" ShapeID="_x0000_i1299" DrawAspect="Content" ObjectID="_1542176285" r:id="rId459"/>
        </w:object>
      </w:r>
      <w:r w:rsidR="007E3E62">
        <w:t>来保证嵌密调整表中的</w:t>
      </w:r>
      <w:r w:rsidR="007E3E62">
        <w:rPr>
          <w:rFonts w:hint="eastAsia"/>
        </w:rPr>
        <w:t>任</w:t>
      </w:r>
      <w:r w:rsidR="007E3E62">
        <w:rPr>
          <w:rFonts w:hint="eastAsia"/>
        </w:rPr>
        <w:t>1</w:t>
      </w:r>
      <w:r w:rsidR="007E3E62">
        <w:t>行</w:t>
      </w:r>
      <w:r w:rsidR="007E100A" w:rsidRPr="002E2CB3">
        <w:rPr>
          <w:lang/>
        </w:rPr>
        <w:object w:dxaOrig="300" w:dyaOrig="260">
          <v:shape id="_x0000_i1499" type="#_x0000_t75" style="width:12.4pt;height:10.55pt" o:ole="">
            <v:imagedata r:id="rId375" o:title=""/>
          </v:shape>
          <o:OLEObject Type="Embed" ProgID="Equation.DSMT4" ShapeID="_x0000_i1499" DrawAspect="Content" ObjectID="_1542176286" r:id="rId460"/>
        </w:object>
      </w:r>
      <w:r w:rsidR="007E3E62">
        <w:rPr>
          <w:lang/>
        </w:rPr>
        <w:t>的数量都小</w:t>
      </w:r>
      <w:r w:rsidR="007E3E62">
        <w:t>于</w:t>
      </w:r>
      <w:r w:rsidR="007E100A" w:rsidRPr="007E3E62">
        <w:object w:dxaOrig="260" w:dyaOrig="220">
          <v:shape id="_x0000_i1300" type="#_x0000_t75" style="width:9.15pt;height:7.8pt" o:ole="">
            <v:imagedata r:id="rId461" o:title=""/>
          </v:shape>
          <o:OLEObject Type="Embed" ProgID="Equation.DSMT4" ShapeID="_x0000_i1300" DrawAspect="Content" ObjectID="_1542176287" r:id="rId462"/>
        </w:object>
      </w:r>
      <w:r w:rsidR="007E3E62">
        <w:rPr>
          <w:rFonts w:hint="eastAsia"/>
        </w:rPr>
        <w:t>.</w:t>
      </w:r>
    </w:p>
    <w:p w:rsidR="002E2CB3" w:rsidRPr="002E2CB3" w:rsidRDefault="00DC0630" w:rsidP="007305A5">
      <w:pPr>
        <w:widowControl/>
        <w:ind w:firstLineChars="200" w:firstLine="416"/>
        <w:textAlignment w:val="center"/>
        <w:rPr>
          <w:lang/>
        </w:rPr>
      </w:pPr>
      <w:r>
        <w:rPr>
          <w:rFonts w:hint="eastAsia"/>
          <w:lang/>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rPr>
          <w:lang/>
        </w:rPr>
        <w:object w:dxaOrig="960" w:dyaOrig="360">
          <v:shape id="_x0000_i1301" type="#_x0000_t75" style="width:37.15pt;height:13.3pt" o:ole="">
            <v:imagedata r:id="rId463" o:title=""/>
          </v:shape>
          <o:OLEObject Type="Embed" ProgID="Equation.DSMT4" ShapeID="_x0000_i1301" DrawAspect="Content" ObjectID="_1542176288" r:id="rId464"/>
        </w:object>
      </w:r>
      <w:r w:rsidRPr="00DC0630">
        <w:rPr>
          <w:rFonts w:hint="eastAsia"/>
          <w:lang/>
        </w:rPr>
        <w:t>,</w:t>
      </w:r>
      <w:r>
        <w:rPr>
          <w:rFonts w:hint="eastAsia"/>
          <w:lang/>
        </w:rPr>
        <w:t>因此可确定</w:t>
      </w:r>
      <w:r w:rsidRPr="008919C5">
        <w:object w:dxaOrig="780" w:dyaOrig="360">
          <v:shape id="_x0000_i1302" type="#_x0000_t75" style="width:27.5pt;height:13.3pt" o:ole="">
            <v:imagedata r:id="rId408" o:title=""/>
          </v:shape>
          <o:OLEObject Type="Embed" ProgID="Equation.DSMT4" ShapeID="_x0000_i1302" DrawAspect="Content" ObjectID="_1542176289" r:id="rId465"/>
        </w:object>
      </w:r>
      <w:r w:rsidRPr="002D5478">
        <w:t>维嵌密元素调整表</w:t>
      </w:r>
      <w:r>
        <w:t>的规模为</w:t>
      </w:r>
      <w:r w:rsidRPr="008919C5">
        <w:object w:dxaOrig="620" w:dyaOrig="279">
          <v:shape id="_x0000_i1303" type="#_x0000_t75" style="width:22pt;height:10.55pt" o:ole="">
            <v:imagedata r:id="rId466" o:title=""/>
          </v:shape>
          <o:OLEObject Type="Embed" ProgID="Equation.DSMT4" ShapeID="_x0000_i1303" DrawAspect="Content" ObjectID="_1542176290" r:id="rId467"/>
        </w:object>
      </w:r>
      <w:r>
        <w:rPr>
          <w:rFonts w:hint="eastAsia"/>
        </w:rPr>
        <w:t>。</w:t>
      </w:r>
      <w:r>
        <w:t>假设当前待枚举的</w:t>
      </w:r>
      <w:r w:rsidRPr="007305A5">
        <w:rPr>
          <w:lang/>
        </w:rPr>
        <w:object w:dxaOrig="660" w:dyaOrig="320">
          <v:shape id="_x0000_i1304" type="#_x0000_t75" style="width:23.4pt;height:11.45pt" o:ole="">
            <v:imagedata r:id="rId468" o:title=""/>
          </v:shape>
          <o:OLEObject Type="Embed" ProgID="Equation.DSMT4" ShapeID="_x0000_i1304" DrawAspect="Content" ObjectID="_1542176291" r:id="rId469"/>
        </w:object>
      </w:r>
      <w:r>
        <w:rPr>
          <w:lang/>
        </w:rPr>
        <w:t>,</w:t>
      </w:r>
      <w:r>
        <w:rPr>
          <w:lang/>
        </w:rPr>
        <w:t>将其</w:t>
      </w:r>
      <w:r>
        <w:rPr>
          <w:rFonts w:hint="eastAsia"/>
          <w:lang/>
        </w:rPr>
        <w:t>可</w:t>
      </w:r>
      <w:r>
        <w:rPr>
          <w:lang/>
        </w:rPr>
        <w:t>表示为</w:t>
      </w:r>
      <w:r>
        <w:rPr>
          <w:rFonts w:hint="eastAsia"/>
          <w:lang/>
        </w:rPr>
        <w:t>3</w:t>
      </w:r>
      <w:r>
        <w:rPr>
          <w:rFonts w:hint="eastAsia"/>
          <w:lang/>
        </w:rPr>
        <w:t>位</w:t>
      </w:r>
      <w:r>
        <w:rPr>
          <w:rFonts w:hint="eastAsia"/>
          <w:lang/>
        </w:rPr>
        <w:t>3</w:t>
      </w:r>
      <w:r>
        <w:rPr>
          <w:rFonts w:hint="eastAsia"/>
          <w:lang/>
        </w:rPr>
        <w:t>进制数</w:t>
      </w:r>
      <w:r w:rsidR="00525031" w:rsidRPr="00DC0630">
        <w:rPr>
          <w:lang/>
        </w:rPr>
        <w:object w:dxaOrig="680" w:dyaOrig="320">
          <v:shape id="_x0000_i1305" type="#_x0000_t75" style="width:27.5pt;height:13.75pt" o:ole="">
            <v:imagedata r:id="rId470" o:title=""/>
          </v:shape>
          <o:OLEObject Type="Embed" ProgID="Equation.DSMT4" ShapeID="_x0000_i1305" DrawAspect="Content" ObjectID="_1542176292" r:id="rId471"/>
        </w:object>
      </w:r>
      <w:r w:rsidR="00525031">
        <w:rPr>
          <w:rFonts w:hint="eastAsia"/>
          <w:lang/>
        </w:rPr>
        <w:t>,</w:t>
      </w:r>
      <w:r w:rsidR="00525031">
        <w:rPr>
          <w:lang/>
        </w:rPr>
        <w:t>则</w:t>
      </w:r>
      <w:r w:rsidR="00F456F2" w:rsidRPr="007305A5">
        <w:rPr>
          <w:lang/>
        </w:rPr>
        <w:object w:dxaOrig="1820" w:dyaOrig="360">
          <v:shape id="_x0000_i1306" type="#_x0000_t75" style="width:65.1pt;height:12.85pt" o:ole="">
            <v:imagedata r:id="rId472" o:title=""/>
          </v:shape>
          <o:OLEObject Type="Embed" ProgID="Equation.DSMT4" ShapeID="_x0000_i1306" DrawAspect="Content" ObjectID="_1542176293" r:id="rId473"/>
        </w:object>
      </w:r>
      <w:r w:rsidR="00525031">
        <w:rPr>
          <w:rFonts w:hint="eastAsia"/>
          <w:lang/>
        </w:rPr>
        <w:t>。</w:t>
      </w:r>
      <w:r w:rsidR="00525031">
        <w:rPr>
          <w:lang/>
        </w:rPr>
        <w:t>按算法</w:t>
      </w:r>
      <w:r w:rsidR="00525031">
        <w:rPr>
          <w:rFonts w:hint="eastAsia"/>
          <w:lang/>
        </w:rPr>
        <w:t>1</w:t>
      </w:r>
      <w:r w:rsidR="00525031">
        <w:rPr>
          <w:rFonts w:hint="eastAsia"/>
          <w:lang/>
        </w:rPr>
        <w:t>第</w:t>
      </w:r>
      <w:r w:rsidR="00525031">
        <w:rPr>
          <w:rFonts w:hint="eastAsia"/>
          <w:lang/>
        </w:rPr>
        <w:t>3</w:t>
      </w:r>
      <w:r w:rsidR="00525031">
        <w:rPr>
          <w:rFonts w:hint="eastAsia"/>
          <w:lang/>
        </w:rPr>
        <w:t>步可得</w:t>
      </w:r>
      <w:r w:rsidR="00525031" w:rsidRPr="007305A5">
        <w:object w:dxaOrig="302" w:dyaOrig="281">
          <v:shape id="_x0000_i1307" type="#_x0000_t75" style="width:10.55pt;height:9.65pt;mso-position-horizontal:absolute;mso-position-horizontal-relative:page;mso-position-vertical-relative:page" o:ole="">
            <v:imagedata r:id="rId430" o:title=""/>
          </v:shape>
          <o:OLEObject Type="Embed" ProgID="Equation.DSMT4" ShapeID="_x0000_i1307" DrawAspect="Content" ObjectID="_1542176294" r:id="rId474"/>
        </w:object>
      </w:r>
      <w:r w:rsidR="00525031" w:rsidRPr="007305A5">
        <w:t>中</w:t>
      </w:r>
      <w:r w:rsidR="00525031">
        <w:t>元素</w:t>
      </w:r>
      <w:r w:rsidR="00F456F2" w:rsidRPr="007305A5">
        <w:rPr>
          <w:lang/>
        </w:rPr>
        <w:object w:dxaOrig="1939" w:dyaOrig="360">
          <v:shape id="_x0000_i1308" type="#_x0000_t75" style="width:69.25pt;height:12.85pt" o:ole="">
            <v:imagedata r:id="rId475" o:title=""/>
          </v:shape>
          <o:OLEObject Type="Embed" ProgID="Equation.DSMT4" ShapeID="_x0000_i1308" DrawAspect="Content" ObjectID="_1542176295" r:id="rId476"/>
        </w:object>
      </w:r>
      <w:r w:rsidR="00525031">
        <w:rPr>
          <w:rFonts w:hint="eastAsia"/>
          <w:lang/>
        </w:rPr>
        <w:t>，由于</w:t>
      </w:r>
      <w:r w:rsidR="00525031" w:rsidRPr="007305A5">
        <w:object w:dxaOrig="302" w:dyaOrig="281">
          <v:shape id="_x0000_i1309" type="#_x0000_t75" style="width:10.55pt;height:9.65pt;mso-position-horizontal:absolute;mso-position-horizontal-relative:page;mso-position-vertical-relative:page" o:ole="">
            <v:imagedata r:id="rId430" o:title=""/>
          </v:shape>
          <o:OLEObject Type="Embed" ProgID="Equation.DSMT4" ShapeID="_x0000_i1309" DrawAspect="Content" ObjectID="_1542176296" r:id="rId477"/>
        </w:object>
      </w:r>
      <w:r w:rsidR="00525031">
        <w:t>中非零元素数量</w:t>
      </w:r>
      <w:r w:rsidR="00525031" w:rsidRPr="007305A5">
        <w:object w:dxaOrig="1040" w:dyaOrig="360">
          <v:shape id="_x0000_i1310" type="#_x0000_t75" style="width:36.7pt;height:12.85pt" o:ole="">
            <v:imagedata r:id="rId478" o:title=""/>
          </v:shape>
          <o:OLEObject Type="Embed" ProgID="Equation.DSMT4" ShapeID="_x0000_i1310" DrawAspect="Content" ObjectID="_1542176297" r:id="rId479"/>
        </w:object>
      </w:r>
      <w:r w:rsidR="00525031">
        <w:rPr>
          <w:rFonts w:hint="eastAsia"/>
        </w:rPr>
        <w:t>，</w:t>
      </w:r>
      <w:r w:rsidR="00525031">
        <w:t>故将</w:t>
      </w:r>
      <w:r w:rsidR="00F456F2" w:rsidRPr="007305A5">
        <w:rPr>
          <w:lang/>
        </w:rPr>
        <w:object w:dxaOrig="1939" w:dyaOrig="360">
          <v:shape id="_x0000_i1311" type="#_x0000_t75" style="width:69.25pt;height:12.85pt" o:ole="">
            <v:imagedata r:id="rId480" o:title=""/>
          </v:shape>
          <o:OLEObject Type="Embed" ProgID="Equation.DSMT4" ShapeID="_x0000_i1311" DrawAspect="Content" ObjectID="_1542176298" r:id="rId481"/>
        </w:object>
      </w:r>
      <w:r w:rsidR="00525031">
        <w:rPr>
          <w:lang/>
        </w:rPr>
        <w:t>作为</w:t>
      </w:r>
      <w:r w:rsidR="00525031" w:rsidRPr="008919C5">
        <w:object w:dxaOrig="540" w:dyaOrig="380">
          <v:shape id="_x0000_i1312" type="#_x0000_t75" style="width:20.65pt;height:15.15pt" o:ole="">
            <v:imagedata r:id="rId406" o:title=""/>
          </v:shape>
          <o:OLEObject Type="Embed" ProgID="Equation.DSMT4" ShapeID="_x0000_i1312" DrawAspect="Content" ObjectID="_1542176299" r:id="rId482"/>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r w:rsidR="00525031">
        <w:rPr>
          <w:snapToGrid/>
        </w:rPr>
        <w:t>嵌密调整表</w:t>
      </w:r>
      <w:r w:rsidR="00525031">
        <w:rPr>
          <w:rFonts w:hint="eastAsia"/>
          <w:snapToGrid/>
        </w:rPr>
        <w:t>.</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4D4CB9" w:rsidTr="004D4CB9">
        <w:trPr>
          <w:trHeight w:val="227"/>
          <w:jc w:val="center"/>
        </w:trPr>
        <w:tc>
          <w:tcPr>
            <w:tcW w:w="668" w:type="dxa"/>
            <w:tcBorders>
              <w:top w:val="single" w:sz="4" w:space="0" w:color="auto"/>
              <w:bottom w:val="single" w:sz="4" w:space="0" w:color="auto"/>
            </w:tcBorders>
            <w:hideMark/>
          </w:tcPr>
          <w:p w:rsidR="004D4CB9" w:rsidRDefault="004D4CB9" w:rsidP="004D4CB9">
            <w:pPr>
              <w:ind w:firstLineChars="150" w:firstLine="252"/>
            </w:pPr>
            <w:commentRangeStart w:id="66"/>
            <w:r>
              <w:rPr>
                <w:rFonts w:hint="eastAsia"/>
                <w:sz w:val="16"/>
                <w:szCs w:val="16"/>
              </w:rPr>
              <w:t>行号</w:t>
            </w:r>
          </w:p>
        </w:tc>
        <w:tc>
          <w:tcPr>
            <w:tcW w:w="2005" w:type="dxa"/>
            <w:gridSpan w:val="4"/>
            <w:tcBorders>
              <w:top w:val="single" w:sz="4" w:space="0" w:color="auto"/>
              <w:bottom w:val="single" w:sz="4" w:space="0" w:color="auto"/>
            </w:tcBorders>
            <w:vAlign w:val="center"/>
          </w:tcPr>
          <w:p w:rsidR="004D4CB9" w:rsidRDefault="004D4CB9" w:rsidP="004D4CB9">
            <w:pPr>
              <w:ind w:firstLine="0"/>
              <w:jc w:val="center"/>
            </w:pPr>
            <w:r w:rsidRPr="004D4CB9">
              <w:rPr>
                <w:sz w:val="16"/>
                <w:szCs w:val="16"/>
              </w:rPr>
              <w:t>嵌密表元素</w:t>
            </w:r>
            <w:commentRangeEnd w:id="66"/>
            <w:r w:rsidR="00682081">
              <w:rPr>
                <w:rStyle w:val="ab"/>
              </w:rPr>
              <w:commentReference w:id="66"/>
            </w:r>
          </w:p>
        </w:tc>
      </w:tr>
      <w:tr w:rsidR="00A70942" w:rsidTr="00905E40">
        <w:trPr>
          <w:trHeight w:val="227"/>
          <w:jc w:val="center"/>
        </w:trPr>
        <w:tc>
          <w:tcPr>
            <w:tcW w:w="693" w:type="dxa"/>
            <w:gridSpan w:val="2"/>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lastRenderedPageBreak/>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F574BD" w:rsidRDefault="00F456F2" w:rsidP="00E86C6A">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r w:rsidRPr="00F456F2">
        <w:t>嵌密元素调整表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67"/>
      <w:r w:rsidRPr="00D27E1A">
        <w:rPr>
          <w:snapToGrid/>
          <w:position w:val="-12"/>
        </w:rPr>
        <w:object w:dxaOrig="1579" w:dyaOrig="360">
          <v:shape id="_x0000_i1313" type="#_x0000_t75" style="width:66.95pt;height:15.6pt" o:ole="">
            <v:imagedata r:id="rId483" o:title=""/>
          </v:shape>
          <o:OLEObject Type="Embed" ProgID="Equation.DSMT4" ShapeID="_x0000_i1313" DrawAspect="Content" ObjectID="_1542176300" r:id="rId484"/>
        </w:object>
      </w:r>
      <w:commentRangeEnd w:id="67"/>
      <w:r>
        <w:rPr>
          <w:rStyle w:val="ab"/>
        </w:rPr>
        <w:commentReference w:id="67"/>
      </w:r>
      <w:r>
        <w:rPr>
          <w:rFonts w:hint="eastAsia"/>
        </w:rPr>
        <w:t>中每个元素的调整量</w:t>
      </w:r>
      <w:r w:rsidR="00704EB4">
        <w:rPr>
          <w:rFonts w:hint="eastAsia"/>
        </w:rPr>
        <w:t>.</w:t>
      </w:r>
      <w:r w:rsidR="004D4CB9">
        <w:rPr>
          <w:rFonts w:hint="eastAsia"/>
          <w:snapToGrid/>
        </w:rPr>
        <w:t>其中第</w:t>
      </w:r>
      <w:r w:rsidR="004D4CB9">
        <w:rPr>
          <w:rFonts w:hint="eastAsia"/>
          <w:snapToGrid/>
        </w:rPr>
        <w:t>1</w:t>
      </w:r>
      <w:r w:rsidR="004D4CB9">
        <w:rPr>
          <w:rFonts w:hint="eastAsia"/>
          <w:snapToGrid/>
        </w:rPr>
        <w:t>列是为了</w:t>
      </w:r>
      <w:r w:rsidR="00704EB4">
        <w:rPr>
          <w:rFonts w:hint="eastAsia"/>
          <w:snapToGrid/>
        </w:rPr>
        <w:t>说明</w:t>
      </w:r>
      <w:r w:rsidR="004D4CB9">
        <w:rPr>
          <w:rFonts w:hint="eastAsia"/>
          <w:snapToGrid/>
        </w:rPr>
        <w:t>行号额外增加的</w:t>
      </w:r>
      <w:r w:rsidR="004D4CB9">
        <w:rPr>
          <w:rFonts w:hint="eastAsia"/>
          <w:snapToGrid/>
        </w:rPr>
        <w:t>1</w:t>
      </w:r>
      <w:r w:rsidR="004D4CB9">
        <w:rPr>
          <w:rFonts w:hint="eastAsia"/>
          <w:snapToGrid/>
        </w:rPr>
        <w:t>列</w:t>
      </w:r>
      <w:r w:rsidR="004D4CB9">
        <w:rPr>
          <w:rFonts w:hint="eastAsia"/>
          <w:snapToGrid/>
        </w:rPr>
        <w:t>.</w:t>
      </w:r>
    </w:p>
    <w:p w:rsidR="004D4CB9" w:rsidRDefault="004D4CB9" w:rsidP="00E86C6A">
      <w:pPr>
        <w:widowControl/>
        <w:rPr>
          <w:rFonts w:hint="eastAsia"/>
          <w:snapToGrid/>
        </w:rPr>
      </w:pPr>
      <w:r w:rsidRPr="00682081">
        <w:rPr>
          <w:snapToGrid/>
          <w:highlight w:val="yellow"/>
        </w:rPr>
        <w:t>经典的</w:t>
      </w:r>
      <w:r w:rsidRPr="00682081">
        <w:rPr>
          <w:snapToGrid/>
          <w:highlight w:val="yellow"/>
        </w:rPr>
        <w:t>EMD</w:t>
      </w:r>
      <w:r w:rsidRPr="00682081">
        <w:rPr>
          <w:snapToGrid/>
          <w:highlight w:val="yellow"/>
        </w:rPr>
        <w:t>模型怎么做</w:t>
      </w:r>
      <w:r w:rsidR="00682081" w:rsidRPr="00682081">
        <w:rPr>
          <w:rFonts w:hint="eastAsia"/>
          <w:snapToGrid/>
          <w:highlight w:val="yellow"/>
        </w:rPr>
        <w:t>？</w:t>
      </w:r>
      <w:r w:rsidR="00682081" w:rsidRPr="00682081">
        <w:rPr>
          <w:snapToGrid/>
          <w:highlight w:val="yellow"/>
        </w:rPr>
        <w:t>我们怎么做</w:t>
      </w:r>
      <w:r w:rsidR="00682081" w:rsidRPr="00682081">
        <w:rPr>
          <w:rFonts w:hint="eastAsia"/>
          <w:snapToGrid/>
          <w:highlight w:val="yellow"/>
        </w:rPr>
        <w:t>？把这</w:t>
      </w:r>
      <w:r w:rsidR="00682081" w:rsidRPr="00682081">
        <w:rPr>
          <w:rFonts w:hint="eastAsia"/>
          <w:snapToGrid/>
          <w:highlight w:val="yellow"/>
        </w:rPr>
        <w:t>1</w:t>
      </w:r>
      <w:r w:rsidR="00682081" w:rsidRPr="00682081">
        <w:rPr>
          <w:rFonts w:hint="eastAsia"/>
          <w:snapToGrid/>
          <w:highlight w:val="yellow"/>
        </w:rPr>
        <w:t>小节</w:t>
      </w:r>
      <w:bookmarkStart w:id="68" w:name="_GoBack"/>
      <w:r w:rsidR="00682081" w:rsidRPr="00682081">
        <w:rPr>
          <w:rFonts w:hint="eastAsia"/>
          <w:snapToGrid/>
          <w:highlight w:val="yellow"/>
        </w:rPr>
        <w:t>尽快</w:t>
      </w:r>
      <w:bookmarkEnd w:id="68"/>
      <w:r w:rsidR="00682081" w:rsidRPr="00682081">
        <w:rPr>
          <w:rFonts w:hint="eastAsia"/>
          <w:snapToGrid/>
          <w:highlight w:val="yellow"/>
        </w:rPr>
        <w:t>完成，我们进行下</w:t>
      </w:r>
      <w:r w:rsidR="00682081" w:rsidRPr="00682081">
        <w:rPr>
          <w:rFonts w:hint="eastAsia"/>
          <w:snapToGrid/>
          <w:highlight w:val="yellow"/>
        </w:rPr>
        <w:t>1</w:t>
      </w:r>
      <w:r w:rsidR="00682081" w:rsidRPr="00682081">
        <w:rPr>
          <w:rFonts w:hint="eastAsia"/>
          <w:snapToGrid/>
          <w:highlight w:val="yellow"/>
        </w:rPr>
        <w:t>小节</w:t>
      </w:r>
    </w:p>
    <w:p w:rsidR="007E100A" w:rsidRDefault="00711942" w:rsidP="00ED6D60">
      <w:pPr>
        <w:widowControl/>
        <w:rPr>
          <w:snapToGrid/>
        </w:rPr>
      </w:pPr>
      <w:r w:rsidRPr="00711942">
        <w:rPr>
          <w:rFonts w:hint="eastAsia"/>
          <w:snapToGrid/>
        </w:rPr>
        <w:t>经典</w:t>
      </w:r>
      <w:r>
        <w:rPr>
          <w:rFonts w:hint="eastAsia"/>
          <w:snapToGrid/>
        </w:rPr>
        <w:t>EMD</w:t>
      </w:r>
      <w:r w:rsidR="00854085">
        <w:rPr>
          <w:rFonts w:hint="eastAsia"/>
          <w:snapToGrid/>
        </w:rPr>
        <w:t>模型</w:t>
      </w:r>
      <w:r>
        <w:rPr>
          <w:rFonts w:hint="eastAsia"/>
          <w:snapToGrid/>
        </w:rPr>
        <w:t>都是根据</w:t>
      </w:r>
      <w:r w:rsidR="003D32B9">
        <w:rPr>
          <w:rFonts w:hint="eastAsia"/>
          <w:snapToGrid/>
        </w:rPr>
        <w:t>其对应的基向量</w:t>
      </w:r>
      <w:r w:rsidR="003D32B9" w:rsidRPr="00222DD8">
        <w:rPr>
          <w:position w:val="-12"/>
        </w:rPr>
        <w:object w:dxaOrig="279" w:dyaOrig="360">
          <v:shape id="_x0000_i1500" type="#_x0000_t75" style="width:11.45pt;height:15.15pt" o:ole="">
            <v:imagedata r:id="rId485" o:title=""/>
          </v:shape>
          <o:OLEObject Type="Embed" ProgID="Equation.DSMT4" ShapeID="_x0000_i1500" DrawAspect="Content" ObjectID="_1542176301" r:id="rId486"/>
        </w:object>
      </w:r>
      <w:r w:rsidR="003D32B9">
        <w:rPr>
          <w:rFonts w:hint="eastAsia"/>
          <w:snapToGrid/>
        </w:rPr>
        <w:t>按照式</w:t>
      </w:r>
      <w:r w:rsidR="003D32B9">
        <w:rPr>
          <w:rFonts w:hint="eastAsia"/>
          <w:snapToGrid/>
        </w:rPr>
        <w:t>(4)</w:t>
      </w:r>
      <w:r w:rsidR="003D32B9">
        <w:rPr>
          <w:rFonts w:hint="eastAsia"/>
          <w:snapToGrid/>
        </w:rPr>
        <w:t>计算出映射值</w:t>
      </w:r>
      <w:r w:rsidR="003D32B9" w:rsidRPr="003D32B9">
        <w:rPr>
          <w:rFonts w:hint="eastAsia"/>
          <w:i/>
          <w:snapToGrid/>
        </w:rPr>
        <w:t>f</w:t>
      </w:r>
      <w:r w:rsidR="003D32B9">
        <w:rPr>
          <w:rFonts w:hint="eastAsia"/>
          <w:snapToGrid/>
        </w:rPr>
        <w:t>，按式</w:t>
      </w:r>
      <w:r w:rsidR="003D32B9">
        <w:rPr>
          <w:rFonts w:hint="eastAsia"/>
          <w:snapToGrid/>
        </w:rPr>
        <w:t>(5)</w:t>
      </w:r>
      <w:r w:rsidR="003D32B9">
        <w:rPr>
          <w:rFonts w:hint="eastAsia"/>
          <w:snapToGrid/>
        </w:rPr>
        <w:t>计算</w:t>
      </w:r>
      <w:r w:rsidR="003D32B9" w:rsidRPr="003D32B9">
        <w:rPr>
          <w:rFonts w:hint="eastAsia"/>
          <w:i/>
          <w:snapToGrid/>
        </w:rPr>
        <w:t>f</w:t>
      </w:r>
      <w:r w:rsidR="003D32B9">
        <w:rPr>
          <w:rFonts w:hint="eastAsia"/>
          <w:snapToGrid/>
        </w:rPr>
        <w:t>与待嵌入的</w:t>
      </w:r>
      <w:r w:rsidR="003D32B9" w:rsidRPr="003D32B9">
        <w:rPr>
          <w:rFonts w:hint="eastAsia"/>
          <w:i/>
          <w:snapToGrid/>
        </w:rPr>
        <w:t>X</w:t>
      </w:r>
      <w:r w:rsidR="003D32B9">
        <w:rPr>
          <w:rFonts w:hint="eastAsia"/>
          <w:snapToGrid/>
        </w:rPr>
        <w:t>进制秘密信息</w:t>
      </w:r>
      <w:r w:rsidR="003D32B9" w:rsidRPr="003D32B9">
        <w:rPr>
          <w:rFonts w:hint="eastAsia"/>
          <w:i/>
          <w:snapToGrid/>
        </w:rPr>
        <w:t>d</w:t>
      </w:r>
      <w:r w:rsidR="003D32B9">
        <w:rPr>
          <w:rFonts w:hint="eastAsia"/>
          <w:snapToGrid/>
        </w:rPr>
        <w:t>的关系</w:t>
      </w:r>
      <w:r w:rsidR="00ED6D60">
        <w:rPr>
          <w:rFonts w:hint="eastAsia"/>
          <w:snapToGrid/>
        </w:rPr>
        <w:t>，</w:t>
      </w:r>
      <w:r w:rsidR="003D32B9">
        <w:rPr>
          <w:rFonts w:hint="eastAsia"/>
          <w:snapToGrid/>
        </w:rPr>
        <w:t>进而选取基向量对应的权值向量</w:t>
      </w:r>
      <w:r w:rsidR="00ED6D60">
        <w:rPr>
          <w:rFonts w:hint="eastAsia"/>
          <w:snapToGrid/>
        </w:rPr>
        <w:t>，将其</w:t>
      </w:r>
      <w:r w:rsidR="003D32B9">
        <w:rPr>
          <w:rFonts w:hint="eastAsia"/>
          <w:snapToGrid/>
        </w:rPr>
        <w:t>加到载体向量上即可。</w:t>
      </w:r>
      <w:r w:rsidR="00854085" w:rsidRPr="00711942">
        <w:rPr>
          <w:rFonts w:hint="eastAsia"/>
          <w:snapToGrid/>
        </w:rPr>
        <w:t>经典</w:t>
      </w:r>
      <w:r w:rsidR="00854085">
        <w:rPr>
          <w:rFonts w:hint="eastAsia"/>
          <w:snapToGrid/>
        </w:rPr>
        <w:t>EMD</w:t>
      </w:r>
      <w:r w:rsidR="00854085">
        <w:rPr>
          <w:rFonts w:hint="eastAsia"/>
          <w:snapToGrid/>
        </w:rPr>
        <w:t>模型都必须指定基向量，基向量中的元素值限制了秘密信息的表达范围，</w:t>
      </w:r>
      <w:r w:rsidR="003D32B9">
        <w:rPr>
          <w:rFonts w:hint="eastAsia"/>
          <w:snapToGrid/>
        </w:rPr>
        <w:t>而</w:t>
      </w:r>
      <w:r w:rsidR="00ED6D60">
        <w:rPr>
          <w:rFonts w:hint="eastAsia"/>
          <w:snapToGrid/>
        </w:rPr>
        <w:t>本文提出的</w:t>
      </w:r>
      <w:r w:rsidR="00ED6D60">
        <w:rPr>
          <w:rFonts w:hint="eastAsia"/>
          <w:snapToGrid/>
        </w:rPr>
        <w:t>EMD(</w:t>
      </w:r>
      <w:r w:rsidR="00ED6D60" w:rsidRPr="00ED6D60">
        <w:rPr>
          <w:rFonts w:hint="eastAsia"/>
          <w:i/>
          <w:snapToGrid/>
        </w:rPr>
        <w:t>n</w:t>
      </w:r>
      <w:r w:rsidR="00ED6D60">
        <w:rPr>
          <w:rFonts w:hint="eastAsia"/>
          <w:snapToGrid/>
        </w:rPr>
        <w:t>,</w:t>
      </w:r>
      <w:r w:rsidR="00ED6D60" w:rsidRPr="00ED6D60">
        <w:rPr>
          <w:rFonts w:hint="eastAsia"/>
          <w:i/>
          <w:snapToGrid/>
        </w:rPr>
        <w:t>m</w:t>
      </w:r>
      <w:r w:rsidR="00ED6D60">
        <w:rPr>
          <w:rFonts w:hint="eastAsia"/>
          <w:snapToGrid/>
        </w:rPr>
        <w:t>)</w:t>
      </w:r>
      <w:r w:rsidR="00ED6D60">
        <w:rPr>
          <w:rFonts w:hint="eastAsia"/>
          <w:snapToGrid/>
        </w:rPr>
        <w:t>模型无关基向量，</w:t>
      </w:r>
      <w:r w:rsidR="00854085">
        <w:rPr>
          <w:rFonts w:hint="eastAsia"/>
          <w:snapToGrid/>
        </w:rPr>
        <w:t>而</w:t>
      </w:r>
      <w:r w:rsidR="00ED6D60">
        <w:rPr>
          <w:rFonts w:hint="eastAsia"/>
          <w:snapToGrid/>
        </w:rPr>
        <w:t>是根据</w:t>
      </w:r>
      <w:r w:rsidR="00ED6D60" w:rsidRPr="00ED6D60">
        <w:rPr>
          <w:rFonts w:hint="eastAsia"/>
          <w:i/>
          <w:snapToGrid/>
        </w:rPr>
        <w:t>n</w:t>
      </w:r>
      <w:r w:rsidR="00ED6D60">
        <w:rPr>
          <w:rFonts w:hint="eastAsia"/>
          <w:snapToGrid/>
        </w:rPr>
        <w:t>和</w:t>
      </w:r>
      <w:r w:rsidR="00ED6D60" w:rsidRPr="00ED6D60">
        <w:rPr>
          <w:rFonts w:hint="eastAsia"/>
          <w:i/>
          <w:snapToGrid/>
        </w:rPr>
        <w:t>m</w:t>
      </w:r>
      <w:r w:rsidR="00ED6D60">
        <w:rPr>
          <w:rFonts w:hint="eastAsia"/>
          <w:snapToGrid/>
        </w:rPr>
        <w:t>计算嵌密元素调整表，取出与秘密信息相同的嵌密元素调整表行，将其加到载体向量上。</w:t>
      </w:r>
    </w:p>
    <w:p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即得到载体向量和</w:t>
      </w:r>
      <w:r>
        <w:rPr>
          <w:rFonts w:hint="eastAsia"/>
        </w:rPr>
        <w:t>嵌密向量</w:t>
      </w:r>
      <w:r>
        <w:rPr>
          <w:rFonts w:hint="eastAsia"/>
          <w:snapToGrid/>
        </w:rPr>
        <w:t>就可根据嵌密元素个数和最多可改变的嵌密元素个数计算出秘密信息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00A4688F" w:rsidRPr="002D7A23">
        <w:rPr>
          <w:snapToGrid/>
          <w:position w:val="-10"/>
        </w:rPr>
        <w:object w:dxaOrig="1219" w:dyaOrig="320">
          <v:shape id="_x0000_i1314" type="#_x0000_t75" style="width:52.3pt;height:13.3pt" o:ole="">
            <v:imagedata r:id="rId487" o:title=""/>
          </v:shape>
          <o:OLEObject Type="Embed" ProgID="Equation.DSMT4" ShapeID="_x0000_i1314" DrawAspect="Content" ObjectID="_1542176302" r:id="rId488"/>
        </w:object>
      </w:r>
      <w:r>
        <w:rPr>
          <w:rFonts w:hint="eastAsia"/>
          <w:snapToGrid/>
        </w:rPr>
        <w:t xml:space="preserve">, </w:t>
      </w:r>
      <w:r>
        <w:rPr>
          <w:rFonts w:hint="eastAsia"/>
          <w:snapToGrid/>
        </w:rPr>
        <w:t>初始值</w:t>
      </w:r>
      <w:r w:rsidR="00A4688F" w:rsidRPr="002D7A23">
        <w:rPr>
          <w:snapToGrid/>
          <w:position w:val="-12"/>
        </w:rPr>
        <w:object w:dxaOrig="960" w:dyaOrig="360">
          <v:shape id="_x0000_i1315" type="#_x0000_t75" style="width:40.35pt;height:15.6pt" o:ole="">
            <v:imagedata r:id="rId489" o:title=""/>
          </v:shape>
          <o:OLEObject Type="Embed" ProgID="Equation.DSMT4" ShapeID="_x0000_i1315" DrawAspect="Content" ObjectID="_1542176303" r:id="rId490"/>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316" type="#_x0000_t75" style="width:11.9pt;height:12.85pt" o:ole="">
            <v:imagedata r:id="rId491" o:title=""/>
          </v:shape>
          <o:OLEObject Type="Embed" ProgID="Equation.DSMT4" ShapeID="_x0000_i1316" DrawAspect="Content" ObjectID="_1542176304" r:id="rId492"/>
        </w:object>
      </w:r>
      <w:r>
        <w:rPr>
          <w:snapToGrid/>
        </w:rPr>
        <w:t>和</w:t>
      </w:r>
      <w:r w:rsidRPr="002D7A23">
        <w:rPr>
          <w:snapToGrid/>
          <w:position w:val="-12"/>
        </w:rPr>
        <w:object w:dxaOrig="260" w:dyaOrig="360">
          <v:shape id="_x0000_i1317" type="#_x0000_t75" style="width:12.85pt;height:17.9pt" o:ole="">
            <v:imagedata r:id="rId493" o:title=""/>
          </v:shape>
          <o:OLEObject Type="Embed" ProgID="Equation.DSMT4" ShapeID="_x0000_i1317" DrawAspect="Content" ObjectID="_1542176305" r:id="rId494"/>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1400" w:dyaOrig="360">
                <v:shape id="_x0000_i1318" type="#_x0000_t75" style="width:60.55pt;height:15.6pt" o:ole="">
                  <v:imagedata r:id="rId495" o:title=""/>
                </v:shape>
                <o:OLEObject Type="Embed" ProgID="Equation.DSMT4" ShapeID="_x0000_i1318" DrawAspect="Content" ObjectID="_1542176306" r:id="rId496"/>
              </w:object>
            </w:r>
          </w:p>
        </w:tc>
        <w:tc>
          <w:tcPr>
            <w:tcW w:w="629" w:type="dxa"/>
          </w:tcPr>
          <w:p w:rsidR="00BD6661" w:rsidRDefault="00BD6661" w:rsidP="00905E40">
            <w:pPr>
              <w:ind w:firstLine="0"/>
              <w:jc w:val="right"/>
              <w:rPr>
                <w:snapToGrid/>
              </w:rPr>
            </w:pPr>
            <w:r>
              <w:rPr>
                <w:rFonts w:hint="eastAsia"/>
                <w:snapToGrid/>
              </w:rPr>
              <w:t>(18)</w:t>
            </w:r>
          </w:p>
        </w:tc>
      </w:tr>
    </w:tbl>
    <w:p w:rsidR="00BD6661" w:rsidRDefault="00BD6661" w:rsidP="00BD6661">
      <w:pPr>
        <w:spacing w:line="259" w:lineRule="auto"/>
        <w:rPr>
          <w:position w:val="-10"/>
        </w:rPr>
      </w:pPr>
      <w:r>
        <w:rPr>
          <w:rFonts w:hint="eastAsia"/>
          <w:snapToGrid/>
        </w:rPr>
        <w:t>取式</w:t>
      </w:r>
      <w:r>
        <w:rPr>
          <w:rFonts w:hint="eastAsia"/>
        </w:rPr>
        <w:t>(8)</w:t>
      </w:r>
      <w:r>
        <w:t>连续生成的</w:t>
      </w:r>
      <w:r>
        <w:t>4</w:t>
      </w:r>
      <w:r>
        <w:t>个随机数</w:t>
      </w:r>
      <w:r w:rsidR="00A4688F" w:rsidRPr="002D7A23">
        <w:rPr>
          <w:position w:val="-12"/>
        </w:rPr>
        <w:object w:dxaOrig="2240" w:dyaOrig="360">
          <v:shape id="_x0000_i1319" type="#_x0000_t75" style="width:102.25pt;height:16.5pt" o:ole="">
            <v:imagedata r:id="rId497" o:title=""/>
          </v:shape>
          <o:OLEObject Type="Embed" ProgID="Equation.DSMT4" ShapeID="_x0000_i1319" DrawAspect="Content" ObjectID="_1542176307" r:id="rId498"/>
        </w:object>
      </w:r>
      <w:r>
        <w:rPr>
          <w:rFonts w:hint="eastAsia"/>
        </w:rPr>
        <w:t>和</w:t>
      </w:r>
      <w:r w:rsidRPr="002D7A23">
        <w:rPr>
          <w:position w:val="-12"/>
        </w:rPr>
        <w:object w:dxaOrig="420" w:dyaOrig="360">
          <v:shape id="_x0000_i1320" type="#_x0000_t75" style="width:21.1pt;height:17.9pt" o:ole="">
            <v:imagedata r:id="rId499" o:title=""/>
          </v:shape>
          <o:OLEObject Type="Embed" ProgID="Equation.DSMT4" ShapeID="_x0000_i1320" DrawAspect="Content" ObjectID="_1542176308" r:id="rId500"/>
        </w:object>
      </w:r>
      <w:r>
        <w:rPr>
          <w:rFonts w:hint="eastAsia"/>
        </w:rPr>
        <w:t xml:space="preserve">, </w:t>
      </w:r>
      <w:r>
        <w:rPr>
          <w:rFonts w:hint="eastAsia"/>
        </w:rPr>
        <w:t>按式</w:t>
      </w:r>
      <w:r>
        <w:rPr>
          <w:rFonts w:hint="eastAsia"/>
        </w:rPr>
        <w:t xml:space="preserve">(19), </w:t>
      </w:r>
      <w:r>
        <w:rPr>
          <w:rFonts w:hint="eastAsia"/>
        </w:rPr>
        <w:t>式</w:t>
      </w:r>
      <w:r>
        <w:rPr>
          <w:rFonts w:hint="eastAsia"/>
        </w:rPr>
        <w:t>(20)</w:t>
      </w:r>
      <w:r>
        <w:t>生成嵌密元素</w:t>
      </w:r>
      <w:r>
        <w:rPr>
          <w:rFonts w:hint="eastAsia"/>
        </w:rPr>
        <w:t>个数</w:t>
      </w:r>
      <w:r w:rsidRPr="002D7A23">
        <w:rPr>
          <w:position w:val="-12"/>
        </w:rPr>
        <w:object w:dxaOrig="1620" w:dyaOrig="360">
          <v:shape id="_x0000_i1321" type="#_x0000_t75" style="width:67.85pt;height:15.15pt" o:ole="">
            <v:imagedata r:id="rId501" o:title=""/>
          </v:shape>
          <o:OLEObject Type="Embed" ProgID="Equation.DSMT4" ShapeID="_x0000_i1321" DrawAspect="Content" ObjectID="_1542176309" r:id="rId502"/>
        </w:object>
      </w:r>
      <w:r>
        <w:t>和最多</w:t>
      </w:r>
      <w:r>
        <w:rPr>
          <w:rFonts w:hint="eastAsia"/>
        </w:rPr>
        <w:t>可</w:t>
      </w:r>
      <w:r>
        <w:t>改变的</w:t>
      </w:r>
      <w:r>
        <w:rPr>
          <w:rFonts w:hint="eastAsia"/>
        </w:rPr>
        <w:t>嵌密元素个数</w:t>
      </w:r>
      <w:r w:rsidRPr="002D7A23">
        <w:rPr>
          <w:position w:val="-10"/>
        </w:rPr>
        <w:object w:dxaOrig="1420" w:dyaOrig="320">
          <v:shape id="_x0000_i1322" type="#_x0000_t75" style="width:59.15pt;height:13.3pt" o:ole="">
            <v:imagedata r:id="rId503" o:title=""/>
          </v:shape>
          <o:OLEObject Type="Embed" ProgID="Equation.DSMT4" ShapeID="_x0000_i1322" DrawAspect="Content" ObjectID="_1542176310" r:id="rId504"/>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6"/>
              </w:rPr>
              <w:object w:dxaOrig="2700" w:dyaOrig="440">
                <v:shape id="_x0000_i1323" type="#_x0000_t75" style="width:122pt;height:18.8pt" o:ole="">
                  <v:imagedata r:id="rId505" o:title=""/>
                </v:shape>
                <o:OLEObject Type="Embed" ProgID="Equation.DSMT4" ShapeID="_x0000_i1323" DrawAspect="Content" ObjectID="_1542176311" r:id="rId506"/>
              </w:object>
            </w:r>
          </w:p>
        </w:tc>
        <w:tc>
          <w:tcPr>
            <w:tcW w:w="629" w:type="dxa"/>
          </w:tcPr>
          <w:p w:rsidR="00BD6661" w:rsidRDefault="00BD6661" w:rsidP="00905E40">
            <w:pPr>
              <w:ind w:firstLine="0"/>
              <w:jc w:val="right"/>
              <w:rPr>
                <w:snapToGrid/>
              </w:rPr>
            </w:pPr>
            <w:r>
              <w:rPr>
                <w:rFonts w:hint="eastAsia"/>
                <w:snapToGrid/>
              </w:rPr>
              <w:t>(19)</w:t>
            </w:r>
          </w:p>
        </w:tc>
      </w:tr>
      <w:tr w:rsidR="00BD6661" w:rsidTr="00905E40">
        <w:tc>
          <w:tcPr>
            <w:tcW w:w="4077" w:type="dxa"/>
          </w:tcPr>
          <w:p w:rsidR="00BD6661" w:rsidRDefault="00D1000D" w:rsidP="00905E40">
            <w:pPr>
              <w:ind w:firstLine="0"/>
              <w:jc w:val="center"/>
              <w:rPr>
                <w:snapToGrid/>
              </w:rPr>
            </w:pPr>
            <w:r w:rsidRPr="002D7A23">
              <w:rPr>
                <w:position w:val="-16"/>
              </w:rPr>
              <w:object w:dxaOrig="2640" w:dyaOrig="440">
                <v:shape id="_x0000_i1324" type="#_x0000_t75" style="width:122.45pt;height:19.7pt" o:ole="">
                  <v:imagedata r:id="rId507" o:title=""/>
                </v:shape>
                <o:OLEObject Type="Embed" ProgID="Equation.DSMT4" ShapeID="_x0000_i1324" DrawAspect="Content" ObjectID="_1542176312" r:id="rId508"/>
              </w:object>
            </w:r>
          </w:p>
        </w:tc>
        <w:tc>
          <w:tcPr>
            <w:tcW w:w="629" w:type="dxa"/>
          </w:tcPr>
          <w:p w:rsidR="00BD6661" w:rsidRDefault="00BD6661" w:rsidP="00BD6661">
            <w:pPr>
              <w:ind w:firstLine="0"/>
              <w:jc w:val="right"/>
              <w:rPr>
                <w:snapToGrid/>
              </w:rPr>
            </w:pPr>
            <w:r>
              <w:rPr>
                <w:rFonts w:hint="eastAsia"/>
                <w:snapToGrid/>
              </w:rPr>
              <w:t>(20)</w:t>
            </w:r>
          </w:p>
        </w:tc>
      </w:tr>
    </w:tbl>
    <w:p w:rsidR="00BD6661" w:rsidRDefault="00BD6661" w:rsidP="00BD6661">
      <w:pPr>
        <w:ind w:firstLineChars="200" w:firstLine="416"/>
        <w:rPr>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v:shape id="_x0000_i1325" type="#_x0000_t75" style="width:15.6pt;height:11.45pt" o:ole="">
            <v:imagedata r:id="rId509" o:title=""/>
          </v:shape>
          <o:OLEObject Type="Embed" ProgID="Equation.DSMT4" ShapeID="_x0000_i1325" DrawAspect="Content" ObjectID="_1542176313" r:id="rId510"/>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lastRenderedPageBreak/>
        <w:t>其次</w:t>
      </w:r>
      <w:r>
        <w:rPr>
          <w:rFonts w:hint="eastAsia"/>
          <w:snapToGrid/>
        </w:rPr>
        <w:t xml:space="preserve">, </w:t>
      </w:r>
      <w:r>
        <w:rPr>
          <w:rFonts w:hint="eastAsia"/>
          <w:snapToGrid/>
        </w:rPr>
        <w:t>置乱嵌密元素调整表</w:t>
      </w:r>
      <w:r w:rsidRPr="002D7A23">
        <w:rPr>
          <w:snapToGrid/>
          <w:position w:val="-14"/>
        </w:rPr>
        <w:object w:dxaOrig="540" w:dyaOrig="380">
          <v:shape id="_x0000_i1326" type="#_x0000_t75" style="width:27.95pt;height:18.8pt" o:ole="">
            <v:imagedata r:id="rId511" o:title=""/>
          </v:shape>
          <o:OLEObject Type="Embed" ProgID="Equation.DSMT4" ShapeID="_x0000_i1326" DrawAspect="Content" ObjectID="_1542176314" r:id="rId512"/>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t>将</w:t>
      </w:r>
      <w:r w:rsidRPr="002D7A23">
        <w:rPr>
          <w:snapToGrid/>
          <w:position w:val="-14"/>
        </w:rPr>
        <w:object w:dxaOrig="540" w:dyaOrig="380">
          <v:shape id="_x0000_i1327" type="#_x0000_t75" style="width:27.95pt;height:18.8pt" o:ole="">
            <v:imagedata r:id="rId511" o:title=""/>
          </v:shape>
          <o:OLEObject Type="Embed" ProgID="Equation.DSMT4" ShapeID="_x0000_i1327" DrawAspect="Content" ObjectID="_1542176315" r:id="rId513"/>
        </w:object>
      </w:r>
      <w:r>
        <w:rPr>
          <w:snapToGrid/>
        </w:rPr>
        <w:t>第</w:t>
      </w:r>
      <w:r>
        <w:rPr>
          <w:i/>
          <w:snapToGrid/>
        </w:rPr>
        <w:t>i</w:t>
      </w:r>
      <w:r>
        <w:rPr>
          <w:snapToGrid/>
        </w:rPr>
        <w:t>行作为</w:t>
      </w:r>
      <w:r w:rsidRPr="002D7A23">
        <w:rPr>
          <w:snapToGrid/>
          <w:position w:val="-14"/>
        </w:rPr>
        <w:object w:dxaOrig="540" w:dyaOrig="380">
          <v:shape id="_x0000_i1328" type="#_x0000_t75" style="width:27.95pt;height:18.8pt" o:ole="">
            <v:imagedata r:id="rId514" o:title=""/>
          </v:shape>
          <o:OLEObject Type="Embed" ProgID="Equation.DSMT4" ShapeID="_x0000_i1328" DrawAspect="Content" ObjectID="_1542176316" r:id="rId515"/>
        </w:object>
      </w:r>
      <w:r>
        <w:rPr>
          <w:snapToGrid/>
        </w:rPr>
        <w:t>第</w:t>
      </w:r>
      <w:r w:rsidRPr="002D7A23">
        <w:rPr>
          <w:snapToGrid/>
        </w:rPr>
        <w:object w:dxaOrig="200" w:dyaOrig="279">
          <v:shape id="_x0000_i1329" type="#_x0000_t75" style="width:9.65pt;height:9.65pt" o:ole="">
            <v:imagedata r:id="rId516" o:title=""/>
          </v:shape>
          <o:OLEObject Type="Embed" ProgID="Equation.DSMT4" ShapeID="_x0000_i1329" DrawAspect="Content" ObjectID="_1542176317" r:id="rId517"/>
        </w:object>
      </w:r>
      <w:r>
        <w:rPr>
          <w:rFonts w:hint="eastAsia"/>
          <w:snapToGrid/>
        </w:rPr>
        <w:t>行</w:t>
      </w:r>
      <w:r w:rsidR="004F438B">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3740" w:dyaOrig="360">
                <v:shape id="_x0000_i1330" type="#_x0000_t75" style="width:162.35pt;height:15.6pt" o:ole="">
                  <v:imagedata r:id="rId518" o:title=""/>
                </v:shape>
                <o:OLEObject Type="Embed" ProgID="Equation.DSMT4" ShapeID="_x0000_i1330" DrawAspect="Content" ObjectID="_1542176318" r:id="rId519"/>
              </w:object>
            </w:r>
          </w:p>
        </w:tc>
        <w:tc>
          <w:tcPr>
            <w:tcW w:w="629" w:type="dxa"/>
          </w:tcPr>
          <w:p w:rsidR="00BD6661" w:rsidRDefault="00BD6661" w:rsidP="00BD6661">
            <w:pPr>
              <w:ind w:firstLine="0"/>
              <w:jc w:val="right"/>
              <w:rPr>
                <w:snapToGrid/>
              </w:rPr>
            </w:pPr>
            <w:r>
              <w:rPr>
                <w:rFonts w:hint="eastAsia"/>
                <w:snapToGrid/>
              </w:rPr>
              <w:t>(21)</w:t>
            </w:r>
          </w:p>
        </w:tc>
      </w:tr>
    </w:tbl>
    <w:p w:rsidR="00BD6661" w:rsidRDefault="00BD6661" w:rsidP="00BD6661">
      <w:pPr>
        <w:ind w:firstLineChars="200" w:firstLine="416"/>
        <w:rPr>
          <w:snapToGrid/>
        </w:rPr>
      </w:pPr>
      <w:r>
        <w:rPr>
          <w:snapToGrid/>
        </w:rPr>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331" type="#_x0000_t75" style="width:35.75pt;height:15.6pt" o:ole="">
            <v:imagedata r:id="rId520" o:title=""/>
          </v:shape>
          <o:OLEObject Type="Embed" ProgID="Equation.DSMT4" ShapeID="_x0000_i1331" DrawAspect="Content" ObjectID="_1542176319" r:id="rId521"/>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v:shape id="_x0000_i1332" type="#_x0000_t75" style="width:60.55pt;height:16.5pt" o:ole="">
            <v:imagedata r:id="rId522" o:title=""/>
          </v:shape>
          <o:OLEObject Type="Embed" ProgID="Equation.DSMT4" ShapeID="_x0000_i1332" DrawAspect="Content" ObjectID="_1542176320" r:id="rId523"/>
        </w:object>
      </w:r>
      <w:r>
        <w:rPr>
          <w:rFonts w:hint="eastAsia"/>
          <w:snapToGrid/>
        </w:rPr>
        <w:t xml:space="preserve">, </w:t>
      </w:r>
      <w:r>
        <w:rPr>
          <w:snapToGrid/>
        </w:rPr>
        <w:t>将</w:t>
      </w:r>
      <w:r w:rsidRPr="002D7A23">
        <w:rPr>
          <w:snapToGrid/>
          <w:position w:val="-12"/>
        </w:rPr>
        <w:object w:dxaOrig="820" w:dyaOrig="360">
          <v:shape id="_x0000_i1333" type="#_x0000_t75" style="width:38.5pt;height:16.95pt" o:ole="">
            <v:imagedata r:id="rId524" o:title=""/>
          </v:shape>
          <o:OLEObject Type="Embed" ProgID="Equation.DSMT4" ShapeID="_x0000_i1333" DrawAspect="Content" ObjectID="_1542176321" r:id="rId525"/>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v:shape id="_x0000_i1334" type="#_x0000_t75" style="width:17.9pt;height:16.05pt" o:ole="">
            <v:imagedata r:id="rId526" o:title=""/>
          </v:shape>
          <o:OLEObject Type="Embed" ProgID="Equation.DSMT4" ShapeID="_x0000_i1334" DrawAspect="Content" ObjectID="_1542176322" r:id="rId527"/>
        </w:object>
      </w:r>
      <w:r>
        <w:rPr>
          <w:rFonts w:hint="eastAsia"/>
          <w:snapToGrid/>
        </w:rPr>
        <w:t xml:space="preserve">, </w:t>
      </w:r>
      <w:r>
        <w:rPr>
          <w:snapToGrid/>
        </w:rPr>
        <w:t>将</w:t>
      </w:r>
      <w:r w:rsidRPr="002D7A23">
        <w:rPr>
          <w:snapToGrid/>
          <w:position w:val="-12"/>
        </w:rPr>
        <w:object w:dxaOrig="400" w:dyaOrig="360">
          <v:shape id="_x0000_i1335" type="#_x0000_t75" style="width:17.9pt;height:16.05pt" o:ole="">
            <v:imagedata r:id="rId528" o:title=""/>
          </v:shape>
          <o:OLEObject Type="Embed" ProgID="Equation.DSMT4" ShapeID="_x0000_i1335" DrawAspect="Content" ObjectID="_1542176323" r:id="rId529"/>
        </w:object>
      </w:r>
      <w:r>
        <w:rPr>
          <w:rFonts w:hint="eastAsia"/>
          <w:snapToGrid/>
        </w:rPr>
        <w:t>和</w:t>
      </w:r>
      <w:r w:rsidRPr="002D7A23">
        <w:rPr>
          <w:snapToGrid/>
          <w:position w:val="-12"/>
        </w:rPr>
        <w:object w:dxaOrig="400" w:dyaOrig="360">
          <v:shape id="_x0000_i1336" type="#_x0000_t75" style="width:16.5pt;height:15.6pt" o:ole="">
            <v:imagedata r:id="rId526" o:title=""/>
          </v:shape>
          <o:OLEObject Type="Embed" ProgID="Equation.DSMT4" ShapeID="_x0000_i1336" DrawAspect="Content" ObjectID="_1542176324" r:id="rId530"/>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v:shape id="_x0000_i1337" type="#_x0000_t75" style="width:11.45pt;height:10.55pt" o:ole="">
            <v:imagedata r:id="rId531" o:title=""/>
          </v:shape>
          <o:OLEObject Type="Embed" ProgID="Equation.DSMT4" ShapeID="_x0000_i1337" DrawAspect="Content" ObjectID="_1542176325" r:id="rId532"/>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338" type="#_x0000_t75" style="width:11.9pt;height:11pt" o:ole="">
            <v:imagedata r:id="rId531" o:title=""/>
          </v:shape>
          <o:OLEObject Type="Embed" ProgID="Equation.DSMT4" ShapeID="_x0000_i1338" DrawAspect="Content" ObjectID="_1542176326" r:id="rId533"/>
        </w:object>
      </w:r>
      <w:r>
        <w:rPr>
          <w:snapToGrid/>
        </w:rPr>
        <w:t>和</w:t>
      </w:r>
      <w:r w:rsidRPr="002D7A23">
        <w:rPr>
          <w:snapToGrid/>
          <w:position w:val="-12"/>
        </w:rPr>
        <w:object w:dxaOrig="440" w:dyaOrig="360">
          <v:shape id="_x0000_i1339" type="#_x0000_t75" style="width:16.5pt;height:14.2pt" o:ole="">
            <v:imagedata r:id="rId534" o:title=""/>
          </v:shape>
          <o:OLEObject Type="Embed" ProgID="Equation.DSMT4" ShapeID="_x0000_i1339" DrawAspect="Content" ObjectID="_1542176327" r:id="rId535"/>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340" type="#_x0000_t75" style="width:11.45pt;height:10.55pt" o:ole="">
            <v:imagedata r:id="rId531" o:title=""/>
          </v:shape>
          <o:OLEObject Type="Embed" ProgID="Equation.DSMT4" ShapeID="_x0000_i1340" DrawAspect="Content" ObjectID="_1542176328" r:id="rId536"/>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v:shape id="_x0000_i1341" type="#_x0000_t75" style="width:13.75pt;height:11.45pt" o:ole="">
            <v:imagedata r:id="rId537" o:title=""/>
          </v:shape>
          <o:OLEObject Type="Embed" ProgID="Equation.DSMT4" ShapeID="_x0000_i1341" DrawAspect="Content" ObjectID="_1542176329" r:id="rId538"/>
        </w:object>
      </w:r>
      <w:r>
        <w:rPr>
          <w:rFonts w:hint="eastAsia"/>
          <w:snapToGrid/>
          <w:position w:val="-4"/>
        </w:rPr>
        <w:t xml:space="preserve">, </w:t>
      </w:r>
      <w:r w:rsidRPr="002D7A23">
        <w:rPr>
          <w:snapToGrid/>
          <w:position w:val="-6"/>
        </w:rPr>
        <w:object w:dxaOrig="679" w:dyaOrig="280">
          <v:shape id="_x0000_i1342" type="#_x0000_t75" style="width:27.5pt;height:11.45pt" o:ole="">
            <v:imagedata r:id="rId539" o:title=""/>
          </v:shape>
          <o:OLEObject Type="Embed" ProgID="Equation.DSMT4" ShapeID="_x0000_i1342" DrawAspect="Content" ObjectID="_1542176330" r:id="rId540"/>
        </w:object>
      </w:r>
      <w:r>
        <w:rPr>
          <w:snapToGrid/>
        </w:rPr>
        <w:t>个随机数抛弃</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4"/>
              </w:rPr>
              <w:object w:dxaOrig="2559" w:dyaOrig="420">
                <v:shape id="_x0000_i1343" type="#_x0000_t75" style="width:114.2pt;height:17.9pt" o:ole="">
                  <v:imagedata r:id="rId541" o:title=""/>
                </v:shape>
                <o:OLEObject Type="Embed" ProgID="Equation.DSMT4" ShapeID="_x0000_i1343" DrawAspect="Content" ObjectID="_1542176331" r:id="rId542"/>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rsidTr="00905E40">
        <w:tc>
          <w:tcPr>
            <w:tcW w:w="4077" w:type="dxa"/>
          </w:tcPr>
          <w:p w:rsidR="00BD6661" w:rsidRDefault="00BD6661" w:rsidP="004F438B">
            <w:pPr>
              <w:ind w:firstLine="0"/>
              <w:jc w:val="center"/>
              <w:rPr>
                <w:snapToGrid/>
              </w:rPr>
            </w:pPr>
            <w:r w:rsidRPr="002D7A23">
              <w:rPr>
                <w:position w:val="-12"/>
              </w:rPr>
              <w:object w:dxaOrig="2000" w:dyaOrig="360">
                <v:shape id="_x0000_i1344" type="#_x0000_t75" style="width:101.8pt;height:17.9pt" o:ole="">
                  <v:imagedata r:id="rId543" o:title=""/>
                </v:shape>
                <o:OLEObject Type="Embed" ProgID="Equation.DSMT4" ShapeID="_x0000_i1344" DrawAspect="Content" ObjectID="_1542176332" r:id="rId544"/>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rsidTr="00905E40">
        <w:tc>
          <w:tcPr>
            <w:tcW w:w="4077" w:type="dxa"/>
          </w:tcPr>
          <w:p w:rsidR="00BD6661" w:rsidRDefault="00BD6661" w:rsidP="004F438B">
            <w:pPr>
              <w:ind w:firstLine="0"/>
              <w:jc w:val="center"/>
              <w:rPr>
                <w:snapToGrid/>
              </w:rPr>
            </w:pPr>
            <w:r w:rsidRPr="002D7A23">
              <w:rPr>
                <w:position w:val="-16"/>
              </w:rPr>
              <w:object w:dxaOrig="2320" w:dyaOrig="440">
                <v:shape id="_x0000_i1345" type="#_x0000_t75" style="width:117.85pt;height:21.1pt" o:ole="">
                  <v:imagedata r:id="rId545" o:title=""/>
                </v:shape>
                <o:OLEObject Type="Embed" ProgID="Equation.DSMT4" ShapeID="_x0000_i1345" DrawAspect="Content" ObjectID="_1542176333" r:id="rId546"/>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v:shape id="_x0000_i1346" type="#_x0000_t75" style="width:27.5pt;height:11pt" o:ole="">
            <v:imagedata r:id="rId547" o:title=""/>
          </v:shape>
          <o:OLEObject Type="Embed" ProgID="Equation.DSMT4" ShapeID="_x0000_i1346" DrawAspect="Content" ObjectID="_1542176334" r:id="rId548"/>
        </w:object>
      </w:r>
      <w:r w:rsidRPr="00232165">
        <w:t>的</w:t>
      </w:r>
      <w:r w:rsidRPr="00905E40">
        <w:rPr>
          <w:i/>
          <w:position w:val="-4"/>
        </w:rPr>
        <w:object w:dxaOrig="240" w:dyaOrig="260">
          <v:shape id="_x0000_i1347" type="#_x0000_t75" style="width:9.15pt;height:10.1pt" o:ole="">
            <v:imagedata r:id="rId549" o:title=""/>
          </v:shape>
          <o:OLEObject Type="Embed" ProgID="Equation.DSMT4" ShapeID="_x0000_i1347" DrawAspect="Content" ObjectID="_1542176335" r:id="rId550"/>
        </w:object>
      </w:r>
      <w:r w:rsidRPr="00232165">
        <w:t>比特载体图像为</w:t>
      </w:r>
      <w:r w:rsidRPr="00232165">
        <w:t>,</w:t>
      </w:r>
      <w:r w:rsidRPr="00905E40">
        <w:rPr>
          <w:i/>
          <w:position w:val="-14"/>
        </w:rPr>
        <w:object w:dxaOrig="3220" w:dyaOrig="400">
          <v:shape id="_x0000_i1348" type="#_x0000_t75" style="width:126.1pt;height:15.6pt" o:ole="">
            <v:imagedata r:id="rId551" o:title=""/>
          </v:shape>
          <o:OLEObject Type="Embed" ProgID="Equation.DSMT4" ShapeID="_x0000_i1348" DrawAspect="Content" ObjectID="_1542176336" r:id="rId552"/>
        </w:object>
      </w:r>
      <w:r>
        <w:t xml:space="preserve"> ,</w:t>
      </w:r>
      <w:r w:rsidRPr="00232165">
        <w:t>记秘密信息对应为长度为</w:t>
      </w:r>
      <w:r w:rsidRPr="00905E40">
        <w:rPr>
          <w:i/>
        </w:rPr>
        <w:t>l</w:t>
      </w:r>
      <w:r w:rsidRPr="000B3676">
        <w:t>的</w:t>
      </w:r>
      <w:r w:rsidRPr="00303CA3">
        <w:t>2</w:t>
      </w:r>
      <w:r w:rsidRPr="00303CA3">
        <w:t>进制比特位串序列</w:t>
      </w:r>
      <w:r w:rsidRPr="00DD4DF0">
        <w:object w:dxaOrig="261" w:dyaOrig="261">
          <v:shape id="对象 6" o:spid="_x0000_i1349" type="#_x0000_t75" style="width:10.1pt;height:10.1pt;mso-position-horizontal-relative:page;mso-position-vertical-relative:page" o:ole="">
            <v:imagedata r:id="rId553" o:title=""/>
          </v:shape>
          <o:OLEObject Type="Embed" ProgID="Equation.DSMT4" ShapeID="对象 6" DrawAspect="Content" ObjectID="_1542176337" r:id="rId554"/>
        </w:object>
      </w:r>
      <w:r>
        <w:t xml:space="preserve">, </w:t>
      </w:r>
      <w:r w:rsidRPr="00232165">
        <w:t>记剩余秘密信息序列为</w:t>
      </w:r>
      <w:r w:rsidRPr="00905E40">
        <w:rPr>
          <w:position w:val="-12"/>
        </w:rPr>
        <w:object w:dxaOrig="440" w:dyaOrig="360">
          <v:shape id="_x0000_i1350" type="#_x0000_t75" style="width:17.45pt;height:13.75pt" o:ole="">
            <v:imagedata r:id="rId555" o:title=""/>
          </v:shape>
          <o:OLEObject Type="Embed" ProgID="Equation.DSMT4" ShapeID="_x0000_i1350" DrawAspect="Content" ObjectID="_1542176338" r:id="rId556"/>
        </w:object>
      </w:r>
      <w:r>
        <w:t xml:space="preserve">, </w:t>
      </w:r>
      <w:r w:rsidRPr="00232165">
        <w:t>初始化</w:t>
      </w:r>
      <w:r w:rsidRPr="00905E40">
        <w:rPr>
          <w:position w:val="-12"/>
        </w:rPr>
        <w:object w:dxaOrig="880" w:dyaOrig="360">
          <v:shape id="_x0000_i1351" type="#_x0000_t75" style="width:35.75pt;height:14.7pt" o:ole="">
            <v:imagedata r:id="rId557" o:title=""/>
          </v:shape>
          <o:OLEObject Type="Embed" ProgID="Equation.DSMT4" ShapeID="_x0000_i1351" DrawAspect="Content" ObjectID="_1542176339" r:id="rId558"/>
        </w:object>
      </w:r>
      <w:r>
        <w:t xml:space="preserve">, </w:t>
      </w:r>
      <w:r w:rsidRPr="00232165">
        <w:t>将</w:t>
      </w:r>
      <w:r w:rsidRPr="00905E40">
        <w:rPr>
          <w:position w:val="-6"/>
        </w:rPr>
        <w:object w:dxaOrig="260" w:dyaOrig="279">
          <v:shape id="_x0000_i1352" type="#_x0000_t75" style="width:10.55pt;height:11.45pt" o:ole="">
            <v:imagedata r:id="rId559" o:title=""/>
          </v:shape>
          <o:OLEObject Type="Embed" ProgID="Equation.DSMT4" ShapeID="_x0000_i1352" DrawAspect="Content" ObjectID="_1542176340" r:id="rId560"/>
        </w:object>
      </w:r>
      <w:r w:rsidRPr="00232165">
        <w:t>扫描为</w:t>
      </w:r>
      <w:r w:rsidRPr="00DD4DF0">
        <w:t>1</w:t>
      </w:r>
      <w:r w:rsidRPr="000B3676">
        <w:t>维载体元素序列</w:t>
      </w:r>
      <w:r w:rsidRPr="00905E40">
        <w:rPr>
          <w:position w:val="-12"/>
        </w:rPr>
        <w:object w:dxaOrig="1040" w:dyaOrig="360">
          <v:shape id="_x0000_i1353" type="#_x0000_t75" style="width:42.2pt;height:14.7pt" o:ole="">
            <v:imagedata r:id="rId561" o:title=""/>
          </v:shape>
          <o:OLEObject Type="Embed" ProgID="Equation.DSMT4" ShapeID="_x0000_i1353" DrawAspect="Content" ObjectID="_1542176341" r:id="rId562"/>
        </w:object>
      </w:r>
      <w:r>
        <w:t xml:space="preserve">, </w:t>
      </w:r>
      <w:r w:rsidRPr="00232165">
        <w:t>记</w:t>
      </w:r>
      <w:r w:rsidRPr="00905E40">
        <w:rPr>
          <w:position w:val="-6"/>
        </w:rPr>
        <w:object w:dxaOrig="240" w:dyaOrig="279">
          <v:shape id="_x0000_i1354" type="#_x0000_t75" style="width:9.65pt;height:11.45pt" o:ole="">
            <v:imagedata r:id="rId563" o:title=""/>
          </v:shape>
          <o:OLEObject Type="Embed" ProgID="Equation.DSMT4" ShapeID="_x0000_i1354" DrawAspect="Content" ObjectID="_1542176342" r:id="rId564"/>
        </w:object>
      </w:r>
      <w:r w:rsidRPr="00232165">
        <w:t>的剩余序列为</w:t>
      </w:r>
      <w:r w:rsidRPr="00905E40">
        <w:rPr>
          <w:position w:val="-12"/>
        </w:rPr>
        <w:object w:dxaOrig="440" w:dyaOrig="360">
          <v:shape id="_x0000_i1355" type="#_x0000_t75" style="width:17.45pt;height:14.7pt" o:ole="">
            <v:imagedata r:id="rId565" o:title=""/>
          </v:shape>
          <o:OLEObject Type="Embed" ProgID="Equation.DSMT4" ShapeID="_x0000_i1355" DrawAspect="Content" ObjectID="_1542176343" r:id="rId566"/>
        </w:object>
      </w:r>
      <w:r>
        <w:t xml:space="preserve">, </w:t>
      </w:r>
      <w:r w:rsidRPr="00232165">
        <w:t>初始化</w:t>
      </w:r>
      <w:r w:rsidRPr="00905E40">
        <w:rPr>
          <w:position w:val="-12"/>
          <w:szCs w:val="24"/>
        </w:rPr>
        <w:object w:dxaOrig="760" w:dyaOrig="360">
          <v:shape id="_x0000_i1356" type="#_x0000_t75" style="width:31.65pt;height:15.15pt" o:ole="">
            <v:imagedata r:id="rId567" o:title=""/>
          </v:shape>
          <o:OLEObject Type="Embed" ProgID="Equation.DSMT4" ShapeID="_x0000_i1356" DrawAspect="Content" ObjectID="_1542176344" r:id="rId568"/>
        </w:object>
      </w:r>
      <w:r>
        <w:t xml:space="preserve">, </w:t>
      </w:r>
      <w:r>
        <w:rPr>
          <w:rStyle w:val="ab"/>
        </w:rPr>
        <w:commentReference w:id="69"/>
      </w:r>
      <w:r w:rsidRPr="00905E40">
        <w:rPr>
          <w:rFonts w:ascii="Calibri" w:hAnsi="Calibri"/>
          <w:snapToGrid/>
        </w:rPr>
        <w:t>记</w:t>
      </w:r>
      <w:r w:rsidRPr="00905E40">
        <w:rPr>
          <w:position w:val="-14"/>
          <w:szCs w:val="24"/>
        </w:rPr>
        <w:object w:dxaOrig="1219" w:dyaOrig="380">
          <v:shape id="_x0000_i1357" type="#_x0000_t75" style="width:48.6pt;height:15.6pt" o:ole="">
            <v:imagedata r:id="rId569" o:title=""/>
          </v:shape>
          <o:OLEObject Type="Embed" ProgID="Equation.DSMT4" ShapeID="_x0000_i1357" DrawAspect="Content" ObjectID="_1542176345" r:id="rId570"/>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v:shape id="_x0000_i1358" type="#_x0000_t75" style="width:13.3pt;height:13.75pt" o:ole="">
            <v:imagedata r:id="rId571" o:title=""/>
          </v:shape>
          <o:OLEObject Type="Embed" ProgID="Equation.DSMT4" ShapeID="_x0000_i1358" DrawAspect="Content" ObjectID="_1542176346" r:id="rId572"/>
        </w:object>
      </w:r>
      <w:r w:rsidRPr="00905E40">
        <w:rPr>
          <w:rFonts w:ascii="Calibri" w:hAnsi="Calibri"/>
          <w:snapToGrid/>
        </w:rPr>
        <w:t>为剩余</w:t>
      </w:r>
      <w:r w:rsidRPr="00905E40">
        <w:rPr>
          <w:position w:val="-6"/>
        </w:rPr>
        <w:object w:dxaOrig="240" w:dyaOrig="279">
          <v:shape id="_x0000_i1359" type="#_x0000_t75" style="width:9.65pt;height:11.45pt" o:ole="">
            <v:imagedata r:id="rId573" o:title=""/>
          </v:shape>
          <o:OLEObject Type="Embed" ProgID="Equation.DSMT4" ShapeID="_x0000_i1359" DrawAspect="Content" ObjectID="_1542176347" r:id="rId574"/>
        </w:object>
      </w:r>
      <w:r w:rsidRPr="00905E40">
        <w:rPr>
          <w:rFonts w:ascii="Calibri" w:hAnsi="Calibri"/>
          <w:snapToGrid/>
        </w:rPr>
        <w:t>的长度</w:t>
      </w:r>
      <w:r w:rsidRPr="00905E40">
        <w:rPr>
          <w:rFonts w:ascii="Calibri" w:hAnsi="Calibri" w:hint="eastAsia"/>
          <w:snapToGrid/>
        </w:rPr>
        <w:t>,</w:t>
      </w:r>
      <w:r w:rsidRPr="00232165">
        <w:t>记</w:t>
      </w:r>
      <w:r w:rsidRPr="00905E40">
        <w:rPr>
          <w:position w:val="-12"/>
          <w:szCs w:val="24"/>
        </w:rPr>
        <w:object w:dxaOrig="800" w:dyaOrig="360">
          <v:shape id="_x0000_i1360" type="#_x0000_t75" style="width:33pt;height:15.15pt" o:ole="">
            <v:imagedata r:id="rId575" o:title=""/>
          </v:shape>
          <o:OLEObject Type="Embed" ProgID="Equation.DSMT4" ShapeID="_x0000_i1360" DrawAspect="Content" ObjectID="_1542176348" r:id="rId576"/>
        </w:object>
      </w:r>
      <w:r w:rsidRPr="00232165">
        <w:t>为已嵌入秘密信息的载体元素序列</w:t>
      </w:r>
      <w:r>
        <w:t xml:space="preserve">, </w:t>
      </w:r>
      <w:r w:rsidRPr="00232165">
        <w:t>初始化</w:t>
      </w:r>
      <w:r w:rsidRPr="00905E40">
        <w:rPr>
          <w:position w:val="-12"/>
          <w:szCs w:val="24"/>
        </w:rPr>
        <w:object w:dxaOrig="1180" w:dyaOrig="360">
          <v:shape id="_x0000_i1361" type="#_x0000_t75" style="width:48.6pt;height:15.15pt" o:ole="">
            <v:imagedata r:id="rId577" o:title=""/>
          </v:shape>
          <o:OLEObject Type="Embed" ProgID="Equation.DSMT4" ShapeID="_x0000_i1361" DrawAspect="Content" ObjectID="_1542176349" r:id="rId578"/>
        </w:object>
      </w:r>
      <w:r w:rsidRPr="00905E40">
        <w:rPr>
          <w:rFonts w:hint="eastAsia"/>
          <w:szCs w:val="24"/>
        </w:rPr>
        <w:t xml:space="preserve">, </w:t>
      </w:r>
      <w:r>
        <w:rPr>
          <w:rFonts w:hint="eastAsia"/>
        </w:rPr>
        <w:t>确定</w:t>
      </w:r>
      <w:r>
        <w:t>嵌密元素个数</w:t>
      </w:r>
      <w:r w:rsidRPr="00905E40">
        <w:rPr>
          <w:i/>
        </w:rPr>
        <w:t>n</w:t>
      </w:r>
      <w:r>
        <w:t>以及最多可改变</w:t>
      </w:r>
      <w:r w:rsidRPr="002D5478">
        <w:rPr>
          <w:rFonts w:hint="eastAsia"/>
        </w:rPr>
        <w:t>的</w:t>
      </w:r>
      <w:r>
        <w:t>嵌密元素个数</w:t>
      </w:r>
      <w:r w:rsidRPr="00905E40">
        <w:rPr>
          <w:i/>
        </w:rPr>
        <w:t>m</w:t>
      </w:r>
      <w:r>
        <w:t xml:space="preserve">, </w:t>
      </w:r>
      <w:r>
        <w:rPr>
          <w:rFonts w:hint="eastAsia"/>
        </w:rPr>
        <w:t>按式</w:t>
      </w:r>
      <w:r>
        <w:t>(</w:t>
      </w:r>
      <w:r>
        <w:rPr>
          <w:rFonts w:hint="eastAsia"/>
        </w:rPr>
        <w:t>13</w:t>
      </w:r>
      <w:r>
        <w:t>)</w:t>
      </w:r>
      <w:r>
        <w:t>计算</w:t>
      </w:r>
      <w:r w:rsidRPr="00905E40">
        <w:rPr>
          <w:i/>
        </w:rPr>
        <w:t>n</w:t>
      </w:r>
      <w:r>
        <w:t>个嵌密元素最多改变</w:t>
      </w:r>
      <w:r w:rsidRPr="00905E40">
        <w:rPr>
          <w:i/>
        </w:rPr>
        <w:t>m</w:t>
      </w:r>
      <w:r>
        <w:t>个嵌密元素所能嵌入的秘密信息组合数</w:t>
      </w:r>
      <w:r w:rsidRPr="002D7A23">
        <w:rPr>
          <w:position w:val="-12"/>
        </w:rPr>
        <w:object w:dxaOrig="460" w:dyaOrig="360">
          <v:shape id="_x0000_i1362" type="#_x0000_t75" style="width:16.05pt;height:12.4pt" o:ole="">
            <v:imagedata r:id="rId579" o:title=""/>
          </v:shape>
          <o:OLEObject Type="Embed" ProgID="Equation.DSMT4" ShapeID="_x0000_i1362" DrawAspect="Content" ObjectID="_1542176350" r:id="rId580"/>
        </w:object>
      </w:r>
      <w:r>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D1000D" w:rsidP="00905E40">
            <w:pPr>
              <w:ind w:firstLine="0"/>
              <w:jc w:val="center"/>
              <w:rPr>
                <w:snapToGrid/>
              </w:rPr>
            </w:pPr>
            <w:r w:rsidRPr="002D7A23">
              <w:rPr>
                <w:position w:val="-28"/>
                <w:sz w:val="28"/>
                <w:szCs w:val="28"/>
              </w:rPr>
              <w:object w:dxaOrig="2079" w:dyaOrig="680">
                <v:shape id="_x0000_i1363" type="#_x0000_t75" style="width:81.15pt;height:25.7pt" o:ole="">
                  <v:imagedata r:id="rId581" o:title=""/>
                </v:shape>
                <o:OLEObject Type="Embed" ProgID="Equation.DSMT4" ShapeID="_x0000_i1363" DrawAspect="Content" ObjectID="_1542176351" r:id="rId582"/>
              </w:object>
            </w:r>
          </w:p>
        </w:tc>
        <w:tc>
          <w:tcPr>
            <w:tcW w:w="629" w:type="dxa"/>
          </w:tcPr>
          <w:p w:rsidR="00905E40" w:rsidRDefault="00905E40" w:rsidP="00905E40">
            <w:pPr>
              <w:ind w:firstLine="0"/>
              <w:jc w:val="right"/>
              <w:rPr>
                <w:snapToGrid/>
              </w:rPr>
            </w:pPr>
            <w:r>
              <w:rPr>
                <w:rFonts w:hint="eastAsia"/>
                <w:snapToGrid/>
              </w:rPr>
              <w:t>(13)</w:t>
            </w:r>
          </w:p>
          <w:p w:rsidR="00905E40" w:rsidRDefault="00905E40" w:rsidP="00905E40">
            <w:pPr>
              <w:ind w:firstLine="0"/>
              <w:jc w:val="right"/>
              <w:rPr>
                <w:snapToGrid/>
              </w:rPr>
            </w:pPr>
          </w:p>
        </w:tc>
      </w:tr>
    </w:tbl>
    <w:p w:rsidR="00A4688F" w:rsidRDefault="00A4688F" w:rsidP="00E86C6A">
      <w:pPr>
        <w:widowControl/>
      </w:pPr>
      <w:r>
        <w:rPr>
          <w:rFonts w:hint="eastAsia"/>
        </w:rPr>
        <w:t xml:space="preserve">2) </w:t>
      </w:r>
      <w:r w:rsidRPr="002D5478">
        <w:t>初始化全</w:t>
      </w:r>
      <w:r w:rsidRPr="002D5478">
        <w:t>0</w:t>
      </w:r>
      <w:r w:rsidRPr="002D5478">
        <w:t>的</w:t>
      </w:r>
      <w:r w:rsidRPr="00A4688F">
        <w:rPr>
          <w:snapToGrid/>
          <w:position w:val="-12"/>
        </w:rPr>
        <w:object w:dxaOrig="780" w:dyaOrig="360">
          <v:shape id="_x0000_i1364" type="#_x0000_t75" style="width:33.5pt;height:15.15pt" o:ole="">
            <v:imagedata r:id="rId583" o:title=""/>
          </v:shape>
          <o:OLEObject Type="Embed" ProgID="Equation.DSMT4" ShapeID="_x0000_i1364" DrawAspect="Content" ObjectID="_1542176352" r:id="rId584"/>
        </w:object>
      </w:r>
      <w:r w:rsidRPr="002D5478">
        <w:t>维嵌密元素调整表</w:t>
      </w:r>
      <w:r w:rsidRPr="00A4688F">
        <w:rPr>
          <w:snapToGrid/>
          <w:position w:val="-14"/>
        </w:rPr>
        <w:object w:dxaOrig="1960" w:dyaOrig="380">
          <v:shape id="_x0000_i1365" type="#_x0000_t75" style="width:80.7pt;height:15.6pt" o:ole="">
            <v:imagedata r:id="rId585" o:title=""/>
          </v:shape>
          <o:OLEObject Type="Embed" ProgID="Equation.DSMT4" ShapeID="_x0000_i1365" DrawAspect="Content" ObjectID="_1542176353" r:id="rId586"/>
        </w:object>
      </w:r>
      <w:r w:rsidRPr="002D5478">
        <w:rPr>
          <w:rFonts w:hint="eastAsia"/>
        </w:rPr>
        <w:t>。首先</w:t>
      </w:r>
      <w:r w:rsidRPr="002D5478">
        <w:t>初始化计数变量</w:t>
      </w:r>
      <w:r w:rsidRPr="00A4688F">
        <w:rPr>
          <w:snapToGrid/>
          <w:position w:val="-10"/>
        </w:rPr>
        <w:object w:dxaOrig="1100" w:dyaOrig="320">
          <v:shape id="_x0000_i1366" type="#_x0000_t75" style="width:46.8pt;height:13.3pt" o:ole="">
            <v:imagedata r:id="rId587" o:title=""/>
          </v:shape>
          <o:OLEObject Type="Embed" ProgID="Equation.DSMT4" ShapeID="_x0000_i1366" DrawAspect="Content" ObjectID="_1542176354" r:id="rId588"/>
        </w:object>
      </w:r>
      <w:r>
        <w:rPr>
          <w:rFonts w:hint="eastAsia"/>
        </w:rPr>
        <w:t xml:space="preserve">, </w:t>
      </w:r>
      <w:r w:rsidRPr="002D5478">
        <w:t>将</w:t>
      </w:r>
      <w:r w:rsidRPr="00A4688F">
        <w:rPr>
          <w:snapToGrid/>
          <w:position w:val="-10"/>
        </w:rPr>
        <w:object w:dxaOrig="200" w:dyaOrig="300">
          <v:shape id="_x0000_i1367" type="#_x0000_t75" style="width:8.7pt;height:12.4pt" o:ole="">
            <v:imagedata r:id="rId589" o:title=""/>
          </v:shape>
          <o:OLEObject Type="Embed" ProgID="Equation.DSMT4" ShapeID="_x0000_i1367" DrawAspect="Content" ObjectID="_1542176355" r:id="rId590"/>
        </w:object>
      </w:r>
      <w:r w:rsidRPr="002D5478">
        <w:t>按</w:t>
      </w:r>
      <w:r w:rsidRPr="002D5478">
        <w:t>3</w:t>
      </w:r>
      <w:r w:rsidRPr="002D5478">
        <w:t>进制数进行表示</w:t>
      </w:r>
      <w:r>
        <w:t xml:space="preserve">, </w:t>
      </w:r>
      <w:r w:rsidRPr="002D5478">
        <w:t>并用长度为</w:t>
      </w:r>
      <w:r w:rsidRPr="00A4688F">
        <w:rPr>
          <w:snapToGrid/>
          <w:position w:val="-6"/>
        </w:rPr>
        <w:object w:dxaOrig="200" w:dyaOrig="220">
          <v:shape id="_x0000_i1368" type="#_x0000_t75" style="width:8.7pt;height:9.15pt" o:ole="">
            <v:imagedata r:id="rId591" o:title=""/>
          </v:shape>
          <o:OLEObject Type="Embed" ProgID="Equation.DSMT4" ShapeID="_x0000_i1368" DrawAspect="Content" ObjectID="_1542176356" r:id="rId592"/>
        </w:object>
      </w:r>
      <w:r w:rsidRPr="002D5478">
        <w:t>的</w:t>
      </w:r>
      <w:r w:rsidRPr="002D5478">
        <w:t>1</w:t>
      </w:r>
      <w:r w:rsidRPr="002D5478">
        <w:t>维向量</w:t>
      </w:r>
      <w:r w:rsidRPr="00A4688F">
        <w:rPr>
          <w:snapToGrid/>
          <w:position w:val="-12"/>
        </w:rPr>
        <w:object w:dxaOrig="800" w:dyaOrig="360">
          <v:shape id="_x0000_i1369" type="#_x0000_t75" style="width:33.95pt;height:15.15pt" o:ole="">
            <v:imagedata r:id="rId593" o:title=""/>
          </v:shape>
          <o:OLEObject Type="Embed" ProgID="Equation.DSMT4" ShapeID="_x0000_i1369" DrawAspect="Content" ObjectID="_1542176357" r:id="rId594"/>
        </w:object>
      </w:r>
      <w:r w:rsidRPr="002D5478">
        <w:t>进行存储</w:t>
      </w:r>
      <w:r>
        <w:t xml:space="preserve">, </w:t>
      </w:r>
      <w:r w:rsidRPr="002D5478">
        <w:t>其中</w:t>
      </w:r>
      <w:r w:rsidRPr="00A4688F">
        <w:rPr>
          <w:snapToGrid/>
          <w:position w:val="-12"/>
        </w:rPr>
        <w:object w:dxaOrig="2480" w:dyaOrig="360">
          <v:shape id="_x0000_i1370" type="#_x0000_t75" style="width:105.95pt;height:15.15pt" o:ole="">
            <v:imagedata r:id="rId595" o:title=""/>
          </v:shape>
          <o:OLEObject Type="Embed" ProgID="Equation.DSMT4" ShapeID="_x0000_i1370" DrawAspect="Content" ObjectID="_1542176358" r:id="rId596"/>
        </w:object>
      </w:r>
      <w:r w:rsidRPr="002D5478">
        <w:t>对应为</w:t>
      </w:r>
      <w:r w:rsidRPr="00A4688F">
        <w:rPr>
          <w:snapToGrid/>
          <w:position w:val="-10"/>
        </w:rPr>
        <w:object w:dxaOrig="200" w:dyaOrig="300">
          <v:shape id="_x0000_i1371" type="#_x0000_t75" style="width:8.7pt;height:12.4pt" o:ole="">
            <v:imagedata r:id="rId589" o:title=""/>
          </v:shape>
          <o:OLEObject Type="Embed" ProgID="Equation.DSMT4" ShapeID="_x0000_i1371" DrawAspect="Content" ObjectID="_1542176359" r:id="rId597"/>
        </w:object>
      </w:r>
      <w:r w:rsidRPr="002D5478">
        <w:t>的第</w:t>
      </w:r>
      <w:r w:rsidRPr="00A4688F">
        <w:rPr>
          <w:i/>
        </w:rPr>
        <w:t>i</w:t>
      </w:r>
      <w:r w:rsidRPr="002D5478">
        <w:t>位</w:t>
      </w:r>
      <w:r w:rsidRPr="002D5478">
        <w:t>3</w:t>
      </w:r>
      <w:r w:rsidRPr="002D5478">
        <w:t>进制位</w:t>
      </w:r>
      <w:r>
        <w:t xml:space="preserve">, </w:t>
      </w:r>
      <w:r w:rsidRPr="002D5478">
        <w:t>将</w:t>
      </w:r>
      <w:r w:rsidRPr="00A4688F">
        <w:rPr>
          <w:snapToGrid/>
          <w:position w:val="-6"/>
        </w:rPr>
        <w:object w:dxaOrig="240" w:dyaOrig="279">
          <v:shape id="_x0000_i1372" type="#_x0000_t75" style="width:10.1pt;height:11.45pt" o:ole="">
            <v:imagedata r:id="rId598" o:title=""/>
          </v:shape>
          <o:OLEObject Type="Embed" ProgID="Equation.DSMT4" ShapeID="_x0000_i1372" DrawAspect="Content" ObjectID="_1542176360" r:id="rId599"/>
        </w:object>
      </w:r>
      <w:r w:rsidRPr="002D5478">
        <w:t>映射为</w:t>
      </w:r>
      <w:r w:rsidRPr="00A4688F">
        <w:rPr>
          <w:snapToGrid/>
          <w:position w:val="-12"/>
        </w:rPr>
        <w:object w:dxaOrig="2960" w:dyaOrig="360">
          <v:shape id="_x0000_i1373" type="#_x0000_t75" style="width:126.55pt;height:15.15pt" o:ole="">
            <v:imagedata r:id="rId600" o:title=""/>
          </v:shape>
          <o:OLEObject Type="Embed" ProgID="Equation.DSMT4" ShapeID="_x0000_i1373" DrawAspect="Content" ObjectID="_1542176361" r:id="rId601"/>
        </w:object>
      </w:r>
      <w:r w:rsidRPr="002D5478">
        <w:t>；统计</w:t>
      </w:r>
      <w:r w:rsidRPr="00A4688F">
        <w:rPr>
          <w:snapToGrid/>
          <w:position w:val="-6"/>
        </w:rPr>
        <w:object w:dxaOrig="300" w:dyaOrig="279">
          <v:shape id="_x0000_i1374" type="#_x0000_t75" style="width:12.85pt;height:11.45pt" o:ole="">
            <v:imagedata r:id="rId602" o:title=""/>
          </v:shape>
          <o:OLEObject Type="Embed" ProgID="Equation.DSMT4" ShapeID="_x0000_i1374" DrawAspect="Content" ObjectID="_1542176362" r:id="rId603"/>
        </w:object>
      </w:r>
      <w:r w:rsidRPr="002D5478">
        <w:t>中的非零元素数量</w:t>
      </w:r>
      <w:r w:rsidRPr="00A4688F">
        <w:rPr>
          <w:snapToGrid/>
          <w:position w:val="-12"/>
        </w:rPr>
        <w:object w:dxaOrig="320" w:dyaOrig="360">
          <v:shape id="_x0000_i1375" type="#_x0000_t75" style="width:13.3pt;height:15.15pt" o:ole="">
            <v:imagedata r:id="rId604" o:title=""/>
          </v:shape>
          <o:OLEObject Type="Embed" ProgID="Equation.DSMT4" ShapeID="_x0000_i1375" DrawAspect="Content" ObjectID="_1542176363" r:id="rId605"/>
        </w:object>
      </w:r>
      <w:r>
        <w:t xml:space="preserve">, </w:t>
      </w:r>
      <w:r w:rsidRPr="002D5478">
        <w:t>若</w:t>
      </w:r>
      <w:r w:rsidRPr="00A4688F">
        <w:rPr>
          <w:snapToGrid/>
          <w:position w:val="-12"/>
        </w:rPr>
        <w:object w:dxaOrig="760" w:dyaOrig="360">
          <v:shape id="_x0000_i1376" type="#_x0000_t75" style="width:32.55pt;height:15.15pt" o:ole="">
            <v:imagedata r:id="rId606" o:title=""/>
          </v:shape>
          <o:OLEObject Type="Embed" ProgID="Equation.DSMT4" ShapeID="_x0000_i1376" DrawAspect="Content" ObjectID="_1542176364" r:id="rId607"/>
        </w:object>
      </w:r>
      <w:r>
        <w:t xml:space="preserve">, </w:t>
      </w:r>
      <w:r w:rsidRPr="002D5478">
        <w:t>则将</w:t>
      </w:r>
      <w:r w:rsidRPr="00A4688F">
        <w:rPr>
          <w:snapToGrid/>
          <w:position w:val="-6"/>
        </w:rPr>
        <w:object w:dxaOrig="300" w:dyaOrig="279">
          <v:shape id="_x0000_i1377" type="#_x0000_t75" style="width:12.85pt;height:11.45pt" o:ole="">
            <v:imagedata r:id="rId602" o:title=""/>
          </v:shape>
          <o:OLEObject Type="Embed" ProgID="Equation.DSMT4" ShapeID="_x0000_i1377" DrawAspect="Content" ObjectID="_1542176365" r:id="rId608"/>
        </w:object>
      </w:r>
      <w:r w:rsidRPr="002D5478">
        <w:t>嵌入到</w:t>
      </w:r>
      <w:r w:rsidRPr="00277C81">
        <w:rPr>
          <w:snapToGrid/>
          <w:position w:val="-14"/>
        </w:rPr>
        <w:object w:dxaOrig="540" w:dyaOrig="380">
          <v:shape id="_x0000_i1378" type="#_x0000_t75" style="width:22pt;height:16.05pt" o:ole="">
            <v:imagedata r:id="rId406" o:title=""/>
          </v:shape>
          <o:OLEObject Type="Embed" ProgID="Equation.DSMT4" ShapeID="_x0000_i1378" DrawAspect="Content" ObjectID="_1542176366" r:id="rId609"/>
        </w:object>
      </w:r>
      <w:r w:rsidRPr="002D5478">
        <w:t>的第</w:t>
      </w:r>
      <w:r w:rsidRPr="002D5478">
        <w:rPr>
          <w:i/>
        </w:rPr>
        <w:t>k</w:t>
      </w:r>
      <w:r w:rsidRPr="002D5478">
        <w:t>行</w:t>
      </w:r>
      <w:r>
        <w:t xml:space="preserve">, </w:t>
      </w:r>
      <w:r w:rsidRPr="002D5478">
        <w:t>置</w:t>
      </w:r>
      <w:r w:rsidRPr="002D5478">
        <w:rPr>
          <w:i/>
        </w:rPr>
        <w:t>k</w:t>
      </w:r>
      <w:r w:rsidRPr="002D5478">
        <w:t>=</w:t>
      </w:r>
      <w:r w:rsidRPr="002D5478">
        <w:rPr>
          <w:i/>
        </w:rPr>
        <w:t>k</w:t>
      </w:r>
      <w:r w:rsidRPr="002D5478">
        <w:t>+1</w:t>
      </w:r>
      <w:r w:rsidRPr="002D5478">
        <w:t>；反复执行直至</w:t>
      </w:r>
      <w:r w:rsidRPr="00A4688F">
        <w:rPr>
          <w:snapToGrid/>
          <w:position w:val="-12"/>
        </w:rPr>
        <w:object w:dxaOrig="820" w:dyaOrig="360">
          <v:shape id="_x0000_i1379" type="#_x0000_t75" style="width:34.85pt;height:15.15pt" o:ole="">
            <v:imagedata r:id="rId610" o:title=""/>
          </v:shape>
          <o:OLEObject Type="Embed" ProgID="Equation.DSMT4" ShapeID="_x0000_i1379" DrawAspect="Content" ObjectID="_1542176367" r:id="rId611"/>
        </w:object>
      </w:r>
      <w:r>
        <w:rPr>
          <w:rFonts w:hint="eastAsia"/>
        </w:rPr>
        <w:t>.</w:t>
      </w:r>
    </w:p>
    <w:p w:rsidR="00A4688F" w:rsidRDefault="00A4688F" w:rsidP="00A4688F">
      <w:pPr>
        <w:pStyle w:val="ae"/>
        <w:ind w:firstLine="416"/>
        <w:textAlignment w:val="center"/>
        <w:rPr>
          <w:rFonts w:eastAsia="方正书宋简体" w:cs="Times New Roman"/>
          <w:snapToGrid w:val="0"/>
          <w:spacing w:val="4"/>
          <w:sz w:val="20"/>
          <w:szCs w:val="20"/>
        </w:rPr>
      </w:pPr>
      <w:r>
        <w:rPr>
          <w:rFonts w:ascii="Times New Roman" w:eastAsia="方正书宋简体" w:hAnsi="Times New Roman" w:cs="Times New Roman" w:hint="eastAsia"/>
          <w:snapToGrid w:val="0"/>
          <w:spacing w:val="4"/>
          <w:sz w:val="20"/>
          <w:szCs w:val="20"/>
        </w:rPr>
        <w:t>3</w:t>
      </w:r>
      <w:r w:rsidRPr="00A4688F">
        <w:rPr>
          <w:rFonts w:ascii="Times New Roman" w:eastAsia="方正书宋简体" w:hAnsi="Times New Roman" w:cs="Times New Roman" w:hint="eastAsia"/>
          <w:snapToGrid w:val="0"/>
          <w:spacing w:val="4"/>
          <w:sz w:val="20"/>
          <w:szCs w:val="20"/>
        </w:rPr>
        <w:t>)</w:t>
      </w:r>
      <w:r w:rsidRPr="002213E8">
        <w:rPr>
          <w:rFonts w:eastAsia="方正书宋简体" w:cs="Times New Roman"/>
          <w:snapToGrid w:val="0"/>
          <w:spacing w:val="4"/>
          <w:sz w:val="20"/>
          <w:szCs w:val="20"/>
        </w:rPr>
        <w:t>记</w:t>
      </w:r>
      <w:r w:rsidRPr="002213E8">
        <w:rPr>
          <w:rFonts w:eastAsia="方正书宋简体" w:cs="Times New Roman"/>
          <w:snapToGrid w:val="0"/>
          <w:spacing w:val="4"/>
          <w:sz w:val="20"/>
          <w:szCs w:val="20"/>
        </w:rPr>
        <w:object w:dxaOrig="1240" w:dyaOrig="380">
          <v:shape id="_x0000_i1380" type="#_x0000_t75" style="width:50.45pt;height:15.6pt" o:ole="">
            <v:imagedata r:id="rId612" o:title=""/>
          </v:shape>
          <o:OLEObject Type="Embed" ProgID="Equation.DSMT4" ShapeID="_x0000_i1380" DrawAspect="Content" ObjectID="_1542176368" r:id="rId613"/>
        </w:object>
      </w:r>
      <w:r>
        <w:rPr>
          <w:rFonts w:eastAsia="方正书宋简体" w:cs="Times New Roman"/>
          <w:snapToGrid w:val="0"/>
          <w:spacing w:val="4"/>
          <w:sz w:val="20"/>
          <w:szCs w:val="20"/>
        </w:rPr>
        <w:t>为秘密信息序列</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其中</w:t>
      </w:r>
      <w:r w:rsidRPr="002213E8">
        <w:rPr>
          <w:rFonts w:eastAsia="方正书宋简体" w:cs="Times New Roman"/>
          <w:snapToGrid w:val="0"/>
          <w:spacing w:val="4"/>
          <w:sz w:val="20"/>
          <w:szCs w:val="20"/>
        </w:rPr>
        <w:object w:dxaOrig="341" w:dyaOrig="361">
          <v:shape id="对象 28" o:spid="_x0000_i1381" type="#_x0000_t75" style="width:13.3pt;height:13.3pt;mso-position-horizontal-relative:page;mso-position-vertical-relative:page" o:ole="">
            <v:imagedata r:id="rId614" o:title=""/>
          </v:shape>
          <o:OLEObject Type="Embed" ProgID="Equation.DSMT4" ShapeID="对象 28" DrawAspect="Content" ObjectID="_1542176369" r:id="rId615"/>
        </w:object>
      </w:r>
      <w:r w:rsidRPr="002213E8">
        <w:rPr>
          <w:rFonts w:eastAsia="方正书宋简体" w:cs="Times New Roman"/>
          <w:snapToGrid w:val="0"/>
          <w:spacing w:val="4"/>
          <w:sz w:val="20"/>
          <w:szCs w:val="20"/>
        </w:rPr>
        <w:t>为剩余秘密信息序列的长度</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14</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确定当前截取的</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进制位串序列的长度</w:t>
      </w:r>
      <w:r w:rsidRPr="002213E8">
        <w:rPr>
          <w:rFonts w:eastAsia="方正书宋简体" w:cs="Times New Roman"/>
          <w:snapToGrid w:val="0"/>
          <w:spacing w:val="4"/>
          <w:sz w:val="20"/>
          <w:szCs w:val="20"/>
        </w:rPr>
        <w:object w:dxaOrig="562" w:dyaOrig="361">
          <v:shape id="对象 29" o:spid="_x0000_i1382" type="#_x0000_t75" style="width:22.45pt;height:14.2pt;mso-position-horizontal-relative:page;mso-position-vertical-relative:page" o:ole="">
            <v:imagedata r:id="rId616" o:title=""/>
          </v:shape>
          <o:OLEObject Type="Embed" ProgID="Equation.DSMT4" ShapeID="对象 29" DrawAspect="Content" ObjectID="_1542176370" r:id="rId617"/>
        </w:object>
      </w:r>
      <w:r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从</w:t>
      </w:r>
      <w:r w:rsidRPr="002213E8">
        <w:rPr>
          <w:rFonts w:eastAsia="方正书宋简体" w:cs="Times New Roman"/>
          <w:snapToGrid w:val="0"/>
          <w:spacing w:val="4"/>
          <w:sz w:val="20"/>
          <w:szCs w:val="20"/>
        </w:rPr>
        <w:object w:dxaOrig="442" w:dyaOrig="361">
          <v:shape id="对象 30" o:spid="_x0000_i1383" type="#_x0000_t75" style="width:16.05pt;height:13.3pt;mso-position-horizontal-relative:page;mso-position-vertical-relative:page" o:ole="">
            <v:imagedata r:id="rId618" o:title=""/>
          </v:shape>
          <o:OLEObject Type="Embed" ProgID="Equation.DSMT4" ShapeID="对象 30" DrawAspect="Content" ObjectID="_1542176371" r:id="rId619"/>
        </w:object>
      </w:r>
      <w:r w:rsidRPr="002213E8">
        <w:rPr>
          <w:rFonts w:eastAsia="方正书宋简体" w:cs="Times New Roman"/>
          <w:snapToGrid w:val="0"/>
          <w:spacing w:val="4"/>
          <w:sz w:val="20"/>
          <w:szCs w:val="20"/>
        </w:rPr>
        <w:t>中截取长度为</w:t>
      </w:r>
      <w:r w:rsidRPr="002213E8">
        <w:rPr>
          <w:rFonts w:eastAsia="方正书宋简体" w:cs="Times New Roman"/>
          <w:snapToGrid w:val="0"/>
          <w:spacing w:val="4"/>
          <w:sz w:val="20"/>
          <w:szCs w:val="20"/>
        </w:rPr>
        <w:object w:dxaOrig="562" w:dyaOrig="361">
          <v:shape id="对象 31" o:spid="_x0000_i1384" type="#_x0000_t75" style="width:21.55pt;height:14.2pt;mso-position-horizontal-relative:page;mso-position-vertical-relative:page" o:ole="">
            <v:imagedata r:id="rId620" o:title=""/>
          </v:shape>
          <o:OLEObject Type="Embed" ProgID="Equation.DSMT4" ShapeID="对象 31" DrawAspect="Content" ObjectID="_1542176372" r:id="rId621"/>
        </w:object>
      </w:r>
      <w:r w:rsidRPr="002213E8">
        <w:rPr>
          <w:rFonts w:eastAsia="方正书宋简体" w:cs="Times New Roman"/>
          <w:snapToGrid w:val="0"/>
          <w:spacing w:val="4"/>
          <w:sz w:val="20"/>
          <w:szCs w:val="20"/>
        </w:rPr>
        <w:t>的比特位串</w:t>
      </w:r>
      <w:r w:rsidRPr="002213E8">
        <w:rPr>
          <w:rFonts w:eastAsia="方正书宋简体" w:cs="Times New Roman"/>
          <w:snapToGrid w:val="0"/>
          <w:spacing w:val="4"/>
          <w:sz w:val="20"/>
          <w:szCs w:val="20"/>
        </w:rPr>
        <w:object w:dxaOrig="662" w:dyaOrig="361">
          <v:shape id="对象 32" o:spid="_x0000_i1385" type="#_x0000_t75" style="width:24.75pt;height:13.3pt;mso-position-horizontal-relative:page;mso-position-vertical-relative:page" o:ole="">
            <v:imagedata r:id="rId622" o:title=""/>
          </v:shape>
          <o:OLEObject Type="Embed" ProgID="Equation.DSMT4" ShapeID="对象 32" DrawAspect="Content" ObjectID="_1542176373" r:id="rId623"/>
        </w:objec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并</w:t>
      </w:r>
      <w:r>
        <w:rPr>
          <w:rFonts w:eastAsia="方正书宋简体" w:cs="Times New Roman"/>
          <w:snapToGrid w:val="0"/>
          <w:spacing w:val="4"/>
          <w:sz w:val="20"/>
          <w:szCs w:val="20"/>
        </w:rPr>
        <w:t>按照式</w:t>
      </w:r>
      <w:r w:rsidRPr="002213E8">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26</w:t>
      </w:r>
      <w:r w:rsidRPr="002213E8">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对</w:t>
      </w:r>
      <w:r w:rsidRPr="002213E8">
        <w:rPr>
          <w:rFonts w:eastAsia="方正书宋简体" w:cs="Times New Roman"/>
          <w:snapToGrid w:val="0"/>
          <w:spacing w:val="4"/>
          <w:sz w:val="20"/>
          <w:szCs w:val="20"/>
        </w:rPr>
        <w:object w:dxaOrig="442" w:dyaOrig="361">
          <v:shape id="对象 33" o:spid="_x0000_i1386" type="#_x0000_t75" style="width:16.95pt;height:13.75pt;mso-position-horizontal-relative:page;mso-position-vertical-relative:page" o:ole="">
            <v:imagedata r:id="rId618" o:title=""/>
          </v:shape>
          <o:OLEObject Type="Embed" ProgID="Equation.DSMT4" ShapeID="对象 33" DrawAspect="Content" ObjectID="_1542176374" r:id="rId624"/>
        </w:object>
      </w:r>
      <w:r w:rsidRPr="002213E8">
        <w:rPr>
          <w:rFonts w:eastAsia="方正书宋简体" w:cs="Times New Roman"/>
          <w:snapToGrid w:val="0"/>
          <w:spacing w:val="4"/>
          <w:sz w:val="20"/>
          <w:szCs w:val="20"/>
        </w:rPr>
        <w:t>进行更新</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15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将取出的</w:t>
      </w:r>
      <w:r w:rsidRPr="002213E8">
        <w:rPr>
          <w:rFonts w:eastAsia="方正书宋简体" w:cs="Times New Roman"/>
          <w:snapToGrid w:val="0"/>
          <w:spacing w:val="4"/>
          <w:sz w:val="20"/>
          <w:szCs w:val="20"/>
        </w:rPr>
        <w:object w:dxaOrig="562" w:dyaOrig="361">
          <v:shape id="_x0000_i1387" type="#_x0000_t75" style="width:21.55pt;height:14.2pt;mso-position-horizontal-relative:page;mso-position-vertical-relative:page" o:ole="">
            <v:imagedata r:id="rId620" o:title=""/>
          </v:shape>
          <o:OLEObject Type="Embed" ProgID="Equation.DSMT4" ShapeID="_x0000_i1387" DrawAspect="Content" ObjectID="_1542176375" r:id="rId625"/>
        </w:object>
      </w:r>
      <w:r w:rsidRPr="002213E8">
        <w:rPr>
          <w:rFonts w:eastAsia="方正书宋简体" w:cs="Times New Roman"/>
          <w:snapToGrid w:val="0"/>
          <w:spacing w:val="4"/>
          <w:sz w:val="20"/>
          <w:szCs w:val="20"/>
        </w:rPr>
        <w:t>个</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进制位串序列转换为对应的</w:t>
      </w:r>
      <w:r w:rsidRPr="00A4688F">
        <w:rPr>
          <w:rFonts w:ascii="Times New Roman" w:eastAsia="方正书宋简体" w:hAnsi="Times New Roman" w:cs="Times New Roman"/>
          <w:snapToGrid w:val="0"/>
          <w:spacing w:val="4"/>
          <w:sz w:val="20"/>
          <w:szCs w:val="20"/>
        </w:rPr>
        <w:t>10</w:t>
      </w:r>
      <w:r w:rsidRPr="002213E8">
        <w:rPr>
          <w:rFonts w:eastAsia="方正书宋简体" w:cs="Times New Roman"/>
          <w:snapToGrid w:val="0"/>
          <w:spacing w:val="4"/>
          <w:sz w:val="20"/>
          <w:szCs w:val="20"/>
        </w:rPr>
        <w:t>进制数</w:t>
      </w:r>
      <w:r w:rsidRPr="00A4688F">
        <w:rPr>
          <w:rFonts w:ascii="Times New Roman" w:eastAsia="方正书宋简体" w:hAnsi="Times New Roman" w:cs="Times New Roman"/>
          <w:i/>
          <w:snapToGrid w:val="0"/>
          <w:spacing w:val="4"/>
          <w:sz w:val="20"/>
          <w:szCs w:val="20"/>
        </w:rPr>
        <w:t>d</w:t>
      </w:r>
      <w:r w:rsidRPr="00A4688F">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A4688F" w:rsidTr="00191A87">
        <w:tc>
          <w:tcPr>
            <w:tcW w:w="4077" w:type="dxa"/>
          </w:tcPr>
          <w:p w:rsidR="00A4688F" w:rsidRDefault="00D1000D" w:rsidP="00191A87">
            <w:pPr>
              <w:ind w:firstLine="0"/>
              <w:jc w:val="center"/>
              <w:rPr>
                <w:snapToGrid/>
              </w:rPr>
            </w:pPr>
            <w:r w:rsidRPr="002213E8">
              <w:rPr>
                <w:position w:val="-32"/>
                <w:sz w:val="28"/>
                <w:szCs w:val="28"/>
              </w:rPr>
              <w:object w:dxaOrig="3560" w:dyaOrig="760">
                <v:shape id="_x0000_i1388" type="#_x0000_t75" style="width:151.8pt;height:32.1pt" o:ole="">
                  <v:imagedata r:id="rId626" o:title=""/>
                </v:shape>
                <o:OLEObject Type="Embed" ProgID="Equation.DSMT4" ShapeID="_x0000_i1388" DrawAspect="Content" ObjectID="_1542176376" r:id="rId627"/>
              </w:object>
            </w:r>
          </w:p>
        </w:tc>
        <w:tc>
          <w:tcPr>
            <w:tcW w:w="629" w:type="dxa"/>
          </w:tcPr>
          <w:p w:rsidR="00A4688F" w:rsidRDefault="00A4688F" w:rsidP="00191A87">
            <w:pPr>
              <w:ind w:firstLine="0"/>
              <w:jc w:val="right"/>
              <w:rPr>
                <w:snapToGrid/>
              </w:rPr>
            </w:pPr>
          </w:p>
          <w:p w:rsidR="00A4688F" w:rsidRDefault="00A4688F" w:rsidP="00191A87">
            <w:pPr>
              <w:ind w:firstLine="0"/>
              <w:jc w:val="right"/>
              <w:rPr>
                <w:snapToGrid/>
              </w:rPr>
            </w:pPr>
            <w:r>
              <w:rPr>
                <w:rFonts w:hint="eastAsia"/>
                <w:snapToGrid/>
              </w:rPr>
              <w:t>(14)</w:t>
            </w:r>
          </w:p>
          <w:p w:rsidR="00A4688F" w:rsidRDefault="00A4688F" w:rsidP="00191A87">
            <w:pPr>
              <w:ind w:firstLine="0"/>
              <w:jc w:val="right"/>
              <w:rPr>
                <w:snapToGrid/>
              </w:rPr>
            </w:pP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79" w:dyaOrig="360">
                <v:shape id="_x0000_i1389" type="#_x0000_t75" style="width:146.3pt;height:15.6pt" o:ole="">
                  <v:imagedata r:id="rId628" o:title=""/>
                </v:shape>
                <o:OLEObject Type="Embed" ProgID="Equation.DSMT4" ShapeID="_x0000_i1389" DrawAspect="Content" ObjectID="_1542176377" r:id="rId629"/>
              </w:object>
            </w:r>
          </w:p>
        </w:tc>
        <w:tc>
          <w:tcPr>
            <w:tcW w:w="629" w:type="dxa"/>
          </w:tcPr>
          <w:p w:rsidR="00A4688F" w:rsidRDefault="00A4688F" w:rsidP="00A92309">
            <w:pPr>
              <w:ind w:firstLine="0"/>
              <w:jc w:val="right"/>
              <w:rPr>
                <w:snapToGrid/>
              </w:rPr>
            </w:pPr>
            <w:r>
              <w:rPr>
                <w:rFonts w:hint="eastAsia"/>
                <w:snapToGrid/>
              </w:rPr>
              <w:t>(</w:t>
            </w:r>
            <w:r w:rsidR="00A92309">
              <w:rPr>
                <w:rFonts w:hint="eastAsia"/>
                <w:snapToGrid/>
              </w:rPr>
              <w:t>25</w:t>
            </w:r>
            <w:r>
              <w:rPr>
                <w:rFonts w:hint="eastAsia"/>
                <w:snapToGrid/>
              </w:rPr>
              <w:t xml:space="preserve">) </w:t>
            </w: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20" w:dyaOrig="360">
                <v:shape id="_x0000_i1390" type="#_x0000_t75" style="width:147.2pt;height:15.6pt" o:ole="">
                  <v:imagedata r:id="rId630" o:title=""/>
                </v:shape>
                <o:OLEObject Type="Embed" ProgID="Equation.DSMT4" ShapeID="_x0000_i1390" DrawAspect="Content" ObjectID="_1542176378" r:id="rId631"/>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26</w:t>
            </w:r>
            <w:r>
              <w:rPr>
                <w:rFonts w:hint="eastAsia"/>
                <w:snapToGrid/>
              </w:rPr>
              <w:t>)</w:t>
            </w: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28"/>
                <w:sz w:val="28"/>
                <w:szCs w:val="28"/>
              </w:rPr>
              <w:object w:dxaOrig="1500" w:dyaOrig="700">
                <v:shape id="_x0000_i1391" type="#_x0000_t75" style="width:60.55pt;height:27.95pt" o:ole="">
                  <v:imagedata r:id="rId632" o:title=""/>
                </v:shape>
                <o:OLEObject Type="Embed" ProgID="Equation.DSMT4" ShapeID="_x0000_i1391" DrawAspect="Content" ObjectID="_1542176379" r:id="rId633"/>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15</w:t>
            </w:r>
            <w:r>
              <w:rPr>
                <w:rFonts w:hint="eastAsia"/>
                <w:snapToGrid/>
              </w:rPr>
              <w:t>)</w:t>
            </w:r>
          </w:p>
          <w:p w:rsidR="00A4688F" w:rsidRDefault="00A4688F" w:rsidP="00191A87">
            <w:pPr>
              <w:ind w:firstLine="0"/>
              <w:jc w:val="right"/>
              <w:rPr>
                <w:snapToGrid/>
              </w:rPr>
            </w:pPr>
          </w:p>
        </w:tc>
      </w:tr>
    </w:tbl>
    <w:p w:rsidR="002213E8" w:rsidRPr="00A92309" w:rsidRDefault="00D1000D" w:rsidP="00D1000D">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hint="eastAsia"/>
          <w:snapToGrid w:val="0"/>
          <w:spacing w:val="4"/>
          <w:sz w:val="20"/>
          <w:szCs w:val="20"/>
        </w:rPr>
        <w:t xml:space="preserve">4) </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27</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从</w:t>
      </w:r>
      <w:r w:rsidR="002213E8" w:rsidRPr="00A92309">
        <w:rPr>
          <w:rFonts w:ascii="Times New Roman" w:eastAsia="方正书宋简体" w:hAnsi="Times New Roman" w:cs="Times New Roman"/>
          <w:snapToGrid w:val="0"/>
          <w:spacing w:val="4"/>
          <w:sz w:val="20"/>
          <w:szCs w:val="20"/>
        </w:rPr>
        <w:object w:dxaOrig="442" w:dyaOrig="361">
          <v:shape id="对象 37" o:spid="_x0000_i1392" type="#_x0000_t75" style="width:21.55pt;height:17.9pt;mso-position-horizontal-relative:page;mso-position-vertical-relative:page" o:ole="">
            <v:imagedata r:id="rId634" o:title=""/>
          </v:shape>
          <o:OLEObject Type="Embed" ProgID="Equation.DSMT4" ShapeID="对象 37" DrawAspect="Content" ObjectID="_1542176380" r:id="rId635"/>
        </w:object>
      </w:r>
      <w:r w:rsidR="002213E8" w:rsidRPr="00A92309">
        <w:rPr>
          <w:rFonts w:ascii="Times New Roman" w:eastAsia="方正书宋简体" w:hAnsi="Times New Roman" w:cs="Times New Roman"/>
          <w:snapToGrid w:val="0"/>
          <w:spacing w:val="4"/>
          <w:sz w:val="20"/>
          <w:szCs w:val="20"/>
        </w:rPr>
        <w:t>中取前</w:t>
      </w:r>
      <w:r w:rsidR="002213E8" w:rsidRPr="0042554E">
        <w:rPr>
          <w:rFonts w:ascii="Times New Roman" w:eastAsia="方正书宋简体" w:hAnsi="Times New Roman" w:cs="Times New Roman"/>
          <w:i/>
          <w:snapToGrid w:val="0"/>
          <w:spacing w:val="4"/>
          <w:sz w:val="20"/>
          <w:szCs w:val="20"/>
        </w:rPr>
        <w:t>n</w:t>
      </w:r>
      <w:r w:rsidR="002213E8" w:rsidRPr="00A92309">
        <w:rPr>
          <w:rFonts w:ascii="Times New Roman" w:eastAsia="方正书宋简体" w:hAnsi="Times New Roman" w:cs="Times New Roman"/>
          <w:snapToGrid w:val="0"/>
          <w:spacing w:val="4"/>
          <w:sz w:val="20"/>
          <w:szCs w:val="20"/>
        </w:rPr>
        <w:t>个元素作为</w:t>
      </w:r>
      <w:r w:rsidR="002213E8" w:rsidRPr="00A92309">
        <w:rPr>
          <w:rFonts w:ascii="Times New Roman" w:eastAsia="方正书宋简体" w:hAnsi="Times New Roman" w:cs="Times New Roman"/>
          <w:snapToGrid w:val="0"/>
          <w:spacing w:val="4"/>
          <w:sz w:val="20"/>
          <w:szCs w:val="20"/>
        </w:rPr>
        <w:object w:dxaOrig="642" w:dyaOrig="361">
          <v:shape id="对象 38" o:spid="_x0000_i1393" type="#_x0000_t75" style="width:32.1pt;height:17.9pt;mso-position-horizontal-relative:page;mso-position-vertical-relative:page" o:ole="">
            <v:imagedata r:id="rId636" o:title=""/>
          </v:shape>
          <o:OLEObject Type="Embed" ProgID="Equation.DSMT4" ShapeID="对象 38" DrawAspect="Content" ObjectID="_1542176381" r:id="rId637"/>
        </w:object>
      </w:r>
      <w:r w:rsidR="002213E8" w:rsidRPr="00A92309">
        <w:rPr>
          <w:rFonts w:ascii="Times New Roman" w:eastAsia="方正书宋简体" w:hAnsi="Times New Roman" w:cs="Times New Roman"/>
          <w:snapToGrid w:val="0"/>
          <w:spacing w:val="4"/>
          <w:sz w:val="20"/>
          <w:szCs w:val="20"/>
        </w:rPr>
        <w:t>并</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28</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更新</w:t>
      </w:r>
      <w:r w:rsidR="002213E8" w:rsidRPr="00A92309">
        <w:rPr>
          <w:rFonts w:ascii="Times New Roman" w:eastAsia="方正书宋简体" w:hAnsi="Times New Roman" w:cs="Times New Roman"/>
          <w:snapToGrid w:val="0"/>
          <w:spacing w:val="4"/>
          <w:sz w:val="20"/>
          <w:szCs w:val="20"/>
        </w:rPr>
        <w:object w:dxaOrig="442" w:dyaOrig="361">
          <v:shape id="对象 39" o:spid="_x0000_i1394" type="#_x0000_t75" style="width:21.55pt;height:17.9pt;mso-position-horizontal-relative:page;mso-position-vertical-relative:page" o:ole="">
            <v:imagedata r:id="rId638" o:title=""/>
          </v:shape>
          <o:OLEObject Type="Embed" ProgID="Equation.DSMT4" ShapeID="对象 39" DrawAspect="Content" ObjectID="_1542176382" r:id="rId639"/>
        </w:object>
      </w:r>
      <w:r w:rsidR="0042554E">
        <w:rPr>
          <w:rFonts w:ascii="Times New Roman" w:eastAsia="方正书宋简体" w:hAnsi="Times New Roman" w:cs="Times New Roman" w:hint="eastAsia"/>
          <w:snapToGrid w:val="0"/>
          <w:spacing w:val="4"/>
          <w:sz w:val="20"/>
          <w:szCs w:val="20"/>
        </w:rPr>
        <w:t xml:space="preserve">; </w:t>
      </w:r>
      <w:r w:rsidR="006D4F63" w:rsidRPr="00A92309">
        <w:rPr>
          <w:rFonts w:ascii="Times New Roman" w:eastAsia="方正书宋简体" w:hAnsi="Times New Roman" w:cs="Times New Roman"/>
          <w:snapToGrid w:val="0"/>
          <w:spacing w:val="4"/>
          <w:sz w:val="20"/>
          <w:szCs w:val="20"/>
        </w:rPr>
        <w:t>根据秘密信息</w:t>
      </w:r>
      <w:r w:rsidR="006D4F63" w:rsidRPr="00A92309">
        <w:rPr>
          <w:rFonts w:ascii="Times New Roman" w:eastAsia="方正书宋简体" w:hAnsi="Times New Roman" w:cs="Times New Roman" w:hint="eastAsia"/>
          <w:snapToGrid w:val="0"/>
          <w:spacing w:val="4"/>
          <w:sz w:val="20"/>
          <w:szCs w:val="20"/>
        </w:rPr>
        <w:t>d</w:t>
      </w:r>
      <w:r w:rsidR="006D4F63" w:rsidRPr="00A92309">
        <w:rPr>
          <w:rFonts w:ascii="Times New Roman" w:eastAsia="方正书宋简体" w:hAnsi="Times New Roman" w:cs="Times New Roman" w:hint="eastAsia"/>
          <w:snapToGrid w:val="0"/>
          <w:spacing w:val="4"/>
          <w:sz w:val="20"/>
          <w:szCs w:val="20"/>
        </w:rPr>
        <w:t>取</w:t>
      </w:r>
      <w:r w:rsidR="00C21A0D" w:rsidRPr="00A92309">
        <w:rPr>
          <w:rFonts w:ascii="Times New Roman" w:eastAsia="方正书宋简体" w:hAnsi="Times New Roman" w:cs="Times New Roman"/>
          <w:snapToGrid w:val="0"/>
          <w:spacing w:val="4"/>
          <w:sz w:val="20"/>
          <w:szCs w:val="20"/>
        </w:rPr>
        <w:object w:dxaOrig="539" w:dyaOrig="379">
          <v:shape id="_x0000_i1395" type="#_x0000_t75" style="width:27.05pt;height:18.8pt" o:ole="">
            <v:imagedata r:id="rId438" o:title=""/>
          </v:shape>
          <o:OLEObject Type="Embed" ProgID="Equation.DSMT4" ShapeID="_x0000_i1395" DrawAspect="Content" ObjectID="_1542176383" r:id="rId640"/>
        </w:object>
      </w:r>
      <w:r w:rsidR="00C21A0D">
        <w:rPr>
          <w:rFonts w:ascii="Times New Roman" w:eastAsia="方正书宋简体" w:hAnsi="Times New Roman" w:cs="Times New Roman"/>
          <w:snapToGrid w:val="0"/>
          <w:spacing w:val="4"/>
          <w:sz w:val="20"/>
          <w:szCs w:val="20"/>
        </w:rPr>
        <w:t>的第</w:t>
      </w:r>
      <w:r w:rsidR="00C21A0D" w:rsidRPr="00A92309">
        <w:rPr>
          <w:rFonts w:ascii="Times New Roman" w:eastAsia="方正书宋简体" w:hAnsi="Times New Roman" w:cs="Times New Roman" w:hint="eastAsia"/>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第</w:t>
      </w:r>
      <w:r w:rsidR="00C21A0D" w:rsidRPr="00A92309">
        <w:rPr>
          <w:rFonts w:ascii="Times New Roman" w:eastAsia="方正书宋简体" w:hAnsi="Times New Roman" w:cs="Times New Roman" w:hint="eastAsia"/>
          <w:snapToGrid w:val="0"/>
          <w:spacing w:val="4"/>
          <w:sz w:val="20"/>
          <w:szCs w:val="20"/>
        </w:rPr>
        <w:t>d</w:t>
      </w:r>
      <w:r w:rsidR="00C21A0D" w:rsidRPr="00A92309">
        <w:rPr>
          <w:rFonts w:ascii="Times New Roman" w:eastAsia="方正书宋简体" w:hAnsi="Times New Roman" w:cs="Times New Roman" w:hint="eastAsia"/>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rPr>
        <w:t>td</w:t>
      </w:r>
      <w:r w:rsidR="00C21A0D" w:rsidRPr="00D1000D">
        <w:rPr>
          <w:rFonts w:ascii="Times New Roman" w:eastAsia="方正书宋简体" w:hAnsi="Times New Roman" w:cs="Times New Roman" w:hint="eastAsia"/>
          <w:i/>
          <w:snapToGrid w:val="0"/>
          <w:spacing w:val="4"/>
          <w:sz w:val="20"/>
          <w:szCs w:val="20"/>
          <w:vertAlign w:val="subscript"/>
        </w:rPr>
        <w:t>i</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vertAlign w:val="subscript"/>
        </w:rPr>
        <w:t>n</w:t>
      </w:r>
      <w:r w:rsidR="001D6B2E" w:rsidRPr="00A92309">
        <w:rPr>
          <w:rFonts w:ascii="Times New Roman" w:eastAsia="方正书宋简体" w:hAnsi="Times New Roman" w:cs="Times New Roman"/>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记为</w:t>
      </w:r>
      <w:r w:rsidRPr="00A92309">
        <w:rPr>
          <w:rFonts w:ascii="Times New Roman" w:eastAsia="方正书宋简体" w:hAnsi="Times New Roman" w:cs="Times New Roman"/>
          <w:snapToGrid w:val="0"/>
          <w:spacing w:val="4"/>
          <w:sz w:val="20"/>
          <w:szCs w:val="20"/>
        </w:rPr>
        <w:object w:dxaOrig="542" w:dyaOrig="401">
          <v:shape id="对象 158" o:spid="_x0000_i1396" type="#_x0000_t75" style="width:19.7pt;height:14.2pt;mso-position-horizontal-relative:page;mso-position-vertical-relative:page" o:ole="">
            <v:imagedata r:id="rId641" o:title=""/>
          </v:shape>
          <o:OLEObject Type="Embed" ProgID="Equation.DSMT4" ShapeID="对象 158" DrawAspect="Content" ObjectID="_1542176384" r:id="rId642"/>
        </w:object>
      </w:r>
      <w:r w:rsidR="001D6B2E" w:rsidRPr="00A92309">
        <w:rPr>
          <w:rFonts w:ascii="Times New Roman" w:eastAsia="方正书宋简体" w:hAnsi="Times New Roman" w:cs="Times New Roman" w:hint="eastAsia"/>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按照式</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11</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将</w:t>
      </w:r>
      <w:r w:rsidR="00C21A0D" w:rsidRPr="00A92309">
        <w:rPr>
          <w:rFonts w:ascii="Times New Roman" w:eastAsia="方正书宋简体" w:hAnsi="Times New Roman" w:cs="Times New Roman"/>
          <w:snapToGrid w:val="0"/>
          <w:spacing w:val="4"/>
          <w:sz w:val="20"/>
          <w:szCs w:val="20"/>
        </w:rPr>
        <w:object w:dxaOrig="642" w:dyaOrig="361">
          <v:shape id="对象 157" o:spid="_x0000_i1397" type="#_x0000_t75" style="width:32.1pt;height:17.9pt;mso-position-horizontal-relative:page;mso-position-vertical-relative:page" o:ole="">
            <v:imagedata r:id="rId643" o:title=""/>
          </v:shape>
          <o:OLEObject Type="Embed" ProgID="Equation.DSMT4" ShapeID="对象 157" DrawAspect="Content" ObjectID="_1542176385" r:id="rId644"/>
        </w:object>
      </w:r>
      <w:r w:rsidR="00C21A0D" w:rsidRPr="00A92309">
        <w:rPr>
          <w:rFonts w:ascii="Times New Roman" w:eastAsia="方正书宋简体" w:hAnsi="Times New Roman" w:cs="Times New Roman"/>
          <w:snapToGrid w:val="0"/>
          <w:spacing w:val="4"/>
          <w:sz w:val="20"/>
          <w:szCs w:val="20"/>
        </w:rPr>
        <w:t>调整为</w:t>
      </w:r>
      <w:r w:rsidR="00C21A0D" w:rsidRPr="00A92309">
        <w:rPr>
          <w:rFonts w:ascii="Times New Roman" w:eastAsia="方正书宋简体" w:hAnsi="Times New Roman" w:cs="Times New Roman"/>
          <w:snapToGrid w:val="0"/>
          <w:spacing w:val="4"/>
          <w:sz w:val="20"/>
          <w:szCs w:val="20"/>
        </w:rPr>
        <w:object w:dxaOrig="1122" w:dyaOrig="360">
          <v:shape id="对象 159" o:spid="_x0000_i1398" type="#_x0000_t75" style="width:55.5pt;height:17.9pt;mso-position-horizontal-relative:page;mso-position-vertical-relative:page" o:ole="">
            <v:imagedata r:id="rId645" o:title=""/>
          </v:shape>
          <o:OLEObject Type="Embed" ProgID="Equation.DSMT4" ShapeID="对象 159" DrawAspect="Content" ObjectID="_1542176386" r:id="rId646"/>
        </w:object>
      </w:r>
      <w:r w:rsidR="001D6B2E" w:rsidRPr="00A92309">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40" w:dyaOrig="359">
                <v:shape id="对象 154" o:spid="_x0000_i1399" type="#_x0000_t75" style="width:147.2pt;height:17.9pt;mso-position-horizontal-relative:page;mso-position-vertical-relative:page" o:ole="">
                  <v:imagedata r:id="rId647" o:title=""/>
                </v:shape>
                <o:OLEObject Type="Embed" ProgID="Equation.DSMT4" ShapeID="对象 154" DrawAspect="Content" ObjectID="_1542176387" r:id="rId648"/>
              </w:object>
            </w:r>
          </w:p>
        </w:tc>
        <w:tc>
          <w:tcPr>
            <w:tcW w:w="629" w:type="dxa"/>
          </w:tcPr>
          <w:p w:rsidR="006D4F63" w:rsidRDefault="006D4F63" w:rsidP="00D1000D">
            <w:pPr>
              <w:ind w:firstLine="0"/>
              <w:jc w:val="right"/>
              <w:rPr>
                <w:snapToGrid/>
              </w:rPr>
            </w:pPr>
            <w:r>
              <w:rPr>
                <w:rFonts w:hint="eastAsia"/>
                <w:snapToGrid/>
              </w:rPr>
              <w:t>(</w:t>
            </w:r>
            <w:r w:rsidR="00D1000D">
              <w:rPr>
                <w:rFonts w:hint="eastAsia"/>
                <w:snapToGrid/>
              </w:rPr>
              <w:t>27</w:t>
            </w:r>
            <w:r>
              <w:rPr>
                <w:rFonts w:hint="eastAsia"/>
                <w:snapToGrid/>
              </w:rPr>
              <w:t xml:space="preserve">) </w:t>
            </w:r>
          </w:p>
        </w:tc>
      </w:tr>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00" w:dyaOrig="359">
                <v:shape id="对象 347" o:spid="_x0000_i1400" type="#_x0000_t75" style="width:144.9pt;height:17.9pt;mso-position-horizontal-relative:page;mso-position-vertical-relative:page" o:ole="">
                  <v:imagedata r:id="rId649" o:title=""/>
                </v:shape>
                <o:OLEObject Type="Embed" ProgID="Equation.DSMT4" ShapeID="对象 347" DrawAspect="Content" ObjectID="_1542176388" r:id="rId650"/>
              </w:object>
            </w:r>
          </w:p>
        </w:tc>
        <w:tc>
          <w:tcPr>
            <w:tcW w:w="629" w:type="dxa"/>
          </w:tcPr>
          <w:p w:rsidR="006D4F63" w:rsidRDefault="006D4F63" w:rsidP="007B30F8">
            <w:pPr>
              <w:ind w:firstLine="0"/>
              <w:jc w:val="right"/>
              <w:rPr>
                <w:snapToGrid/>
              </w:rPr>
            </w:pPr>
            <w:r>
              <w:rPr>
                <w:rFonts w:hint="eastAsia"/>
                <w:snapToGrid/>
              </w:rPr>
              <w:t>(</w:t>
            </w:r>
            <w:r w:rsidR="00D1000D">
              <w:rPr>
                <w:rFonts w:hint="eastAsia"/>
                <w:snapToGrid/>
              </w:rPr>
              <w:t>28</w:t>
            </w:r>
            <w:r>
              <w:rPr>
                <w:rFonts w:hint="eastAsia"/>
                <w:snapToGrid/>
              </w:rPr>
              <w:t>)</w:t>
            </w:r>
          </w:p>
          <w:p w:rsidR="006D4F63" w:rsidRDefault="006D4F63" w:rsidP="007B30F8">
            <w:pPr>
              <w:ind w:firstLine="0"/>
              <w:jc w:val="right"/>
              <w:rPr>
                <w:snapToGrid/>
              </w:rPr>
            </w:pPr>
          </w:p>
        </w:tc>
      </w:tr>
      <w:tr w:rsidR="00C21A0D" w:rsidTr="00C21A0D">
        <w:tc>
          <w:tcPr>
            <w:tcW w:w="4077" w:type="dxa"/>
          </w:tcPr>
          <w:p w:rsidR="00C21A0D" w:rsidRPr="00C21A0D" w:rsidRDefault="00D1000D" w:rsidP="007B30F8">
            <w:pPr>
              <w:ind w:firstLine="0"/>
              <w:jc w:val="center"/>
              <w:rPr>
                <w:sz w:val="24"/>
                <w:szCs w:val="24"/>
              </w:rPr>
            </w:pPr>
            <w:r w:rsidRPr="00EC2606">
              <w:rPr>
                <w:position w:val="-50"/>
                <w:sz w:val="24"/>
                <w:szCs w:val="24"/>
              </w:rPr>
              <w:object w:dxaOrig="3820" w:dyaOrig="1120">
                <v:shape id="_x0000_i1401" type="#_x0000_t75" style="width:166.45pt;height:48.6pt" o:ole="">
                  <v:imagedata r:id="rId651" o:title=""/>
                </v:shape>
                <o:OLEObject Type="Embed" ProgID="Equation.DSMT4" ShapeID="_x0000_i1401" DrawAspect="Content" ObjectID="_1542176389" r:id="rId652"/>
              </w:object>
            </w:r>
          </w:p>
        </w:tc>
        <w:tc>
          <w:tcPr>
            <w:tcW w:w="629" w:type="dxa"/>
          </w:tcPr>
          <w:p w:rsidR="00C21A0D" w:rsidRDefault="00C21A0D" w:rsidP="00C21A0D">
            <w:pPr>
              <w:ind w:firstLine="0"/>
              <w:jc w:val="right"/>
              <w:rPr>
                <w:snapToGrid/>
              </w:rPr>
            </w:pPr>
            <w:r>
              <w:rPr>
                <w:rFonts w:hint="eastAsia"/>
                <w:snapToGrid/>
              </w:rPr>
              <w:t xml:space="preserve"> (11)</w:t>
            </w:r>
          </w:p>
          <w:p w:rsidR="00C21A0D" w:rsidRDefault="00C21A0D" w:rsidP="007B30F8">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402" type="#_x0000_t75" style="width:23.85pt;height:15.6pt" o:ole="">
            <v:imagedata r:id="rId653" o:title=""/>
          </v:shape>
          <o:OLEObject Type="Embed" ProgID="Equation.DSMT4" ShapeID="_x0000_i1402" DrawAspect="Content" ObjectID="_1542176390" r:id="rId654"/>
        </w:object>
      </w:r>
      <w:r>
        <w:t>为溢出避免函数</w:t>
      </w:r>
      <w:r>
        <w:t xml:space="preserve">, </w:t>
      </w:r>
      <w:r>
        <w:t>用于避免</w:t>
      </w:r>
      <w:r>
        <w:t xml:space="preserve">,  </w:t>
      </w:r>
      <w:r w:rsidRPr="002D7A23">
        <w:rPr>
          <w:position w:val="-10"/>
        </w:rPr>
        <w:object w:dxaOrig="1459" w:dyaOrig="320">
          <v:shape id="_x0000_i1403" type="#_x0000_t75" style="width:74.3pt;height:15.6pt" o:ole="">
            <v:imagedata r:id="rId655" o:title=""/>
          </v:shape>
          <o:OLEObject Type="Embed" ProgID="Equation.DSMT4" ShapeID="_x0000_i1403" DrawAspect="Content" ObjectID="_1542176391" r:id="rId656"/>
        </w:object>
      </w:r>
      <w:r>
        <w:rPr>
          <w:rFonts w:hint="eastAsia"/>
        </w:rPr>
        <w:t xml:space="preserve">, </w:t>
      </w:r>
      <w:r w:rsidRPr="002D7A23">
        <w:rPr>
          <w:position w:val="-10"/>
        </w:rPr>
        <w:object w:dxaOrig="480" w:dyaOrig="320">
          <v:shape id="_x0000_i1404" type="#_x0000_t75" style="width:23.85pt;height:15.6pt" o:ole="">
            <v:imagedata r:id="rId657" o:title=""/>
          </v:shape>
          <o:OLEObject Type="Embed" ProgID="Equation.DSMT4" ShapeID="_x0000_i1404" DrawAspect="Content" ObjectID="_1542176392" r:id="rId658"/>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7B30F8">
        <w:tc>
          <w:tcPr>
            <w:tcW w:w="4077" w:type="dxa"/>
          </w:tcPr>
          <w:p w:rsidR="00C21A0D" w:rsidRDefault="00D1000D" w:rsidP="007B30F8">
            <w:pPr>
              <w:ind w:firstLine="0"/>
              <w:jc w:val="center"/>
              <w:rPr>
                <w:snapToGrid/>
              </w:rPr>
            </w:pPr>
            <w:r w:rsidRPr="002D7A23">
              <w:rPr>
                <w:position w:val="-50"/>
              </w:rPr>
              <w:object w:dxaOrig="2359" w:dyaOrig="1120">
                <v:shape id="_x0000_i1405" type="#_x0000_t75" style="width:101.8pt;height:47.25pt" o:ole="">
                  <v:imagedata r:id="rId659" o:title=""/>
                </v:shape>
                <o:OLEObject Type="Embed" ProgID="Equation.DSMT4" ShapeID="_x0000_i1405" DrawAspect="Content" ObjectID="_1542176393" r:id="rId660"/>
              </w:object>
            </w:r>
          </w:p>
        </w:tc>
        <w:tc>
          <w:tcPr>
            <w:tcW w:w="629" w:type="dxa"/>
          </w:tcPr>
          <w:p w:rsidR="00C21A0D" w:rsidRDefault="00C21A0D" w:rsidP="007B30F8">
            <w:pPr>
              <w:ind w:firstLine="0"/>
              <w:jc w:val="right"/>
              <w:rPr>
                <w:snapToGrid/>
              </w:rPr>
            </w:pPr>
          </w:p>
          <w:p w:rsidR="00C21A0D" w:rsidRDefault="00C21A0D" w:rsidP="007B30F8">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406" type="#_x0000_t75" style="width:32.1pt;height:17.9pt;mso-position-horizontal-relative:page;mso-position-vertical-relative:page" o:ole="">
            <v:imagedata r:id="rId661" o:title=""/>
          </v:shape>
          <o:OLEObject Type="Embed" ProgID="Equation.DSMT4" ShapeID="对象 165" DrawAspect="Content" ObjectID="_1542176394" r:id="rId662"/>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407" type="#_x0000_t75" style="width:39.9pt;height:17.9pt;mso-position-horizontal-relative:page;mso-position-vertical-relative:page" o:ole="">
            <v:imagedata r:id="rId663" o:title=""/>
          </v:shape>
          <o:OLEObject Type="Embed" ProgID="Equation.DSMT4" ShapeID="对象 166" DrawAspect="Content" ObjectID="_1542176395" r:id="rId664"/>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408" type="#_x0000_t75" style="width:36.7pt;height:17.9pt;mso-position-horizontal-relative:page;mso-position-vertical-relative:page" o:ole="">
            <v:imagedata r:id="rId665" o:title=""/>
          </v:shape>
          <o:OLEObject Type="Embed" ProgID="Equation.DSMT4" ShapeID="对象 168" DrawAspect="Content" ObjectID="_1542176396" r:id="rId666"/>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409" type="#_x0000_t75" style="width:68.8pt;height:18.8pt;mso-position-horizontal-relative:page;mso-position-vertical-relative:page" o:ole="">
            <v:imagedata r:id="rId667" o:title=""/>
          </v:shape>
          <o:OLEObject Type="Embed" ProgID="Equation.DSMT4" ShapeID="对象 169" DrawAspect="Content" ObjectID="_1542176397" r:id="rId668"/>
        </w:object>
      </w:r>
    </w:p>
    <w:tbl>
      <w:tblPr>
        <w:tblW w:w="4706" w:type="dxa"/>
        <w:tblLayout w:type="fixed"/>
        <w:tblLook w:val="04A0"/>
      </w:tblPr>
      <w:tblGrid>
        <w:gridCol w:w="4077"/>
        <w:gridCol w:w="629"/>
      </w:tblGrid>
      <w:tr w:rsidR="00C21A0D" w:rsidTr="007B30F8">
        <w:tc>
          <w:tcPr>
            <w:tcW w:w="4077" w:type="dxa"/>
          </w:tcPr>
          <w:p w:rsidR="00C21A0D" w:rsidRPr="002213E8" w:rsidRDefault="00C21A0D" w:rsidP="007B30F8">
            <w:pPr>
              <w:ind w:firstLine="0"/>
              <w:jc w:val="center"/>
              <w:rPr>
                <w:position w:val="-28"/>
                <w:sz w:val="28"/>
                <w:szCs w:val="28"/>
              </w:rPr>
            </w:pPr>
            <w:r w:rsidRPr="00EC2606">
              <w:rPr>
                <w:position w:val="-12"/>
                <w:sz w:val="24"/>
              </w:rPr>
              <w:object w:dxaOrig="2340" w:dyaOrig="359">
                <v:shape id="对象 167" o:spid="_x0000_i1410" type="#_x0000_t75" style="width:116.95pt;height:17.9pt;mso-position-horizontal-relative:page;mso-position-vertical-relative:page" o:ole="">
                  <v:imagedata r:id="rId669" o:title=""/>
                </v:shape>
                <o:OLEObject Type="Embed" ProgID="Equation.DSMT4" ShapeID="对象 167" DrawAspect="Content" ObjectID="_1542176398" r:id="rId670"/>
              </w:object>
            </w:r>
          </w:p>
        </w:tc>
        <w:tc>
          <w:tcPr>
            <w:tcW w:w="629" w:type="dxa"/>
          </w:tcPr>
          <w:p w:rsidR="00C21A0D" w:rsidRDefault="00C21A0D" w:rsidP="00C21A0D">
            <w:pPr>
              <w:ind w:firstLine="0"/>
              <w:jc w:val="right"/>
              <w:rPr>
                <w:snapToGrid/>
              </w:rPr>
            </w:pPr>
            <w:r>
              <w:rPr>
                <w:rFonts w:hint="eastAsia"/>
                <w:snapToGrid/>
              </w:rPr>
              <w:t xml:space="preserve">(13) </w:t>
            </w:r>
          </w:p>
        </w:tc>
      </w:tr>
      <w:tr w:rsidR="00C21A0D" w:rsidTr="007B30F8">
        <w:tc>
          <w:tcPr>
            <w:tcW w:w="4077" w:type="dxa"/>
          </w:tcPr>
          <w:p w:rsidR="00C21A0D" w:rsidRPr="002213E8" w:rsidRDefault="00C21A0D" w:rsidP="007B30F8">
            <w:pPr>
              <w:ind w:firstLine="0"/>
              <w:jc w:val="center"/>
              <w:rPr>
                <w:position w:val="-28"/>
                <w:sz w:val="28"/>
                <w:szCs w:val="28"/>
              </w:rPr>
            </w:pPr>
            <w:r w:rsidRPr="00EC2606">
              <w:rPr>
                <w:position w:val="-14"/>
              </w:rPr>
              <w:object w:dxaOrig="4262" w:dyaOrig="379">
                <v:shape id="对象 170" o:spid="_x0000_i1411" type="#_x0000_t75" style="width:213.25pt;height:18.8pt;mso-position-horizontal-relative:page;mso-position-vertical-relative:page" o:ole="">
                  <v:imagedata r:id="rId671" o:title=""/>
                </v:shape>
                <o:OLEObject Type="Embed" ProgID="Equation.DSMT4" ShapeID="对象 170" DrawAspect="Content" ObjectID="_1542176399" r:id="rId672"/>
              </w:object>
            </w:r>
          </w:p>
        </w:tc>
        <w:tc>
          <w:tcPr>
            <w:tcW w:w="629" w:type="dxa"/>
          </w:tcPr>
          <w:p w:rsidR="00C21A0D" w:rsidRDefault="00C21A0D" w:rsidP="007B30F8">
            <w:pPr>
              <w:ind w:firstLine="0"/>
              <w:jc w:val="right"/>
              <w:rPr>
                <w:snapToGrid/>
              </w:rPr>
            </w:pPr>
            <w:r>
              <w:rPr>
                <w:rFonts w:hint="eastAsia"/>
                <w:snapToGrid/>
              </w:rPr>
              <w:t>(14)</w:t>
            </w:r>
          </w:p>
          <w:p w:rsidR="00C21A0D" w:rsidRDefault="00C21A0D" w:rsidP="007B30F8">
            <w:pPr>
              <w:ind w:firstLine="0"/>
              <w:jc w:val="right"/>
              <w:rPr>
                <w:snapToGrid/>
              </w:rPr>
            </w:pPr>
          </w:p>
        </w:tc>
      </w:tr>
    </w:tbl>
    <w:p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C21A0D" w:rsidRPr="00C21A0D">
        <w:rPr>
          <w:rFonts w:hint="eastAsia"/>
        </w:rPr>
        <w:t>步骤</w:t>
      </w:r>
      <w:r w:rsidR="0042554E">
        <w:rPr>
          <w:rFonts w:hint="eastAsia"/>
        </w:rPr>
        <w:t>:</w:t>
      </w:r>
    </w:p>
    <w:p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0042554E">
        <w:rPr>
          <w:rFonts w:ascii="Times New Roman" w:eastAsia="方正书宋简体" w:hAnsi="Times New Roman" w:cs="Times New Roman" w:hint="eastAsia"/>
          <w:spacing w:val="4"/>
          <w:sz w:val="20"/>
          <w:szCs w:val="20"/>
        </w:rPr>
        <w:t>)</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412" type="#_x0000_t75" style="width:66.95pt;height:18.8pt;mso-position-horizontal-relative:page;mso-position-vertical-relative:page" o:ole="">
            <v:imagedata r:id="rId673" o:title=""/>
          </v:shape>
          <o:OLEObject Type="Embed" ProgID="Equation.DSMT4" ShapeID="对象 171" DrawAspect="Content" ObjectID="_1542176400" r:id="rId674"/>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413" type="#_x0000_t75" style="width:93.1pt;height:20.2pt;mso-position-horizontal-relative:page;mso-position-vertical-relative:page" o:ole="">
            <v:imagedata r:id="rId675" o:title=""/>
          </v:shape>
          <o:OLEObject Type="Embed" ProgID="Equation.DSMT4" ShapeID="对象 172" DrawAspect="Content" ObjectID="_1542176401" r:id="rId676"/>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414" type="#_x0000_t75" style="width:68.8pt;height:18.8pt;mso-position-horizontal-relative:page;mso-position-vertical-relative:page" o:ole="">
            <v:imagedata r:id="rId667" o:title=""/>
          </v:shape>
          <o:OLEObject Type="Embed" ProgID="Equation.DSMT4" ShapeID="对象 173" DrawAspect="Content" ObjectID="_1542176402" r:id="rId67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415" type="#_x0000_t75" style="width:93.1pt;height:20.2pt;mso-position-horizontal-relative:page;mso-position-vertical-relative:page" o:ole="">
            <v:imagedata r:id="rId678" o:title=""/>
            <o:lock v:ext="edit" aspectratio="f"/>
          </v:shape>
          <o:OLEObject Type="Embed" ProgID="Equation.DSMT4" ShapeID="对象 174" DrawAspect="Content" ObjectID="_1542176403" r:id="rId679"/>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416" type="#_x0000_t75" style="width:12.85pt;height:14.2pt;mso-position-horizontal-relative:page;mso-position-vertical-relative:page" o:ole="">
            <v:imagedata r:id="rId680" o:title=""/>
          </v:shape>
          <o:OLEObject Type="Embed" ProgID="Equation.DSMT4" ShapeID="对象 181" DrawAspect="Content" ObjectID="_1542176404" r:id="rId681"/>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417" type="#_x0000_t75" style="width:14.2pt;height:14.2pt;mso-position-horizontal-relative:page;mso-position-vertical-relative:page" o:ole="">
            <v:imagedata r:id="rId682" o:title=""/>
          </v:shape>
          <o:OLEObject Type="Embed" ProgID="Equation.DSMT4" ShapeID="对象 182" DrawAspect="Content" ObjectID="_1542176405" r:id="rId683"/>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418" type="#_x0000_t75" style="width:54.1pt;height:17.9pt;mso-position-horizontal-relative:page;mso-position-vertical-relative:page" o:ole="">
            <v:imagedata r:id="rId684" o:title=""/>
          </v:shape>
          <o:OLEObject Type="Embed" ProgID="Equation.DSMT4" ShapeID="对象 183" DrawAspect="Content" ObjectID="_1542176406" r:id="rId685"/>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419" type="#_x0000_t75" style="width:56.4pt;height:17.9pt;mso-position-horizontal-relative:page;mso-position-vertical-relative:page" o:ole="">
            <v:imagedata r:id="rId686" o:title=""/>
          </v:shape>
          <o:OLEObject Type="Embed" ProgID="Equation.DSMT4" ShapeID="对象 184" DrawAspect="Content" ObjectID="_1542176407" r:id="rId68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420" type="#_x0000_t75" style="width:11.9pt;height:14.2pt;mso-position-horizontal-relative:page;mso-position-vertical-relative:page" o:ole="">
            <v:imagedata r:id="rId688" o:title=""/>
          </v:shape>
          <o:OLEObject Type="Embed" ProgID="Equation.DSMT4" ShapeID="对象 185" DrawAspect="Content" ObjectID="_1542176408" r:id="rId68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421" type="#_x0000_t75" style="width:15.15pt;height:14.2pt;mso-position-horizontal-relative:page;mso-position-vertical-relative:page" o:ole="">
            <v:imagedata r:id="rId690" o:title=""/>
          </v:shape>
          <o:OLEObject Type="Embed" ProgID="Equation.DSMT4" ShapeID="对象 186" DrawAspect="Content" ObjectID="_1542176409" r:id="rId691"/>
        </w:object>
      </w:r>
      <w:r w:rsidRPr="00D40E27">
        <w:rPr>
          <w:rFonts w:ascii="Times New Roman" w:eastAsia="方正书宋简体" w:hAnsi="Times New Roman" w:cs="Times New Roman"/>
          <w:snapToGrid w:val="0"/>
          <w:spacing w:val="4"/>
          <w:sz w:val="20"/>
          <w:szCs w:val="20"/>
        </w:rPr>
        <w:t>的剩</w:t>
      </w:r>
      <w:r w:rsidRPr="00D40E27">
        <w:rPr>
          <w:rFonts w:ascii="Times New Roman" w:eastAsia="方正书宋简体" w:hAnsi="Times New Roman" w:cs="Times New Roman"/>
          <w:snapToGrid w:val="0"/>
          <w:spacing w:val="4"/>
          <w:sz w:val="20"/>
          <w:szCs w:val="20"/>
        </w:rPr>
        <w:lastRenderedPageBreak/>
        <w:t>余序列分别为</w:t>
      </w:r>
      <w:r w:rsidRPr="00D40E27">
        <w:rPr>
          <w:rFonts w:ascii="Times New Roman" w:eastAsia="方正书宋简体" w:hAnsi="Times New Roman" w:cs="Times New Roman"/>
          <w:snapToGrid w:val="0"/>
          <w:spacing w:val="4"/>
          <w:sz w:val="20"/>
          <w:szCs w:val="20"/>
        </w:rPr>
        <w:object w:dxaOrig="442" w:dyaOrig="361">
          <v:shape id="对象 187" o:spid="_x0000_i1422" type="#_x0000_t75" style="width:21.55pt;height:17.9pt;mso-position-horizontal-relative:page;mso-position-vertical-relative:page" o:ole="">
            <v:imagedata r:id="rId692" o:title=""/>
          </v:shape>
          <o:OLEObject Type="Embed" ProgID="Equation.DSMT4" ShapeID="对象 187" DrawAspect="Content" ObjectID="_1542176410" r:id="rId693"/>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423" type="#_x0000_t75" style="width:21.55pt;height:17.9pt;mso-position-horizontal-relative:page;mso-position-vertical-relative:page" o:ole="">
            <v:imagedata r:id="rId694" o:title=""/>
          </v:shape>
          <o:OLEObject Type="Embed" ProgID="Equation.DSMT4" ShapeID="对象 379" DrawAspect="Content" ObjectID="_1542176411" r:id="rId695"/>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424" type="#_x0000_t75" style="width:37.6pt;height:17.9pt;mso-position-horizontal-relative:page;mso-position-vertical-relative:page" o:ole="">
            <v:imagedata r:id="rId696" o:title=""/>
          </v:shape>
          <o:OLEObject Type="Embed" ProgID="Equation.DSMT4" ShapeID="对象 189" DrawAspect="Content" ObjectID="_1542176412" r:id="rId69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v:shape id="对象 190" o:spid="_x0000_i1425" type="#_x0000_t75" style="width:39.9pt;height:17.9pt;mso-position-horizontal-relative:page;mso-position-vertical-relative:page" o:ole="">
            <v:imagedata r:id="rId698" o:title=""/>
          </v:shape>
          <o:OLEObject Type="Embed" ProgID="Equation.DSMT4" ShapeID="对象 190" DrawAspect="Content" ObjectID="_1542176413" r:id="rId699"/>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426" type="#_x0000_t75" style="width:34.4pt;height:18.8pt;mso-position-horizontal-relative:page;mso-position-vertical-relative:page" o:ole="">
            <v:imagedata r:id="rId700" o:title=""/>
          </v:shape>
          <o:OLEObject Type="Embed" ProgID="Equation.DSMT4" ShapeID="对象 179" DrawAspect="Content" ObjectID="_1542176414" r:id="rId701"/>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v:shape id="对象 180" o:spid="_x0000_i1427" type="#_x0000_t75" style="width:38.05pt;height:13.3pt;mso-position-horizontal-relative:page;mso-position-vertical-relative:page" o:ole="">
            <v:imagedata r:id="rId702" o:title=""/>
          </v:shape>
          <o:OLEObject Type="Embed" ProgID="Equation.DSMT4" ShapeID="对象 180" DrawAspect="Content" ObjectID="_1542176415" r:id="rId703"/>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42554E">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428" type="#_x0000_t75" style="width:23.4pt;height:17.9pt" o:ole="">
            <v:imagedata r:id="rId579" o:title=""/>
          </v:shape>
          <o:OLEObject Type="Embed" ProgID="Equation.DSMT4" ShapeID="_x0000_i1428" DrawAspect="Content" ObjectID="_1542176416" r:id="rId704"/>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42554E">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v:shape id="_x0000_i1429" type="#_x0000_t75" alt="" style="width:19.7pt;height:13.75pt" o:ole="">
            <v:fill o:detectmouseclick="t"/>
            <v:imagedata r:id="rId705" o:title=""/>
          </v:shape>
          <o:OLEObject Type="Embed" ProgID="Equation.DSMT4" ShapeID="_x0000_i1429" DrawAspect="Content" ObjectID="_1542176417" r:id="rId706"/>
        </w:object>
      </w:r>
      <w:r w:rsidR="001D6B2E" w:rsidRPr="0042554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0042554E" w:rsidRPr="00D40E27">
        <w:rPr>
          <w:rFonts w:ascii="Times New Roman" w:eastAsia="方正书宋简体" w:hAnsi="Times New Roman" w:cs="Times New Roman"/>
          <w:snapToGrid w:val="0"/>
          <w:spacing w:val="4"/>
          <w:sz w:val="20"/>
          <w:szCs w:val="20"/>
        </w:rPr>
        <w:object w:dxaOrig="442" w:dyaOrig="361">
          <v:shape id="对象 202" o:spid="_x0000_i1430" type="#_x0000_t75" style="width:17.45pt;height:14.2pt;mso-position-horizontal-relative:page;mso-position-vertical-relative:page" o:ole="">
            <v:imagedata r:id="rId634" o:title=""/>
          </v:shape>
          <o:OLEObject Type="Embed" ProgID="Equation.DSMT4" ShapeID="对象 202" DrawAspect="Content" ObjectID="_1542176418" r:id="rId707"/>
        </w:object>
      </w:r>
      <w:bookmarkStart w:id="70" w:name="OLE_LINK122"/>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3" o:spid="_x0000_i1431" type="#_x0000_t75" style="width:16.95pt;height:13.75pt;mso-position-horizontal-relative:page;mso-position-vertical-relative:page" o:ole="">
            <v:imagedata r:id="rId708" o:title=""/>
          </v:shape>
          <o:OLEObject Type="Embed" ProgID="Equation.DSMT4" ShapeID="对象 203" DrawAspect="Content" ObjectID="_1542176419" r:id="rId709"/>
        </w:object>
      </w:r>
      <w:bookmarkEnd w:id="70"/>
      <w:r w:rsidRPr="00D40E27">
        <w:rPr>
          <w:rFonts w:ascii="Times New Roman" w:eastAsia="方正书宋简体" w:hAnsi="Times New Roman" w:cs="Times New Roman"/>
          <w:snapToGrid w:val="0"/>
          <w:spacing w:val="4"/>
          <w:sz w:val="20"/>
          <w:szCs w:val="20"/>
        </w:rPr>
        <w:t>中提取前</w:t>
      </w:r>
      <w:r w:rsidR="0042554E" w:rsidRPr="00D40E27">
        <w:rPr>
          <w:rFonts w:ascii="Times New Roman" w:eastAsia="方正书宋简体" w:hAnsi="Times New Roman" w:cs="Times New Roman"/>
          <w:snapToGrid w:val="0"/>
          <w:spacing w:val="4"/>
          <w:sz w:val="20"/>
          <w:szCs w:val="20"/>
        </w:rPr>
        <w:object w:dxaOrig="201" w:dyaOrig="221">
          <v:shape id="对象 204" o:spid="_x0000_i1432" type="#_x0000_t75" style="width:9.65pt;height:11pt;mso-position-horizontal-relative:page;mso-position-vertical-relative:page" o:ole="">
            <v:imagedata r:id="rId710" o:title=""/>
          </v:shape>
          <o:OLEObject Type="Embed" ProgID="Equation.DSMT4" ShapeID="对象 204" DrawAspect="Content" ObjectID="_1542176420" r:id="rId711"/>
        </w:object>
      </w:r>
      <w:r w:rsidRPr="00D40E27">
        <w:rPr>
          <w:rFonts w:ascii="Times New Roman" w:eastAsia="方正书宋简体" w:hAnsi="Times New Roman" w:cs="Times New Roman"/>
          <w:snapToGrid w:val="0"/>
          <w:spacing w:val="4"/>
          <w:sz w:val="20"/>
          <w:szCs w:val="20"/>
        </w:rPr>
        <w:t>个元素作为</w:t>
      </w:r>
      <w:r w:rsidR="0042554E" w:rsidRPr="00D40E27">
        <w:rPr>
          <w:rFonts w:ascii="Times New Roman" w:eastAsia="方正书宋简体" w:hAnsi="Times New Roman" w:cs="Times New Roman"/>
          <w:snapToGrid w:val="0"/>
          <w:spacing w:val="4"/>
          <w:sz w:val="20"/>
          <w:szCs w:val="20"/>
        </w:rPr>
        <w:object w:dxaOrig="642" w:dyaOrig="361">
          <v:shape id="对象 205" o:spid="_x0000_i1433" type="#_x0000_t75" style="width:27.5pt;height:15.6pt;mso-position-horizontal-relative:page;mso-position-vertical-relative:page" o:ole="">
            <v:imagedata r:id="rId636" o:title=""/>
          </v:shape>
          <o:OLEObject Type="Embed" ProgID="Equation.DSMT4" ShapeID="对象 205" DrawAspect="Content" ObjectID="_1542176421" r:id="rId712"/>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641" w:dyaOrig="361">
          <v:shape id="对象 206" o:spid="_x0000_i1434" type="#_x0000_t75" style="width:27.95pt;height:15.6pt;mso-position-horizontal-relative:page;mso-position-vertical-relative:page" o:ole="">
            <v:imagedata r:id="rId713" o:title=""/>
          </v:shape>
          <o:OLEObject Type="Embed" ProgID="Equation.DSMT4" ShapeID="对象 206" DrawAspect="Content" ObjectID="_1542176422" r:id="rId714"/>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71" w:name="OLE_LINK126"/>
      <w:r w:rsidR="0042554E" w:rsidRPr="00D40E27">
        <w:rPr>
          <w:rFonts w:ascii="Times New Roman" w:eastAsia="方正书宋简体" w:hAnsi="Times New Roman" w:cs="Times New Roman"/>
          <w:snapToGrid w:val="0"/>
          <w:spacing w:val="4"/>
          <w:sz w:val="20"/>
          <w:szCs w:val="20"/>
        </w:rPr>
        <w:object w:dxaOrig="442" w:dyaOrig="361">
          <v:shape id="对象 207" o:spid="_x0000_i1435" type="#_x0000_t75" style="width:18.35pt;height:15.15pt;mso-position-horizontal-relative:page;mso-position-vertical-relative:page" o:ole="">
            <v:imagedata r:id="rId638" o:title=""/>
          </v:shape>
          <o:OLEObject Type="Embed" ProgID="Equation.DSMT4" ShapeID="对象 207" DrawAspect="Content" ObjectID="_1542176423" r:id="rId715"/>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8" o:spid="_x0000_i1436" type="#_x0000_t75" style="width:16.95pt;height:13.75pt;mso-position-horizontal-relative:page;mso-position-vertical-relative:page" o:ole="">
            <v:imagedata r:id="rId708" o:title=""/>
          </v:shape>
          <o:OLEObject Type="Embed" ProgID="Equation.DSMT4" ShapeID="对象 208" DrawAspect="Content" ObjectID="_1542176424" r:id="rId716"/>
        </w:object>
      </w:r>
      <w:bookmarkEnd w:id="71"/>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7B30F8">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437" type="#_x0000_t75" style="width:147.2pt;height:17.9pt;mso-position-horizontal-relative:page;mso-position-vertical-relative:page" o:ole="">
                  <v:imagedata r:id="rId647" o:title=""/>
                </v:shape>
                <o:OLEObject Type="Embed" ProgID="Equation.DSMT4" ShapeID="对象 301" DrawAspect="Content" ObjectID="_1542176425" r:id="rId717"/>
              </w:object>
            </w:r>
          </w:p>
          <w:p w:rsidR="00D40E27" w:rsidRDefault="00D40E27" w:rsidP="00D40E27">
            <w:pPr>
              <w:ind w:firstLine="0"/>
              <w:jc w:val="center"/>
              <w:rPr>
                <w:snapToGrid/>
              </w:rPr>
            </w:pPr>
            <w:r w:rsidRPr="00EC2606">
              <w:rPr>
                <w:position w:val="-12"/>
                <w:sz w:val="24"/>
              </w:rPr>
              <w:object w:dxaOrig="2940" w:dyaOrig="359">
                <v:shape id="对象 302" o:spid="_x0000_i1438" type="#_x0000_t75" style="width:147.2pt;height:17.9pt;mso-position-horizontal-relative:page;mso-position-vertical-relative:page" o:ole="">
                  <v:imagedata r:id="rId718" o:title=""/>
                </v:shape>
                <o:OLEObject Type="Embed" ProgID="Equation.DSMT4" ShapeID="对象 302" DrawAspect="Content" ObjectID="_1542176426" r:id="rId719"/>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439" type="#_x0000_t75" style="width:144.9pt;height:17.9pt;mso-position-horizontal-relative:page;mso-position-vertical-relative:page" o:ole="">
                  <v:imagedata r:id="rId720" o:title=""/>
                </v:shape>
                <o:OLEObject Type="Embed" ProgID="Equation.DSMT4" ShapeID="对象 305" DrawAspect="Content" ObjectID="_1542176427" r:id="rId721"/>
              </w:object>
            </w:r>
          </w:p>
          <w:p w:rsidR="00D40E27" w:rsidRPr="00D40E27" w:rsidRDefault="00D40E27" w:rsidP="00D40E27">
            <w:pPr>
              <w:ind w:firstLine="0"/>
              <w:jc w:val="center"/>
              <w:rPr>
                <w:position w:val="-50"/>
              </w:rPr>
            </w:pPr>
            <w:r w:rsidRPr="00EC2606">
              <w:rPr>
                <w:position w:val="-12"/>
                <w:sz w:val="24"/>
              </w:rPr>
              <w:object w:dxaOrig="2900" w:dyaOrig="359">
                <v:shape id="对象 306" o:spid="_x0000_i1440" type="#_x0000_t75" style="width:145.4pt;height:17.9pt;mso-position-horizontal-relative:page;mso-position-vertical-relative:page" o:ole="">
                  <v:imagedata r:id="rId722" o:title=""/>
                </v:shape>
                <o:OLEObject Type="Embed" ProgID="Equation.DSMT4" ShapeID="对象 306" DrawAspect="Content" ObjectID="_1542176428" r:id="rId723"/>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441" type="#_x0000_t75" style="width:120.15pt;height:17.9pt;mso-position-horizontal-relative:page;mso-position-vertical-relative:page" o:ole="">
            <v:imagedata r:id="rId724" o:title=""/>
          </v:shape>
          <o:OLEObject Type="Embed" ProgID="Equation.DSMT4" ShapeID="对象 307" DrawAspect="Content" ObjectID="_1542176429" r:id="rId725"/>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442" type="#_x0000_t75" style="width:126.1pt;height:20.2pt;mso-position-horizontal-relative:page;mso-position-vertical-relative:page" o:ole="">
            <v:imagedata r:id="rId726" o:title=""/>
          </v:shape>
          <o:OLEObject Type="Embed" ProgID="Equation.DSMT4" ShapeID="对象 308" DrawAspect="Content" ObjectID="_1542176430" r:id="rId727"/>
        </w:objec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EC2606">
              <w:rPr>
                <w:position w:val="-14"/>
              </w:rPr>
              <w:object w:dxaOrig="2700" w:dyaOrig="399">
                <v:shape id="对象 309" o:spid="_x0000_i1443" type="#_x0000_t75" style="width:134.85pt;height:19.7pt;mso-position-horizontal-relative:page;mso-position-vertical-relative:page" o:ole="">
                  <v:imagedata r:id="rId728" o:title=""/>
                </v:shape>
                <o:OLEObject Type="Embed" ProgID="Equation.DSMT4" ShapeID="对象 309" DrawAspect="Content" ObjectID="_1542176431" r:id="rId729"/>
              </w:object>
            </w:r>
          </w:p>
        </w:tc>
        <w:tc>
          <w:tcPr>
            <w:tcW w:w="629" w:type="dxa"/>
          </w:tcPr>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v:shape id="对象 310" o:spid="_x0000_i1444" type="#_x0000_t75" style="width:36.7pt;height:16.5pt;mso-position-horizontal-relative:page;mso-position-vertical-relative:page" o:ole="">
            <v:imagedata r:id="rId730" o:title=""/>
          </v:shape>
          <o:OLEObject Type="Embed" ProgID="Equation.DSMT4" ShapeID="对象 310" DrawAspect="Content" ObjectID="_1542176432" r:id="rId731"/>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445" type="#_x0000_t75" style="width:26.15pt;height:16.5pt" o:ole="">
            <v:imagedata r:id="rId732" o:title=""/>
          </v:shape>
          <o:OLEObject Type="Embed" ProgID="Equation.DSMT4" ShapeID="_x0000_i1445" DrawAspect="Content" ObjectID="_1542176433" r:id="rId733"/>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v:shape id="对象 312" o:spid="_x0000_i1446" type="#_x0000_t75" style="width:77.95pt;height:17.9pt;mso-position-horizontal-relative:page;mso-position-vertical-relative:page" o:ole="">
            <v:imagedata r:id="rId734" o:title=""/>
          </v:shape>
          <o:OLEObject Type="Embed" ProgID="Equation.DSMT4" ShapeID="对象 312" DrawAspect="Content" ObjectID="_1542176434" r:id="rId735"/>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7B30F8">
        <w:tc>
          <w:tcPr>
            <w:tcW w:w="4077" w:type="dxa"/>
          </w:tcPr>
          <w:p w:rsidR="00AD5549" w:rsidRPr="002213E8" w:rsidRDefault="0042554E" w:rsidP="007B30F8">
            <w:pPr>
              <w:ind w:firstLine="0"/>
              <w:jc w:val="center"/>
              <w:rPr>
                <w:position w:val="-28"/>
                <w:sz w:val="28"/>
                <w:szCs w:val="28"/>
              </w:rPr>
            </w:pPr>
            <w:r w:rsidRPr="00AD5549">
              <w:rPr>
                <w:position w:val="-50"/>
              </w:rPr>
              <w:object w:dxaOrig="3900" w:dyaOrig="1120">
                <v:shape id="_x0000_i1447" type="#_x0000_t75" style="width:178.4pt;height:50.45pt" o:ole="">
                  <v:imagedata r:id="rId736" o:title=""/>
                </v:shape>
                <o:OLEObject Type="Embed" ProgID="Equation.DSMT4" ShapeID="_x0000_i1447" DrawAspect="Content" ObjectID="_1542176435" r:id="rId737"/>
              </w:object>
            </w:r>
          </w:p>
        </w:tc>
        <w:tc>
          <w:tcPr>
            <w:tcW w:w="629" w:type="dxa"/>
          </w:tcPr>
          <w:p w:rsidR="00316E02" w:rsidRDefault="00316E02" w:rsidP="00316E02">
            <w:pPr>
              <w:ind w:firstLine="0"/>
              <w:jc w:val="right"/>
              <w:rPr>
                <w:snapToGrid/>
              </w:rPr>
            </w:pPr>
          </w:p>
          <w:p w:rsidR="00316E02" w:rsidRDefault="00316E02" w:rsidP="00316E02">
            <w:pPr>
              <w:ind w:firstLine="0"/>
              <w:jc w:val="right"/>
              <w:rPr>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0042554E" w:rsidRPr="002D5478">
        <w:rPr>
          <w:rFonts w:eastAsia="方正书宋简体" w:cs="Times New Roman"/>
          <w:snapToGrid w:val="0"/>
          <w:spacing w:val="4"/>
          <w:sz w:val="20"/>
          <w:szCs w:val="20"/>
        </w:rPr>
        <w:object w:dxaOrig="540" w:dyaOrig="380">
          <v:shape id="_x0000_i1448" type="#_x0000_t75" alt="" style="width:22pt;height:15.6pt" o:ole="">
            <v:fill o:detectmouseclick="t"/>
            <v:imagedata r:id="rId705" o:title=""/>
          </v:shape>
          <o:OLEObject Type="Embed" ProgID="Equation.DSMT4" ShapeID="_x0000_i1448" DrawAspect="Content" ObjectID="_1542176436" r:id="rId738"/>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449" type="#_x0000_t75" style="width:24.75pt;height:17.9pt" o:ole="">
            <v:imagedata r:id="rId739" o:title=""/>
          </v:shape>
          <o:OLEObject Type="Embed" ProgID="Equation.DSMT4" ShapeID="_x0000_i1449" DrawAspect="Content" ObjectID="_1542176437" r:id="rId740"/>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42554E" w:rsidRPr="00AD5549">
        <w:rPr>
          <w:rFonts w:ascii="Times New Roman" w:eastAsia="方正书宋简体" w:hAnsi="Times New Roman" w:cs="Times New Roman"/>
          <w:snapToGrid w:val="0"/>
          <w:spacing w:val="4"/>
          <w:sz w:val="20"/>
          <w:szCs w:val="20"/>
        </w:rPr>
        <w:object w:dxaOrig="2500" w:dyaOrig="379">
          <v:shape id="对象 316" o:spid="_x0000_i1450" type="#_x0000_t75" style="width:105.95pt;height:15.6pt;mso-position-horizontal-relative:page;mso-position-vertical-relative:page" o:ole="">
            <v:imagedata r:id="rId741" o:title=""/>
          </v:shape>
          <o:OLEObject Type="Embed" ProgID="Equation.DSMT4" ShapeID="对象 316" DrawAspect="Content" ObjectID="_1542176438" r:id="rId742"/>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42554E" w:rsidRPr="00AD5549">
        <w:rPr>
          <w:rFonts w:ascii="Times New Roman" w:eastAsia="方正书宋简体" w:hAnsi="Times New Roman" w:cs="Times New Roman"/>
          <w:snapToGrid w:val="0"/>
          <w:spacing w:val="4"/>
          <w:sz w:val="20"/>
          <w:szCs w:val="20"/>
        </w:rPr>
        <w:object w:dxaOrig="1623" w:dyaOrig="400">
          <v:shape id="对象 317" o:spid="_x0000_i1451" type="#_x0000_t75" style="width:67.85pt;height:16.95pt;mso-position-horizontal-relative:page;mso-position-vertical-relative:page" o:ole="">
            <v:imagedata r:id="rId743" o:title=""/>
          </v:shape>
          <o:OLEObject Type="Embed" ProgID="Equation.DSMT4" ShapeID="对象 317" DrawAspect="Content" ObjectID="_1542176439" r:id="rId744"/>
        </w:object>
      </w:r>
      <w:r w:rsidR="0042554E">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42554E" w:rsidP="007B30F8">
            <w:pPr>
              <w:ind w:firstLine="0"/>
              <w:jc w:val="center"/>
              <w:rPr>
                <w:position w:val="-28"/>
                <w:sz w:val="28"/>
                <w:szCs w:val="28"/>
              </w:rPr>
            </w:pPr>
            <w:r w:rsidRPr="00EC2606">
              <w:rPr>
                <w:position w:val="-28"/>
                <w:sz w:val="24"/>
              </w:rPr>
              <w:object w:dxaOrig="3660" w:dyaOrig="680">
                <v:shape id="_x0000_i1452" type="#_x0000_t75" style="width:177pt;height:32.55pt" o:ole="">
                  <v:imagedata r:id="rId745" o:title=""/>
                </v:shape>
                <o:OLEObject Type="Embed" ProgID="Equation.DSMT4" ShapeID="_x0000_i1452" DrawAspect="Content" ObjectID="_1542176440" r:id="rId746"/>
              </w:object>
            </w:r>
          </w:p>
        </w:tc>
        <w:tc>
          <w:tcPr>
            <w:tcW w:w="629" w:type="dxa"/>
          </w:tcPr>
          <w:p w:rsidR="00316E02" w:rsidRDefault="00316E02" w:rsidP="007B30F8">
            <w:pPr>
              <w:ind w:firstLine="0"/>
              <w:jc w:val="right"/>
              <w:rPr>
                <w:snapToGrid/>
              </w:rPr>
            </w:pPr>
          </w:p>
          <w:p w:rsidR="00316E02" w:rsidRDefault="00316E02" w:rsidP="00316E02">
            <w:pPr>
              <w:ind w:firstLine="0"/>
              <w:jc w:val="right"/>
              <w:rPr>
                <w:snapToGrid/>
              </w:rPr>
            </w:pPr>
            <w:r>
              <w:rPr>
                <w:rFonts w:hint="eastAsia"/>
                <w:snapToGrid/>
              </w:rPr>
              <w:t>(18)</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453" type="#_x0000_t75" style="width:33pt;height:17.9pt;mso-position-horizontal-relative:page;mso-position-vertical-relative:page" o:ole="">
            <v:imagedata r:id="rId747" o:title=""/>
          </v:shape>
          <o:OLEObject Type="Embed" ProgID="Equation.DSMT4" ShapeID="对象 319" DrawAspect="Content" ObjectID="_1542176441" r:id="rId748"/>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454" type="#_x0000_t75" style="width:34.4pt;height:18.8pt;mso-position-horizontal-relative:page;mso-position-vertical-relative:page" o:ole="">
            <v:imagedata r:id="rId749" o:title=""/>
          </v:shape>
          <o:OLEObject Type="Embed" ProgID="Equation.DSMT4" ShapeID="对象 320" DrawAspect="Content" ObjectID="_1542176442" r:id="rId750"/>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455" type="#_x0000_t75" style="width:32.1pt;height:17.9pt" o:ole="">
            <v:imagedata r:id="rId751" o:title=""/>
          </v:shape>
          <o:OLEObject Type="Embed" ProgID="Equation.DSMT4" ShapeID="_x0000_i1455" DrawAspect="Content" ObjectID="_1542176443" r:id="rId752"/>
        </w:object>
      </w:r>
      <w:r w:rsidR="001D6B2E" w:rsidRPr="0042554E">
        <w:rPr>
          <w:rFonts w:ascii="Times New Roman" w:hAnsi="Times New Roman" w:cs="Times New Roman"/>
        </w:rPr>
        <w:t xml:space="preserve">, </w:t>
      </w:r>
    </w:p>
    <w:tbl>
      <w:tblPr>
        <w:tblW w:w="4706" w:type="dxa"/>
        <w:tblLayout w:type="fixed"/>
        <w:tblLook w:val="04A0"/>
      </w:tblPr>
      <w:tblGrid>
        <w:gridCol w:w="4077"/>
        <w:gridCol w:w="629"/>
      </w:tblGrid>
      <w:tr w:rsidR="00316E02" w:rsidTr="007B30F8">
        <w:tc>
          <w:tcPr>
            <w:tcW w:w="4077" w:type="dxa"/>
          </w:tcPr>
          <w:p w:rsidR="00316E02" w:rsidRPr="002213E8" w:rsidRDefault="0042554E" w:rsidP="00316E02">
            <w:pPr>
              <w:ind w:firstLine="0"/>
              <w:jc w:val="center"/>
              <w:rPr>
                <w:position w:val="-28"/>
                <w:sz w:val="28"/>
                <w:szCs w:val="28"/>
              </w:rPr>
            </w:pPr>
            <w:r w:rsidRPr="00EC2606">
              <w:rPr>
                <w:position w:val="-14"/>
                <w:sz w:val="24"/>
              </w:rPr>
              <w:object w:dxaOrig="2126" w:dyaOrig="380">
                <v:shape id="对象 321" o:spid="_x0000_i1456" type="#_x0000_t75" style="width:105pt;height:18.8pt;mso-position-horizontal-relative:page;mso-position-vertical-relative:page" o:ole="">
                  <v:imagedata r:id="rId753" o:title=""/>
                </v:shape>
                <o:OLEObject Type="Embed" ProgID="Equation.DSMT4" ShapeID="对象 321" DrawAspect="Content" ObjectID="_1542176444" r:id="rId754"/>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D05BAD" w:rsidRPr="009F12D5" w:rsidRDefault="0086376E" w:rsidP="00A92309">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v:shape id="_x0000_i1457" type="#_x0000_t75" style="width:89.9pt;height:15.15pt" o:ole="">
            <v:imagedata r:id="rId755" o:title=""/>
          </v:shape>
          <o:OLEObject Type="Embed" ProgID="Equation.DSMT4" ShapeID="_x0000_i1457" DrawAspect="Content" ObjectID="_1542176445" r:id="rId756">
            <o:FieldCodes>\* MERGEFORMAT</o:FieldCodes>
          </o:OLEObject>
        </w:object>
      </w:r>
      <w:r w:rsidR="001D6B2E">
        <w:rPr>
          <w:snapToGrid/>
        </w:rPr>
        <w:t xml:space="preserve">, </w:t>
      </w:r>
      <w:r w:rsidRPr="0086376E">
        <w:rPr>
          <w:snapToGrid/>
        </w:rPr>
        <w:object w:dxaOrig="540" w:dyaOrig="279">
          <v:shape id="_x0000_i1458" type="#_x0000_t75" style="width:26.15pt;height:14.2pt" o:ole="">
            <v:imagedata r:id="rId757" o:title=""/>
          </v:shape>
          <o:OLEObject Type="Embed" ProgID="Equation.DSMT4" ShapeID="_x0000_i1458" DrawAspect="Content" ObjectID="_1542176446" r:id="rId758">
            <o:FieldCodes>\* MERGEFORMAT</o:FieldCodes>
          </o:OLEObject>
        </w:object>
      </w:r>
      <w:r w:rsidR="001D6B2E">
        <w:rPr>
          <w:rFonts w:hint="eastAsia"/>
          <w:snapToGrid/>
        </w:rPr>
        <w:t xml:space="preserve">, </w:t>
      </w:r>
      <w:r w:rsidRPr="0086376E">
        <w:rPr>
          <w:snapToGrid/>
        </w:rPr>
        <w:object w:dxaOrig="600" w:dyaOrig="279">
          <v:shape id="_x0000_i1459" type="#_x0000_t75" style="width:29.8pt;height:14.2pt" o:ole="">
            <v:imagedata r:id="rId759" o:title=""/>
          </v:shape>
          <o:OLEObject Type="Embed" ProgID="Equation.DSMT4" ShapeID="_x0000_i1459" DrawAspect="Content" ObjectID="_1542176447" r:id="rId760">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460" type="#_x0000_t75" style="width:36.7pt;height:15.6pt" o:ole="">
            <v:imagedata r:id="rId761" o:title=""/>
          </v:shape>
          <o:OLEObject Type="Embed" ProgID="Equation.DSMT4" ShapeID="_x0000_i1460" DrawAspect="Content" ObjectID="_1542176448" r:id="rId762"/>
        </w:object>
      </w:r>
      <w:r w:rsidRPr="0086376E">
        <w:rPr>
          <w:snapToGrid/>
        </w:rPr>
        <w:t>；</w:t>
      </w:r>
      <w:r>
        <w:rPr>
          <w:snapToGrid/>
        </w:rPr>
        <w:t>将</w:t>
      </w:r>
      <w:r w:rsidRPr="002D7A23">
        <w:rPr>
          <w:position w:val="-10"/>
        </w:rPr>
        <w:object w:dxaOrig="1140" w:dyaOrig="320">
          <v:shape id="_x0000_i1461" type="#_x0000_t75" style="width:53.2pt;height:15.15pt" o:ole="">
            <v:imagedata r:id="rId763" o:title=""/>
          </v:shape>
          <o:OLEObject Type="Embed" ProgID="Equation.DSMT4" ShapeID="_x0000_i1461" DrawAspect="Content" ObjectID="_1542176449" r:id="rId764"/>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v:shape id="_x0000_i1462" type="#_x0000_t75" style="width:26.15pt;height:18.8pt" o:ole="">
            <v:imagedata r:id="rId765" o:title=""/>
          </v:shape>
          <o:OLEObject Type="Embed" ProgID="Equation.DSMT4" ShapeID="_x0000_i1462" DrawAspect="Content" ObjectID="_1542176450" r:id="rId766"/>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463" type="#_x0000_t75" style="width:73.4pt;height:20.2pt" o:ole="">
            <v:imagedata r:id="rId767" o:title=""/>
          </v:shape>
          <o:OLEObject Type="Embed" ProgID="Equation.DSMT4" ShapeID="_x0000_i1463" DrawAspect="Content" ObjectID="_1542176451" r:id="rId768"/>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464" type="#_x0000_t75" style="width:91.7pt;height:15.15pt" o:ole="">
            <v:imagedata r:id="rId769" o:title=""/>
          </v:shape>
          <o:OLEObject Type="Embed" ProgID="Equation.DSMT4" ShapeID="_x0000_i1464" DrawAspect="Content" ObjectID="_1542176452" r:id="rId770">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465" type="#_x0000_t75" style="width:13.3pt;height:12.85pt" o:ole="">
            <v:imagedata r:id="rId771" o:title=""/>
          </v:shape>
          <o:OLEObject Type="Embed" ProgID="Equation.DSMT4" ShapeID="_x0000_i1465" DrawAspect="Content" ObjectID="_1542176453" r:id="rId772">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466" type="#_x0000_t75" style="width:91.7pt;height:15.15pt" o:ole="">
            <v:imagedata r:id="rId773" o:title=""/>
          </v:shape>
          <o:OLEObject Type="Embed" ProgID="Equation.DSMT4" ShapeID="_x0000_i1466" DrawAspect="Content" ObjectID="_1542176454" r:id="rId774">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467" type="#_x0000_t75" style="width:91.7pt;height:15.15pt" o:ole="">
            <v:imagedata r:id="rId773" o:title=""/>
          </v:shape>
          <o:OLEObject Type="Embed" ProgID="Equation.DSMT4" ShapeID="_x0000_i1467" DrawAspect="Content" ObjectID="_1542176455" r:id="rId775">
            <o:FieldCodes>\* MERGEFORMAT</o:FieldCodes>
          </o:OLEObject>
        </w:object>
      </w:r>
      <w:r w:rsidR="00225F96" w:rsidRPr="00225F96">
        <w:rPr>
          <w:snapToGrid/>
        </w:rPr>
        <w:t>和载体序列</w:t>
      </w:r>
      <w:r w:rsidR="00225F96" w:rsidRPr="00225F96">
        <w:rPr>
          <w:snapToGrid/>
        </w:rPr>
        <w:object w:dxaOrig="2000" w:dyaOrig="320">
          <v:shape id="_x0000_i1468" type="#_x0000_t75" style="width:89.9pt;height:15.15pt" o:ole="">
            <v:imagedata r:id="rId755" o:title=""/>
          </v:shape>
          <o:OLEObject Type="Embed" ProgID="Equation.DSMT4" ShapeID="_x0000_i1468" DrawAspect="Content" ObjectID="_1542176456" r:id="rId776">
            <o:FieldCodes>\* MERGEFORMAT</o:FieldCodes>
          </o:OLEObject>
        </w:object>
      </w:r>
      <w:r w:rsidR="00225F96" w:rsidRPr="00225F96">
        <w:rPr>
          <w:snapToGrid/>
        </w:rPr>
        <w:t>的差值序列</w:t>
      </w:r>
      <w:r w:rsidR="00225F96" w:rsidRPr="00225F96">
        <w:rPr>
          <w:snapToGrid/>
          <w:position w:val="-14"/>
        </w:rPr>
        <w:object w:dxaOrig="1579" w:dyaOrig="400">
          <v:shape id="_x0000_i1469" type="#_x0000_t75" style="width:78.9pt;height:20.2pt" o:ole="">
            <v:imagedata r:id="rId777" o:title=""/>
          </v:shape>
          <o:OLEObject Type="Embed" ProgID="Equation.DSMT4" ShapeID="_x0000_i1469" DrawAspect="Content" ObjectID="_1542176457" r:id="rId778"/>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470" type="#_x0000_t75" style="width:73.4pt;height:20.2pt" o:ole="">
            <v:imagedata r:id="rId779" o:title=""/>
          </v:shape>
          <o:OLEObject Type="Embed" ProgID="Equation.DSMT4" ShapeID="_x0000_i1470" DrawAspect="Content" ObjectID="_1542176458" r:id="rId780"/>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471" type="#_x0000_t75" style="width:41.25pt;height:20.2pt" o:ole="">
            <v:imagedata r:id="rId781" o:title=""/>
          </v:shape>
          <o:OLEObject Type="Embed" ProgID="Equation.DSMT4" ShapeID="_x0000_i1471" DrawAspect="Content" ObjectID="_1542176459" r:id="rId782"/>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 jdk1.8.0_65</w:t>
      </w:r>
      <w:r>
        <w:rPr>
          <w:rFonts w:hint="eastAsia"/>
          <w:snapToGrid/>
        </w:rPr>
        <w:t xml:space="preserve">, </w:t>
      </w:r>
      <w:r>
        <w:rPr>
          <w:rFonts w:hint="eastAsia"/>
          <w:snapToGrid/>
        </w:rPr>
        <w:t>测试图像为</w:t>
      </w:r>
      <w:r w:rsidR="0042554E" w:rsidRPr="002D7A23">
        <w:rPr>
          <w:snapToGrid/>
          <w:position w:val="-6"/>
        </w:rPr>
        <w:object w:dxaOrig="979" w:dyaOrig="280">
          <v:shape id="_x0000_i1472" type="#_x0000_t75" style="width:43.1pt;height:12.85pt" o:ole="">
            <v:imagedata r:id="rId783" o:title=""/>
          </v:shape>
          <o:OLEObject Type="Embed" ProgID="Equation.DSMT4" ShapeID="_x0000_i1472" DrawAspect="Content" ObjectID="_1542176460" r:id="rId784"/>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785"/>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786"/>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787"/>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788"/>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1880" w:dyaOrig="660">
                <v:shape id="_x0000_i1473" type="#_x0000_t75" style="width:77.5pt;height:27.5pt" o:ole="">
                  <v:imagedata r:id="rId789" o:title=""/>
                </v:shape>
                <o:OLEObject Type="Embed" ProgID="Equation.DSMT4" ShapeID="_x0000_i1473" DrawAspect="Content" ObjectID="_1542176461" r:id="rId790"/>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lastRenderedPageBreak/>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2499" w:dyaOrig="980">
                <v:shape id="_x0000_i1474" type="#_x0000_t75" style="width:106.85pt;height:41.75pt" o:ole="">
                  <v:imagedata r:id="rId791" o:title=""/>
                </v:shape>
                <o:OLEObject Type="Embed" ProgID="Equation.DSMT4" ShapeID="_x0000_i1474" DrawAspect="Content" ObjectID="_1542176462" r:id="rId792"/>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475" type="#_x0000_t75" style="width:17.9pt;height:18.8pt" o:ole="">
            <v:imagedata r:id="rId793" o:title=""/>
          </v:shape>
          <o:OLEObject Type="Embed" ProgID="Equation.DSMT4" ShapeID="_x0000_i1475" DrawAspect="Content" ObjectID="_1542176463" r:id="rId794"/>
        </w:object>
      </w:r>
      <w:r>
        <w:rPr>
          <w:rFonts w:hint="eastAsia"/>
        </w:rPr>
        <w:t>和</w:t>
      </w:r>
      <w:r w:rsidRPr="002D7A23">
        <w:rPr>
          <w:position w:val="-14"/>
        </w:rPr>
        <w:object w:dxaOrig="360" w:dyaOrig="380">
          <v:shape id="_x0000_i1476" type="#_x0000_t75" style="width:17.9pt;height:18.8pt" o:ole="">
            <v:imagedata r:id="rId795" o:title=""/>
          </v:shape>
          <o:OLEObject Type="Embed" ProgID="Equation.DSMT4" ShapeID="_x0000_i1476" DrawAspect="Content" ObjectID="_1542176464" r:id="rId796"/>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780" w:dyaOrig="620">
                <v:shape id="_x0000_i1477" type="#_x0000_t75" style="width:31.65pt;height:24.75pt" o:ole="">
                  <v:imagedata r:id="rId797" o:title=""/>
                </v:shape>
                <o:OLEObject Type="Embed" ProgID="Equation.DSMT4" ShapeID="_x0000_i1477" DrawAspect="Content" ObjectID="_1542176465" r:id="rId798"/>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v:shape id="_x0000_i1478" type="#_x0000_t75" style="width:23.4pt;height:12.4pt" o:ole="">
            <v:imagedata r:id="rId799" o:title=""/>
          </v:shape>
          <o:OLEObject Type="Embed" ProgID="Equation.DSMT4" ShapeID="_x0000_i1478" DrawAspect="Content" ObjectID="_1542176466" r:id="rId800"/>
        </w:object>
      </w:r>
      <w:r w:rsidRPr="009D1BD4">
        <w:rPr>
          <w:rFonts w:hint="eastAsia"/>
          <w:snapToGrid/>
        </w:rPr>
        <w:t>,</w:t>
      </w:r>
      <w:r w:rsidR="0042554E" w:rsidRPr="009D1BD4">
        <w:rPr>
          <w:snapToGrid/>
          <w:position w:val="-12"/>
        </w:rPr>
        <w:object w:dxaOrig="2620" w:dyaOrig="360">
          <v:shape id="_x0000_i1479" type="#_x0000_t75" style="width:120.6pt;height:16.5pt" o:ole="">
            <v:imagedata r:id="rId801" o:title=""/>
          </v:shape>
          <o:OLEObject Type="Embed" ProgID="Equation.DSMT4" ShapeID="_x0000_i1479" DrawAspect="Content" ObjectID="_1542176467" r:id="rId802"/>
        </w:object>
      </w:r>
      <w:r w:rsidRPr="009D1BD4">
        <w:rPr>
          <w:rFonts w:hint="eastAsia"/>
          <w:snapToGrid/>
        </w:rPr>
        <w:t>,</w:t>
      </w:r>
      <w:r w:rsidR="0042554E" w:rsidRPr="009D1BD4">
        <w:rPr>
          <w:snapToGrid/>
          <w:position w:val="-6"/>
        </w:rPr>
        <w:object w:dxaOrig="1020" w:dyaOrig="279">
          <v:shape id="_x0000_i1480" type="#_x0000_t75" style="width:42.2pt;height:11.45pt" o:ole="">
            <v:imagedata r:id="rId803" o:title=""/>
          </v:shape>
          <o:OLEObject Type="Embed" ProgID="Equation.DSMT4" ShapeID="_x0000_i1480" DrawAspect="Content" ObjectID="_1542176468" r:id="rId804"/>
        </w:object>
      </w:r>
      <w:r w:rsidRPr="009D1BD4">
        <w:rPr>
          <w:snapToGrid/>
        </w:rPr>
        <w:t>及</w:t>
      </w:r>
      <w:r w:rsidRPr="009D1BD4">
        <w:rPr>
          <w:snapToGrid/>
          <w:position w:val="-12"/>
        </w:rPr>
        <w:object w:dxaOrig="800" w:dyaOrig="360">
          <v:shape id="_x0000_i1481" type="#_x0000_t75" style="width:40.35pt;height:17.9pt" o:ole="">
            <v:imagedata r:id="rId805" o:title=""/>
          </v:shape>
          <o:OLEObject Type="Embed" ProgID="Equation.DSMT4" ShapeID="_x0000_i1481" DrawAspect="Content" ObjectID="_1542176469" r:id="rId806"/>
        </w:object>
      </w:r>
      <w:r>
        <w:rPr>
          <w:rFonts w:hint="eastAsia"/>
          <w:snapToGrid/>
        </w:rPr>
        <w:t>;</w:t>
      </w:r>
      <w:r w:rsidR="0042554E" w:rsidRPr="009D1BD4">
        <w:rPr>
          <w:snapToGrid/>
          <w:position w:val="-10"/>
        </w:rPr>
        <w:object w:dxaOrig="600" w:dyaOrig="320">
          <v:shape id="_x0000_i1482" type="#_x0000_t75" style="width:23.85pt;height:12.85pt" o:ole="">
            <v:imagedata r:id="rId807" o:title=""/>
          </v:shape>
          <o:OLEObject Type="Embed" ProgID="Equation.DSMT4" ShapeID="_x0000_i1482" DrawAspect="Content" ObjectID="_1542176470" r:id="rId808"/>
        </w:object>
      </w:r>
      <w:r w:rsidRPr="009D1BD4">
        <w:rPr>
          <w:rFonts w:hint="eastAsia"/>
          <w:snapToGrid/>
        </w:rPr>
        <w:t>,</w:t>
      </w:r>
      <w:r w:rsidR="0042554E" w:rsidRPr="009D1BD4">
        <w:rPr>
          <w:snapToGrid/>
          <w:position w:val="-12"/>
        </w:rPr>
        <w:object w:dxaOrig="2620" w:dyaOrig="360">
          <v:shape id="_x0000_i1483" type="#_x0000_t75" style="width:116.95pt;height:16.05pt" o:ole="">
            <v:imagedata r:id="rId809" o:title=""/>
          </v:shape>
          <o:OLEObject Type="Embed" ProgID="Equation.DSMT4" ShapeID="_x0000_i1483" DrawAspect="Content" ObjectID="_1542176471" r:id="rId810"/>
        </w:object>
      </w:r>
      <w:r w:rsidRPr="009D1BD4">
        <w:rPr>
          <w:rFonts w:hint="eastAsia"/>
          <w:snapToGrid/>
        </w:rPr>
        <w:t>,</w:t>
      </w:r>
      <w:r w:rsidR="0042554E" w:rsidRPr="009D1BD4">
        <w:rPr>
          <w:snapToGrid/>
          <w:position w:val="-6"/>
        </w:rPr>
        <w:object w:dxaOrig="1020" w:dyaOrig="279">
          <v:shape id="_x0000_i1484" type="#_x0000_t75" style="width:40.35pt;height:11.45pt" o:ole="">
            <v:imagedata r:id="rId811" o:title=""/>
          </v:shape>
          <o:OLEObject Type="Embed" ProgID="Equation.DSMT4" ShapeID="_x0000_i1484" DrawAspect="Content" ObjectID="_1542176472" r:id="rId812"/>
        </w:object>
      </w:r>
      <w:r w:rsidRPr="009D1BD4">
        <w:rPr>
          <w:snapToGrid/>
        </w:rPr>
        <w:t>及</w:t>
      </w:r>
      <w:r w:rsidR="0042554E" w:rsidRPr="009D1BD4">
        <w:rPr>
          <w:snapToGrid/>
          <w:position w:val="-12"/>
        </w:rPr>
        <w:object w:dxaOrig="800" w:dyaOrig="360">
          <v:shape id="_x0000_i1485" type="#_x0000_t75" style="width:32.1pt;height:14.2pt" o:ole="">
            <v:imagedata r:id="rId813" o:title=""/>
          </v:shape>
          <o:OLEObject Type="Embed" ProgID="Equation.DSMT4" ShapeID="_x0000_i1485" DrawAspect="Content" ObjectID="_1542176473" r:id="rId814"/>
        </w:object>
      </w:r>
      <w:r>
        <w:rPr>
          <w:rFonts w:hint="eastAsia"/>
          <w:snapToGrid/>
        </w:rPr>
        <w:t>;</w:t>
      </w:r>
      <w:r w:rsidR="0042554E" w:rsidRPr="009D1BD4">
        <w:rPr>
          <w:snapToGrid/>
          <w:position w:val="-10"/>
        </w:rPr>
        <w:object w:dxaOrig="600" w:dyaOrig="320">
          <v:shape id="_x0000_i1486" type="#_x0000_t75" style="width:25.2pt;height:13.3pt" o:ole="">
            <v:imagedata r:id="rId815" o:title=""/>
          </v:shape>
          <o:OLEObject Type="Embed" ProgID="Equation.DSMT4" ShapeID="_x0000_i1486" DrawAspect="Content" ObjectID="_1542176474" r:id="rId816"/>
        </w:object>
      </w:r>
      <w:r w:rsidRPr="009D1BD4">
        <w:rPr>
          <w:rFonts w:hint="eastAsia"/>
          <w:snapToGrid/>
        </w:rPr>
        <w:t>,</w:t>
      </w:r>
      <w:r w:rsidR="0042554E" w:rsidRPr="009D1BD4">
        <w:rPr>
          <w:snapToGrid/>
          <w:position w:val="-12"/>
        </w:rPr>
        <w:object w:dxaOrig="2620" w:dyaOrig="360">
          <v:shape id="_x0000_i1487" type="#_x0000_t75" style="width:111.45pt;height:15.6pt" o:ole="">
            <v:imagedata r:id="rId817" o:title=""/>
          </v:shape>
          <o:OLEObject Type="Embed" ProgID="Equation.DSMT4" ShapeID="_x0000_i1487" DrawAspect="Content" ObjectID="_1542176475" r:id="rId818"/>
        </w:object>
      </w:r>
      <w:r w:rsidRPr="009D1BD4">
        <w:rPr>
          <w:rFonts w:hint="eastAsia"/>
          <w:snapToGrid/>
        </w:rPr>
        <w:t>,</w:t>
      </w:r>
      <w:r w:rsidR="0042554E" w:rsidRPr="009D1BD4">
        <w:rPr>
          <w:snapToGrid/>
          <w:position w:val="-6"/>
        </w:rPr>
        <w:object w:dxaOrig="1020" w:dyaOrig="279">
          <v:shape id="_x0000_i1488" type="#_x0000_t75" style="width:43.1pt;height:11.9pt" o:ole="">
            <v:imagedata r:id="rId819" o:title=""/>
          </v:shape>
          <o:OLEObject Type="Embed" ProgID="Equation.DSMT4" ShapeID="_x0000_i1488" DrawAspect="Content" ObjectID="_1542176476" r:id="rId820"/>
        </w:object>
      </w:r>
      <w:r w:rsidRPr="009D1BD4">
        <w:rPr>
          <w:snapToGrid/>
        </w:rPr>
        <w:t>及</w:t>
      </w:r>
      <w:r w:rsidR="0042554E" w:rsidRPr="009D1BD4">
        <w:rPr>
          <w:snapToGrid/>
          <w:position w:val="-12"/>
        </w:rPr>
        <w:object w:dxaOrig="900" w:dyaOrig="360">
          <v:shape id="_x0000_i1489" type="#_x0000_t75" style="width:37.6pt;height:14.7pt" o:ole="">
            <v:imagedata r:id="rId821" o:title=""/>
          </v:shape>
          <o:OLEObject Type="Embed" ProgID="Equation.DSMT4" ShapeID="_x0000_i1489" DrawAspect="Content" ObjectID="_1542176477" r:id="rId822"/>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w:t>
      </w:r>
      <w:r>
        <w:rPr>
          <w:rFonts w:hint="eastAsia"/>
          <w:snapToGrid/>
        </w:rPr>
        <w:lastRenderedPageBreak/>
        <w:t>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v:shape id="_x0000_i1490" type="#_x0000_t75" style="width:25.2pt;height:13.3pt" o:ole="">
            <v:imagedata r:id="rId799" o:title=""/>
          </v:shape>
          <o:OLEObject Type="Embed" ProgID="Equation.DSMT4" ShapeID="_x0000_i1490" DrawAspect="Content" ObjectID="_1542176478" r:id="rId823"/>
        </w:object>
      </w:r>
      <w:r w:rsidRPr="009D1BD4">
        <w:rPr>
          <w:rFonts w:hint="eastAsia"/>
          <w:snapToGrid/>
        </w:rPr>
        <w:t>,</w:t>
      </w:r>
      <w:r w:rsidR="0042554E" w:rsidRPr="009D1BD4">
        <w:rPr>
          <w:snapToGrid/>
          <w:position w:val="-12"/>
        </w:rPr>
        <w:object w:dxaOrig="2620" w:dyaOrig="360">
          <v:shape id="_x0000_i1491" type="#_x0000_t75" style="width:115.55pt;height:15.6pt" o:ole="">
            <v:imagedata r:id="rId801" o:title=""/>
          </v:shape>
          <o:OLEObject Type="Embed" ProgID="Equation.DSMT4" ShapeID="_x0000_i1491" DrawAspect="Content" ObjectID="_1542176479" r:id="rId824"/>
        </w:object>
      </w:r>
      <w:r w:rsidRPr="009D1BD4">
        <w:rPr>
          <w:rFonts w:hint="eastAsia"/>
          <w:snapToGrid/>
        </w:rPr>
        <w:t>,</w:t>
      </w:r>
      <w:r w:rsidR="0042554E" w:rsidRPr="009D1BD4">
        <w:rPr>
          <w:snapToGrid/>
          <w:position w:val="-6"/>
        </w:rPr>
        <w:object w:dxaOrig="1020" w:dyaOrig="279">
          <v:shape id="_x0000_i1492" type="#_x0000_t75" style="width:45.85pt;height:12.85pt" o:ole="">
            <v:imagedata r:id="rId803" o:title=""/>
          </v:shape>
          <o:OLEObject Type="Embed" ProgID="Equation.DSMT4" ShapeID="_x0000_i1492" DrawAspect="Content" ObjectID="_1542176480" r:id="rId825"/>
        </w:object>
      </w:r>
      <w:r w:rsidRPr="009D1BD4">
        <w:rPr>
          <w:snapToGrid/>
        </w:rPr>
        <w:t>及</w:t>
      </w:r>
      <w:r w:rsidR="0042554E" w:rsidRPr="009D1BD4">
        <w:rPr>
          <w:snapToGrid/>
          <w:position w:val="-12"/>
        </w:rPr>
        <w:object w:dxaOrig="800" w:dyaOrig="360">
          <v:shape id="_x0000_i1493" type="#_x0000_t75" style="width:35.3pt;height:15.6pt" o:ole="">
            <v:imagedata r:id="rId805" o:title=""/>
          </v:shape>
          <o:OLEObject Type="Embed" ProgID="Equation.DSMT4" ShapeID="_x0000_i1493" DrawAspect="Content" ObjectID="_1542176481" r:id="rId826"/>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w:t>
      </w:r>
      <w:r w:rsidR="00252113">
        <w:rPr>
          <w:rFonts w:hint="eastAsia"/>
        </w:rPr>
        <w:lastRenderedPageBreak/>
        <w:t>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494" type="#_x0000_t75" style="width:15.15pt;height:12.85pt" o:ole="">
            <v:imagedata r:id="rId15" o:title=""/>
          </v:shape>
          <o:OLEObject Type="Embed" ProgID="Equation.DSMT4" ShapeID="_x0000_i1494" DrawAspect="Content" ObjectID="_1542176482" r:id="rId827"/>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2100" w:dyaOrig="620">
                <v:shape id="_x0000_i1495" type="#_x0000_t75" style="width:94.95pt;height:27.5pt" o:ole="">
                  <v:imagedata r:id="rId828" o:title=""/>
                </v:shape>
                <o:OLEObject Type="Embed" ProgID="Equation.DSMT4" ShapeID="_x0000_i1495" DrawAspect="Content" ObjectID="_1542176483" r:id="rId829"/>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496" type="#_x0000_t75" style="width:15.15pt;height:12.85pt" o:ole="">
            <v:imagedata r:id="rId15" o:title=""/>
          </v:shape>
          <o:OLEObject Type="Embed" ProgID="Equation.DSMT4" ShapeID="_x0000_i1496" DrawAspect="Content" ObjectID="_1542176484" r:id="rId830"/>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497" type="#_x0000_t75" style="width:23.4pt;height:17.9pt" o:ole="">
            <v:imagedata r:id="rId579" o:title=""/>
          </v:shape>
          <o:OLEObject Type="Embed" ProgID="Equation.DSMT4" ShapeID="_x0000_i1497" DrawAspect="Content" ObjectID="_1542176485" r:id="rId831"/>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3280" w:dyaOrig="960">
                <v:shape id="_x0000_i1498" type="#_x0000_t75" style="width:153.15pt;height:45.4pt" o:ole="">
                  <v:imagedata r:id="rId832" o:title=""/>
                </v:shape>
                <o:OLEObject Type="Embed" ProgID="Equation.DSMT4" ShapeID="_x0000_i1498" DrawAspect="Content" ObjectID="_1542176486" r:id="rId833"/>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72" w:name="OLE_LINK325"/>
      <w:bookmarkStart w:id="73" w:name="OLE_LINK323"/>
      <w:bookmarkStart w:id="74" w:name="OLE_LINK324"/>
      <w:bookmarkStart w:id="75" w:name="OLE_LINK90"/>
      <w:bookmarkStart w:id="76" w:name="OLE_LINK89"/>
      <w:bookmarkStart w:id="77"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lastRenderedPageBreak/>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0C590E">
      <w:pPr>
        <w:pStyle w:val="ad"/>
        <w:numPr>
          <w:ilvl w:val="0"/>
          <w:numId w:val="2"/>
        </w:numPr>
        <w:spacing w:line="234" w:lineRule="exact"/>
      </w:pPr>
      <w:hyperlink r:id="rId834" w:tgtFrame="_blank" w:history="1">
        <w:r w:rsidR="00252113">
          <w:t>CF Lee</w:t>
        </w:r>
      </w:hyperlink>
      <w:r w:rsidR="00252113">
        <w:t xml:space="preserve">, </w:t>
      </w:r>
      <w:hyperlink r:id="rId835"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72"/>
    <w:bookmarkEnd w:id="73"/>
    <w:bookmarkEnd w:id="74"/>
    <w:bookmarkEnd w:id="75"/>
    <w:bookmarkEnd w:id="76"/>
    <w:bookmarkEnd w:id="77"/>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0C590E" w:rsidP="008E07ED">
      <w:pPr>
        <w:pStyle w:val="ad"/>
        <w:numPr>
          <w:ilvl w:val="0"/>
          <w:numId w:val="2"/>
        </w:numPr>
        <w:spacing w:line="234" w:lineRule="exact"/>
      </w:pPr>
      <w:hyperlink r:id="rId836" w:tgtFrame="_blank" w:history="1">
        <w:r w:rsidR="008E07ED">
          <w:t>CC Chang</w:t>
        </w:r>
      </w:hyperlink>
      <w:r w:rsidR="008E07ED">
        <w:rPr>
          <w:rFonts w:hint="eastAsia"/>
        </w:rPr>
        <w:t xml:space="preserve">, </w:t>
      </w:r>
      <w:hyperlink r:id="rId837" w:tgtFrame="_blank" w:history="1">
        <w:r w:rsidR="008E07ED">
          <w:t>KN Chen</w:t>
        </w:r>
      </w:hyperlink>
      <w:r w:rsidR="008E07ED">
        <w:rPr>
          <w:rFonts w:hint="eastAsia"/>
        </w:rPr>
        <w:t xml:space="preserve">, </w:t>
      </w:r>
      <w:hyperlink r:id="rId838"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839"/>
      <w:headerReference w:type="default" r:id="rId840"/>
      <w:headerReference w:type="first" r:id="rId841"/>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张洋" w:date="2016-11-16T16:51:00Z" w:initials="张洋">
    <w:p w:rsidR="007E100A" w:rsidRDefault="007E100A">
      <w:pPr>
        <w:pStyle w:val="a4"/>
      </w:pPr>
      <w:r>
        <w:rPr>
          <w:rStyle w:val="ab"/>
        </w:rPr>
        <w:annotationRef/>
      </w:r>
      <w:r>
        <w:t>剖析节没写</w:t>
      </w:r>
    </w:p>
  </w:comment>
  <w:comment w:id="59" w:author="计科院" w:date="2016-10-21T09:05:00Z" w:initials="计科院">
    <w:p w:rsidR="007E100A" w:rsidRDefault="007E100A">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7E100A" w:rsidRDefault="007E100A">
      <w:pPr>
        <w:pStyle w:val="a4"/>
      </w:pPr>
      <w:r>
        <w:rPr>
          <w:rFonts w:hint="eastAsia"/>
        </w:rPr>
        <w:t>2.</w:t>
      </w:r>
      <w:r>
        <w:rPr>
          <w:rFonts w:hint="eastAsia"/>
        </w:rPr>
        <w:t>引言倒数第</w:t>
      </w:r>
      <w:r>
        <w:rPr>
          <w:rFonts w:hint="eastAsia"/>
        </w:rPr>
        <w:t>2</w:t>
      </w:r>
      <w:r>
        <w:rPr>
          <w:rFonts w:hint="eastAsia"/>
        </w:rPr>
        <w:t>段补充和现有工作之间关系</w:t>
      </w:r>
    </w:p>
    <w:p w:rsidR="007E100A" w:rsidRDefault="007E100A">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7E100A" w:rsidRDefault="007E100A">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rsidR="007E100A" w:rsidRDefault="007E100A">
      <w:pPr>
        <w:pStyle w:val="a4"/>
      </w:pPr>
      <w:r>
        <w:rPr>
          <w:rStyle w:val="ab"/>
        </w:rPr>
        <w:annotationRef/>
      </w:r>
      <w:r>
        <w:t>要说明最大</w:t>
      </w:r>
    </w:p>
  </w:comment>
  <w:comment w:id="61" w:author="张洋" w:date="2016-11-16T16:51:00Z" w:initials="张洋">
    <w:p w:rsidR="007E100A" w:rsidRDefault="007E100A" w:rsidP="008229DB">
      <w:pPr>
        <w:pStyle w:val="a4"/>
      </w:pPr>
      <w:r>
        <w:rPr>
          <w:rStyle w:val="ab"/>
        </w:rPr>
        <w:annotationRef/>
      </w:r>
      <w:r>
        <w:t>剖析节没写</w:t>
      </w:r>
    </w:p>
  </w:comment>
  <w:comment w:id="62" w:author="计科院" w:date="2016-11-12T17:22:00Z" w:initials="计科院">
    <w:p w:rsidR="007E100A" w:rsidRDefault="007E100A" w:rsidP="00F937F6">
      <w:pPr>
        <w:pStyle w:val="a4"/>
      </w:pPr>
      <w:r>
        <w:rPr>
          <w:rStyle w:val="ab"/>
        </w:rPr>
        <w:annotationRef/>
      </w:r>
      <w:r>
        <w:t>和引言中的符号不对应</w:t>
      </w:r>
      <w:r>
        <w:rPr>
          <w:rFonts w:hint="eastAsia"/>
        </w:rPr>
        <w:t>？</w:t>
      </w:r>
    </w:p>
  </w:comment>
  <w:comment w:id="64" w:author="计科院" w:date="2016-11-12T17:22:00Z" w:initials="计科院">
    <w:p w:rsidR="007E100A" w:rsidRDefault="007E100A" w:rsidP="00450EFD">
      <w:pPr>
        <w:pStyle w:val="a4"/>
      </w:pPr>
      <w:r>
        <w:rPr>
          <w:rStyle w:val="ab"/>
        </w:rPr>
        <w:annotationRef/>
      </w:r>
      <w:r>
        <w:t>和引言中的符号不对应</w:t>
      </w:r>
      <w:r>
        <w:rPr>
          <w:rFonts w:hint="eastAsia"/>
        </w:rPr>
        <w:t>？</w:t>
      </w:r>
    </w:p>
  </w:comment>
  <w:comment w:id="66" w:author="计科院" w:date="2016-12-01T23:58:00Z" w:initials="计科院">
    <w:p w:rsidR="007E100A" w:rsidRDefault="007E100A">
      <w:pPr>
        <w:pStyle w:val="a4"/>
      </w:pPr>
      <w:r>
        <w:rPr>
          <w:rStyle w:val="ab"/>
        </w:rPr>
        <w:annotationRef/>
      </w:r>
      <w:r>
        <w:t>好像也不会画表</w:t>
      </w:r>
    </w:p>
  </w:comment>
  <w:comment w:id="67" w:author="计科院" w:date="2016-12-01T23:45:00Z" w:initials="计科院">
    <w:p w:rsidR="007E100A" w:rsidRDefault="007E100A">
      <w:pPr>
        <w:pStyle w:val="a4"/>
      </w:pPr>
      <w:r>
        <w:rPr>
          <w:rStyle w:val="ab"/>
        </w:rPr>
        <w:annotationRef/>
      </w:r>
      <w:r>
        <w:t>好像都是从</w:t>
      </w:r>
      <w:r>
        <w:rPr>
          <w:rFonts w:hint="eastAsia"/>
        </w:rPr>
        <w:t>1</w:t>
      </w:r>
      <w:r>
        <w:rPr>
          <w:rFonts w:hint="eastAsia"/>
        </w:rPr>
        <w:t>开始，核对起始位置</w:t>
      </w:r>
    </w:p>
  </w:comment>
  <w:comment w:id="69" w:author="计科院" w:date="2016-11-22T11:28:00Z" w:initials="计科院">
    <w:p w:rsidR="007E100A" w:rsidRDefault="007E100A" w:rsidP="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902FD0" w15:done="0"/>
  <w15:commentEx w15:paraId="70768ECA" w15:done="0"/>
  <w15:commentEx w15:paraId="0F50CBB4" w15:done="0"/>
  <w15:commentEx w15:paraId="29A376A8" w15:done="0"/>
  <w15:commentEx w15:paraId="7F0BE2B2" w15:done="0"/>
  <w15:commentEx w15:paraId="0604B470" w15:done="0"/>
  <w15:commentEx w15:paraId="7D8AE435" w15:done="0"/>
  <w15:commentEx w15:paraId="5461B5F2" w15:done="0"/>
  <w15:commentEx w15:paraId="438DE5F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5F7" w:rsidRDefault="003B75F7" w:rsidP="002D7A23">
      <w:pPr>
        <w:spacing w:line="240" w:lineRule="auto"/>
      </w:pPr>
      <w:r>
        <w:separator/>
      </w:r>
    </w:p>
  </w:endnote>
  <w:endnote w:type="continuationSeparator" w:id="1">
    <w:p w:rsidR="003B75F7" w:rsidRDefault="003B75F7"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6"/>
    </w:pPr>
  </w:p>
  <w:p w:rsidR="007E100A" w:rsidRDefault="007E100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6"/>
    </w:pPr>
  </w:p>
  <w:p w:rsidR="007E100A" w:rsidRDefault="007E100A">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8"/>
      <w:spacing w:after="40" w:line="247" w:lineRule="auto"/>
      <w:ind w:firstLine="0"/>
      <w:rPr>
        <w:rFonts w:eastAsia="方正小标宋简体"/>
        <w:strike/>
        <w:color w:val="000000"/>
        <w:spacing w:val="3"/>
        <w:sz w:val="21"/>
      </w:rPr>
    </w:pPr>
  </w:p>
  <w:p w:rsidR="007E100A" w:rsidRDefault="007E100A">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7E100A" w:rsidRDefault="007E100A">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5F7" w:rsidRDefault="003B75F7" w:rsidP="002D7A23">
      <w:pPr>
        <w:spacing w:line="240" w:lineRule="auto"/>
      </w:pPr>
      <w:r>
        <w:separator/>
      </w:r>
    </w:p>
  </w:footnote>
  <w:footnote w:type="continuationSeparator" w:id="1">
    <w:p w:rsidR="003B75F7" w:rsidRDefault="003B75F7"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7E100A" w:rsidRDefault="007E100A">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7"/>
      <w:pBdr>
        <w:bottom w:val="none" w:sz="0" w:space="0" w:color="auto"/>
      </w:pBdr>
      <w:spacing w:line="0" w:lineRule="atLeast"/>
    </w:pPr>
  </w:p>
  <w:p w:rsidR="007E100A" w:rsidRDefault="007E100A">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7E100A" w:rsidRDefault="007E100A"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0C590E">
      <w:rPr>
        <w:rFonts w:eastAsia="方正书宋_GBK"/>
        <w:noProof/>
        <w:snapToGrid/>
        <w:spacing w:val="0"/>
        <w:sz w:val="20"/>
      </w:rPr>
      <w:pict>
        <v:line id="Line 1" o:spid="_x0000_s1026"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7E100A" w:rsidRDefault="007E100A">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854085">
      <w:rPr>
        <w:rStyle w:val="a9"/>
        <w:rFonts w:eastAsia="方正书宋_GBK"/>
        <w:noProof/>
        <w:sz w:val="17"/>
      </w:rPr>
      <w:t>8</w:t>
    </w:r>
    <w:r>
      <w:rPr>
        <w:rStyle w:val="a9"/>
        <w:rFonts w:eastAsia="方正书宋_GBK"/>
        <w:sz w:val="17"/>
      </w:rPr>
      <w:fldChar w:fldCharType="end"/>
    </w:r>
  </w:p>
  <w:p w:rsidR="007E100A" w:rsidRDefault="007E100A">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00A" w:rsidRDefault="007E100A">
    <w:pPr>
      <w:pStyle w:val="a7"/>
      <w:pBdr>
        <w:bottom w:val="none" w:sz="0" w:space="0" w:color="auto"/>
      </w:pBdr>
    </w:pPr>
  </w:p>
  <w:p w:rsidR="007E100A" w:rsidRDefault="007E100A">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10CAD"/>
    <w:rsid w:val="00015E26"/>
    <w:rsid w:val="000354C2"/>
    <w:rsid w:val="0004748F"/>
    <w:rsid w:val="000B78B8"/>
    <w:rsid w:val="000C5149"/>
    <w:rsid w:val="000C590E"/>
    <w:rsid w:val="000D2AA2"/>
    <w:rsid w:val="000E1802"/>
    <w:rsid w:val="001127A4"/>
    <w:rsid w:val="001249D8"/>
    <w:rsid w:val="00125625"/>
    <w:rsid w:val="00125AD9"/>
    <w:rsid w:val="00191A87"/>
    <w:rsid w:val="00192A9E"/>
    <w:rsid w:val="00194447"/>
    <w:rsid w:val="001A6986"/>
    <w:rsid w:val="001D6B2E"/>
    <w:rsid w:val="001E2DF5"/>
    <w:rsid w:val="001F47C7"/>
    <w:rsid w:val="002022D2"/>
    <w:rsid w:val="002030EA"/>
    <w:rsid w:val="002150F8"/>
    <w:rsid w:val="00220AEC"/>
    <w:rsid w:val="002213E8"/>
    <w:rsid w:val="00225F96"/>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B75F7"/>
    <w:rsid w:val="003C60CF"/>
    <w:rsid w:val="003D32B9"/>
    <w:rsid w:val="003E5444"/>
    <w:rsid w:val="003F409A"/>
    <w:rsid w:val="0042554E"/>
    <w:rsid w:val="004346F9"/>
    <w:rsid w:val="00450EFD"/>
    <w:rsid w:val="00451EEF"/>
    <w:rsid w:val="00460678"/>
    <w:rsid w:val="00492BEB"/>
    <w:rsid w:val="004C24D3"/>
    <w:rsid w:val="004D4CB9"/>
    <w:rsid w:val="004F438B"/>
    <w:rsid w:val="00501034"/>
    <w:rsid w:val="0050140D"/>
    <w:rsid w:val="00523B4C"/>
    <w:rsid w:val="00525031"/>
    <w:rsid w:val="005267CC"/>
    <w:rsid w:val="0058107B"/>
    <w:rsid w:val="00581A3E"/>
    <w:rsid w:val="005834F7"/>
    <w:rsid w:val="0059748D"/>
    <w:rsid w:val="005A591F"/>
    <w:rsid w:val="005A69A9"/>
    <w:rsid w:val="005B4F75"/>
    <w:rsid w:val="005B5F18"/>
    <w:rsid w:val="005C4C68"/>
    <w:rsid w:val="00612AC5"/>
    <w:rsid w:val="00623BA5"/>
    <w:rsid w:val="00631ABD"/>
    <w:rsid w:val="00636334"/>
    <w:rsid w:val="00644B61"/>
    <w:rsid w:val="006616CA"/>
    <w:rsid w:val="00666791"/>
    <w:rsid w:val="006738BD"/>
    <w:rsid w:val="00682081"/>
    <w:rsid w:val="006A422D"/>
    <w:rsid w:val="006B1447"/>
    <w:rsid w:val="006B74F6"/>
    <w:rsid w:val="006C6744"/>
    <w:rsid w:val="006D01B9"/>
    <w:rsid w:val="006D4F63"/>
    <w:rsid w:val="006F7129"/>
    <w:rsid w:val="00704006"/>
    <w:rsid w:val="00704EB4"/>
    <w:rsid w:val="00705369"/>
    <w:rsid w:val="00711942"/>
    <w:rsid w:val="00724BC9"/>
    <w:rsid w:val="007305A5"/>
    <w:rsid w:val="00753268"/>
    <w:rsid w:val="00753A81"/>
    <w:rsid w:val="00757C58"/>
    <w:rsid w:val="007640F1"/>
    <w:rsid w:val="00767D15"/>
    <w:rsid w:val="007B30F8"/>
    <w:rsid w:val="007B5CBC"/>
    <w:rsid w:val="007C40CD"/>
    <w:rsid w:val="007C4B20"/>
    <w:rsid w:val="007D7E0E"/>
    <w:rsid w:val="007E100A"/>
    <w:rsid w:val="007E3E62"/>
    <w:rsid w:val="007F5F09"/>
    <w:rsid w:val="008229DB"/>
    <w:rsid w:val="00854085"/>
    <w:rsid w:val="0086376E"/>
    <w:rsid w:val="00876FB3"/>
    <w:rsid w:val="00885098"/>
    <w:rsid w:val="008919C5"/>
    <w:rsid w:val="008D0ED2"/>
    <w:rsid w:val="008E07ED"/>
    <w:rsid w:val="008E355F"/>
    <w:rsid w:val="00905E40"/>
    <w:rsid w:val="009465A3"/>
    <w:rsid w:val="009718E0"/>
    <w:rsid w:val="0098429C"/>
    <w:rsid w:val="00987E8A"/>
    <w:rsid w:val="009962C6"/>
    <w:rsid w:val="00996E98"/>
    <w:rsid w:val="009B3A41"/>
    <w:rsid w:val="009B555F"/>
    <w:rsid w:val="009D0605"/>
    <w:rsid w:val="009D1BD4"/>
    <w:rsid w:val="009D6AF7"/>
    <w:rsid w:val="009F12D5"/>
    <w:rsid w:val="009F17DA"/>
    <w:rsid w:val="009F3333"/>
    <w:rsid w:val="00A039F0"/>
    <w:rsid w:val="00A13B0D"/>
    <w:rsid w:val="00A31D8B"/>
    <w:rsid w:val="00A42A2C"/>
    <w:rsid w:val="00A4688F"/>
    <w:rsid w:val="00A476A9"/>
    <w:rsid w:val="00A70942"/>
    <w:rsid w:val="00A74346"/>
    <w:rsid w:val="00A84FF5"/>
    <w:rsid w:val="00A92309"/>
    <w:rsid w:val="00AA145E"/>
    <w:rsid w:val="00AC0C07"/>
    <w:rsid w:val="00AC5BDC"/>
    <w:rsid w:val="00AD5549"/>
    <w:rsid w:val="00B073FA"/>
    <w:rsid w:val="00B3648E"/>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6F69"/>
    <w:rsid w:val="00C72875"/>
    <w:rsid w:val="00CB5938"/>
    <w:rsid w:val="00CD2770"/>
    <w:rsid w:val="00D03C9D"/>
    <w:rsid w:val="00D05BAD"/>
    <w:rsid w:val="00D1000D"/>
    <w:rsid w:val="00D12DC6"/>
    <w:rsid w:val="00D14F12"/>
    <w:rsid w:val="00D21963"/>
    <w:rsid w:val="00D2746C"/>
    <w:rsid w:val="00D27E1A"/>
    <w:rsid w:val="00D33E75"/>
    <w:rsid w:val="00D40E27"/>
    <w:rsid w:val="00D51B3B"/>
    <w:rsid w:val="00D56473"/>
    <w:rsid w:val="00D62332"/>
    <w:rsid w:val="00D6382A"/>
    <w:rsid w:val="00D766B7"/>
    <w:rsid w:val="00D80FDF"/>
    <w:rsid w:val="00DA5E35"/>
    <w:rsid w:val="00DC0630"/>
    <w:rsid w:val="00DC2B25"/>
    <w:rsid w:val="00DD0107"/>
    <w:rsid w:val="00E10461"/>
    <w:rsid w:val="00E11303"/>
    <w:rsid w:val="00E30F1B"/>
    <w:rsid w:val="00E33F94"/>
    <w:rsid w:val="00E517D2"/>
    <w:rsid w:val="00E51D14"/>
    <w:rsid w:val="00E540D2"/>
    <w:rsid w:val="00E54407"/>
    <w:rsid w:val="00E73903"/>
    <w:rsid w:val="00E86C6A"/>
    <w:rsid w:val="00EA1D4E"/>
    <w:rsid w:val="00EA5F9E"/>
    <w:rsid w:val="00EA6E7A"/>
    <w:rsid w:val="00EC3C26"/>
    <w:rsid w:val="00ED6D60"/>
    <w:rsid w:val="00EE3687"/>
    <w:rsid w:val="00EE4768"/>
    <w:rsid w:val="00EF0E95"/>
    <w:rsid w:val="00EF195C"/>
    <w:rsid w:val="00F3036A"/>
    <w:rsid w:val="00F34423"/>
    <w:rsid w:val="00F456F2"/>
    <w:rsid w:val="00F45DDC"/>
    <w:rsid w:val="00F574BD"/>
    <w:rsid w:val="00F75E79"/>
    <w:rsid w:val="00F84B11"/>
    <w:rsid w:val="00F937F6"/>
    <w:rsid w:val="00F9470B"/>
    <w:rsid w:val="00FD64CF"/>
    <w:rsid w:val="00FF19C1"/>
    <w:rsid w:val="00FF2B3D"/>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r="http://schemas.openxmlformats.org/officeDocument/2006/relationships" xmlns:w="http://schemas.openxmlformats.org/wordprocessingml/2006/main">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image" Target="media/image268.wmf"/><Relationship Id="rId769" Type="http://schemas.openxmlformats.org/officeDocument/2006/relationships/image" Target="media/image313.wmf"/><Relationship Id="rId21" Type="http://schemas.openxmlformats.org/officeDocument/2006/relationships/oleObject" Target="embeddings/oleObject5.bin"/><Relationship Id="rId324" Type="http://schemas.openxmlformats.org/officeDocument/2006/relationships/oleObject" Target="embeddings/oleObject193.bin"/><Relationship Id="rId531" Type="http://schemas.openxmlformats.org/officeDocument/2006/relationships/image" Target="media/image202.wmf"/><Relationship Id="rId629" Type="http://schemas.openxmlformats.org/officeDocument/2006/relationships/oleObject" Target="embeddings/oleObject367.bin"/><Relationship Id="rId170" Type="http://schemas.openxmlformats.org/officeDocument/2006/relationships/oleObject" Target="embeddings/oleObject94.bin"/><Relationship Id="rId836" Type="http://schemas.openxmlformats.org/officeDocument/2006/relationships/hyperlink" Target="http://xueshu.baidu.com/s?wd=author%3A%28Chin-Chen%20Chang%29%20&amp;tn=SE_baiduxueshu_c1gjeupa&amp;ie=utf-8&amp;sc_f_para=sc_hilight%3Dperson" TargetMode="External"/><Relationship Id="rId268" Type="http://schemas.openxmlformats.org/officeDocument/2006/relationships/oleObject" Target="embeddings/oleObject157.bin"/><Relationship Id="rId475" Type="http://schemas.openxmlformats.org/officeDocument/2006/relationships/image" Target="media/image176.wmf"/><Relationship Id="rId682" Type="http://schemas.openxmlformats.org/officeDocument/2006/relationships/image" Target="media/image273.wmf"/><Relationship Id="rId32" Type="http://schemas.openxmlformats.org/officeDocument/2006/relationships/oleObject" Target="embeddings/oleObject11.bin"/><Relationship Id="rId128" Type="http://schemas.openxmlformats.org/officeDocument/2006/relationships/oleObject" Target="embeddings/oleObject68.bin"/><Relationship Id="rId335" Type="http://schemas.openxmlformats.org/officeDocument/2006/relationships/oleObject" Target="embeddings/oleObject200.bin"/><Relationship Id="rId542" Type="http://schemas.openxmlformats.org/officeDocument/2006/relationships/oleObject" Target="embeddings/oleObject321.bin"/><Relationship Id="rId181" Type="http://schemas.openxmlformats.org/officeDocument/2006/relationships/image" Target="media/image65.wmf"/><Relationship Id="rId402" Type="http://schemas.openxmlformats.org/officeDocument/2006/relationships/oleObject" Target="embeddings/oleObject242.bin"/><Relationship Id="rId279" Type="http://schemas.openxmlformats.org/officeDocument/2006/relationships/oleObject" Target="embeddings/oleObject164.bin"/><Relationship Id="rId486" Type="http://schemas.openxmlformats.org/officeDocument/2006/relationships/oleObject" Target="embeddings/oleObject291.bin"/><Relationship Id="rId693" Type="http://schemas.openxmlformats.org/officeDocument/2006/relationships/oleObject" Target="embeddings/oleObject400.bin"/><Relationship Id="rId707" Type="http://schemas.openxmlformats.org/officeDocument/2006/relationships/oleObject" Target="embeddings/oleObject408.bin"/><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oleObject" Target="embeddings/oleObject208.bin"/><Relationship Id="rId553" Type="http://schemas.openxmlformats.org/officeDocument/2006/relationships/image" Target="media/image212.wmf"/><Relationship Id="rId760" Type="http://schemas.openxmlformats.org/officeDocument/2006/relationships/oleObject" Target="embeddings/oleObject437.bin"/><Relationship Id="rId192" Type="http://schemas.openxmlformats.org/officeDocument/2006/relationships/image" Target="media/image69.wmf"/><Relationship Id="rId206" Type="http://schemas.openxmlformats.org/officeDocument/2006/relationships/image" Target="media/image74.wmf"/><Relationship Id="rId413" Type="http://schemas.openxmlformats.org/officeDocument/2006/relationships/oleObject" Target="embeddings/oleObject248.bin"/><Relationship Id="rId497" Type="http://schemas.openxmlformats.org/officeDocument/2006/relationships/image" Target="media/image186.wmf"/><Relationship Id="rId620" Type="http://schemas.openxmlformats.org/officeDocument/2006/relationships/image" Target="media/image244.wmf"/><Relationship Id="rId718" Type="http://schemas.openxmlformats.org/officeDocument/2006/relationships/image" Target="media/image288.wmf"/><Relationship Id="rId357" Type="http://schemas.openxmlformats.org/officeDocument/2006/relationships/oleObject" Target="embeddings/oleObject215.bin"/><Relationship Id="rId54" Type="http://schemas.openxmlformats.org/officeDocument/2006/relationships/image" Target="media/image16.wmf"/><Relationship Id="rId217" Type="http://schemas.openxmlformats.org/officeDocument/2006/relationships/image" Target="media/image79.wmf"/><Relationship Id="rId564" Type="http://schemas.openxmlformats.org/officeDocument/2006/relationships/oleObject" Target="embeddings/oleObject332.bin"/><Relationship Id="rId771" Type="http://schemas.openxmlformats.org/officeDocument/2006/relationships/image" Target="media/image314.wmf"/><Relationship Id="rId424" Type="http://schemas.openxmlformats.org/officeDocument/2006/relationships/image" Target="media/image156.wmf"/><Relationship Id="rId631" Type="http://schemas.openxmlformats.org/officeDocument/2006/relationships/oleObject" Target="embeddings/oleObject368.bin"/><Relationship Id="rId729" Type="http://schemas.openxmlformats.org/officeDocument/2006/relationships/oleObject" Target="embeddings/oleObject421.bin"/><Relationship Id="rId23" Type="http://schemas.openxmlformats.org/officeDocument/2006/relationships/image" Target="media/image3.wmf"/><Relationship Id="rId119" Type="http://schemas.openxmlformats.org/officeDocument/2006/relationships/oleObject" Target="embeddings/oleObject63.bin"/><Relationship Id="rId270" Type="http://schemas.openxmlformats.org/officeDocument/2006/relationships/image" Target="media/image97.wmf"/><Relationship Id="rId326" Type="http://schemas.openxmlformats.org/officeDocument/2006/relationships/oleObject" Target="embeddings/oleObject194.bin"/><Relationship Id="rId533" Type="http://schemas.openxmlformats.org/officeDocument/2006/relationships/oleObject" Target="embeddings/oleObject316.bin"/><Relationship Id="rId65" Type="http://schemas.openxmlformats.org/officeDocument/2006/relationships/oleObject" Target="embeddings/oleObject30.bin"/><Relationship Id="rId130" Type="http://schemas.openxmlformats.org/officeDocument/2006/relationships/oleObject" Target="embeddings/oleObject69.bin"/><Relationship Id="rId368" Type="http://schemas.openxmlformats.org/officeDocument/2006/relationships/oleObject" Target="embeddings/oleObject222.bin"/><Relationship Id="rId575" Type="http://schemas.openxmlformats.org/officeDocument/2006/relationships/image" Target="media/image223.wmf"/><Relationship Id="rId740" Type="http://schemas.openxmlformats.org/officeDocument/2006/relationships/oleObject" Target="embeddings/oleObject427.bin"/><Relationship Id="rId782" Type="http://schemas.openxmlformats.org/officeDocument/2006/relationships/oleObject" Target="embeddings/oleObject449.bin"/><Relationship Id="rId838" Type="http://schemas.openxmlformats.org/officeDocument/2006/relationships/hyperlink" Target="http://xueshu.baidu.com/s?wd=author%3A%28Huang-Ching%20Lin%29%20&amp;tn=SE_baiduxueshu_c1gjeupa&amp;ie=utf-8&amp;sc_f_para=sc_hilight%3Dperson" TargetMode="External"/><Relationship Id="rId172" Type="http://schemas.openxmlformats.org/officeDocument/2006/relationships/oleObject" Target="embeddings/oleObject95.bin"/><Relationship Id="rId228" Type="http://schemas.openxmlformats.org/officeDocument/2006/relationships/oleObject" Target="embeddings/oleObject132.bin"/><Relationship Id="rId435" Type="http://schemas.openxmlformats.org/officeDocument/2006/relationships/oleObject" Target="embeddings/oleObject259.bin"/><Relationship Id="rId477" Type="http://schemas.openxmlformats.org/officeDocument/2006/relationships/oleObject" Target="embeddings/oleObject286.bin"/><Relationship Id="rId600" Type="http://schemas.openxmlformats.org/officeDocument/2006/relationships/image" Target="media/image235.wmf"/><Relationship Id="rId642" Type="http://schemas.openxmlformats.org/officeDocument/2006/relationships/oleObject" Target="embeddings/oleObject374.bin"/><Relationship Id="rId684" Type="http://schemas.openxmlformats.org/officeDocument/2006/relationships/image" Target="media/image274.wmf"/><Relationship Id="rId281" Type="http://schemas.openxmlformats.org/officeDocument/2006/relationships/image" Target="media/image101.wmf"/><Relationship Id="rId337" Type="http://schemas.openxmlformats.org/officeDocument/2006/relationships/oleObject" Target="embeddings/oleObject201.bin"/><Relationship Id="rId502" Type="http://schemas.openxmlformats.org/officeDocument/2006/relationships/oleObject" Target="embeddings/oleObject299.bin"/><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oleObject" Target="embeddings/oleObject75.bin"/><Relationship Id="rId379" Type="http://schemas.openxmlformats.org/officeDocument/2006/relationships/image" Target="media/image136.wmf"/><Relationship Id="rId544" Type="http://schemas.openxmlformats.org/officeDocument/2006/relationships/oleObject" Target="embeddings/oleObject322.bin"/><Relationship Id="rId586" Type="http://schemas.openxmlformats.org/officeDocument/2006/relationships/oleObject" Target="embeddings/oleObject343.bin"/><Relationship Id="rId751" Type="http://schemas.openxmlformats.org/officeDocument/2006/relationships/image" Target="media/image304.wmf"/><Relationship Id="rId793" Type="http://schemas.openxmlformats.org/officeDocument/2006/relationships/image" Target="media/image326.wmf"/><Relationship Id="rId807" Type="http://schemas.openxmlformats.org/officeDocument/2006/relationships/image" Target="media/image333.wmf"/><Relationship Id="rId7" Type="http://schemas.openxmlformats.org/officeDocument/2006/relationships/footnotes" Target="footnotes.xml"/><Relationship Id="rId183" Type="http://schemas.openxmlformats.org/officeDocument/2006/relationships/oleObject" Target="embeddings/oleObject103.bin"/><Relationship Id="rId239" Type="http://schemas.openxmlformats.org/officeDocument/2006/relationships/oleObject" Target="embeddings/oleObject139.bin"/><Relationship Id="rId390" Type="http://schemas.openxmlformats.org/officeDocument/2006/relationships/oleObject" Target="embeddings/oleObject235.bin"/><Relationship Id="rId404" Type="http://schemas.openxmlformats.org/officeDocument/2006/relationships/image" Target="media/image146.wmf"/><Relationship Id="rId446" Type="http://schemas.openxmlformats.org/officeDocument/2006/relationships/oleObject" Target="embeddings/oleObject266.bin"/><Relationship Id="rId611" Type="http://schemas.openxmlformats.org/officeDocument/2006/relationships/oleObject" Target="embeddings/oleObject357.bin"/><Relationship Id="rId653" Type="http://schemas.openxmlformats.org/officeDocument/2006/relationships/image" Target="media/image259.wmf"/><Relationship Id="rId250" Type="http://schemas.openxmlformats.org/officeDocument/2006/relationships/image" Target="media/image91.wmf"/><Relationship Id="rId292" Type="http://schemas.openxmlformats.org/officeDocument/2006/relationships/oleObject" Target="embeddings/oleObject172.bin"/><Relationship Id="rId306" Type="http://schemas.openxmlformats.org/officeDocument/2006/relationships/image" Target="media/image110.wmf"/><Relationship Id="rId488" Type="http://schemas.openxmlformats.org/officeDocument/2006/relationships/oleObject" Target="embeddings/oleObject292.bin"/><Relationship Id="rId695" Type="http://schemas.openxmlformats.org/officeDocument/2006/relationships/oleObject" Target="embeddings/oleObject401.bin"/><Relationship Id="rId709" Type="http://schemas.openxmlformats.org/officeDocument/2006/relationships/oleObject" Target="embeddings/oleObject409.bin"/><Relationship Id="rId45" Type="http://schemas.openxmlformats.org/officeDocument/2006/relationships/image" Target="media/image13.wmf"/><Relationship Id="rId87" Type="http://schemas.openxmlformats.org/officeDocument/2006/relationships/oleObject" Target="embeddings/oleObject42.bin"/><Relationship Id="rId110" Type="http://schemas.openxmlformats.org/officeDocument/2006/relationships/oleObject" Target="embeddings/oleObject57.bin"/><Relationship Id="rId348" Type="http://schemas.openxmlformats.org/officeDocument/2006/relationships/oleObject" Target="embeddings/oleObject210.bin"/><Relationship Id="rId513" Type="http://schemas.openxmlformats.org/officeDocument/2006/relationships/oleObject" Target="embeddings/oleObject305.bin"/><Relationship Id="rId555" Type="http://schemas.openxmlformats.org/officeDocument/2006/relationships/image" Target="media/image213.wmf"/><Relationship Id="rId597" Type="http://schemas.openxmlformats.org/officeDocument/2006/relationships/oleObject" Target="embeddings/oleObject349.bin"/><Relationship Id="rId720" Type="http://schemas.openxmlformats.org/officeDocument/2006/relationships/image" Target="media/image289.wmf"/><Relationship Id="rId762" Type="http://schemas.openxmlformats.org/officeDocument/2006/relationships/oleObject" Target="embeddings/oleObject438.bin"/><Relationship Id="rId818" Type="http://schemas.openxmlformats.org/officeDocument/2006/relationships/oleObject" Target="embeddings/oleObject465.bin"/><Relationship Id="rId152" Type="http://schemas.openxmlformats.org/officeDocument/2006/relationships/oleObject" Target="embeddings/oleObject82.bin"/><Relationship Id="rId194" Type="http://schemas.openxmlformats.org/officeDocument/2006/relationships/image" Target="media/image70.wmf"/><Relationship Id="rId208" Type="http://schemas.openxmlformats.org/officeDocument/2006/relationships/image" Target="media/image75.wmf"/><Relationship Id="rId415" Type="http://schemas.openxmlformats.org/officeDocument/2006/relationships/oleObject" Target="embeddings/oleObject249.bin"/><Relationship Id="rId457" Type="http://schemas.openxmlformats.org/officeDocument/2006/relationships/image" Target="media/image169.wmf"/><Relationship Id="rId622" Type="http://schemas.openxmlformats.org/officeDocument/2006/relationships/image" Target="media/image245.wmf"/><Relationship Id="rId261" Type="http://schemas.openxmlformats.org/officeDocument/2006/relationships/oleObject" Target="embeddings/oleObject153.bin"/><Relationship Id="rId499" Type="http://schemas.openxmlformats.org/officeDocument/2006/relationships/image" Target="media/image187.wmf"/><Relationship Id="rId664" Type="http://schemas.openxmlformats.org/officeDocument/2006/relationships/oleObject" Target="embeddings/oleObject385.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14.wmf"/><Relationship Id="rId359" Type="http://schemas.openxmlformats.org/officeDocument/2006/relationships/oleObject" Target="embeddings/oleObject216.bin"/><Relationship Id="rId524" Type="http://schemas.openxmlformats.org/officeDocument/2006/relationships/image" Target="media/image199.wmf"/><Relationship Id="rId566" Type="http://schemas.openxmlformats.org/officeDocument/2006/relationships/oleObject" Target="embeddings/oleObject333.bin"/><Relationship Id="rId731" Type="http://schemas.openxmlformats.org/officeDocument/2006/relationships/oleObject" Target="embeddings/oleObject422.bin"/><Relationship Id="rId773" Type="http://schemas.openxmlformats.org/officeDocument/2006/relationships/image" Target="media/image315.wmf"/><Relationship Id="rId98" Type="http://schemas.openxmlformats.org/officeDocument/2006/relationships/oleObject" Target="embeddings/oleObject49.bin"/><Relationship Id="rId121" Type="http://schemas.openxmlformats.org/officeDocument/2006/relationships/oleObject" Target="embeddings/oleObject64.bin"/><Relationship Id="rId163" Type="http://schemas.openxmlformats.org/officeDocument/2006/relationships/oleObject" Target="embeddings/oleObject89.bin"/><Relationship Id="rId219" Type="http://schemas.openxmlformats.org/officeDocument/2006/relationships/oleObject" Target="embeddings/oleObject125.bin"/><Relationship Id="rId370" Type="http://schemas.openxmlformats.org/officeDocument/2006/relationships/oleObject" Target="embeddings/oleObject224.bin"/><Relationship Id="rId426" Type="http://schemas.openxmlformats.org/officeDocument/2006/relationships/image" Target="media/image157.wmf"/><Relationship Id="rId633" Type="http://schemas.openxmlformats.org/officeDocument/2006/relationships/oleObject" Target="embeddings/oleObject369.bin"/><Relationship Id="rId829" Type="http://schemas.openxmlformats.org/officeDocument/2006/relationships/oleObject" Target="embeddings/oleObject473.bin"/><Relationship Id="rId230" Type="http://schemas.openxmlformats.org/officeDocument/2006/relationships/oleObject" Target="embeddings/oleObject133.bin"/><Relationship Id="rId468" Type="http://schemas.openxmlformats.org/officeDocument/2006/relationships/image" Target="media/image173.wmf"/><Relationship Id="rId675" Type="http://schemas.openxmlformats.org/officeDocument/2006/relationships/image" Target="media/image270.wmf"/><Relationship Id="rId840" Type="http://schemas.openxmlformats.org/officeDocument/2006/relationships/header" Target="header5.xml"/><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image" Target="media/image98.wmf"/><Relationship Id="rId328" Type="http://schemas.openxmlformats.org/officeDocument/2006/relationships/image" Target="media/image118.wmf"/><Relationship Id="rId535" Type="http://schemas.openxmlformats.org/officeDocument/2006/relationships/oleObject" Target="embeddings/oleObject317.bin"/><Relationship Id="rId577" Type="http://schemas.openxmlformats.org/officeDocument/2006/relationships/image" Target="media/image224.wmf"/><Relationship Id="rId700" Type="http://schemas.openxmlformats.org/officeDocument/2006/relationships/image" Target="media/image282.wmf"/><Relationship Id="rId742" Type="http://schemas.openxmlformats.org/officeDocument/2006/relationships/oleObject" Target="embeddings/oleObject428.bin"/><Relationship Id="rId132" Type="http://schemas.openxmlformats.org/officeDocument/2006/relationships/oleObject" Target="embeddings/oleObject70.bin"/><Relationship Id="rId174" Type="http://schemas.openxmlformats.org/officeDocument/2006/relationships/oleObject" Target="embeddings/oleObject96.bin"/><Relationship Id="rId381" Type="http://schemas.openxmlformats.org/officeDocument/2006/relationships/oleObject" Target="embeddings/oleObject230.bin"/><Relationship Id="rId602" Type="http://schemas.openxmlformats.org/officeDocument/2006/relationships/image" Target="media/image236.wmf"/><Relationship Id="rId784" Type="http://schemas.openxmlformats.org/officeDocument/2006/relationships/oleObject" Target="embeddings/oleObject450.bin"/><Relationship Id="rId241" Type="http://schemas.openxmlformats.org/officeDocument/2006/relationships/oleObject" Target="embeddings/oleObject140.bin"/><Relationship Id="rId437" Type="http://schemas.openxmlformats.org/officeDocument/2006/relationships/oleObject" Target="embeddings/oleObject260.bin"/><Relationship Id="rId479" Type="http://schemas.openxmlformats.org/officeDocument/2006/relationships/oleObject" Target="embeddings/oleObject287.bin"/><Relationship Id="rId644" Type="http://schemas.openxmlformats.org/officeDocument/2006/relationships/oleObject" Target="embeddings/oleObject375.bin"/><Relationship Id="rId686" Type="http://schemas.openxmlformats.org/officeDocument/2006/relationships/image" Target="media/image275.wmf"/><Relationship Id="rId36" Type="http://schemas.openxmlformats.org/officeDocument/2006/relationships/oleObject" Target="embeddings/oleObject14.bin"/><Relationship Id="rId283" Type="http://schemas.openxmlformats.org/officeDocument/2006/relationships/oleObject" Target="embeddings/oleObject167.bin"/><Relationship Id="rId339" Type="http://schemas.openxmlformats.org/officeDocument/2006/relationships/oleObject" Target="embeddings/oleObject203.bin"/><Relationship Id="rId490" Type="http://schemas.openxmlformats.org/officeDocument/2006/relationships/oleObject" Target="embeddings/oleObject293.bin"/><Relationship Id="rId504" Type="http://schemas.openxmlformats.org/officeDocument/2006/relationships/oleObject" Target="embeddings/oleObject300.bin"/><Relationship Id="rId546" Type="http://schemas.openxmlformats.org/officeDocument/2006/relationships/oleObject" Target="embeddings/oleObject323.bin"/><Relationship Id="rId711" Type="http://schemas.openxmlformats.org/officeDocument/2006/relationships/oleObject" Target="embeddings/oleObject410.bin"/><Relationship Id="rId753" Type="http://schemas.openxmlformats.org/officeDocument/2006/relationships/image" Target="media/image305.wmf"/><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oleObject" Target="embeddings/oleObject76.bin"/><Relationship Id="rId185" Type="http://schemas.openxmlformats.org/officeDocument/2006/relationships/oleObject" Target="embeddings/oleObject104.bin"/><Relationship Id="rId350" Type="http://schemas.openxmlformats.org/officeDocument/2006/relationships/image" Target="media/image124.wmf"/><Relationship Id="rId406" Type="http://schemas.openxmlformats.org/officeDocument/2006/relationships/image" Target="media/image147.wmf"/><Relationship Id="rId588" Type="http://schemas.openxmlformats.org/officeDocument/2006/relationships/oleObject" Target="embeddings/oleObject344.bin"/><Relationship Id="rId795" Type="http://schemas.openxmlformats.org/officeDocument/2006/relationships/image" Target="media/image327.wmf"/><Relationship Id="rId809" Type="http://schemas.openxmlformats.org/officeDocument/2006/relationships/image" Target="media/image334.wmf"/><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image" Target="media/image141.wmf"/><Relationship Id="rId448" Type="http://schemas.openxmlformats.org/officeDocument/2006/relationships/oleObject" Target="embeddings/oleObject267.bin"/><Relationship Id="rId613" Type="http://schemas.openxmlformats.org/officeDocument/2006/relationships/oleObject" Target="embeddings/oleObject358.bin"/><Relationship Id="rId655" Type="http://schemas.openxmlformats.org/officeDocument/2006/relationships/image" Target="media/image260.wmf"/><Relationship Id="rId697" Type="http://schemas.openxmlformats.org/officeDocument/2006/relationships/oleObject" Target="embeddings/oleObject402.bin"/><Relationship Id="rId820" Type="http://schemas.openxmlformats.org/officeDocument/2006/relationships/oleObject" Target="embeddings/oleObject466.bin"/><Relationship Id="rId252" Type="http://schemas.openxmlformats.org/officeDocument/2006/relationships/image" Target="media/image92.wmf"/><Relationship Id="rId294" Type="http://schemas.openxmlformats.org/officeDocument/2006/relationships/oleObject" Target="embeddings/oleObject174.bin"/><Relationship Id="rId308" Type="http://schemas.openxmlformats.org/officeDocument/2006/relationships/image" Target="media/image111.wmf"/><Relationship Id="rId515" Type="http://schemas.openxmlformats.org/officeDocument/2006/relationships/oleObject" Target="embeddings/oleObject306.bin"/><Relationship Id="rId722" Type="http://schemas.openxmlformats.org/officeDocument/2006/relationships/image" Target="media/image290.wmf"/><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9.bin"/><Relationship Id="rId154" Type="http://schemas.openxmlformats.org/officeDocument/2006/relationships/image" Target="media/image56.wmf"/><Relationship Id="rId361" Type="http://schemas.openxmlformats.org/officeDocument/2006/relationships/oleObject" Target="embeddings/oleObject217.bin"/><Relationship Id="rId557" Type="http://schemas.openxmlformats.org/officeDocument/2006/relationships/image" Target="media/image214.wmf"/><Relationship Id="rId599" Type="http://schemas.openxmlformats.org/officeDocument/2006/relationships/oleObject" Target="embeddings/oleObject350.bin"/><Relationship Id="rId764" Type="http://schemas.openxmlformats.org/officeDocument/2006/relationships/oleObject" Target="embeddings/oleObject439.bin"/><Relationship Id="rId196" Type="http://schemas.openxmlformats.org/officeDocument/2006/relationships/oleObject" Target="embeddings/oleObject111.bin"/><Relationship Id="rId417" Type="http://schemas.openxmlformats.org/officeDocument/2006/relationships/oleObject" Target="embeddings/oleObject250.bin"/><Relationship Id="rId459" Type="http://schemas.openxmlformats.org/officeDocument/2006/relationships/oleObject" Target="embeddings/oleObject275.bin"/><Relationship Id="rId624" Type="http://schemas.openxmlformats.org/officeDocument/2006/relationships/oleObject" Target="embeddings/oleObject364.bin"/><Relationship Id="rId666" Type="http://schemas.openxmlformats.org/officeDocument/2006/relationships/oleObject" Target="embeddings/oleObject386.bin"/><Relationship Id="rId831" Type="http://schemas.openxmlformats.org/officeDocument/2006/relationships/oleObject" Target="embeddings/oleObject475.bin"/><Relationship Id="rId16" Type="http://schemas.openxmlformats.org/officeDocument/2006/relationships/oleObject" Target="embeddings/oleObject1.bin"/><Relationship Id="rId221" Type="http://schemas.openxmlformats.org/officeDocument/2006/relationships/oleObject" Target="embeddings/oleObject127.bin"/><Relationship Id="rId263" Type="http://schemas.openxmlformats.org/officeDocument/2006/relationships/oleObject" Target="embeddings/oleObject154.bin"/><Relationship Id="rId319" Type="http://schemas.openxmlformats.org/officeDocument/2006/relationships/oleObject" Target="embeddings/oleObject190.bin"/><Relationship Id="rId470" Type="http://schemas.openxmlformats.org/officeDocument/2006/relationships/image" Target="media/image174.wmf"/><Relationship Id="rId526" Type="http://schemas.openxmlformats.org/officeDocument/2006/relationships/image" Target="media/image200.wmf"/><Relationship Id="rId58" Type="http://schemas.openxmlformats.org/officeDocument/2006/relationships/image" Target="media/image18.wmf"/><Relationship Id="rId123" Type="http://schemas.openxmlformats.org/officeDocument/2006/relationships/image" Target="media/image43.wmf"/><Relationship Id="rId330" Type="http://schemas.openxmlformats.org/officeDocument/2006/relationships/image" Target="media/image119.wmf"/><Relationship Id="rId568" Type="http://schemas.openxmlformats.org/officeDocument/2006/relationships/oleObject" Target="embeddings/oleObject334.bin"/><Relationship Id="rId733" Type="http://schemas.openxmlformats.org/officeDocument/2006/relationships/oleObject" Target="embeddings/oleObject423.bin"/><Relationship Id="rId775" Type="http://schemas.openxmlformats.org/officeDocument/2006/relationships/oleObject" Target="embeddings/oleObject445.bin"/><Relationship Id="rId165" Type="http://schemas.openxmlformats.org/officeDocument/2006/relationships/image" Target="media/image60.wmf"/><Relationship Id="rId372" Type="http://schemas.openxmlformats.org/officeDocument/2006/relationships/oleObject" Target="embeddings/oleObject225.bin"/><Relationship Id="rId428" Type="http://schemas.openxmlformats.org/officeDocument/2006/relationships/image" Target="media/image158.wmf"/><Relationship Id="rId635" Type="http://schemas.openxmlformats.org/officeDocument/2006/relationships/oleObject" Target="embeddings/oleObject370.bin"/><Relationship Id="rId677" Type="http://schemas.openxmlformats.org/officeDocument/2006/relationships/oleObject" Target="embeddings/oleObject392.bin"/><Relationship Id="rId800" Type="http://schemas.openxmlformats.org/officeDocument/2006/relationships/oleObject" Target="embeddings/oleObject456.bin"/><Relationship Id="rId842" Type="http://schemas.openxmlformats.org/officeDocument/2006/relationships/fontTable" Target="fontTable.xml"/><Relationship Id="rId232" Type="http://schemas.openxmlformats.org/officeDocument/2006/relationships/oleObject" Target="embeddings/oleObject134.bin"/><Relationship Id="rId274" Type="http://schemas.openxmlformats.org/officeDocument/2006/relationships/oleObject" Target="embeddings/oleObject161.bin"/><Relationship Id="rId481" Type="http://schemas.openxmlformats.org/officeDocument/2006/relationships/oleObject" Target="embeddings/oleObject288.bin"/><Relationship Id="rId702" Type="http://schemas.openxmlformats.org/officeDocument/2006/relationships/image" Target="media/image283.wmf"/><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image" Target="media/image204.wmf"/><Relationship Id="rId579" Type="http://schemas.openxmlformats.org/officeDocument/2006/relationships/image" Target="media/image225.wmf"/><Relationship Id="rId744" Type="http://schemas.openxmlformats.org/officeDocument/2006/relationships/oleObject" Target="embeddings/oleObject429.bin"/><Relationship Id="rId786" Type="http://schemas.openxmlformats.org/officeDocument/2006/relationships/image" Target="media/image321.jpeg"/><Relationship Id="rId80" Type="http://schemas.openxmlformats.org/officeDocument/2006/relationships/oleObject" Target="embeddings/oleObject37.bin"/><Relationship Id="rId176" Type="http://schemas.openxmlformats.org/officeDocument/2006/relationships/oleObject" Target="embeddings/oleObject98.bin"/><Relationship Id="rId341" Type="http://schemas.openxmlformats.org/officeDocument/2006/relationships/oleObject" Target="embeddings/oleObject205.bin"/><Relationship Id="rId383" Type="http://schemas.openxmlformats.org/officeDocument/2006/relationships/image" Target="media/image137.wmf"/><Relationship Id="rId439" Type="http://schemas.openxmlformats.org/officeDocument/2006/relationships/oleObject" Target="embeddings/oleObject261.bin"/><Relationship Id="rId590" Type="http://schemas.openxmlformats.org/officeDocument/2006/relationships/oleObject" Target="embeddings/oleObject345.bin"/><Relationship Id="rId604" Type="http://schemas.openxmlformats.org/officeDocument/2006/relationships/image" Target="media/image237.wmf"/><Relationship Id="rId646" Type="http://schemas.openxmlformats.org/officeDocument/2006/relationships/oleObject" Target="embeddings/oleObject376.bin"/><Relationship Id="rId811" Type="http://schemas.openxmlformats.org/officeDocument/2006/relationships/image" Target="media/image335.wmf"/><Relationship Id="rId201" Type="http://schemas.openxmlformats.org/officeDocument/2006/relationships/image" Target="media/image73.wmf"/><Relationship Id="rId243" Type="http://schemas.openxmlformats.org/officeDocument/2006/relationships/oleObject" Target="embeddings/oleObject141.bin"/><Relationship Id="rId285" Type="http://schemas.openxmlformats.org/officeDocument/2006/relationships/image" Target="media/image102.wmf"/><Relationship Id="rId450" Type="http://schemas.openxmlformats.org/officeDocument/2006/relationships/oleObject" Target="embeddings/oleObject268.bin"/><Relationship Id="rId506" Type="http://schemas.openxmlformats.org/officeDocument/2006/relationships/oleObject" Target="embeddings/oleObject301.bin"/><Relationship Id="rId688" Type="http://schemas.openxmlformats.org/officeDocument/2006/relationships/image" Target="media/image27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2.wmf"/><Relationship Id="rId492" Type="http://schemas.openxmlformats.org/officeDocument/2006/relationships/oleObject" Target="embeddings/oleObject294.bin"/><Relationship Id="rId548" Type="http://schemas.openxmlformats.org/officeDocument/2006/relationships/oleObject" Target="embeddings/oleObject324.bin"/><Relationship Id="rId713" Type="http://schemas.openxmlformats.org/officeDocument/2006/relationships/image" Target="media/image287.wmf"/><Relationship Id="rId755" Type="http://schemas.openxmlformats.org/officeDocument/2006/relationships/image" Target="media/image306.wmf"/><Relationship Id="rId797" Type="http://schemas.openxmlformats.org/officeDocument/2006/relationships/image" Target="media/image328.wmf"/><Relationship Id="rId91" Type="http://schemas.openxmlformats.org/officeDocument/2006/relationships/image" Target="media/image32.wmf"/><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image" Target="media/image125.wmf"/><Relationship Id="rId394" Type="http://schemas.openxmlformats.org/officeDocument/2006/relationships/image" Target="media/image142.wmf"/><Relationship Id="rId408" Type="http://schemas.openxmlformats.org/officeDocument/2006/relationships/image" Target="media/image148.wmf"/><Relationship Id="rId615" Type="http://schemas.openxmlformats.org/officeDocument/2006/relationships/oleObject" Target="embeddings/oleObject359.bin"/><Relationship Id="rId822" Type="http://schemas.openxmlformats.org/officeDocument/2006/relationships/oleObject" Target="embeddings/oleObject467.bin"/><Relationship Id="rId212" Type="http://schemas.openxmlformats.org/officeDocument/2006/relationships/image" Target="media/image77.wmf"/><Relationship Id="rId254" Type="http://schemas.openxmlformats.org/officeDocument/2006/relationships/oleObject" Target="embeddings/oleObject147.bin"/><Relationship Id="rId657" Type="http://schemas.openxmlformats.org/officeDocument/2006/relationships/image" Target="media/image261.wmf"/><Relationship Id="rId699" Type="http://schemas.openxmlformats.org/officeDocument/2006/relationships/oleObject" Target="embeddings/oleObject403.bin"/><Relationship Id="rId49" Type="http://schemas.openxmlformats.org/officeDocument/2006/relationships/oleObject" Target="embeddings/oleObject21.bin"/><Relationship Id="rId114" Type="http://schemas.openxmlformats.org/officeDocument/2006/relationships/image" Target="media/image39.wmf"/><Relationship Id="rId296" Type="http://schemas.openxmlformats.org/officeDocument/2006/relationships/image" Target="media/image106.wmf"/><Relationship Id="rId461" Type="http://schemas.openxmlformats.org/officeDocument/2006/relationships/image" Target="media/image170.wmf"/><Relationship Id="rId517" Type="http://schemas.openxmlformats.org/officeDocument/2006/relationships/oleObject" Target="embeddings/oleObject307.bin"/><Relationship Id="rId559" Type="http://schemas.openxmlformats.org/officeDocument/2006/relationships/image" Target="media/image215.wmf"/><Relationship Id="rId724" Type="http://schemas.openxmlformats.org/officeDocument/2006/relationships/image" Target="media/image291.wmf"/><Relationship Id="rId766" Type="http://schemas.openxmlformats.org/officeDocument/2006/relationships/oleObject" Target="embeddings/oleObject440.bin"/><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2.bin"/><Relationship Id="rId321" Type="http://schemas.openxmlformats.org/officeDocument/2006/relationships/image" Target="media/image115.wmf"/><Relationship Id="rId363" Type="http://schemas.openxmlformats.org/officeDocument/2006/relationships/oleObject" Target="embeddings/oleObject218.bin"/><Relationship Id="rId419" Type="http://schemas.openxmlformats.org/officeDocument/2006/relationships/oleObject" Target="embeddings/oleObject251.bin"/><Relationship Id="rId570" Type="http://schemas.openxmlformats.org/officeDocument/2006/relationships/oleObject" Target="embeddings/oleObject335.bin"/><Relationship Id="rId626" Type="http://schemas.openxmlformats.org/officeDocument/2006/relationships/image" Target="media/image246.wmf"/><Relationship Id="rId223" Type="http://schemas.openxmlformats.org/officeDocument/2006/relationships/oleObject" Target="embeddings/oleObject129.bin"/><Relationship Id="rId430" Type="http://schemas.openxmlformats.org/officeDocument/2006/relationships/image" Target="media/image159.wmf"/><Relationship Id="rId668" Type="http://schemas.openxmlformats.org/officeDocument/2006/relationships/oleObject" Target="embeddings/oleObject387.bin"/><Relationship Id="rId833" Type="http://schemas.openxmlformats.org/officeDocument/2006/relationships/oleObject" Target="embeddings/oleObject476.bin"/><Relationship Id="rId18" Type="http://schemas.openxmlformats.org/officeDocument/2006/relationships/oleObject" Target="embeddings/oleObject3.bin"/><Relationship Id="rId265" Type="http://schemas.openxmlformats.org/officeDocument/2006/relationships/image" Target="media/image95.wmf"/><Relationship Id="rId472" Type="http://schemas.openxmlformats.org/officeDocument/2006/relationships/image" Target="media/image175.wmf"/><Relationship Id="rId528" Type="http://schemas.openxmlformats.org/officeDocument/2006/relationships/image" Target="media/image201.wmf"/><Relationship Id="rId735" Type="http://schemas.openxmlformats.org/officeDocument/2006/relationships/oleObject" Target="embeddings/oleObject424.bin"/><Relationship Id="rId125" Type="http://schemas.openxmlformats.org/officeDocument/2006/relationships/image" Target="media/image44.wmf"/><Relationship Id="rId167" Type="http://schemas.openxmlformats.org/officeDocument/2006/relationships/oleObject" Target="embeddings/oleObject92.bin"/><Relationship Id="rId332" Type="http://schemas.openxmlformats.org/officeDocument/2006/relationships/image" Target="media/image120.wmf"/><Relationship Id="rId374" Type="http://schemas.openxmlformats.org/officeDocument/2006/relationships/oleObject" Target="embeddings/oleObject226.bin"/><Relationship Id="rId581" Type="http://schemas.openxmlformats.org/officeDocument/2006/relationships/image" Target="media/image226.wmf"/><Relationship Id="rId777" Type="http://schemas.openxmlformats.org/officeDocument/2006/relationships/image" Target="media/image316.wmf"/><Relationship Id="rId71" Type="http://schemas.openxmlformats.org/officeDocument/2006/relationships/image" Target="media/image24.wmf"/><Relationship Id="rId234" Type="http://schemas.openxmlformats.org/officeDocument/2006/relationships/image" Target="media/image84.wmf"/><Relationship Id="rId637" Type="http://schemas.openxmlformats.org/officeDocument/2006/relationships/oleObject" Target="embeddings/oleObject371.bin"/><Relationship Id="rId679" Type="http://schemas.openxmlformats.org/officeDocument/2006/relationships/oleObject" Target="embeddings/oleObject393.bin"/><Relationship Id="rId802" Type="http://schemas.openxmlformats.org/officeDocument/2006/relationships/oleObject" Target="embeddings/oleObject457.bin"/><Relationship Id="rId844" Type="http://schemas.microsoft.com/office/2011/relationships/commentsExtended" Target="commentsExtended.xml"/><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2.bin"/><Relationship Id="rId441" Type="http://schemas.openxmlformats.org/officeDocument/2006/relationships/oleObject" Target="embeddings/oleObject262.bin"/><Relationship Id="rId483" Type="http://schemas.openxmlformats.org/officeDocument/2006/relationships/image" Target="media/image179.wmf"/><Relationship Id="rId539" Type="http://schemas.openxmlformats.org/officeDocument/2006/relationships/image" Target="media/image205.wmf"/><Relationship Id="rId690" Type="http://schemas.openxmlformats.org/officeDocument/2006/relationships/image" Target="media/image277.wmf"/><Relationship Id="rId704" Type="http://schemas.openxmlformats.org/officeDocument/2006/relationships/oleObject" Target="embeddings/oleObject406.bin"/><Relationship Id="rId746" Type="http://schemas.openxmlformats.org/officeDocument/2006/relationships/oleObject" Target="embeddings/oleObject430.bin"/><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image" Target="media/image64.wmf"/><Relationship Id="rId301" Type="http://schemas.openxmlformats.org/officeDocument/2006/relationships/oleObject" Target="embeddings/oleObject179.bin"/><Relationship Id="rId343" Type="http://schemas.openxmlformats.org/officeDocument/2006/relationships/oleObject" Target="embeddings/oleObject206.bin"/><Relationship Id="rId550" Type="http://schemas.openxmlformats.org/officeDocument/2006/relationships/oleObject" Target="embeddings/oleObject325.bin"/><Relationship Id="rId788" Type="http://schemas.openxmlformats.org/officeDocument/2006/relationships/image" Target="media/image323.jpeg"/><Relationship Id="rId82" Type="http://schemas.openxmlformats.org/officeDocument/2006/relationships/oleObject" Target="embeddings/oleObject38.bin"/><Relationship Id="rId203" Type="http://schemas.openxmlformats.org/officeDocument/2006/relationships/oleObject" Target="embeddings/oleObject115.bin"/><Relationship Id="rId385" Type="http://schemas.openxmlformats.org/officeDocument/2006/relationships/image" Target="media/image138.wmf"/><Relationship Id="rId592" Type="http://schemas.openxmlformats.org/officeDocument/2006/relationships/oleObject" Target="embeddings/oleObject346.bin"/><Relationship Id="rId606" Type="http://schemas.openxmlformats.org/officeDocument/2006/relationships/image" Target="media/image238.wmf"/><Relationship Id="rId648" Type="http://schemas.openxmlformats.org/officeDocument/2006/relationships/oleObject" Target="embeddings/oleObject377.bin"/><Relationship Id="rId813" Type="http://schemas.openxmlformats.org/officeDocument/2006/relationships/image" Target="media/image336.wmf"/><Relationship Id="rId245" Type="http://schemas.openxmlformats.org/officeDocument/2006/relationships/oleObject" Target="embeddings/oleObject142.bin"/><Relationship Id="rId287" Type="http://schemas.openxmlformats.org/officeDocument/2006/relationships/image" Target="media/image103.wmf"/><Relationship Id="rId410" Type="http://schemas.openxmlformats.org/officeDocument/2006/relationships/image" Target="media/image149.wmf"/><Relationship Id="rId452" Type="http://schemas.openxmlformats.org/officeDocument/2006/relationships/oleObject" Target="embeddings/oleObject269.bin"/><Relationship Id="rId494" Type="http://schemas.openxmlformats.org/officeDocument/2006/relationships/oleObject" Target="embeddings/oleObject295.bin"/><Relationship Id="rId508" Type="http://schemas.openxmlformats.org/officeDocument/2006/relationships/oleObject" Target="embeddings/oleObject302.bin"/><Relationship Id="rId715" Type="http://schemas.openxmlformats.org/officeDocument/2006/relationships/oleObject" Target="embeddings/oleObject413.bin"/><Relationship Id="rId105" Type="http://schemas.openxmlformats.org/officeDocument/2006/relationships/oleObject" Target="embeddings/oleObject54.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image" Target="media/image126.wmf"/><Relationship Id="rId757" Type="http://schemas.openxmlformats.org/officeDocument/2006/relationships/image" Target="media/image307.wmf"/><Relationship Id="rId799" Type="http://schemas.openxmlformats.org/officeDocument/2006/relationships/image" Target="media/image329.wmf"/><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7.bin"/><Relationship Id="rId396" Type="http://schemas.openxmlformats.org/officeDocument/2006/relationships/image" Target="media/image143.wmf"/><Relationship Id="rId561" Type="http://schemas.openxmlformats.org/officeDocument/2006/relationships/image" Target="media/image216.wmf"/><Relationship Id="rId617" Type="http://schemas.openxmlformats.org/officeDocument/2006/relationships/oleObject" Target="embeddings/oleObject360.bin"/><Relationship Id="rId659" Type="http://schemas.openxmlformats.org/officeDocument/2006/relationships/image" Target="media/image262.wmf"/><Relationship Id="rId824" Type="http://schemas.openxmlformats.org/officeDocument/2006/relationships/oleObject" Target="embeddings/oleObject469.bin"/><Relationship Id="rId214" Type="http://schemas.openxmlformats.org/officeDocument/2006/relationships/image" Target="media/image78.wmf"/><Relationship Id="rId256" Type="http://schemas.openxmlformats.org/officeDocument/2006/relationships/oleObject" Target="embeddings/oleObject149.bin"/><Relationship Id="rId298" Type="http://schemas.openxmlformats.org/officeDocument/2006/relationships/oleObject" Target="embeddings/oleObject177.bin"/><Relationship Id="rId421" Type="http://schemas.openxmlformats.org/officeDocument/2006/relationships/oleObject" Target="embeddings/oleObject252.bin"/><Relationship Id="rId463" Type="http://schemas.openxmlformats.org/officeDocument/2006/relationships/image" Target="media/image171.wmf"/><Relationship Id="rId519" Type="http://schemas.openxmlformats.org/officeDocument/2006/relationships/oleObject" Target="embeddings/oleObject308.bin"/><Relationship Id="rId670" Type="http://schemas.openxmlformats.org/officeDocument/2006/relationships/oleObject" Target="embeddings/oleObject388.bin"/><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image" Target="media/image116.wmf"/><Relationship Id="rId530" Type="http://schemas.openxmlformats.org/officeDocument/2006/relationships/oleObject" Target="embeddings/oleObject314.bin"/><Relationship Id="rId726" Type="http://schemas.openxmlformats.org/officeDocument/2006/relationships/image" Target="media/image292.wmf"/><Relationship Id="rId768" Type="http://schemas.openxmlformats.org/officeDocument/2006/relationships/oleObject" Target="embeddings/oleObject441.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9.bin"/><Relationship Id="rId572" Type="http://schemas.openxmlformats.org/officeDocument/2006/relationships/oleObject" Target="embeddings/oleObject336.bin"/><Relationship Id="rId628" Type="http://schemas.openxmlformats.org/officeDocument/2006/relationships/image" Target="media/image247.wmf"/><Relationship Id="rId835" Type="http://schemas.openxmlformats.org/officeDocument/2006/relationships/hyperlink" Target="http://xueshu.baidu.com/s?wd=author%3A%28KaiChin%20Chen%29%20&amp;tn=SE_baiduxueshu_c1gjeupa&amp;ie=utf-8&amp;sc_f_para=sc_hilight%3Dperson" TargetMode="External"/><Relationship Id="rId225" Type="http://schemas.openxmlformats.org/officeDocument/2006/relationships/image" Target="media/image80.wmf"/><Relationship Id="rId267" Type="http://schemas.openxmlformats.org/officeDocument/2006/relationships/image" Target="media/image96.wmf"/><Relationship Id="rId432" Type="http://schemas.openxmlformats.org/officeDocument/2006/relationships/image" Target="media/image160.wmf"/><Relationship Id="rId474" Type="http://schemas.openxmlformats.org/officeDocument/2006/relationships/oleObject" Target="embeddings/oleObject284.bin"/><Relationship Id="rId127" Type="http://schemas.openxmlformats.org/officeDocument/2006/relationships/image" Target="media/image45.wmf"/><Relationship Id="rId681" Type="http://schemas.openxmlformats.org/officeDocument/2006/relationships/oleObject" Target="embeddings/oleObject394.bin"/><Relationship Id="rId737" Type="http://schemas.openxmlformats.org/officeDocument/2006/relationships/oleObject" Target="embeddings/oleObject425.bin"/><Relationship Id="rId779" Type="http://schemas.openxmlformats.org/officeDocument/2006/relationships/image" Target="media/image317.wmf"/><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image" Target="media/image61.wmf"/><Relationship Id="rId334" Type="http://schemas.openxmlformats.org/officeDocument/2006/relationships/oleObject" Target="embeddings/oleObject199.bin"/><Relationship Id="rId376" Type="http://schemas.openxmlformats.org/officeDocument/2006/relationships/oleObject" Target="embeddings/oleObject227.bin"/><Relationship Id="rId541" Type="http://schemas.openxmlformats.org/officeDocument/2006/relationships/image" Target="media/image206.wmf"/><Relationship Id="rId583" Type="http://schemas.openxmlformats.org/officeDocument/2006/relationships/image" Target="media/image227.wmf"/><Relationship Id="rId639" Type="http://schemas.openxmlformats.org/officeDocument/2006/relationships/oleObject" Target="embeddings/oleObject372.bin"/><Relationship Id="rId790" Type="http://schemas.openxmlformats.org/officeDocument/2006/relationships/oleObject" Target="embeddings/oleObject451.bin"/><Relationship Id="rId804" Type="http://schemas.openxmlformats.org/officeDocument/2006/relationships/oleObject" Target="embeddings/oleObject458.bin"/><Relationship Id="rId4" Type="http://schemas.openxmlformats.org/officeDocument/2006/relationships/styles" Target="styles.xml"/><Relationship Id="rId180" Type="http://schemas.openxmlformats.org/officeDocument/2006/relationships/oleObject" Target="embeddings/oleObject101.bin"/><Relationship Id="rId236" Type="http://schemas.openxmlformats.org/officeDocument/2006/relationships/oleObject" Target="embeddings/oleObject137.bin"/><Relationship Id="rId278" Type="http://schemas.openxmlformats.org/officeDocument/2006/relationships/oleObject" Target="embeddings/oleObject163.bin"/><Relationship Id="rId401" Type="http://schemas.openxmlformats.org/officeDocument/2006/relationships/image" Target="media/image145.wmf"/><Relationship Id="rId443" Type="http://schemas.openxmlformats.org/officeDocument/2006/relationships/image" Target="media/image165.wmf"/><Relationship Id="rId650" Type="http://schemas.openxmlformats.org/officeDocument/2006/relationships/oleObject" Target="embeddings/oleObject378.bin"/><Relationship Id="rId303" Type="http://schemas.openxmlformats.org/officeDocument/2006/relationships/oleObject" Target="embeddings/oleObject180.bin"/><Relationship Id="rId485" Type="http://schemas.openxmlformats.org/officeDocument/2006/relationships/image" Target="media/image180.wmf"/><Relationship Id="rId692" Type="http://schemas.openxmlformats.org/officeDocument/2006/relationships/image" Target="media/image278.wmf"/><Relationship Id="rId706" Type="http://schemas.openxmlformats.org/officeDocument/2006/relationships/oleObject" Target="embeddings/oleObject407.bin"/><Relationship Id="rId748" Type="http://schemas.openxmlformats.org/officeDocument/2006/relationships/oleObject" Target="embeddings/oleObject431.bin"/><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7.bin"/><Relationship Id="rId387" Type="http://schemas.openxmlformats.org/officeDocument/2006/relationships/image" Target="media/image139.wmf"/><Relationship Id="rId510" Type="http://schemas.openxmlformats.org/officeDocument/2006/relationships/oleObject" Target="embeddings/oleObject303.bin"/><Relationship Id="rId552" Type="http://schemas.openxmlformats.org/officeDocument/2006/relationships/oleObject" Target="embeddings/oleObject326.bin"/><Relationship Id="rId594" Type="http://schemas.openxmlformats.org/officeDocument/2006/relationships/oleObject" Target="embeddings/oleObject347.bin"/><Relationship Id="rId608" Type="http://schemas.openxmlformats.org/officeDocument/2006/relationships/oleObject" Target="embeddings/oleObject355.bin"/><Relationship Id="rId815" Type="http://schemas.openxmlformats.org/officeDocument/2006/relationships/image" Target="media/image337.wmf"/><Relationship Id="rId191" Type="http://schemas.openxmlformats.org/officeDocument/2006/relationships/oleObject" Target="embeddings/oleObject108.bin"/><Relationship Id="rId205" Type="http://schemas.openxmlformats.org/officeDocument/2006/relationships/oleObject" Target="embeddings/oleObject117.bin"/><Relationship Id="rId247" Type="http://schemas.openxmlformats.org/officeDocument/2006/relationships/oleObject" Target="embeddings/oleObject143.bin"/><Relationship Id="rId412" Type="http://schemas.openxmlformats.org/officeDocument/2006/relationships/image" Target="media/image150.wmf"/><Relationship Id="rId107" Type="http://schemas.openxmlformats.org/officeDocument/2006/relationships/image" Target="media/image37.wmf"/><Relationship Id="rId289" Type="http://schemas.openxmlformats.org/officeDocument/2006/relationships/image" Target="media/image104.wmf"/><Relationship Id="rId454" Type="http://schemas.openxmlformats.org/officeDocument/2006/relationships/oleObject" Target="embeddings/oleObject271.bin"/><Relationship Id="rId496" Type="http://schemas.openxmlformats.org/officeDocument/2006/relationships/oleObject" Target="embeddings/oleObject296.bin"/><Relationship Id="rId661" Type="http://schemas.openxmlformats.org/officeDocument/2006/relationships/image" Target="media/image263.wmf"/><Relationship Id="rId717" Type="http://schemas.openxmlformats.org/officeDocument/2006/relationships/oleObject" Target="embeddings/oleObject415.bin"/><Relationship Id="rId759" Type="http://schemas.openxmlformats.org/officeDocument/2006/relationships/image" Target="media/image308.wmf"/><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image" Target="media/image55.wmf"/><Relationship Id="rId314" Type="http://schemas.openxmlformats.org/officeDocument/2006/relationships/oleObject" Target="embeddings/oleObject186.bin"/><Relationship Id="rId356" Type="http://schemas.openxmlformats.org/officeDocument/2006/relationships/image" Target="media/image127.wmf"/><Relationship Id="rId398" Type="http://schemas.openxmlformats.org/officeDocument/2006/relationships/oleObject" Target="embeddings/oleObject240.bin"/><Relationship Id="rId521" Type="http://schemas.openxmlformats.org/officeDocument/2006/relationships/oleObject" Target="embeddings/oleObject309.bin"/><Relationship Id="rId563" Type="http://schemas.openxmlformats.org/officeDocument/2006/relationships/image" Target="media/image217.wmf"/><Relationship Id="rId619" Type="http://schemas.openxmlformats.org/officeDocument/2006/relationships/oleObject" Target="embeddings/oleObject361.bin"/><Relationship Id="rId770" Type="http://schemas.openxmlformats.org/officeDocument/2006/relationships/oleObject" Target="embeddings/oleObject442.bin"/><Relationship Id="rId95" Type="http://schemas.openxmlformats.org/officeDocument/2006/relationships/image" Target="media/image33.wmf"/><Relationship Id="rId160" Type="http://schemas.openxmlformats.org/officeDocument/2006/relationships/oleObject" Target="embeddings/oleObject87.bin"/><Relationship Id="rId216" Type="http://schemas.openxmlformats.org/officeDocument/2006/relationships/oleObject" Target="embeddings/oleObject123.bin"/><Relationship Id="rId423" Type="http://schemas.openxmlformats.org/officeDocument/2006/relationships/oleObject" Target="embeddings/oleObject253.bin"/><Relationship Id="rId826" Type="http://schemas.openxmlformats.org/officeDocument/2006/relationships/oleObject" Target="embeddings/oleObject471.bin"/><Relationship Id="rId258" Type="http://schemas.openxmlformats.org/officeDocument/2006/relationships/oleObject" Target="embeddings/oleObject151.bin"/><Relationship Id="rId465" Type="http://schemas.openxmlformats.org/officeDocument/2006/relationships/oleObject" Target="embeddings/oleObject279.bin"/><Relationship Id="rId630" Type="http://schemas.openxmlformats.org/officeDocument/2006/relationships/image" Target="media/image248.wmf"/><Relationship Id="rId672" Type="http://schemas.openxmlformats.org/officeDocument/2006/relationships/oleObject" Target="embeddings/oleObject389.bin"/><Relationship Id="rId728" Type="http://schemas.openxmlformats.org/officeDocument/2006/relationships/image" Target="media/image293.wmf"/><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7.wmf"/><Relationship Id="rId367" Type="http://schemas.openxmlformats.org/officeDocument/2006/relationships/oleObject" Target="embeddings/oleObject221.bin"/><Relationship Id="rId532" Type="http://schemas.openxmlformats.org/officeDocument/2006/relationships/oleObject" Target="embeddings/oleObject315.bin"/><Relationship Id="rId574" Type="http://schemas.openxmlformats.org/officeDocument/2006/relationships/oleObject" Target="embeddings/oleObject337.bin"/><Relationship Id="rId171" Type="http://schemas.openxmlformats.org/officeDocument/2006/relationships/image" Target="media/image62.wmf"/><Relationship Id="rId227" Type="http://schemas.openxmlformats.org/officeDocument/2006/relationships/image" Target="media/image81.wmf"/><Relationship Id="rId781" Type="http://schemas.openxmlformats.org/officeDocument/2006/relationships/image" Target="media/image318.wmf"/><Relationship Id="rId837" Type="http://schemas.openxmlformats.org/officeDocument/2006/relationships/hyperlink" Target="http://xueshu.baidu.com/s?wd=author%3A%28Kuo-Nan%20Chen%29%20&amp;tn=SE_baiduxueshu_c1gjeupa&amp;ie=utf-8&amp;sc_f_para=sc_hilight%3Dperson" TargetMode="External"/><Relationship Id="rId269" Type="http://schemas.openxmlformats.org/officeDocument/2006/relationships/oleObject" Target="embeddings/oleObject158.bin"/><Relationship Id="rId434" Type="http://schemas.openxmlformats.org/officeDocument/2006/relationships/image" Target="media/image161.wmf"/><Relationship Id="rId476" Type="http://schemas.openxmlformats.org/officeDocument/2006/relationships/oleObject" Target="embeddings/oleObject285.bin"/><Relationship Id="rId641" Type="http://schemas.openxmlformats.org/officeDocument/2006/relationships/image" Target="media/image253.wmf"/><Relationship Id="rId683" Type="http://schemas.openxmlformats.org/officeDocument/2006/relationships/oleObject" Target="embeddings/oleObject395.bin"/><Relationship Id="rId739" Type="http://schemas.openxmlformats.org/officeDocument/2006/relationships/image" Target="media/image298.wmf"/><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oleObject" Target="embeddings/oleObject165.bin"/><Relationship Id="rId336" Type="http://schemas.openxmlformats.org/officeDocument/2006/relationships/image" Target="media/image121.wmf"/><Relationship Id="rId501" Type="http://schemas.openxmlformats.org/officeDocument/2006/relationships/image" Target="media/image188.wmf"/><Relationship Id="rId543" Type="http://schemas.openxmlformats.org/officeDocument/2006/relationships/image" Target="media/image207.wmf"/><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2.bin"/><Relationship Id="rId378" Type="http://schemas.openxmlformats.org/officeDocument/2006/relationships/oleObject" Target="embeddings/oleObject228.bin"/><Relationship Id="rId403" Type="http://schemas.openxmlformats.org/officeDocument/2006/relationships/oleObject" Target="embeddings/oleObject243.bin"/><Relationship Id="rId585" Type="http://schemas.openxmlformats.org/officeDocument/2006/relationships/image" Target="media/image228.wmf"/><Relationship Id="rId750" Type="http://schemas.openxmlformats.org/officeDocument/2006/relationships/oleObject" Target="embeddings/oleObject432.bin"/><Relationship Id="rId792" Type="http://schemas.openxmlformats.org/officeDocument/2006/relationships/oleObject" Target="embeddings/oleObject452.bin"/><Relationship Id="rId806" Type="http://schemas.openxmlformats.org/officeDocument/2006/relationships/oleObject" Target="embeddings/oleObject459.bin"/><Relationship Id="rId6" Type="http://schemas.openxmlformats.org/officeDocument/2006/relationships/webSettings" Target="webSettings.xml"/><Relationship Id="rId238" Type="http://schemas.openxmlformats.org/officeDocument/2006/relationships/oleObject" Target="embeddings/oleObject138.bin"/><Relationship Id="rId445" Type="http://schemas.openxmlformats.org/officeDocument/2006/relationships/oleObject" Target="embeddings/oleObject265.bin"/><Relationship Id="rId487" Type="http://schemas.openxmlformats.org/officeDocument/2006/relationships/image" Target="media/image181.wmf"/><Relationship Id="rId610" Type="http://schemas.openxmlformats.org/officeDocument/2006/relationships/image" Target="media/image239.wmf"/><Relationship Id="rId652" Type="http://schemas.openxmlformats.org/officeDocument/2006/relationships/oleObject" Target="embeddings/oleObject379.bin"/><Relationship Id="rId694" Type="http://schemas.openxmlformats.org/officeDocument/2006/relationships/image" Target="media/image279.wmf"/><Relationship Id="rId708" Type="http://schemas.openxmlformats.org/officeDocument/2006/relationships/image" Target="media/image285.wmf"/><Relationship Id="rId291" Type="http://schemas.openxmlformats.org/officeDocument/2006/relationships/image" Target="media/image105.wmf"/><Relationship Id="rId305" Type="http://schemas.openxmlformats.org/officeDocument/2006/relationships/oleObject" Target="embeddings/oleObject181.bin"/><Relationship Id="rId347" Type="http://schemas.openxmlformats.org/officeDocument/2006/relationships/oleObject" Target="embeddings/oleObject209.bin"/><Relationship Id="rId512" Type="http://schemas.openxmlformats.org/officeDocument/2006/relationships/oleObject" Target="embeddings/oleObject304.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1.bin"/><Relationship Id="rId389" Type="http://schemas.openxmlformats.org/officeDocument/2006/relationships/image" Target="media/image140.wmf"/><Relationship Id="rId554" Type="http://schemas.openxmlformats.org/officeDocument/2006/relationships/oleObject" Target="embeddings/oleObject327.bin"/><Relationship Id="rId596" Type="http://schemas.openxmlformats.org/officeDocument/2006/relationships/oleObject" Target="embeddings/oleObject348.bin"/><Relationship Id="rId761" Type="http://schemas.openxmlformats.org/officeDocument/2006/relationships/image" Target="media/image309.wmf"/><Relationship Id="rId817" Type="http://schemas.openxmlformats.org/officeDocument/2006/relationships/image" Target="media/image338.wmf"/><Relationship Id="rId193" Type="http://schemas.openxmlformats.org/officeDocument/2006/relationships/oleObject" Target="embeddings/oleObject109.bin"/><Relationship Id="rId207" Type="http://schemas.openxmlformats.org/officeDocument/2006/relationships/oleObject" Target="embeddings/oleObject118.bin"/><Relationship Id="rId249" Type="http://schemas.openxmlformats.org/officeDocument/2006/relationships/oleObject" Target="embeddings/oleObject144.bin"/><Relationship Id="rId414" Type="http://schemas.openxmlformats.org/officeDocument/2006/relationships/image" Target="media/image151.wmf"/><Relationship Id="rId456" Type="http://schemas.openxmlformats.org/officeDocument/2006/relationships/oleObject" Target="embeddings/oleObject273.bin"/><Relationship Id="rId498" Type="http://schemas.openxmlformats.org/officeDocument/2006/relationships/oleObject" Target="embeddings/oleObject297.bin"/><Relationship Id="rId621" Type="http://schemas.openxmlformats.org/officeDocument/2006/relationships/oleObject" Target="embeddings/oleObject362.bin"/><Relationship Id="rId663" Type="http://schemas.openxmlformats.org/officeDocument/2006/relationships/image" Target="media/image264.wmf"/><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image" Target="media/image93.wmf"/><Relationship Id="rId316" Type="http://schemas.openxmlformats.org/officeDocument/2006/relationships/oleObject" Target="embeddings/oleObject188.bin"/><Relationship Id="rId523" Type="http://schemas.openxmlformats.org/officeDocument/2006/relationships/oleObject" Target="embeddings/oleObject310.bin"/><Relationship Id="rId719" Type="http://schemas.openxmlformats.org/officeDocument/2006/relationships/oleObject" Target="embeddings/oleObject416.bin"/><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image" Target="media/image42.wmf"/><Relationship Id="rId358" Type="http://schemas.openxmlformats.org/officeDocument/2006/relationships/image" Target="media/image128.wmf"/><Relationship Id="rId565" Type="http://schemas.openxmlformats.org/officeDocument/2006/relationships/image" Target="media/image218.wmf"/><Relationship Id="rId730" Type="http://schemas.openxmlformats.org/officeDocument/2006/relationships/image" Target="media/image294.wmf"/><Relationship Id="rId772" Type="http://schemas.openxmlformats.org/officeDocument/2006/relationships/oleObject" Target="embeddings/oleObject443.bin"/><Relationship Id="rId828" Type="http://schemas.openxmlformats.org/officeDocument/2006/relationships/image" Target="media/image341.wmf"/><Relationship Id="rId162" Type="http://schemas.openxmlformats.org/officeDocument/2006/relationships/image" Target="media/image59.wmf"/><Relationship Id="rId218" Type="http://schemas.openxmlformats.org/officeDocument/2006/relationships/oleObject" Target="embeddings/oleObject124.bin"/><Relationship Id="rId425" Type="http://schemas.openxmlformats.org/officeDocument/2006/relationships/oleObject" Target="embeddings/oleObject254.bin"/><Relationship Id="rId467" Type="http://schemas.openxmlformats.org/officeDocument/2006/relationships/oleObject" Target="embeddings/oleObject280.bin"/><Relationship Id="rId632" Type="http://schemas.openxmlformats.org/officeDocument/2006/relationships/image" Target="media/image249.wmf"/><Relationship Id="rId271" Type="http://schemas.openxmlformats.org/officeDocument/2006/relationships/oleObject" Target="embeddings/oleObject159.bin"/><Relationship Id="rId674" Type="http://schemas.openxmlformats.org/officeDocument/2006/relationships/oleObject" Target="embeddings/oleObject390.bin"/><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5.bin"/><Relationship Id="rId369" Type="http://schemas.openxmlformats.org/officeDocument/2006/relationships/oleObject" Target="embeddings/oleObject223.bin"/><Relationship Id="rId534" Type="http://schemas.openxmlformats.org/officeDocument/2006/relationships/image" Target="media/image203.wmf"/><Relationship Id="rId576" Type="http://schemas.openxmlformats.org/officeDocument/2006/relationships/oleObject" Target="embeddings/oleObject338.bin"/><Relationship Id="rId741" Type="http://schemas.openxmlformats.org/officeDocument/2006/relationships/image" Target="media/image299.wmf"/><Relationship Id="rId783" Type="http://schemas.openxmlformats.org/officeDocument/2006/relationships/image" Target="media/image319.wmf"/><Relationship Id="rId839" Type="http://schemas.openxmlformats.org/officeDocument/2006/relationships/header" Target="header4.xml"/><Relationship Id="rId173" Type="http://schemas.openxmlformats.org/officeDocument/2006/relationships/image" Target="media/image63.wmf"/><Relationship Id="rId229" Type="http://schemas.openxmlformats.org/officeDocument/2006/relationships/image" Target="media/image82.wmf"/><Relationship Id="rId380" Type="http://schemas.openxmlformats.org/officeDocument/2006/relationships/oleObject" Target="embeddings/oleObject229.bin"/><Relationship Id="rId436" Type="http://schemas.openxmlformats.org/officeDocument/2006/relationships/image" Target="media/image162.wmf"/><Relationship Id="rId601" Type="http://schemas.openxmlformats.org/officeDocument/2006/relationships/oleObject" Target="embeddings/oleObject351.bin"/><Relationship Id="rId643" Type="http://schemas.openxmlformats.org/officeDocument/2006/relationships/image" Target="media/image254.wmf"/><Relationship Id="rId240" Type="http://schemas.openxmlformats.org/officeDocument/2006/relationships/image" Target="media/image86.wmf"/><Relationship Id="rId478" Type="http://schemas.openxmlformats.org/officeDocument/2006/relationships/image" Target="media/image177.wmf"/><Relationship Id="rId685" Type="http://schemas.openxmlformats.org/officeDocument/2006/relationships/oleObject" Target="embeddings/oleObject396.bin"/><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6.bin"/><Relationship Id="rId338" Type="http://schemas.openxmlformats.org/officeDocument/2006/relationships/oleObject" Target="embeddings/oleObject202.bin"/><Relationship Id="rId503" Type="http://schemas.openxmlformats.org/officeDocument/2006/relationships/image" Target="media/image189.wmf"/><Relationship Id="rId545" Type="http://schemas.openxmlformats.org/officeDocument/2006/relationships/image" Target="media/image208.wmf"/><Relationship Id="rId587" Type="http://schemas.openxmlformats.org/officeDocument/2006/relationships/image" Target="media/image229.wmf"/><Relationship Id="rId710" Type="http://schemas.openxmlformats.org/officeDocument/2006/relationships/image" Target="media/image286.wmf"/><Relationship Id="rId752" Type="http://schemas.openxmlformats.org/officeDocument/2006/relationships/oleObject" Target="embeddings/oleObject433.bin"/><Relationship Id="rId808" Type="http://schemas.openxmlformats.org/officeDocument/2006/relationships/oleObject" Target="embeddings/oleObject460.bin"/><Relationship Id="rId8" Type="http://schemas.openxmlformats.org/officeDocument/2006/relationships/endnotes" Target="endnotes.xml"/><Relationship Id="rId142" Type="http://schemas.openxmlformats.org/officeDocument/2006/relationships/image" Target="media/image52.wmf"/><Relationship Id="rId184" Type="http://schemas.openxmlformats.org/officeDocument/2006/relationships/image" Target="media/image66.wmf"/><Relationship Id="rId391" Type="http://schemas.openxmlformats.org/officeDocument/2006/relationships/oleObject" Target="embeddings/oleObject236.bin"/><Relationship Id="rId405" Type="http://schemas.openxmlformats.org/officeDocument/2006/relationships/oleObject" Target="embeddings/oleObject244.bin"/><Relationship Id="rId447" Type="http://schemas.openxmlformats.org/officeDocument/2006/relationships/image" Target="media/image166.wmf"/><Relationship Id="rId612" Type="http://schemas.openxmlformats.org/officeDocument/2006/relationships/image" Target="media/image240.wmf"/><Relationship Id="rId794" Type="http://schemas.openxmlformats.org/officeDocument/2006/relationships/oleObject" Target="embeddings/oleObject453.bin"/><Relationship Id="rId251" Type="http://schemas.openxmlformats.org/officeDocument/2006/relationships/oleObject" Target="embeddings/oleObject145.bin"/><Relationship Id="rId489" Type="http://schemas.openxmlformats.org/officeDocument/2006/relationships/image" Target="media/image182.wmf"/><Relationship Id="rId654" Type="http://schemas.openxmlformats.org/officeDocument/2006/relationships/oleObject" Target="embeddings/oleObject380.bin"/><Relationship Id="rId696" Type="http://schemas.openxmlformats.org/officeDocument/2006/relationships/image" Target="media/image280.wmf"/><Relationship Id="rId46" Type="http://schemas.openxmlformats.org/officeDocument/2006/relationships/oleObject" Target="embeddings/oleObject19.bin"/><Relationship Id="rId293" Type="http://schemas.openxmlformats.org/officeDocument/2006/relationships/oleObject" Target="embeddings/oleObject173.bin"/><Relationship Id="rId307" Type="http://schemas.openxmlformats.org/officeDocument/2006/relationships/oleObject" Target="embeddings/oleObject182.bin"/><Relationship Id="rId349" Type="http://schemas.openxmlformats.org/officeDocument/2006/relationships/oleObject" Target="embeddings/oleObject211.bin"/><Relationship Id="rId514" Type="http://schemas.openxmlformats.org/officeDocument/2006/relationships/image" Target="media/image194.wmf"/><Relationship Id="rId556" Type="http://schemas.openxmlformats.org/officeDocument/2006/relationships/oleObject" Target="embeddings/oleObject328.bin"/><Relationship Id="rId721" Type="http://schemas.openxmlformats.org/officeDocument/2006/relationships/oleObject" Target="embeddings/oleObject417.bin"/><Relationship Id="rId763" Type="http://schemas.openxmlformats.org/officeDocument/2006/relationships/image" Target="media/image310.wmf"/><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oleObject" Target="embeddings/oleObject110.bin"/><Relationship Id="rId209" Type="http://schemas.openxmlformats.org/officeDocument/2006/relationships/oleObject" Target="embeddings/oleObject119.bin"/><Relationship Id="rId360" Type="http://schemas.openxmlformats.org/officeDocument/2006/relationships/image" Target="media/image129.wmf"/><Relationship Id="rId416" Type="http://schemas.openxmlformats.org/officeDocument/2006/relationships/image" Target="media/image152.wmf"/><Relationship Id="rId598" Type="http://schemas.openxmlformats.org/officeDocument/2006/relationships/image" Target="media/image234.wmf"/><Relationship Id="rId819" Type="http://schemas.openxmlformats.org/officeDocument/2006/relationships/image" Target="media/image339.wmf"/><Relationship Id="rId220" Type="http://schemas.openxmlformats.org/officeDocument/2006/relationships/oleObject" Target="embeddings/oleObject126.bin"/><Relationship Id="rId458" Type="http://schemas.openxmlformats.org/officeDocument/2006/relationships/oleObject" Target="embeddings/oleObject274.bin"/><Relationship Id="rId623" Type="http://schemas.openxmlformats.org/officeDocument/2006/relationships/oleObject" Target="embeddings/oleObject363.bin"/><Relationship Id="rId665" Type="http://schemas.openxmlformats.org/officeDocument/2006/relationships/image" Target="media/image265.wmf"/><Relationship Id="rId830" Type="http://schemas.openxmlformats.org/officeDocument/2006/relationships/oleObject" Target="embeddings/oleObject474.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4.wmf"/><Relationship Id="rId318" Type="http://schemas.openxmlformats.org/officeDocument/2006/relationships/oleObject" Target="embeddings/oleObject189.bin"/><Relationship Id="rId525" Type="http://schemas.openxmlformats.org/officeDocument/2006/relationships/oleObject" Target="embeddings/oleObject311.bin"/><Relationship Id="rId567" Type="http://schemas.openxmlformats.org/officeDocument/2006/relationships/image" Target="media/image219.wmf"/><Relationship Id="rId732" Type="http://schemas.openxmlformats.org/officeDocument/2006/relationships/image" Target="media/image295.wmf"/><Relationship Id="rId99" Type="http://schemas.openxmlformats.org/officeDocument/2006/relationships/image" Target="media/image35.wmf"/><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image" Target="media/image132.wmf"/><Relationship Id="rId774" Type="http://schemas.openxmlformats.org/officeDocument/2006/relationships/oleObject" Target="embeddings/oleObject444.bin"/><Relationship Id="rId427" Type="http://schemas.openxmlformats.org/officeDocument/2006/relationships/oleObject" Target="embeddings/oleObject255.bin"/><Relationship Id="rId469" Type="http://schemas.openxmlformats.org/officeDocument/2006/relationships/oleObject" Target="embeddings/oleObject281.bin"/><Relationship Id="rId634" Type="http://schemas.openxmlformats.org/officeDocument/2006/relationships/image" Target="media/image250.wmf"/><Relationship Id="rId676" Type="http://schemas.openxmlformats.org/officeDocument/2006/relationships/oleObject" Target="embeddings/oleObject391.bin"/><Relationship Id="rId841" Type="http://schemas.openxmlformats.org/officeDocument/2006/relationships/header" Target="header6.xml"/><Relationship Id="rId26" Type="http://schemas.openxmlformats.org/officeDocument/2006/relationships/oleObject" Target="embeddings/oleObject8.bin"/><Relationship Id="rId231" Type="http://schemas.openxmlformats.org/officeDocument/2006/relationships/image" Target="media/image83.wmf"/><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image" Target="media/image178.wmf"/><Relationship Id="rId536" Type="http://schemas.openxmlformats.org/officeDocument/2006/relationships/oleObject" Target="embeddings/oleObject318.bin"/><Relationship Id="rId701" Type="http://schemas.openxmlformats.org/officeDocument/2006/relationships/oleObject" Target="embeddings/oleObject404.bin"/><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7.bin"/><Relationship Id="rId340" Type="http://schemas.openxmlformats.org/officeDocument/2006/relationships/oleObject" Target="embeddings/oleObject204.bin"/><Relationship Id="rId578" Type="http://schemas.openxmlformats.org/officeDocument/2006/relationships/oleObject" Target="embeddings/oleObject339.bin"/><Relationship Id="rId743" Type="http://schemas.openxmlformats.org/officeDocument/2006/relationships/image" Target="media/image300.wmf"/><Relationship Id="rId785" Type="http://schemas.openxmlformats.org/officeDocument/2006/relationships/image" Target="media/image320.jpeg"/><Relationship Id="rId200" Type="http://schemas.openxmlformats.org/officeDocument/2006/relationships/oleObject" Target="embeddings/oleObject113.bin"/><Relationship Id="rId382" Type="http://schemas.openxmlformats.org/officeDocument/2006/relationships/oleObject" Target="embeddings/oleObject231.bin"/><Relationship Id="rId438" Type="http://schemas.openxmlformats.org/officeDocument/2006/relationships/image" Target="media/image163.wmf"/><Relationship Id="rId603" Type="http://schemas.openxmlformats.org/officeDocument/2006/relationships/oleObject" Target="embeddings/oleObject352.bin"/><Relationship Id="rId645" Type="http://schemas.openxmlformats.org/officeDocument/2006/relationships/image" Target="media/image255.wmf"/><Relationship Id="rId687" Type="http://schemas.openxmlformats.org/officeDocument/2006/relationships/oleObject" Target="embeddings/oleObject397.bin"/><Relationship Id="rId810" Type="http://schemas.openxmlformats.org/officeDocument/2006/relationships/oleObject" Target="embeddings/oleObject461.bin"/><Relationship Id="rId242" Type="http://schemas.openxmlformats.org/officeDocument/2006/relationships/image" Target="media/image87.wmf"/><Relationship Id="rId284" Type="http://schemas.openxmlformats.org/officeDocument/2006/relationships/oleObject" Target="embeddings/oleObject168.bin"/><Relationship Id="rId491" Type="http://schemas.openxmlformats.org/officeDocument/2006/relationships/image" Target="media/image183.wmf"/><Relationship Id="rId505" Type="http://schemas.openxmlformats.org/officeDocument/2006/relationships/image" Target="media/image190.wmf"/><Relationship Id="rId712" Type="http://schemas.openxmlformats.org/officeDocument/2006/relationships/oleObject" Target="embeddings/oleObject411.bin"/><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image" Target="media/image53.wmf"/><Relationship Id="rId547" Type="http://schemas.openxmlformats.org/officeDocument/2006/relationships/image" Target="media/image209.wmf"/><Relationship Id="rId589" Type="http://schemas.openxmlformats.org/officeDocument/2006/relationships/image" Target="media/image230.wmf"/><Relationship Id="rId754" Type="http://schemas.openxmlformats.org/officeDocument/2006/relationships/oleObject" Target="embeddings/oleObject434.bin"/><Relationship Id="rId796" Type="http://schemas.openxmlformats.org/officeDocument/2006/relationships/oleObject" Target="embeddings/oleObject454.bin"/><Relationship Id="rId90" Type="http://schemas.openxmlformats.org/officeDocument/2006/relationships/oleObject" Target="embeddings/oleObject44.bin"/><Relationship Id="rId186" Type="http://schemas.openxmlformats.org/officeDocument/2006/relationships/image" Target="media/image67.wmf"/><Relationship Id="rId351" Type="http://schemas.openxmlformats.org/officeDocument/2006/relationships/oleObject" Target="embeddings/oleObject212.bin"/><Relationship Id="rId393" Type="http://schemas.openxmlformats.org/officeDocument/2006/relationships/oleObject" Target="embeddings/oleObject237.bin"/><Relationship Id="rId407" Type="http://schemas.openxmlformats.org/officeDocument/2006/relationships/oleObject" Target="embeddings/oleObject245.bin"/><Relationship Id="rId449" Type="http://schemas.openxmlformats.org/officeDocument/2006/relationships/image" Target="media/image167.wmf"/><Relationship Id="rId614" Type="http://schemas.openxmlformats.org/officeDocument/2006/relationships/image" Target="media/image241.wmf"/><Relationship Id="rId656" Type="http://schemas.openxmlformats.org/officeDocument/2006/relationships/oleObject" Target="embeddings/oleObject381.bin"/><Relationship Id="rId821" Type="http://schemas.openxmlformats.org/officeDocument/2006/relationships/image" Target="media/image340.wmf"/><Relationship Id="rId211" Type="http://schemas.openxmlformats.org/officeDocument/2006/relationships/oleObject" Target="embeddings/oleObject120.bin"/><Relationship Id="rId253" Type="http://schemas.openxmlformats.org/officeDocument/2006/relationships/oleObject" Target="embeddings/oleObject146.bin"/><Relationship Id="rId295" Type="http://schemas.openxmlformats.org/officeDocument/2006/relationships/oleObject" Target="embeddings/oleObject175.bin"/><Relationship Id="rId309" Type="http://schemas.openxmlformats.org/officeDocument/2006/relationships/oleObject" Target="embeddings/oleObject183.bin"/><Relationship Id="rId460" Type="http://schemas.openxmlformats.org/officeDocument/2006/relationships/oleObject" Target="embeddings/oleObject276.bin"/><Relationship Id="rId516" Type="http://schemas.openxmlformats.org/officeDocument/2006/relationships/image" Target="media/image195.wmf"/><Relationship Id="rId698" Type="http://schemas.openxmlformats.org/officeDocument/2006/relationships/image" Target="media/image281.wmf"/><Relationship Id="rId48" Type="http://schemas.openxmlformats.org/officeDocument/2006/relationships/image" Target="media/image14.wmf"/><Relationship Id="rId113" Type="http://schemas.openxmlformats.org/officeDocument/2006/relationships/oleObject" Target="embeddings/oleObject60.bin"/><Relationship Id="rId320" Type="http://schemas.openxmlformats.org/officeDocument/2006/relationships/oleObject" Target="embeddings/oleObject191.bin"/><Relationship Id="rId558" Type="http://schemas.openxmlformats.org/officeDocument/2006/relationships/oleObject" Target="embeddings/oleObject329.bin"/><Relationship Id="rId723" Type="http://schemas.openxmlformats.org/officeDocument/2006/relationships/oleObject" Target="embeddings/oleObject418.bin"/><Relationship Id="rId765" Type="http://schemas.openxmlformats.org/officeDocument/2006/relationships/image" Target="media/image311.wmf"/><Relationship Id="rId155" Type="http://schemas.openxmlformats.org/officeDocument/2006/relationships/oleObject" Target="embeddings/oleObject84.bin"/><Relationship Id="rId197" Type="http://schemas.openxmlformats.org/officeDocument/2006/relationships/image" Target="media/image71.wmf"/><Relationship Id="rId362" Type="http://schemas.openxmlformats.org/officeDocument/2006/relationships/image" Target="media/image130.wmf"/><Relationship Id="rId418" Type="http://schemas.openxmlformats.org/officeDocument/2006/relationships/image" Target="media/image153.wmf"/><Relationship Id="rId625" Type="http://schemas.openxmlformats.org/officeDocument/2006/relationships/oleObject" Target="embeddings/oleObject365.bin"/><Relationship Id="rId832" Type="http://schemas.openxmlformats.org/officeDocument/2006/relationships/image" Target="media/image342.wmf"/><Relationship Id="rId222" Type="http://schemas.openxmlformats.org/officeDocument/2006/relationships/oleObject" Target="embeddings/oleObject128.bin"/><Relationship Id="rId264" Type="http://schemas.openxmlformats.org/officeDocument/2006/relationships/oleObject" Target="embeddings/oleObject155.bin"/><Relationship Id="rId471" Type="http://schemas.openxmlformats.org/officeDocument/2006/relationships/oleObject" Target="embeddings/oleObject282.bin"/><Relationship Id="rId667" Type="http://schemas.openxmlformats.org/officeDocument/2006/relationships/image" Target="media/image266.wmf"/><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6.bin"/><Relationship Id="rId527" Type="http://schemas.openxmlformats.org/officeDocument/2006/relationships/oleObject" Target="embeddings/oleObject312.bin"/><Relationship Id="rId569" Type="http://schemas.openxmlformats.org/officeDocument/2006/relationships/image" Target="media/image220.wmf"/><Relationship Id="rId734" Type="http://schemas.openxmlformats.org/officeDocument/2006/relationships/image" Target="media/image296.wmf"/><Relationship Id="rId776" Type="http://schemas.openxmlformats.org/officeDocument/2006/relationships/oleObject" Target="embeddings/oleObject446.bin"/><Relationship Id="rId70" Type="http://schemas.openxmlformats.org/officeDocument/2006/relationships/comments" Target="comments.xml"/><Relationship Id="rId166" Type="http://schemas.openxmlformats.org/officeDocument/2006/relationships/oleObject" Target="embeddings/oleObject91.bin"/><Relationship Id="rId331" Type="http://schemas.openxmlformats.org/officeDocument/2006/relationships/oleObject" Target="embeddings/oleObject197.bin"/><Relationship Id="rId373" Type="http://schemas.openxmlformats.org/officeDocument/2006/relationships/image" Target="media/image133.wmf"/><Relationship Id="rId429" Type="http://schemas.openxmlformats.org/officeDocument/2006/relationships/oleObject" Target="embeddings/oleObject256.bin"/><Relationship Id="rId580" Type="http://schemas.openxmlformats.org/officeDocument/2006/relationships/oleObject" Target="embeddings/oleObject340.bin"/><Relationship Id="rId636" Type="http://schemas.openxmlformats.org/officeDocument/2006/relationships/image" Target="media/image251.wmf"/><Relationship Id="rId801" Type="http://schemas.openxmlformats.org/officeDocument/2006/relationships/image" Target="media/image330.wmf"/><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image" Target="media/image164.wmf"/><Relationship Id="rId678" Type="http://schemas.openxmlformats.org/officeDocument/2006/relationships/image" Target="media/image271.wmf"/><Relationship Id="rId843" Type="http://schemas.openxmlformats.org/officeDocument/2006/relationships/theme" Target="theme/theme1.xml"/><Relationship Id="rId28" Type="http://schemas.openxmlformats.org/officeDocument/2006/relationships/oleObject" Target="embeddings/oleObject9.bin"/><Relationship Id="rId275" Type="http://schemas.openxmlformats.org/officeDocument/2006/relationships/image" Target="media/image99.wmf"/><Relationship Id="rId300" Type="http://schemas.openxmlformats.org/officeDocument/2006/relationships/oleObject" Target="embeddings/oleObject178.bin"/><Relationship Id="rId482" Type="http://schemas.openxmlformats.org/officeDocument/2006/relationships/oleObject" Target="embeddings/oleObject289.bin"/><Relationship Id="rId538" Type="http://schemas.openxmlformats.org/officeDocument/2006/relationships/oleObject" Target="embeddings/oleObject319.bin"/><Relationship Id="rId703" Type="http://schemas.openxmlformats.org/officeDocument/2006/relationships/oleObject" Target="embeddings/oleObject405.bin"/><Relationship Id="rId745" Type="http://schemas.openxmlformats.org/officeDocument/2006/relationships/image" Target="media/image301.wmf"/><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9.bin"/><Relationship Id="rId342" Type="http://schemas.openxmlformats.org/officeDocument/2006/relationships/image" Target="media/image122.wmf"/><Relationship Id="rId384" Type="http://schemas.openxmlformats.org/officeDocument/2006/relationships/oleObject" Target="embeddings/oleObject232.bin"/><Relationship Id="rId591" Type="http://schemas.openxmlformats.org/officeDocument/2006/relationships/image" Target="media/image231.wmf"/><Relationship Id="rId605" Type="http://schemas.openxmlformats.org/officeDocument/2006/relationships/oleObject" Target="embeddings/oleObject353.bin"/><Relationship Id="rId787" Type="http://schemas.openxmlformats.org/officeDocument/2006/relationships/image" Target="media/image322.jpeg"/><Relationship Id="rId812" Type="http://schemas.openxmlformats.org/officeDocument/2006/relationships/oleObject" Target="embeddings/oleObject462.bin"/><Relationship Id="rId202" Type="http://schemas.openxmlformats.org/officeDocument/2006/relationships/oleObject" Target="embeddings/oleObject114.bin"/><Relationship Id="rId244" Type="http://schemas.openxmlformats.org/officeDocument/2006/relationships/image" Target="media/image88.wmf"/><Relationship Id="rId647" Type="http://schemas.openxmlformats.org/officeDocument/2006/relationships/image" Target="media/image256.wmf"/><Relationship Id="rId689" Type="http://schemas.openxmlformats.org/officeDocument/2006/relationships/oleObject" Target="embeddings/oleObject398.bin"/><Relationship Id="rId39" Type="http://schemas.openxmlformats.org/officeDocument/2006/relationships/image" Target="media/image10.wmf"/><Relationship Id="rId286" Type="http://schemas.openxmlformats.org/officeDocument/2006/relationships/oleObject" Target="embeddings/oleObject169.bin"/><Relationship Id="rId451" Type="http://schemas.openxmlformats.org/officeDocument/2006/relationships/image" Target="media/image168.wmf"/><Relationship Id="rId493" Type="http://schemas.openxmlformats.org/officeDocument/2006/relationships/image" Target="media/image184.wmf"/><Relationship Id="rId507" Type="http://schemas.openxmlformats.org/officeDocument/2006/relationships/image" Target="media/image191.wmf"/><Relationship Id="rId549" Type="http://schemas.openxmlformats.org/officeDocument/2006/relationships/image" Target="media/image210.wmf"/><Relationship Id="rId714" Type="http://schemas.openxmlformats.org/officeDocument/2006/relationships/oleObject" Target="embeddings/oleObject412.bin"/><Relationship Id="rId756" Type="http://schemas.openxmlformats.org/officeDocument/2006/relationships/oleObject" Target="embeddings/oleObject435.bin"/><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image" Target="media/image54.wmf"/><Relationship Id="rId188" Type="http://schemas.openxmlformats.org/officeDocument/2006/relationships/oleObject" Target="embeddings/oleObject106.bin"/><Relationship Id="rId311" Type="http://schemas.openxmlformats.org/officeDocument/2006/relationships/oleObject" Target="embeddings/oleObject184.bin"/><Relationship Id="rId353" Type="http://schemas.openxmlformats.org/officeDocument/2006/relationships/oleObject" Target="embeddings/oleObject213.bin"/><Relationship Id="rId395" Type="http://schemas.openxmlformats.org/officeDocument/2006/relationships/oleObject" Target="embeddings/oleObject238.bin"/><Relationship Id="rId409" Type="http://schemas.openxmlformats.org/officeDocument/2006/relationships/oleObject" Target="embeddings/oleObject246.bin"/><Relationship Id="rId560" Type="http://schemas.openxmlformats.org/officeDocument/2006/relationships/oleObject" Target="embeddings/oleObject330.bin"/><Relationship Id="rId798" Type="http://schemas.openxmlformats.org/officeDocument/2006/relationships/oleObject" Target="embeddings/oleObject455.bin"/><Relationship Id="rId92" Type="http://schemas.openxmlformats.org/officeDocument/2006/relationships/oleObject" Target="embeddings/oleObject45.bin"/><Relationship Id="rId213" Type="http://schemas.openxmlformats.org/officeDocument/2006/relationships/oleObject" Target="embeddings/oleObject121.bin"/><Relationship Id="rId420" Type="http://schemas.openxmlformats.org/officeDocument/2006/relationships/image" Target="media/image154.wmf"/><Relationship Id="rId616" Type="http://schemas.openxmlformats.org/officeDocument/2006/relationships/image" Target="media/image242.wmf"/><Relationship Id="rId658" Type="http://schemas.openxmlformats.org/officeDocument/2006/relationships/oleObject" Target="embeddings/oleObject382.bin"/><Relationship Id="rId823" Type="http://schemas.openxmlformats.org/officeDocument/2006/relationships/oleObject" Target="embeddings/oleObject468.bin"/><Relationship Id="rId255" Type="http://schemas.openxmlformats.org/officeDocument/2006/relationships/oleObject" Target="embeddings/oleObject148.bin"/><Relationship Id="rId297" Type="http://schemas.openxmlformats.org/officeDocument/2006/relationships/oleObject" Target="embeddings/oleObject176.bin"/><Relationship Id="rId462" Type="http://schemas.openxmlformats.org/officeDocument/2006/relationships/oleObject" Target="embeddings/oleObject277.bin"/><Relationship Id="rId518" Type="http://schemas.openxmlformats.org/officeDocument/2006/relationships/image" Target="media/image196.wmf"/><Relationship Id="rId725" Type="http://schemas.openxmlformats.org/officeDocument/2006/relationships/oleObject" Target="embeddings/oleObject419.bin"/><Relationship Id="rId115" Type="http://schemas.openxmlformats.org/officeDocument/2006/relationships/oleObject" Target="embeddings/oleObject61.bin"/><Relationship Id="rId157" Type="http://schemas.openxmlformats.org/officeDocument/2006/relationships/oleObject" Target="embeddings/oleObject85.bin"/><Relationship Id="rId322" Type="http://schemas.openxmlformats.org/officeDocument/2006/relationships/oleObject" Target="embeddings/oleObject192.bin"/><Relationship Id="rId364" Type="http://schemas.openxmlformats.org/officeDocument/2006/relationships/image" Target="media/image131.wmf"/><Relationship Id="rId767" Type="http://schemas.openxmlformats.org/officeDocument/2006/relationships/image" Target="media/image312.wmf"/><Relationship Id="rId61" Type="http://schemas.openxmlformats.org/officeDocument/2006/relationships/oleObject" Target="embeddings/oleObject28.bin"/><Relationship Id="rId199" Type="http://schemas.openxmlformats.org/officeDocument/2006/relationships/image" Target="media/image72.wmf"/><Relationship Id="rId571" Type="http://schemas.openxmlformats.org/officeDocument/2006/relationships/image" Target="media/image221.wmf"/><Relationship Id="rId627" Type="http://schemas.openxmlformats.org/officeDocument/2006/relationships/oleObject" Target="embeddings/oleObject366.bin"/><Relationship Id="rId669" Type="http://schemas.openxmlformats.org/officeDocument/2006/relationships/image" Target="media/image267.wmf"/><Relationship Id="rId834" Type="http://schemas.openxmlformats.org/officeDocument/2006/relationships/hyperlink" Target="http://xueshu.baidu.com/s?wd=author%3A%28ChinFeng%20Lee%29%20&amp;tn=SE_baiduxueshu_c1gjeupa&amp;ie=utf-8&amp;sc_f_para=sc_hilight%3Dperson" TargetMode="External"/><Relationship Id="rId19" Type="http://schemas.openxmlformats.org/officeDocument/2006/relationships/image" Target="media/image2.wmf"/><Relationship Id="rId224" Type="http://schemas.openxmlformats.org/officeDocument/2006/relationships/oleObject" Target="embeddings/oleObject130.bin"/><Relationship Id="rId266" Type="http://schemas.openxmlformats.org/officeDocument/2006/relationships/oleObject" Target="embeddings/oleObject156.bin"/><Relationship Id="rId431" Type="http://schemas.openxmlformats.org/officeDocument/2006/relationships/oleObject" Target="embeddings/oleObject257.bin"/><Relationship Id="rId473" Type="http://schemas.openxmlformats.org/officeDocument/2006/relationships/oleObject" Target="embeddings/oleObject283.bin"/><Relationship Id="rId529" Type="http://schemas.openxmlformats.org/officeDocument/2006/relationships/oleObject" Target="embeddings/oleObject313.bin"/><Relationship Id="rId680" Type="http://schemas.openxmlformats.org/officeDocument/2006/relationships/image" Target="media/image272.wmf"/><Relationship Id="rId736" Type="http://schemas.openxmlformats.org/officeDocument/2006/relationships/image" Target="media/image297.wmf"/><Relationship Id="rId30" Type="http://schemas.openxmlformats.org/officeDocument/2006/relationships/oleObject" Target="embeddings/oleObject10.bin"/><Relationship Id="rId126" Type="http://schemas.openxmlformats.org/officeDocument/2006/relationships/oleObject" Target="embeddings/oleObject67.bin"/><Relationship Id="rId168" Type="http://schemas.openxmlformats.org/officeDocument/2006/relationships/oleObject" Target="embeddings/oleObject93.bin"/><Relationship Id="rId333" Type="http://schemas.openxmlformats.org/officeDocument/2006/relationships/oleObject" Target="embeddings/oleObject198.bin"/><Relationship Id="rId540" Type="http://schemas.openxmlformats.org/officeDocument/2006/relationships/oleObject" Target="embeddings/oleObject320.bin"/><Relationship Id="rId778" Type="http://schemas.openxmlformats.org/officeDocument/2006/relationships/oleObject" Target="embeddings/oleObject447.bin"/><Relationship Id="rId72" Type="http://schemas.openxmlformats.org/officeDocument/2006/relationships/oleObject" Target="embeddings/oleObject33.bin"/><Relationship Id="rId375" Type="http://schemas.openxmlformats.org/officeDocument/2006/relationships/image" Target="media/image134.wmf"/><Relationship Id="rId582" Type="http://schemas.openxmlformats.org/officeDocument/2006/relationships/oleObject" Target="embeddings/oleObject341.bin"/><Relationship Id="rId638" Type="http://schemas.openxmlformats.org/officeDocument/2006/relationships/image" Target="media/image252.wmf"/><Relationship Id="rId803" Type="http://schemas.openxmlformats.org/officeDocument/2006/relationships/image" Target="media/image331.wmf"/><Relationship Id="rId3" Type="http://schemas.openxmlformats.org/officeDocument/2006/relationships/numbering" Target="numbering.xml"/><Relationship Id="rId235" Type="http://schemas.openxmlformats.org/officeDocument/2006/relationships/oleObject" Target="embeddings/oleObject136.bin"/><Relationship Id="rId277" Type="http://schemas.openxmlformats.org/officeDocument/2006/relationships/image" Target="media/image100.wmf"/><Relationship Id="rId400" Type="http://schemas.openxmlformats.org/officeDocument/2006/relationships/oleObject" Target="embeddings/oleObject241.bin"/><Relationship Id="rId442" Type="http://schemas.openxmlformats.org/officeDocument/2006/relationships/oleObject" Target="embeddings/oleObject263.bin"/><Relationship Id="rId484" Type="http://schemas.openxmlformats.org/officeDocument/2006/relationships/oleObject" Target="embeddings/oleObject290.bin"/><Relationship Id="rId705" Type="http://schemas.openxmlformats.org/officeDocument/2006/relationships/image" Target="media/image284.wmf"/><Relationship Id="rId137" Type="http://schemas.openxmlformats.org/officeDocument/2006/relationships/image" Target="media/image50.wmf"/><Relationship Id="rId302" Type="http://schemas.openxmlformats.org/officeDocument/2006/relationships/image" Target="media/image108.wmf"/><Relationship Id="rId344" Type="http://schemas.openxmlformats.org/officeDocument/2006/relationships/image" Target="media/image123.wmf"/><Relationship Id="rId691" Type="http://schemas.openxmlformats.org/officeDocument/2006/relationships/oleObject" Target="embeddings/oleObject399.bin"/><Relationship Id="rId747" Type="http://schemas.openxmlformats.org/officeDocument/2006/relationships/image" Target="media/image302.wmf"/><Relationship Id="rId789" Type="http://schemas.openxmlformats.org/officeDocument/2006/relationships/image" Target="media/image324.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100.bin"/><Relationship Id="rId386" Type="http://schemas.openxmlformats.org/officeDocument/2006/relationships/oleObject" Target="embeddings/oleObject233.bin"/><Relationship Id="rId551" Type="http://schemas.openxmlformats.org/officeDocument/2006/relationships/image" Target="media/image211.wmf"/><Relationship Id="rId593" Type="http://schemas.openxmlformats.org/officeDocument/2006/relationships/image" Target="media/image232.wmf"/><Relationship Id="rId607" Type="http://schemas.openxmlformats.org/officeDocument/2006/relationships/oleObject" Target="embeddings/oleObject354.bin"/><Relationship Id="rId649" Type="http://schemas.openxmlformats.org/officeDocument/2006/relationships/image" Target="media/image257.wmf"/><Relationship Id="rId814" Type="http://schemas.openxmlformats.org/officeDocument/2006/relationships/oleObject" Target="embeddings/oleObject463.bin"/><Relationship Id="rId190" Type="http://schemas.openxmlformats.org/officeDocument/2006/relationships/image" Target="media/image68.wmf"/><Relationship Id="rId204" Type="http://schemas.openxmlformats.org/officeDocument/2006/relationships/oleObject" Target="embeddings/oleObject116.bin"/><Relationship Id="rId246" Type="http://schemas.openxmlformats.org/officeDocument/2006/relationships/image" Target="media/image89.wmf"/><Relationship Id="rId288" Type="http://schemas.openxmlformats.org/officeDocument/2006/relationships/oleObject" Target="embeddings/oleObject170.bin"/><Relationship Id="rId411" Type="http://schemas.openxmlformats.org/officeDocument/2006/relationships/oleObject" Target="embeddings/oleObject247.bin"/><Relationship Id="rId453" Type="http://schemas.openxmlformats.org/officeDocument/2006/relationships/oleObject" Target="embeddings/oleObject270.bin"/><Relationship Id="rId509" Type="http://schemas.openxmlformats.org/officeDocument/2006/relationships/image" Target="media/image192.wmf"/><Relationship Id="rId660" Type="http://schemas.openxmlformats.org/officeDocument/2006/relationships/oleObject" Target="embeddings/oleObject383.bin"/><Relationship Id="rId106" Type="http://schemas.openxmlformats.org/officeDocument/2006/relationships/oleObject" Target="embeddings/oleObject55.bin"/><Relationship Id="rId313" Type="http://schemas.openxmlformats.org/officeDocument/2006/relationships/oleObject" Target="embeddings/oleObject185.bin"/><Relationship Id="rId495" Type="http://schemas.openxmlformats.org/officeDocument/2006/relationships/image" Target="media/image185.wmf"/><Relationship Id="rId716" Type="http://schemas.openxmlformats.org/officeDocument/2006/relationships/oleObject" Target="embeddings/oleObject414.bin"/><Relationship Id="rId758" Type="http://schemas.openxmlformats.org/officeDocument/2006/relationships/oleObject" Target="embeddings/oleObject436.bin"/><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9.bin"/><Relationship Id="rId355" Type="http://schemas.openxmlformats.org/officeDocument/2006/relationships/oleObject" Target="embeddings/oleObject214.bin"/><Relationship Id="rId397" Type="http://schemas.openxmlformats.org/officeDocument/2006/relationships/oleObject" Target="embeddings/oleObject239.bin"/><Relationship Id="rId520" Type="http://schemas.openxmlformats.org/officeDocument/2006/relationships/image" Target="media/image197.wmf"/><Relationship Id="rId562" Type="http://schemas.openxmlformats.org/officeDocument/2006/relationships/oleObject" Target="embeddings/oleObject331.bin"/><Relationship Id="rId618" Type="http://schemas.openxmlformats.org/officeDocument/2006/relationships/image" Target="media/image243.wmf"/><Relationship Id="rId825" Type="http://schemas.openxmlformats.org/officeDocument/2006/relationships/oleObject" Target="embeddings/oleObject470.bin"/><Relationship Id="rId215" Type="http://schemas.openxmlformats.org/officeDocument/2006/relationships/oleObject" Target="embeddings/oleObject122.bin"/><Relationship Id="rId257" Type="http://schemas.openxmlformats.org/officeDocument/2006/relationships/oleObject" Target="embeddings/oleObject150.bin"/><Relationship Id="rId422" Type="http://schemas.openxmlformats.org/officeDocument/2006/relationships/image" Target="media/image155.wmf"/><Relationship Id="rId464" Type="http://schemas.openxmlformats.org/officeDocument/2006/relationships/oleObject" Target="embeddings/oleObject278.bin"/><Relationship Id="rId867" Type="http://schemas.microsoft.com/office/2011/relationships/people" Target="people.xml"/><Relationship Id="rId299" Type="http://schemas.openxmlformats.org/officeDocument/2006/relationships/image" Target="media/image107.wmf"/><Relationship Id="rId727" Type="http://schemas.openxmlformats.org/officeDocument/2006/relationships/oleObject" Target="embeddings/oleObject420.bin"/><Relationship Id="rId63" Type="http://schemas.openxmlformats.org/officeDocument/2006/relationships/oleObject" Target="embeddings/oleObject29.bin"/><Relationship Id="rId159" Type="http://schemas.openxmlformats.org/officeDocument/2006/relationships/oleObject" Target="embeddings/oleObject86.bin"/><Relationship Id="rId366" Type="http://schemas.openxmlformats.org/officeDocument/2006/relationships/oleObject" Target="embeddings/oleObject220.bin"/><Relationship Id="rId573" Type="http://schemas.openxmlformats.org/officeDocument/2006/relationships/image" Target="media/image222.wmf"/><Relationship Id="rId780" Type="http://schemas.openxmlformats.org/officeDocument/2006/relationships/oleObject" Target="embeddings/oleObject448.bin"/><Relationship Id="rId226" Type="http://schemas.openxmlformats.org/officeDocument/2006/relationships/oleObject" Target="embeddings/oleObject131.bin"/><Relationship Id="rId433" Type="http://schemas.openxmlformats.org/officeDocument/2006/relationships/oleObject" Target="embeddings/oleObject258.bin"/><Relationship Id="rId640" Type="http://schemas.openxmlformats.org/officeDocument/2006/relationships/oleObject" Target="embeddings/oleObject373.bin"/><Relationship Id="rId738" Type="http://schemas.openxmlformats.org/officeDocument/2006/relationships/oleObject" Target="embeddings/oleObject426.bin"/><Relationship Id="rId74" Type="http://schemas.openxmlformats.org/officeDocument/2006/relationships/oleObject" Target="embeddings/oleObject34.bin"/><Relationship Id="rId377" Type="http://schemas.openxmlformats.org/officeDocument/2006/relationships/image" Target="media/image135.wmf"/><Relationship Id="rId500" Type="http://schemas.openxmlformats.org/officeDocument/2006/relationships/oleObject" Target="embeddings/oleObject298.bin"/><Relationship Id="rId584" Type="http://schemas.openxmlformats.org/officeDocument/2006/relationships/oleObject" Target="embeddings/oleObject342.bin"/><Relationship Id="rId805" Type="http://schemas.openxmlformats.org/officeDocument/2006/relationships/image" Target="media/image332.wmf"/><Relationship Id="rId5" Type="http://schemas.openxmlformats.org/officeDocument/2006/relationships/settings" Target="settings.xml"/><Relationship Id="rId237" Type="http://schemas.openxmlformats.org/officeDocument/2006/relationships/image" Target="media/image85.wmf"/><Relationship Id="rId791" Type="http://schemas.openxmlformats.org/officeDocument/2006/relationships/image" Target="media/image325.wmf"/><Relationship Id="rId444" Type="http://schemas.openxmlformats.org/officeDocument/2006/relationships/oleObject" Target="embeddings/oleObject264.bin"/><Relationship Id="rId651" Type="http://schemas.openxmlformats.org/officeDocument/2006/relationships/image" Target="media/image258.wmf"/><Relationship Id="rId749" Type="http://schemas.openxmlformats.org/officeDocument/2006/relationships/image" Target="media/image303.wmf"/><Relationship Id="rId290" Type="http://schemas.openxmlformats.org/officeDocument/2006/relationships/oleObject" Target="embeddings/oleObject171.bin"/><Relationship Id="rId304" Type="http://schemas.openxmlformats.org/officeDocument/2006/relationships/image" Target="media/image109.wmf"/><Relationship Id="rId388" Type="http://schemas.openxmlformats.org/officeDocument/2006/relationships/oleObject" Target="embeddings/oleObject234.bin"/><Relationship Id="rId511" Type="http://schemas.openxmlformats.org/officeDocument/2006/relationships/image" Target="media/image193.wmf"/><Relationship Id="rId609" Type="http://schemas.openxmlformats.org/officeDocument/2006/relationships/oleObject" Target="embeddings/oleObject356.bin"/><Relationship Id="rId85" Type="http://schemas.openxmlformats.org/officeDocument/2006/relationships/oleObject" Target="embeddings/oleObject40.bin"/><Relationship Id="rId150" Type="http://schemas.openxmlformats.org/officeDocument/2006/relationships/oleObject" Target="embeddings/oleObject80.bin"/><Relationship Id="rId595" Type="http://schemas.openxmlformats.org/officeDocument/2006/relationships/image" Target="media/image233.wmf"/><Relationship Id="rId816" Type="http://schemas.openxmlformats.org/officeDocument/2006/relationships/oleObject" Target="embeddings/oleObject464.bin"/><Relationship Id="rId248" Type="http://schemas.openxmlformats.org/officeDocument/2006/relationships/image" Target="media/image90.wmf"/><Relationship Id="rId455" Type="http://schemas.openxmlformats.org/officeDocument/2006/relationships/oleObject" Target="embeddings/oleObject272.bin"/><Relationship Id="rId662" Type="http://schemas.openxmlformats.org/officeDocument/2006/relationships/oleObject" Target="embeddings/oleObject384.bin"/><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7.bin"/><Relationship Id="rId522" Type="http://schemas.openxmlformats.org/officeDocument/2006/relationships/image" Target="media/image198.wmf"/><Relationship Id="rId96" Type="http://schemas.openxmlformats.org/officeDocument/2006/relationships/oleObject" Target="embeddings/oleObject48.bin"/><Relationship Id="rId161" Type="http://schemas.openxmlformats.org/officeDocument/2006/relationships/oleObject" Target="embeddings/oleObject88.bin"/><Relationship Id="rId399" Type="http://schemas.openxmlformats.org/officeDocument/2006/relationships/image" Target="media/image144.wmf"/><Relationship Id="rId827" Type="http://schemas.openxmlformats.org/officeDocument/2006/relationships/oleObject" Target="embeddings/oleObject472.bin"/><Relationship Id="rId259" Type="http://schemas.openxmlformats.org/officeDocument/2006/relationships/oleObject" Target="embeddings/oleObject152.bin"/><Relationship Id="rId466" Type="http://schemas.openxmlformats.org/officeDocument/2006/relationships/image" Target="media/image172.wmf"/><Relationship Id="rId673" Type="http://schemas.openxmlformats.org/officeDocument/2006/relationships/image" Target="media/image269.wmf"/></Relationships>
</file>

<file path=word/_rels/header6.xml.rels><?xml version="1.0" encoding="UTF-8" standalone="yes"?>
<Relationships xmlns="http://schemas.openxmlformats.org/package/2006/relationships"><Relationship Id="rId1" Type="http://schemas.openxmlformats.org/officeDocument/2006/relationships/image" Target="media/image3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02E74182-9C7B-4305-9E0F-DB6173EC0C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5012</Words>
  <Characters>28572</Characters>
  <Application>Microsoft Office Word</Application>
  <DocSecurity>0</DocSecurity>
  <Lines>238</Lines>
  <Paragraphs>67</Paragraphs>
  <ScaleCrop>false</ScaleCrop>
  <Company>Hewlett-Packard Company</Company>
  <LinksUpToDate>false</LinksUpToDate>
  <CharactersWithSpaces>33517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4</cp:revision>
  <dcterms:created xsi:type="dcterms:W3CDTF">2016-12-02T00:38:00Z</dcterms:created>
  <dcterms:modified xsi:type="dcterms:W3CDTF">2016-12-02T01:02:00Z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