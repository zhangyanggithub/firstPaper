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AF1DD" w:themeColor="accent3" w:themeTint="33"/>
  <w:body>
    <w:p w14:paraId="59548975" w14:textId="77777777" w:rsidR="00EA1D4E" w:rsidRDefault="00EA1D4E">
      <w:pPr>
        <w:pStyle w:val="1"/>
      </w:pPr>
    </w:p>
    <w:p w14:paraId="1B2A2074" w14:textId="77777777" w:rsidR="002D7A23" w:rsidRDefault="00252113">
      <w:pPr>
        <w:pStyle w:val="1"/>
      </w:pPr>
      <w:proofErr w:type="gramStart"/>
      <w:r>
        <w:rPr>
          <w:rFonts w:hint="eastAsia"/>
        </w:rPr>
        <w:t>基于免基向量</w:t>
      </w:r>
      <w:proofErr w:type="gramEnd"/>
      <w:r>
        <w:rPr>
          <w:rFonts w:hint="eastAsia"/>
        </w:rPr>
        <w:t>的</w:t>
      </w:r>
      <w:r>
        <w:rPr>
          <w:rFonts w:hint="eastAsia"/>
        </w:rPr>
        <w:t>EMD(</w:t>
      </w:r>
      <w:r>
        <w:rPr>
          <w:rFonts w:hint="eastAsia"/>
          <w:i/>
        </w:rPr>
        <w:t>n</w:t>
      </w:r>
      <w:r>
        <w:rPr>
          <w:rFonts w:hint="eastAsia"/>
        </w:rPr>
        <w:t xml:space="preserve">, </w:t>
      </w:r>
      <w:r>
        <w:rPr>
          <w:rFonts w:hint="eastAsia"/>
          <w:i/>
        </w:rPr>
        <w:t>m</w:t>
      </w:r>
      <w:r>
        <w:rPr>
          <w:rFonts w:hint="eastAsia"/>
        </w:rPr>
        <w:t>)</w:t>
      </w:r>
      <w:r>
        <w:rPr>
          <w:rFonts w:hint="eastAsia"/>
        </w:rPr>
        <w:t>嵌入模型及其在图像密写上的应用</w:t>
      </w:r>
    </w:p>
    <w:p w14:paraId="3A2BB88A" w14:textId="77777777" w:rsidR="002D7A23" w:rsidRDefault="00252113">
      <w:pPr>
        <w:pStyle w:val="2"/>
        <w:rPr>
          <w:sz w:val="28"/>
        </w:rPr>
      </w:pPr>
      <w:r>
        <w:rPr>
          <w:rFonts w:hint="eastAsia"/>
          <w:sz w:val="28"/>
        </w:rPr>
        <w:t>张洋</w:t>
      </w:r>
      <w:r>
        <w:rPr>
          <w:rFonts w:hint="eastAsia"/>
          <w:sz w:val="28"/>
        </w:rPr>
        <w:t xml:space="preserve">, </w:t>
      </w:r>
      <w:r>
        <w:rPr>
          <w:rFonts w:hint="eastAsia"/>
          <w:sz w:val="28"/>
        </w:rPr>
        <w:t>邵利平</w:t>
      </w:r>
      <w:r>
        <w:rPr>
          <w:rFonts w:hint="eastAsia"/>
          <w:sz w:val="28"/>
          <w:vertAlign w:val="superscript"/>
        </w:rPr>
        <w:t>*</w:t>
      </w:r>
      <w:r>
        <w:rPr>
          <w:sz w:val="28"/>
        </w:rPr>
        <w:t xml:space="preserve">, </w:t>
      </w:r>
      <w:r>
        <w:rPr>
          <w:sz w:val="28"/>
        </w:rPr>
        <w:t>任平安</w:t>
      </w:r>
    </w:p>
    <w:p w14:paraId="3A535B07" w14:textId="77777777" w:rsidR="002D7A23" w:rsidRDefault="00252113">
      <w:pPr>
        <w:pStyle w:val="11"/>
      </w:pPr>
      <w:r>
        <w:rPr>
          <w:rFonts w:hint="eastAsia"/>
        </w:rPr>
        <w:t>(</w:t>
      </w:r>
      <w:r>
        <w:rPr>
          <w:rFonts w:hint="eastAsia"/>
        </w:rPr>
        <w:t>陕西师范大学计算机科学学院西安</w:t>
      </w:r>
      <w:r>
        <w:rPr>
          <w:rFonts w:hint="eastAsia"/>
        </w:rPr>
        <w:t xml:space="preserve"> 710119) </w:t>
      </w:r>
      <w:r>
        <w:rPr>
          <w:rFonts w:hint="eastAsia"/>
        </w:rPr>
        <w:br/>
      </w:r>
      <w:r>
        <w:t>(</w:t>
      </w:r>
      <w:r>
        <w:rPr>
          <w:rFonts w:hint="eastAsia"/>
          <w:szCs w:val="21"/>
        </w:rPr>
        <w:t>slpmaster@163.com</w:t>
      </w:r>
      <w:r>
        <w:t>)</w:t>
      </w:r>
    </w:p>
    <w:p w14:paraId="2AD7EDAA" w14:textId="77777777" w:rsidR="002D7A23" w:rsidRDefault="00252113">
      <w:pPr>
        <w:pStyle w:val="20"/>
        <w:spacing w:before="320" w:line="283" w:lineRule="auto"/>
        <w:rPr>
          <w:sz w:val="17"/>
        </w:rPr>
      </w:pPr>
      <w:r>
        <w:rPr>
          <w:rFonts w:eastAsia="方正黑体简体" w:hint="eastAsia"/>
          <w:sz w:val="17"/>
        </w:rPr>
        <w:t>摘要</w:t>
      </w:r>
      <w:r>
        <w:rPr>
          <w:rFonts w:eastAsia="黑体"/>
          <w:sz w:val="17"/>
        </w:rPr>
        <w:t xml:space="preserve">: </w:t>
      </w:r>
      <w:r>
        <w:rPr>
          <w:rFonts w:hint="eastAsia"/>
          <w:sz w:val="17"/>
        </w:rPr>
        <w:t>传统</w:t>
      </w:r>
      <w:r>
        <w:rPr>
          <w:sz w:val="17"/>
        </w:rPr>
        <w:t>EMD</w:t>
      </w:r>
      <w:r>
        <w:rPr>
          <w:rFonts w:hint="eastAsia"/>
          <w:sz w:val="17"/>
        </w:rPr>
        <w:t>嵌入方法通常只能利用</w:t>
      </w:r>
      <w:del w:id="0" w:author="计科院" w:date="2016-11-17T10:24:00Z">
        <w:r w:rsidRPr="00451EEF" w:rsidDel="0058107B">
          <w:rPr>
            <w:sz w:val="17"/>
            <w:highlight w:val="yellow"/>
          </w:rPr>
          <w:delText>0</w:delText>
        </w:r>
      </w:del>
      <w:ins w:id="1" w:author="计科院" w:date="2016-11-17T10:24:00Z">
        <w:r w:rsidR="0058107B">
          <w:rPr>
            <w:sz w:val="17"/>
            <w:highlight w:val="yellow"/>
          </w:rPr>
          <w:t>1</w:t>
        </w:r>
      </w:ins>
      <w:r w:rsidRPr="00451EEF">
        <w:rPr>
          <w:rFonts w:hint="eastAsia"/>
          <w:sz w:val="17"/>
          <w:highlight w:val="yellow"/>
        </w:rPr>
        <w:t>为起始的</w:t>
      </w:r>
      <w:r>
        <w:rPr>
          <w:rFonts w:hint="eastAsia"/>
          <w:sz w:val="17"/>
        </w:rPr>
        <w:t>连续组合数作为秘密信息表达范围</w:t>
      </w:r>
      <w:r>
        <w:rPr>
          <w:rFonts w:hint="eastAsia"/>
          <w:sz w:val="17"/>
        </w:rPr>
        <w:t xml:space="preserve">, </w:t>
      </w:r>
      <w:ins w:id="2" w:author="计科院" w:date="2016-11-17T10:28:00Z">
        <w:r w:rsidR="0058107B">
          <w:rPr>
            <w:rFonts w:hint="eastAsia"/>
            <w:sz w:val="17"/>
          </w:rPr>
          <w:t>在采用</w:t>
        </w:r>
        <w:proofErr w:type="gramStart"/>
        <w:r w:rsidR="0058107B">
          <w:rPr>
            <w:rFonts w:hint="eastAsia"/>
            <w:sz w:val="17"/>
          </w:rPr>
          <w:t>特殊基</w:t>
        </w:r>
        <w:proofErr w:type="gramEnd"/>
        <w:r w:rsidR="0058107B">
          <w:rPr>
            <w:rFonts w:hint="eastAsia"/>
            <w:sz w:val="17"/>
          </w:rPr>
          <w:t>向量</w:t>
        </w:r>
      </w:ins>
      <w:ins w:id="3" w:author="计科院" w:date="2016-11-17T10:29:00Z">
        <w:r w:rsidR="0058107B">
          <w:rPr>
            <w:rFonts w:hint="eastAsia"/>
            <w:sz w:val="17"/>
          </w:rPr>
          <w:t>的</w:t>
        </w:r>
      </w:ins>
      <w:r>
        <w:rPr>
          <w:rFonts w:hint="eastAsia"/>
          <w:sz w:val="17"/>
        </w:rPr>
        <w:t>同时也仅能给出有限的几种</w:t>
      </w:r>
      <w:r>
        <w:rPr>
          <w:sz w:val="17"/>
        </w:rPr>
        <w:t>EMD</w:t>
      </w:r>
      <w:r>
        <w:rPr>
          <w:rFonts w:hint="eastAsia"/>
          <w:sz w:val="17"/>
        </w:rPr>
        <w:t>嵌入方法</w:t>
      </w:r>
      <w:ins w:id="4" w:author="计科院" w:date="2016-11-17T10:31:00Z">
        <w:r w:rsidR="0058107B">
          <w:rPr>
            <w:rFonts w:hint="eastAsia"/>
            <w:sz w:val="17"/>
          </w:rPr>
          <w:t xml:space="preserve">, </w:t>
        </w:r>
      </w:ins>
      <w:del w:id="5" w:author="计科院" w:date="2016-11-17T10:27:00Z">
        <w:r w:rsidDel="0058107B">
          <w:rPr>
            <w:rFonts w:hint="eastAsia"/>
            <w:sz w:val="17"/>
          </w:rPr>
          <w:delText xml:space="preserve">, </w:delText>
        </w:r>
      </w:del>
      <w:r>
        <w:rPr>
          <w:rFonts w:hint="eastAsia"/>
          <w:sz w:val="17"/>
        </w:rPr>
        <w:t>对于简单</w:t>
      </w:r>
      <w:r>
        <w:rPr>
          <w:sz w:val="17"/>
        </w:rPr>
        <w:t>EMD</w:t>
      </w:r>
      <w:r>
        <w:rPr>
          <w:rFonts w:eastAsia="Arial Unicode MS"/>
          <w:sz w:val="17"/>
        </w:rPr>
        <w:t>、</w:t>
      </w:r>
      <w:r>
        <w:rPr>
          <w:sz w:val="17"/>
        </w:rPr>
        <w:t>EMD-2</w:t>
      </w:r>
      <w:r>
        <w:rPr>
          <w:rFonts w:hint="eastAsia"/>
          <w:sz w:val="17"/>
        </w:rPr>
        <w:t>和</w:t>
      </w:r>
      <w:r>
        <w:rPr>
          <w:sz w:val="17"/>
        </w:rPr>
        <w:t>EMD-3</w:t>
      </w:r>
      <w:r>
        <w:rPr>
          <w:rFonts w:hint="eastAsia"/>
          <w:sz w:val="17"/>
        </w:rPr>
        <w:t xml:space="preserve">, </w:t>
      </w:r>
      <w:r>
        <w:rPr>
          <w:rFonts w:hint="eastAsia"/>
          <w:sz w:val="17"/>
        </w:rPr>
        <w:t>只能通过</w:t>
      </w:r>
      <w:r>
        <w:rPr>
          <w:i/>
          <w:sz w:val="17"/>
        </w:rPr>
        <w:t>n</w:t>
      </w:r>
      <w:proofErr w:type="gramStart"/>
      <w:r>
        <w:rPr>
          <w:rFonts w:hint="eastAsia"/>
          <w:sz w:val="17"/>
        </w:rPr>
        <w:t>个</w:t>
      </w:r>
      <w:proofErr w:type="gramEnd"/>
      <w:r>
        <w:rPr>
          <w:rFonts w:hint="eastAsia"/>
          <w:sz w:val="17"/>
        </w:rPr>
        <w:t>载体数据中调整</w:t>
      </w:r>
      <w:r>
        <w:rPr>
          <w:sz w:val="17"/>
        </w:rPr>
        <w:t>1</w:t>
      </w:r>
      <w:r>
        <w:rPr>
          <w:rFonts w:hint="eastAsia"/>
          <w:sz w:val="17"/>
        </w:rPr>
        <w:t>个</w:t>
      </w:r>
      <w:r>
        <w:rPr>
          <w:rFonts w:eastAsia="Arial Unicode MS"/>
          <w:sz w:val="17"/>
        </w:rPr>
        <w:t>、</w:t>
      </w:r>
      <w:r>
        <w:rPr>
          <w:sz w:val="17"/>
        </w:rPr>
        <w:t>2</w:t>
      </w:r>
      <w:r>
        <w:rPr>
          <w:rFonts w:hint="eastAsia"/>
          <w:sz w:val="17"/>
        </w:rPr>
        <w:t>个和</w:t>
      </w:r>
      <w:r>
        <w:rPr>
          <w:i/>
          <w:sz w:val="17"/>
        </w:rPr>
        <w:t>n</w:t>
      </w:r>
      <w:proofErr w:type="gramStart"/>
      <w:r>
        <w:rPr>
          <w:rFonts w:hint="eastAsia"/>
          <w:sz w:val="17"/>
        </w:rPr>
        <w:t>个</w:t>
      </w:r>
      <w:proofErr w:type="gramEnd"/>
      <w:r>
        <w:rPr>
          <w:rFonts w:hint="eastAsia"/>
          <w:sz w:val="17"/>
        </w:rPr>
        <w:t>来嵌入</w:t>
      </w:r>
      <w:r>
        <w:rPr>
          <w:rFonts w:hint="eastAsia"/>
          <w:sz w:val="17"/>
        </w:rPr>
        <w:t>1</w:t>
      </w:r>
      <w:r>
        <w:rPr>
          <w:rFonts w:hint="eastAsia"/>
          <w:sz w:val="17"/>
        </w:rPr>
        <w:t>个</w:t>
      </w:r>
      <w:r>
        <w:rPr>
          <w:sz w:val="17"/>
        </w:rPr>
        <w:t>秘密信息</w:t>
      </w:r>
      <w:r>
        <w:rPr>
          <w:rFonts w:hint="eastAsia"/>
          <w:sz w:val="17"/>
        </w:rPr>
        <w:t xml:space="preserve">, </w:t>
      </w:r>
      <w:r>
        <w:rPr>
          <w:rFonts w:hint="eastAsia"/>
          <w:sz w:val="17"/>
        </w:rPr>
        <w:t>不仅</w:t>
      </w:r>
      <w:ins w:id="6" w:author="计科院" w:date="2016-11-17T10:28:00Z">
        <w:r w:rsidR="0058107B">
          <w:rPr>
            <w:rFonts w:hint="eastAsia"/>
            <w:sz w:val="17"/>
          </w:rPr>
          <w:t>降低了安全性，</w:t>
        </w:r>
      </w:ins>
      <w:ins w:id="7" w:author="计科院" w:date="2016-11-17T10:29:00Z">
        <w:r w:rsidR="0058107B">
          <w:rPr>
            <w:rFonts w:hint="eastAsia"/>
            <w:sz w:val="17"/>
          </w:rPr>
          <w:t>在</w:t>
        </w:r>
      </w:ins>
      <w:r>
        <w:rPr>
          <w:rFonts w:hint="eastAsia"/>
          <w:sz w:val="17"/>
        </w:rPr>
        <w:t>限制了秘密信息的表达范围</w:t>
      </w:r>
      <w:ins w:id="8" w:author="计科院" w:date="2016-11-17T10:29:00Z">
        <w:r w:rsidR="0058107B">
          <w:rPr>
            <w:rFonts w:hint="eastAsia"/>
            <w:sz w:val="17"/>
          </w:rPr>
          <w:t>的</w:t>
        </w:r>
      </w:ins>
      <w:ins w:id="9" w:author="计科院" w:date="2016-11-17T10:28:00Z">
        <w:r w:rsidR="0058107B">
          <w:rPr>
            <w:rFonts w:hint="eastAsia"/>
            <w:sz w:val="17"/>
          </w:rPr>
          <w:t>同时</w:t>
        </w:r>
      </w:ins>
      <w:ins w:id="10" w:author="计科院" w:date="2016-11-17T10:29:00Z">
        <w:r w:rsidR="0058107B">
          <w:rPr>
            <w:rFonts w:hint="eastAsia"/>
            <w:sz w:val="17"/>
          </w:rPr>
          <w:t>，</w:t>
        </w:r>
      </w:ins>
      <w:r>
        <w:rPr>
          <w:rFonts w:hint="eastAsia"/>
          <w:sz w:val="17"/>
        </w:rPr>
        <w:t>也限制了</w:t>
      </w:r>
      <w:r>
        <w:rPr>
          <w:sz w:val="17"/>
        </w:rPr>
        <w:t>EMD</w:t>
      </w:r>
      <w:r>
        <w:rPr>
          <w:rFonts w:hint="eastAsia"/>
          <w:sz w:val="17"/>
        </w:rPr>
        <w:t>的适用面</w:t>
      </w:r>
      <w:r>
        <w:rPr>
          <w:sz w:val="17"/>
        </w:rPr>
        <w:t xml:space="preserve">. </w:t>
      </w:r>
      <w:r>
        <w:rPr>
          <w:rFonts w:hint="eastAsia"/>
          <w:sz w:val="17"/>
        </w:rPr>
        <w:t>针对以上问题</w:t>
      </w:r>
      <w:r>
        <w:rPr>
          <w:rFonts w:hint="eastAsia"/>
          <w:sz w:val="17"/>
        </w:rPr>
        <w:t>,</w:t>
      </w:r>
      <w:del w:id="11" w:author="计科院" w:date="2016-11-17T10:25:00Z">
        <w:r w:rsidDel="0058107B">
          <w:rPr>
            <w:rFonts w:hint="eastAsia"/>
            <w:sz w:val="17"/>
          </w:rPr>
          <w:delText>结合无权值向量</w:delText>
        </w:r>
        <w:r w:rsidDel="0058107B">
          <w:rPr>
            <w:rFonts w:hint="eastAsia"/>
            <w:sz w:val="17"/>
          </w:rPr>
          <w:delText xml:space="preserve">, </w:delText>
        </w:r>
      </w:del>
      <w:r>
        <w:rPr>
          <w:rFonts w:hint="eastAsia"/>
          <w:sz w:val="17"/>
        </w:rPr>
        <w:t>提出了</w:t>
      </w:r>
      <w:proofErr w:type="gramStart"/>
      <w:r>
        <w:rPr>
          <w:rFonts w:hint="eastAsia"/>
          <w:sz w:val="17"/>
        </w:rPr>
        <w:t>一种</w:t>
      </w:r>
      <w:ins w:id="12" w:author="计科院" w:date="2016-11-17T10:25:00Z">
        <w:r w:rsidR="0058107B">
          <w:rPr>
            <w:rFonts w:hint="eastAsia"/>
            <w:sz w:val="17"/>
          </w:rPr>
          <w:t>免基向量</w:t>
        </w:r>
        <w:proofErr w:type="gramEnd"/>
        <w:r w:rsidR="0058107B">
          <w:rPr>
            <w:rFonts w:hint="eastAsia"/>
            <w:sz w:val="17"/>
          </w:rPr>
          <w:t>的</w:t>
        </w:r>
      </w:ins>
      <w:r>
        <w:rPr>
          <w:sz w:val="17"/>
        </w:rPr>
        <w:t>EMD(</w:t>
      </w:r>
      <w:r>
        <w:rPr>
          <w:i/>
          <w:sz w:val="17"/>
        </w:rPr>
        <w:t>n</w:t>
      </w:r>
      <w:r>
        <w:rPr>
          <w:sz w:val="17"/>
        </w:rPr>
        <w:t xml:space="preserve">, </w:t>
      </w:r>
      <w:r>
        <w:rPr>
          <w:i/>
          <w:sz w:val="17"/>
        </w:rPr>
        <w:t>m</w:t>
      </w:r>
      <w:r>
        <w:rPr>
          <w:sz w:val="17"/>
        </w:rPr>
        <w:t>)</w:t>
      </w:r>
      <w:r>
        <w:rPr>
          <w:rFonts w:hint="eastAsia"/>
          <w:sz w:val="17"/>
        </w:rPr>
        <w:t>嵌入模型</w:t>
      </w:r>
      <w:r>
        <w:rPr>
          <w:rFonts w:hint="eastAsia"/>
          <w:sz w:val="17"/>
        </w:rPr>
        <w:t xml:space="preserve">, </w:t>
      </w:r>
      <w:r>
        <w:rPr>
          <w:rFonts w:hint="eastAsia"/>
          <w:sz w:val="17"/>
        </w:rPr>
        <w:t>所提模型通过计算</w:t>
      </w:r>
      <w:r>
        <w:rPr>
          <w:i/>
          <w:sz w:val="17"/>
        </w:rPr>
        <w:t>n</w:t>
      </w:r>
      <w:proofErr w:type="gramStart"/>
      <w:r>
        <w:rPr>
          <w:rFonts w:hint="eastAsia"/>
          <w:sz w:val="17"/>
        </w:rPr>
        <w:t>个</w:t>
      </w:r>
      <w:proofErr w:type="gramEnd"/>
      <w:r>
        <w:rPr>
          <w:rFonts w:hint="eastAsia"/>
          <w:sz w:val="17"/>
        </w:rPr>
        <w:t>载体数据中最多调整</w:t>
      </w:r>
      <w:r>
        <w:rPr>
          <w:i/>
          <w:sz w:val="17"/>
        </w:rPr>
        <w:t>m</w:t>
      </w:r>
      <w:proofErr w:type="gramStart"/>
      <w:r>
        <w:rPr>
          <w:rFonts w:hint="eastAsia"/>
          <w:sz w:val="17"/>
        </w:rPr>
        <w:t>个</w:t>
      </w:r>
      <w:proofErr w:type="gramEnd"/>
      <w:r>
        <w:rPr>
          <w:rFonts w:hint="eastAsia"/>
          <w:sz w:val="17"/>
        </w:rPr>
        <w:t>数据的秘密信息组合来</w:t>
      </w:r>
      <w:proofErr w:type="gramStart"/>
      <w:r>
        <w:rPr>
          <w:rFonts w:hint="eastAsia"/>
          <w:sz w:val="17"/>
        </w:rPr>
        <w:t>形成嵌密元素</w:t>
      </w:r>
      <w:proofErr w:type="gramEnd"/>
      <w:r>
        <w:rPr>
          <w:rFonts w:hint="eastAsia"/>
          <w:sz w:val="17"/>
        </w:rPr>
        <w:t>调整表</w:t>
      </w:r>
      <w:r>
        <w:rPr>
          <w:rFonts w:hint="eastAsia"/>
          <w:sz w:val="17"/>
        </w:rPr>
        <w:t xml:space="preserve">, </w:t>
      </w:r>
      <w:r>
        <w:rPr>
          <w:rFonts w:hint="eastAsia"/>
          <w:sz w:val="17"/>
        </w:rPr>
        <w:t>通过</w:t>
      </w:r>
      <w:proofErr w:type="gramStart"/>
      <w:r>
        <w:rPr>
          <w:rFonts w:hint="eastAsia"/>
          <w:sz w:val="17"/>
        </w:rPr>
        <w:t>选取嵌密元素</w:t>
      </w:r>
      <w:proofErr w:type="gramEnd"/>
      <w:r>
        <w:rPr>
          <w:rFonts w:hint="eastAsia"/>
          <w:sz w:val="17"/>
        </w:rPr>
        <w:t>调整表行来对载体数据进行调整以嵌入秘密像素信息</w:t>
      </w:r>
      <w:r>
        <w:rPr>
          <w:rFonts w:hint="eastAsia"/>
          <w:sz w:val="17"/>
        </w:rPr>
        <w:t xml:space="preserve">. </w:t>
      </w:r>
      <w:r>
        <w:rPr>
          <w:rFonts w:hint="eastAsia"/>
          <w:sz w:val="17"/>
        </w:rPr>
        <w:t>为进一步提高安全性</w:t>
      </w:r>
      <w:r>
        <w:rPr>
          <w:rFonts w:hint="eastAsia"/>
          <w:sz w:val="17"/>
        </w:rPr>
        <w:t xml:space="preserve">, </w:t>
      </w:r>
      <w:r>
        <w:rPr>
          <w:rFonts w:hint="eastAsia"/>
          <w:sz w:val="17"/>
        </w:rPr>
        <w:t>给出了一种基于</w:t>
      </w:r>
      <w:r>
        <w:rPr>
          <w:sz w:val="17"/>
        </w:rPr>
        <w:t>EMD(</w:t>
      </w:r>
      <w:r>
        <w:rPr>
          <w:i/>
          <w:sz w:val="17"/>
        </w:rPr>
        <w:t>n</w:t>
      </w:r>
      <w:r>
        <w:rPr>
          <w:sz w:val="17"/>
        </w:rPr>
        <w:t xml:space="preserve">, </w:t>
      </w:r>
      <w:r>
        <w:rPr>
          <w:i/>
          <w:sz w:val="17"/>
        </w:rPr>
        <w:t>m</w:t>
      </w:r>
      <w:r>
        <w:rPr>
          <w:sz w:val="17"/>
        </w:rPr>
        <w:t>)</w:t>
      </w:r>
      <w:r>
        <w:rPr>
          <w:sz w:val="17"/>
        </w:rPr>
        <w:t>的数字图像密写方法</w:t>
      </w:r>
      <w:r>
        <w:rPr>
          <w:rFonts w:hint="eastAsia"/>
          <w:sz w:val="17"/>
        </w:rPr>
        <w:t xml:space="preserve">, </w:t>
      </w:r>
      <w:r>
        <w:rPr>
          <w:rFonts w:hint="eastAsia"/>
          <w:sz w:val="17"/>
        </w:rPr>
        <w:t>首先将载体图像扫描为</w:t>
      </w:r>
      <w:r>
        <w:rPr>
          <w:sz w:val="17"/>
        </w:rPr>
        <w:t>1</w:t>
      </w:r>
      <w:r>
        <w:rPr>
          <w:rFonts w:hint="eastAsia"/>
          <w:sz w:val="17"/>
        </w:rPr>
        <w:t>维序列</w:t>
      </w:r>
      <w:r>
        <w:rPr>
          <w:rFonts w:hint="eastAsia"/>
          <w:sz w:val="17"/>
        </w:rPr>
        <w:t xml:space="preserve">, </w:t>
      </w:r>
      <w:r>
        <w:rPr>
          <w:rFonts w:hint="eastAsia"/>
          <w:sz w:val="17"/>
        </w:rPr>
        <w:t>通过用户密钥结合混沌映射来随机</w:t>
      </w:r>
      <w:proofErr w:type="gramStart"/>
      <w:r>
        <w:rPr>
          <w:rFonts w:hint="eastAsia"/>
          <w:sz w:val="17"/>
        </w:rPr>
        <w:t>指派嵌密元素</w:t>
      </w:r>
      <w:proofErr w:type="gramEnd"/>
      <w:r>
        <w:rPr>
          <w:rFonts w:hint="eastAsia"/>
          <w:sz w:val="17"/>
        </w:rPr>
        <w:t>数量和最多调整</w:t>
      </w:r>
      <w:proofErr w:type="gramStart"/>
      <w:r>
        <w:rPr>
          <w:rFonts w:hint="eastAsia"/>
          <w:sz w:val="17"/>
        </w:rPr>
        <w:t>的嵌密元素</w:t>
      </w:r>
      <w:proofErr w:type="gramEnd"/>
      <w:r>
        <w:rPr>
          <w:rFonts w:hint="eastAsia"/>
          <w:sz w:val="17"/>
        </w:rPr>
        <w:t>数量并生成秘密信息组合数</w:t>
      </w:r>
      <w:proofErr w:type="gramStart"/>
      <w:r>
        <w:rPr>
          <w:rFonts w:hint="eastAsia"/>
          <w:sz w:val="17"/>
        </w:rPr>
        <w:t>和嵌密元素</w:t>
      </w:r>
      <w:proofErr w:type="gramEnd"/>
      <w:r>
        <w:rPr>
          <w:rFonts w:hint="eastAsia"/>
          <w:sz w:val="17"/>
        </w:rPr>
        <w:t>调整表；然后</w:t>
      </w:r>
      <w:proofErr w:type="gramStart"/>
      <w:r>
        <w:rPr>
          <w:rFonts w:hint="eastAsia"/>
          <w:sz w:val="17"/>
        </w:rPr>
        <w:t>依据嵌密元素</w:t>
      </w:r>
      <w:proofErr w:type="gramEnd"/>
      <w:r>
        <w:rPr>
          <w:rFonts w:hint="eastAsia"/>
          <w:sz w:val="17"/>
        </w:rPr>
        <w:t>数量和秘密组合数分别从载体元素序列和</w:t>
      </w:r>
      <w:r>
        <w:rPr>
          <w:sz w:val="17"/>
        </w:rPr>
        <w:t>2</w:t>
      </w:r>
      <w:r>
        <w:rPr>
          <w:rFonts w:hint="eastAsia"/>
          <w:sz w:val="17"/>
        </w:rPr>
        <w:t>进制秘密信息序列截取载体元素和</w:t>
      </w:r>
      <w:r>
        <w:rPr>
          <w:sz w:val="17"/>
        </w:rPr>
        <w:t>2</w:t>
      </w:r>
      <w:r>
        <w:rPr>
          <w:rFonts w:hint="eastAsia"/>
          <w:sz w:val="17"/>
        </w:rPr>
        <w:t>进制秘密信息比特；最后通过对秘密信息比特所映射的</w:t>
      </w:r>
      <w:proofErr w:type="gramStart"/>
      <w:r>
        <w:rPr>
          <w:rFonts w:hint="eastAsia"/>
          <w:sz w:val="17"/>
        </w:rPr>
        <w:t>置乱嵌密元素</w:t>
      </w:r>
      <w:proofErr w:type="gramEnd"/>
      <w:r>
        <w:rPr>
          <w:rFonts w:hint="eastAsia"/>
          <w:sz w:val="17"/>
        </w:rPr>
        <w:t>调整表行来对截取的载体元素进行调整以嵌入秘密信息</w:t>
      </w:r>
      <w:r>
        <w:rPr>
          <w:rFonts w:hint="eastAsia"/>
          <w:sz w:val="17"/>
        </w:rPr>
        <w:t xml:space="preserve">. </w:t>
      </w:r>
      <w:r>
        <w:rPr>
          <w:sz w:val="17"/>
        </w:rPr>
        <w:t>理论和实验表明</w:t>
      </w:r>
      <w:r>
        <w:rPr>
          <w:rFonts w:hint="eastAsia"/>
          <w:sz w:val="17"/>
        </w:rPr>
        <w:t xml:space="preserve">, </w:t>
      </w:r>
      <w:r>
        <w:rPr>
          <w:rFonts w:hint="eastAsia"/>
          <w:sz w:val="17"/>
        </w:rPr>
        <w:t>与传统的</w:t>
      </w:r>
      <w:r>
        <w:rPr>
          <w:rFonts w:hint="eastAsia"/>
          <w:sz w:val="17"/>
        </w:rPr>
        <w:t>EMD</w:t>
      </w:r>
      <w:r>
        <w:rPr>
          <w:rFonts w:hint="eastAsia"/>
          <w:sz w:val="17"/>
        </w:rPr>
        <w:t>嵌入方法相比</w:t>
      </w:r>
      <w:r>
        <w:rPr>
          <w:rFonts w:hint="eastAsia"/>
          <w:sz w:val="17"/>
        </w:rPr>
        <w:t xml:space="preserve">, </w:t>
      </w:r>
      <w:r>
        <w:rPr>
          <w:rFonts w:hint="eastAsia"/>
          <w:sz w:val="17"/>
        </w:rPr>
        <w:t>改进的</w:t>
      </w:r>
      <w:r>
        <w:rPr>
          <w:sz w:val="17"/>
        </w:rPr>
        <w:t>EMD(</w:t>
      </w:r>
      <w:r>
        <w:rPr>
          <w:i/>
          <w:sz w:val="17"/>
        </w:rPr>
        <w:t>n</w:t>
      </w:r>
      <w:r>
        <w:rPr>
          <w:sz w:val="17"/>
        </w:rPr>
        <w:t xml:space="preserve">, </w:t>
      </w:r>
      <w:r>
        <w:rPr>
          <w:i/>
          <w:sz w:val="17"/>
        </w:rPr>
        <w:t>m</w:t>
      </w:r>
      <w:r>
        <w:rPr>
          <w:sz w:val="17"/>
        </w:rPr>
        <w:t>)</w:t>
      </w:r>
      <w:r>
        <w:rPr>
          <w:sz w:val="17"/>
        </w:rPr>
        <w:t>模型</w:t>
      </w:r>
      <w:r>
        <w:rPr>
          <w:rFonts w:hint="eastAsia"/>
          <w:sz w:val="17"/>
        </w:rPr>
        <w:t>避免了权值向量设置的有限性所导致的嵌入容量受限</w:t>
      </w:r>
      <w:r>
        <w:rPr>
          <w:rFonts w:hint="eastAsia"/>
          <w:sz w:val="17"/>
        </w:rPr>
        <w:t xml:space="preserve">, </w:t>
      </w:r>
      <w:r>
        <w:rPr>
          <w:sz w:val="17"/>
        </w:rPr>
        <w:t>并可最大化嵌入容量提高</w:t>
      </w:r>
      <w:r>
        <w:rPr>
          <w:sz w:val="17"/>
        </w:rPr>
        <w:t>EMD</w:t>
      </w:r>
      <w:r>
        <w:rPr>
          <w:sz w:val="17"/>
        </w:rPr>
        <w:t>嵌入方法的适用面</w:t>
      </w:r>
      <w:r>
        <w:rPr>
          <w:rFonts w:hint="eastAsia"/>
          <w:sz w:val="17"/>
        </w:rPr>
        <w:t xml:space="preserve">, </w:t>
      </w:r>
      <w:r>
        <w:rPr>
          <w:rFonts w:hint="eastAsia"/>
          <w:sz w:val="17"/>
        </w:rPr>
        <w:t>同时可通过与载体和密钥相关的嵌入提取环节来进一步增强嵌入信息的安全性</w:t>
      </w:r>
      <w:r>
        <w:rPr>
          <w:rFonts w:hint="eastAsia"/>
          <w:sz w:val="17"/>
        </w:rPr>
        <w:t xml:space="preserve">. </w:t>
      </w:r>
    </w:p>
    <w:p w14:paraId="38C56F98" w14:textId="77777777" w:rsidR="002D7A23" w:rsidRDefault="00252113">
      <w:pPr>
        <w:pStyle w:val="3"/>
        <w:spacing w:before="320"/>
        <w:rPr>
          <w:sz w:val="17"/>
        </w:rPr>
      </w:pPr>
      <w:r>
        <w:rPr>
          <w:rFonts w:eastAsia="方正黑体简体" w:hint="eastAsia"/>
          <w:bCs w:val="0"/>
          <w:sz w:val="17"/>
        </w:rPr>
        <w:t>关键词</w:t>
      </w:r>
      <w:r>
        <w:rPr>
          <w:rFonts w:eastAsia="黑体" w:hint="eastAsia"/>
          <w:bCs w:val="0"/>
          <w:sz w:val="17"/>
          <w:szCs w:val="20"/>
        </w:rPr>
        <w:t xml:space="preserve">: </w:t>
      </w:r>
      <w:r>
        <w:rPr>
          <w:rFonts w:eastAsia="方正书宋_GBK" w:hint="eastAsia"/>
          <w:bCs w:val="0"/>
          <w:sz w:val="17"/>
          <w:szCs w:val="20"/>
        </w:rPr>
        <w:t xml:space="preserve">EMD;  </w:t>
      </w:r>
      <w:del w:id="13" w:author="计科院" w:date="2016-11-17T10:32:00Z">
        <w:r w:rsidDel="0058107B">
          <w:rPr>
            <w:rFonts w:eastAsia="方正书宋_GBK" w:hint="eastAsia"/>
            <w:bCs w:val="0"/>
            <w:sz w:val="17"/>
            <w:szCs w:val="20"/>
          </w:rPr>
          <w:delText>无权值</w:delText>
        </w:r>
      </w:del>
      <w:ins w:id="14" w:author="计科院" w:date="2016-11-17T10:32:00Z">
        <w:r w:rsidR="0058107B">
          <w:t>基</w:t>
        </w:r>
      </w:ins>
      <w:r>
        <w:rPr>
          <w:rFonts w:eastAsia="方正书宋_GBK" w:hint="eastAsia"/>
          <w:bCs w:val="0"/>
          <w:sz w:val="17"/>
          <w:szCs w:val="20"/>
        </w:rPr>
        <w:t>向量</w:t>
      </w:r>
      <w:r>
        <w:rPr>
          <w:rFonts w:eastAsia="方正书宋_GBK" w:hint="eastAsia"/>
          <w:bCs w:val="0"/>
          <w:sz w:val="17"/>
          <w:szCs w:val="20"/>
        </w:rPr>
        <w:t xml:space="preserve">;  </w:t>
      </w:r>
      <w:proofErr w:type="gramStart"/>
      <w:r>
        <w:rPr>
          <w:rFonts w:eastAsia="方正书宋_GBK" w:hint="eastAsia"/>
          <w:bCs w:val="0"/>
          <w:sz w:val="17"/>
          <w:szCs w:val="20"/>
        </w:rPr>
        <w:t>嵌密元素</w:t>
      </w:r>
      <w:proofErr w:type="gramEnd"/>
      <w:r>
        <w:rPr>
          <w:rFonts w:eastAsia="方正书宋_GBK" w:hint="eastAsia"/>
          <w:bCs w:val="0"/>
          <w:sz w:val="17"/>
          <w:szCs w:val="20"/>
        </w:rPr>
        <w:t>调整表</w:t>
      </w:r>
      <w:r>
        <w:rPr>
          <w:rFonts w:eastAsia="方正书宋_GBK" w:hint="eastAsia"/>
          <w:bCs w:val="0"/>
          <w:sz w:val="17"/>
          <w:szCs w:val="20"/>
        </w:rPr>
        <w:t xml:space="preserve">;  </w:t>
      </w:r>
      <w:r>
        <w:rPr>
          <w:rFonts w:eastAsia="方正书宋_GBK"/>
          <w:bCs w:val="0"/>
          <w:sz w:val="17"/>
          <w:szCs w:val="20"/>
        </w:rPr>
        <w:t>EMD(</w:t>
      </w:r>
      <w:r>
        <w:rPr>
          <w:rFonts w:eastAsia="方正书宋_GBK"/>
          <w:bCs w:val="0"/>
          <w:i/>
          <w:sz w:val="17"/>
          <w:szCs w:val="20"/>
        </w:rPr>
        <w:t>n</w:t>
      </w:r>
      <w:r>
        <w:rPr>
          <w:rFonts w:eastAsia="方正书宋_GBK"/>
          <w:bCs w:val="0"/>
          <w:sz w:val="17"/>
          <w:szCs w:val="20"/>
        </w:rPr>
        <w:t xml:space="preserve">, </w:t>
      </w:r>
      <w:r>
        <w:rPr>
          <w:rFonts w:eastAsia="方正书宋_GBK"/>
          <w:bCs w:val="0"/>
          <w:i/>
          <w:sz w:val="17"/>
          <w:szCs w:val="20"/>
        </w:rPr>
        <w:t>m</w:t>
      </w:r>
      <w:r>
        <w:rPr>
          <w:rFonts w:eastAsia="方正书宋_GBK"/>
          <w:bCs w:val="0"/>
          <w:sz w:val="17"/>
          <w:szCs w:val="20"/>
        </w:rPr>
        <w:t>)</w:t>
      </w:r>
      <w:r>
        <w:rPr>
          <w:rFonts w:eastAsia="方正书宋_GBK"/>
          <w:bCs w:val="0"/>
          <w:sz w:val="17"/>
          <w:szCs w:val="20"/>
        </w:rPr>
        <w:t>模型</w:t>
      </w:r>
      <w:r>
        <w:rPr>
          <w:rFonts w:eastAsia="方正书宋_GBK" w:hint="eastAsia"/>
          <w:bCs w:val="0"/>
          <w:sz w:val="17"/>
          <w:szCs w:val="20"/>
        </w:rPr>
        <w:t xml:space="preserve">; </w:t>
      </w:r>
      <w:r>
        <w:rPr>
          <w:rFonts w:eastAsia="方正书宋_GBK" w:hint="eastAsia"/>
          <w:bCs w:val="0"/>
          <w:sz w:val="17"/>
          <w:szCs w:val="20"/>
        </w:rPr>
        <w:t>数字图像密写</w:t>
      </w:r>
      <w:r>
        <w:rPr>
          <w:rFonts w:eastAsia="方正书宋_GBK" w:hint="eastAsia"/>
          <w:bCs w:val="0"/>
          <w:sz w:val="17"/>
          <w:szCs w:val="20"/>
        </w:rPr>
        <w:t xml:space="preserve">;  </w:t>
      </w:r>
      <w:r>
        <w:rPr>
          <w:rFonts w:eastAsia="方正书宋_GBK" w:hint="eastAsia"/>
          <w:bCs w:val="0"/>
          <w:sz w:val="17"/>
          <w:szCs w:val="20"/>
        </w:rPr>
        <w:t>嵌入容量</w:t>
      </w:r>
      <w:r>
        <w:rPr>
          <w:rFonts w:eastAsia="方正书宋_GBK" w:hint="eastAsia"/>
          <w:bCs w:val="0"/>
          <w:sz w:val="17"/>
          <w:szCs w:val="20"/>
        </w:rPr>
        <w:t xml:space="preserve">; </w:t>
      </w:r>
      <w:r>
        <w:rPr>
          <w:rFonts w:eastAsia="方正书宋_GBK" w:hint="eastAsia"/>
          <w:bCs w:val="0"/>
          <w:sz w:val="17"/>
          <w:szCs w:val="20"/>
        </w:rPr>
        <w:t>图像信息安全</w:t>
      </w:r>
      <w:r>
        <w:rPr>
          <w:rFonts w:eastAsia="方正书宋_GBK" w:hint="eastAsia"/>
          <w:bCs w:val="0"/>
          <w:sz w:val="17"/>
          <w:szCs w:val="20"/>
        </w:rPr>
        <w:br/>
      </w:r>
      <w:r>
        <w:rPr>
          <w:rFonts w:eastAsia="方正黑体简体" w:hint="eastAsia"/>
          <w:bCs w:val="0"/>
          <w:sz w:val="17"/>
          <w:szCs w:val="24"/>
        </w:rPr>
        <w:t>中图法分类号</w:t>
      </w:r>
      <w:r>
        <w:rPr>
          <w:rFonts w:eastAsia="黑体" w:hint="eastAsia"/>
          <w:bCs w:val="0"/>
          <w:sz w:val="17"/>
          <w:szCs w:val="20"/>
        </w:rPr>
        <w:t xml:space="preserve">: </w:t>
      </w:r>
      <w:r>
        <w:rPr>
          <w:rFonts w:hint="eastAsia"/>
          <w:sz w:val="17"/>
          <w:szCs w:val="21"/>
        </w:rPr>
        <w:t>TP309. 7</w:t>
      </w:r>
    </w:p>
    <w:p w14:paraId="0956F616" w14:textId="77777777" w:rsidR="002D7A23" w:rsidRDefault="00252113">
      <w:pPr>
        <w:pStyle w:val="4"/>
      </w:pPr>
      <w:r>
        <w:rPr>
          <w:rFonts w:hint="eastAsia"/>
        </w:rPr>
        <w:t>Free</w:t>
      </w:r>
      <w:r>
        <w:t xml:space="preserve">-basisVector </w:t>
      </w:r>
      <w:proofErr w:type="gramStart"/>
      <w:r>
        <w:t>Based</w:t>
      </w:r>
      <w:r>
        <w:rPr>
          <w:rFonts w:hint="eastAsia"/>
        </w:rPr>
        <w:t>EMD(</w:t>
      </w:r>
      <w:proofErr w:type="gramEnd"/>
      <w:r>
        <w:rPr>
          <w:rFonts w:hint="eastAsia"/>
          <w:i/>
        </w:rPr>
        <w:t>n</w:t>
      </w:r>
      <w:r>
        <w:rPr>
          <w:rFonts w:hint="eastAsia"/>
        </w:rPr>
        <w:t xml:space="preserve">, </w:t>
      </w:r>
      <w:r>
        <w:rPr>
          <w:rFonts w:hint="eastAsia"/>
          <w:i/>
        </w:rPr>
        <w:t>m</w:t>
      </w:r>
      <w:r>
        <w:rPr>
          <w:rFonts w:hint="eastAsia"/>
        </w:rPr>
        <w:t>) Model and Its Application in Image Steganography</w:t>
      </w:r>
    </w:p>
    <w:p w14:paraId="682B51A1" w14:textId="77777777" w:rsidR="002D7A23" w:rsidRDefault="00252113">
      <w:pPr>
        <w:pStyle w:val="5"/>
      </w:pPr>
      <w:r>
        <w:rPr>
          <w:rFonts w:hint="eastAsia"/>
        </w:rPr>
        <w:t>Zhang Yang</w:t>
      </w:r>
      <w:proofErr w:type="gramStart"/>
      <w:r>
        <w:t xml:space="preserve">,  </w:t>
      </w:r>
      <w:r>
        <w:rPr>
          <w:rFonts w:hint="eastAsia"/>
        </w:rPr>
        <w:t>Shao</w:t>
      </w:r>
      <w:proofErr w:type="gramEnd"/>
      <w:r>
        <w:rPr>
          <w:rFonts w:hint="eastAsia"/>
        </w:rPr>
        <w:t xml:space="preserve"> Liping</w:t>
      </w:r>
      <w:r>
        <w:rPr>
          <w:rFonts w:hint="eastAsia"/>
          <w:vertAlign w:val="superscript"/>
        </w:rPr>
        <w:t>*</w:t>
      </w:r>
      <w:r>
        <w:t xml:space="preserve">,  </w:t>
      </w:r>
      <w:r>
        <w:rPr>
          <w:rFonts w:hint="eastAsia"/>
        </w:rPr>
        <w:t>and Ren Ping</w:t>
      </w:r>
      <w:r>
        <w:t>’</w:t>
      </w:r>
      <w:r>
        <w:rPr>
          <w:rFonts w:hint="eastAsia"/>
        </w:rPr>
        <w:t>an</w:t>
      </w:r>
    </w:p>
    <w:p w14:paraId="60E76AB3" w14:textId="77777777" w:rsidR="002D7A23" w:rsidRDefault="00252113">
      <w:pPr>
        <w:pStyle w:val="30"/>
        <w:rPr>
          <w:i w:val="0"/>
          <w:iCs/>
        </w:rPr>
      </w:pPr>
      <w:r>
        <w:rPr>
          <w:i w:val="0"/>
          <w:iCs/>
        </w:rPr>
        <w:t xml:space="preserve"> (</w:t>
      </w:r>
      <w:r>
        <w:rPr>
          <w:rFonts w:hint="eastAsia"/>
          <w:iCs/>
        </w:rPr>
        <w:t>School of Computer Science</w:t>
      </w:r>
      <w:proofErr w:type="gramStart"/>
      <w:r>
        <w:rPr>
          <w:rFonts w:hint="eastAsia"/>
          <w:i w:val="0"/>
          <w:iCs/>
        </w:rPr>
        <w:t xml:space="preserve">,  </w:t>
      </w:r>
      <w:r>
        <w:rPr>
          <w:rFonts w:hint="eastAsia"/>
          <w:iCs/>
        </w:rPr>
        <w:t>Shannxi</w:t>
      </w:r>
      <w:proofErr w:type="gramEnd"/>
      <w:r>
        <w:rPr>
          <w:rFonts w:hint="eastAsia"/>
          <w:iCs/>
        </w:rPr>
        <w:t xml:space="preserve"> Normal University</w:t>
      </w:r>
      <w:r>
        <w:rPr>
          <w:rFonts w:hint="eastAsia"/>
          <w:i w:val="0"/>
          <w:iCs/>
        </w:rPr>
        <w:t xml:space="preserve">,  </w:t>
      </w:r>
      <w:r>
        <w:rPr>
          <w:rFonts w:hint="eastAsia"/>
        </w:rPr>
        <w:t>Xi</w:t>
      </w:r>
      <w:r>
        <w:t>’</w:t>
      </w:r>
      <w:r>
        <w:rPr>
          <w:rFonts w:hint="eastAsia"/>
        </w:rPr>
        <w:t>an</w:t>
      </w:r>
      <w:r>
        <w:rPr>
          <w:rFonts w:hint="eastAsia"/>
          <w:i w:val="0"/>
          <w:iCs/>
        </w:rPr>
        <w:t>710119</w:t>
      </w:r>
      <w:r>
        <w:rPr>
          <w:i w:val="0"/>
          <w:iCs/>
        </w:rPr>
        <w:t>)</w:t>
      </w:r>
    </w:p>
    <w:p w14:paraId="28F52D5F" w14:textId="77777777" w:rsidR="002D7A23" w:rsidRDefault="00252113">
      <w:pPr>
        <w:spacing w:before="320" w:line="312" w:lineRule="exact"/>
        <w:ind w:left="227" w:right="227" w:firstLine="0"/>
        <w:rPr>
          <w:rFonts w:eastAsia="方正书宋_GBK"/>
          <w:sz w:val="17"/>
        </w:rPr>
      </w:pPr>
      <w:r>
        <w:rPr>
          <w:b/>
          <w:bCs/>
          <w:spacing w:val="0"/>
        </w:rPr>
        <w:t>Abstract</w:t>
      </w:r>
      <w:r>
        <w:rPr>
          <w:rFonts w:eastAsia="黑体" w:hint="eastAsia"/>
          <w:sz w:val="17"/>
        </w:rPr>
        <w:t xml:space="preserve">: </w:t>
      </w:r>
      <w:r>
        <w:rPr>
          <w:rFonts w:eastAsia="方正书宋_GBK"/>
          <w:color w:val="000000" w:themeColor="text1"/>
          <w:sz w:val="17"/>
        </w:rPr>
        <w:t>Traditional EMD method</w:t>
      </w:r>
      <w:r>
        <w:rPr>
          <w:rFonts w:eastAsia="方正书宋_GBK" w:hint="eastAsia"/>
          <w:color w:val="000000" w:themeColor="text1"/>
          <w:sz w:val="17"/>
        </w:rPr>
        <w:t xml:space="preserve">s </w:t>
      </w:r>
      <w:r>
        <w:rPr>
          <w:rFonts w:eastAsia="方正书宋_GBK"/>
          <w:color w:val="000000" w:themeColor="text1"/>
          <w:sz w:val="17"/>
        </w:rPr>
        <w:t xml:space="preserve">only use </w:t>
      </w:r>
      <w:r>
        <w:rPr>
          <w:rFonts w:eastAsia="方正书宋_GBK" w:hint="eastAsia"/>
          <w:color w:val="000000" w:themeColor="text1"/>
          <w:sz w:val="17"/>
        </w:rPr>
        <w:t xml:space="preserve">0 and </w:t>
      </w:r>
      <w:r>
        <w:rPr>
          <w:rFonts w:eastAsia="方正书宋_GBK"/>
          <w:color w:val="000000" w:themeColor="text1"/>
          <w:sz w:val="17"/>
        </w:rPr>
        <w:t>the continuous</w:t>
      </w:r>
      <w:r>
        <w:rPr>
          <w:rFonts w:eastAsia="方正书宋_GBK" w:hint="eastAsia"/>
          <w:color w:val="000000" w:themeColor="text1"/>
          <w:sz w:val="17"/>
        </w:rPr>
        <w:t xml:space="preserve"> figure </w:t>
      </w:r>
      <w:r>
        <w:rPr>
          <w:rFonts w:eastAsia="方正书宋_GBK"/>
          <w:color w:val="000000" w:themeColor="text1"/>
          <w:sz w:val="17"/>
        </w:rPr>
        <w:t>combination</w:t>
      </w:r>
      <w:r>
        <w:rPr>
          <w:rFonts w:eastAsia="方正书宋_GBK" w:hint="eastAsia"/>
          <w:color w:val="000000" w:themeColor="text1"/>
          <w:sz w:val="17"/>
        </w:rPr>
        <w:t>s from</w:t>
      </w:r>
      <w:r>
        <w:rPr>
          <w:rFonts w:eastAsia="方正书宋_GBK"/>
          <w:color w:val="000000" w:themeColor="text1"/>
          <w:sz w:val="17"/>
        </w:rPr>
        <w:t xml:space="preserve"> 1 as the </w:t>
      </w:r>
      <w:r>
        <w:rPr>
          <w:rFonts w:eastAsia="方正书宋_GBK" w:hint="eastAsia"/>
          <w:color w:val="000000" w:themeColor="text1"/>
          <w:sz w:val="17"/>
        </w:rPr>
        <w:t>expression range</w:t>
      </w:r>
      <w:r>
        <w:rPr>
          <w:rFonts w:eastAsia="方正书宋_GBK"/>
          <w:color w:val="000000" w:themeColor="text1"/>
          <w:sz w:val="17"/>
        </w:rPr>
        <w:t xml:space="preserve"> of secret information</w:t>
      </w:r>
      <w:r>
        <w:rPr>
          <w:rFonts w:eastAsia="方正书宋_GBK" w:hint="eastAsia"/>
          <w:color w:val="000000" w:themeColor="text1"/>
          <w:sz w:val="17"/>
        </w:rPr>
        <w:t xml:space="preserve">.  There are only several limited kinds of EMD methods such as simple EMD,  EMD-2,  EMD-3,  these embedding methods can only adjust 1, 2 or all at most for </w:t>
      </w:r>
      <w:r>
        <w:rPr>
          <w:rFonts w:eastAsia="方正书宋_GBK" w:hint="eastAsia"/>
          <w:i/>
          <w:color w:val="000000" w:themeColor="text1"/>
          <w:sz w:val="17"/>
        </w:rPr>
        <w:t>n</w:t>
      </w:r>
      <w:r>
        <w:rPr>
          <w:rFonts w:eastAsia="方正书宋_GBK" w:hint="eastAsia"/>
          <w:color w:val="000000" w:themeColor="text1"/>
          <w:sz w:val="17"/>
        </w:rPr>
        <w:t xml:space="preserve"> carrier data to embed one secret information which limit not only expression range of secret information but also EMD</w:t>
      </w:r>
      <w:r>
        <w:rPr>
          <w:rFonts w:eastAsia="方正书宋_GBK"/>
          <w:color w:val="000000" w:themeColor="text1"/>
          <w:sz w:val="17"/>
        </w:rPr>
        <w:t>’</w:t>
      </w:r>
      <w:r>
        <w:rPr>
          <w:rFonts w:eastAsia="方正书宋_GBK" w:hint="eastAsia"/>
          <w:color w:val="000000" w:themeColor="text1"/>
          <w:sz w:val="17"/>
        </w:rPr>
        <w:t>s application.  To address these problems</w:t>
      </w:r>
      <w:proofErr w:type="gramStart"/>
      <w:r>
        <w:rPr>
          <w:rFonts w:eastAsia="方正书宋_GBK" w:hint="eastAsia"/>
          <w:color w:val="000000" w:themeColor="text1"/>
          <w:sz w:val="17"/>
        </w:rPr>
        <w:t>,  an</w:t>
      </w:r>
      <w:proofErr w:type="gramEnd"/>
      <w:r>
        <w:rPr>
          <w:rFonts w:eastAsia="方正书宋_GBK" w:hint="eastAsia"/>
          <w:color w:val="000000" w:themeColor="text1"/>
          <w:sz w:val="17"/>
        </w:rPr>
        <w:t xml:space="preserve"> EMD model EMD(</w:t>
      </w:r>
      <w:r>
        <w:rPr>
          <w:rFonts w:eastAsia="方正书宋_GBK" w:hint="eastAsia"/>
          <w:i/>
          <w:color w:val="000000" w:themeColor="text1"/>
          <w:sz w:val="17"/>
        </w:rPr>
        <w:t>n</w:t>
      </w:r>
      <w:r>
        <w:rPr>
          <w:rFonts w:eastAsia="方正书宋_GBK" w:hint="eastAsia"/>
          <w:color w:val="000000" w:themeColor="text1"/>
          <w:sz w:val="17"/>
        </w:rPr>
        <w:t xml:space="preserve">, </w:t>
      </w:r>
      <w:r>
        <w:rPr>
          <w:rFonts w:eastAsia="方正书宋_GBK" w:hint="eastAsia"/>
          <w:i/>
          <w:color w:val="000000" w:themeColor="text1"/>
          <w:sz w:val="17"/>
        </w:rPr>
        <w:t>m</w:t>
      </w:r>
      <w:r>
        <w:rPr>
          <w:rFonts w:eastAsia="方正书宋_GBK" w:hint="eastAsia"/>
          <w:color w:val="000000" w:themeColor="text1"/>
          <w:sz w:val="17"/>
        </w:rPr>
        <w:t xml:space="preserve">) based on non-weight vector was proposed.  This model firstly </w:t>
      </w:r>
      <w:r>
        <w:rPr>
          <w:rFonts w:eastAsia="方正书宋_GBK" w:hint="eastAsia"/>
          <w:sz w:val="17"/>
        </w:rPr>
        <w:t xml:space="preserve">formed the embedding adjustment table of secret information </w:t>
      </w:r>
      <w:r>
        <w:rPr>
          <w:rFonts w:eastAsia="方正书宋_GBK"/>
          <w:sz w:val="17"/>
        </w:rPr>
        <w:lastRenderedPageBreak/>
        <w:t>by calculating</w:t>
      </w:r>
      <w:r>
        <w:rPr>
          <w:rFonts w:eastAsia="方正书宋_GBK" w:hint="eastAsia"/>
          <w:sz w:val="17"/>
        </w:rPr>
        <w:t xml:space="preserve"> all </w:t>
      </w:r>
      <w:r>
        <w:rPr>
          <w:rFonts w:eastAsia="方正书宋_GBK" w:hint="eastAsia"/>
          <w:i/>
          <w:color w:val="000000" w:themeColor="text1"/>
          <w:sz w:val="17"/>
        </w:rPr>
        <w:t xml:space="preserve">m </w:t>
      </w:r>
      <w:r>
        <w:rPr>
          <w:rFonts w:eastAsia="方正书宋_GBK" w:hint="eastAsia"/>
          <w:color w:val="000000" w:themeColor="text1"/>
          <w:sz w:val="17"/>
        </w:rPr>
        <w:t xml:space="preserve">out of </w:t>
      </w:r>
      <w:r>
        <w:rPr>
          <w:rFonts w:eastAsia="方正书宋_GBK" w:hint="eastAsia"/>
          <w:i/>
          <w:color w:val="000000" w:themeColor="text1"/>
          <w:sz w:val="17"/>
        </w:rPr>
        <w:t>n</w:t>
      </w:r>
      <w:r>
        <w:rPr>
          <w:rFonts w:eastAsia="方正书宋_GBK" w:hint="eastAsia"/>
          <w:color w:val="000000" w:themeColor="text1"/>
          <w:sz w:val="17"/>
        </w:rPr>
        <w:t xml:space="preserve"> carrier data combinations and then selected one row from </w:t>
      </w:r>
      <w:r>
        <w:rPr>
          <w:rFonts w:eastAsia="方正书宋_GBK" w:hint="eastAsia"/>
          <w:sz w:val="17"/>
        </w:rPr>
        <w:t>the embedding adjustment table of secret information to embed the corresponding secret information.  To further increase security</w:t>
      </w:r>
      <w:proofErr w:type="gramStart"/>
      <w:r>
        <w:rPr>
          <w:rFonts w:eastAsia="方正书宋_GBK" w:hint="eastAsia"/>
          <w:sz w:val="17"/>
        </w:rPr>
        <w:t>,  this</w:t>
      </w:r>
      <w:proofErr w:type="gramEnd"/>
      <w:r>
        <w:rPr>
          <w:rFonts w:eastAsia="方正书宋_GBK" w:hint="eastAsia"/>
          <w:sz w:val="17"/>
        </w:rPr>
        <w:t xml:space="preserve"> paper also proposed</w:t>
      </w:r>
      <w:r>
        <w:rPr>
          <w:rFonts w:eastAsia="方正书宋_GBK"/>
          <w:sz w:val="17"/>
        </w:rPr>
        <w:t xml:space="preserve"> a</w:t>
      </w:r>
      <w:r>
        <w:rPr>
          <w:rFonts w:eastAsia="方正书宋_GBK" w:hint="eastAsia"/>
          <w:sz w:val="17"/>
        </w:rPr>
        <w:t xml:space="preserve">n </w:t>
      </w:r>
      <w:r>
        <w:rPr>
          <w:rFonts w:eastAsia="方正书宋_GBK"/>
          <w:sz w:val="17"/>
        </w:rPr>
        <w:t>image</w:t>
      </w:r>
      <w:r>
        <w:rPr>
          <w:rFonts w:eastAsia="方正书宋_GBK" w:hint="eastAsia"/>
          <w:sz w:val="17"/>
        </w:rPr>
        <w:t>s</w:t>
      </w:r>
      <w:r>
        <w:rPr>
          <w:rFonts w:eastAsia="方正书宋_GBK" w:cstheme="minorBidi"/>
          <w:sz w:val="17"/>
          <w:szCs w:val="22"/>
        </w:rPr>
        <w:t>teganography</w:t>
      </w:r>
      <w:r>
        <w:rPr>
          <w:rFonts w:eastAsia="方正书宋_GBK" w:hint="eastAsia"/>
          <w:sz w:val="17"/>
        </w:rPr>
        <w:t xml:space="preserve">method </w:t>
      </w:r>
      <w:r>
        <w:rPr>
          <w:rFonts w:eastAsia="方正书宋_GBK"/>
          <w:sz w:val="17"/>
        </w:rPr>
        <w:t>based on EMD</w:t>
      </w:r>
      <w:r>
        <w:rPr>
          <w:rFonts w:eastAsia="方正书宋_GBK" w:hint="eastAsia"/>
          <w:sz w:val="17"/>
        </w:rPr>
        <w:t>(</w:t>
      </w:r>
      <w:r>
        <w:rPr>
          <w:rFonts w:eastAsia="方正书宋_GBK"/>
          <w:i/>
          <w:sz w:val="17"/>
        </w:rPr>
        <w:t>n</w:t>
      </w:r>
      <w:r>
        <w:rPr>
          <w:rFonts w:eastAsia="方正书宋_GBK" w:hint="eastAsia"/>
          <w:sz w:val="17"/>
        </w:rPr>
        <w:t xml:space="preserve">, </w:t>
      </w:r>
      <w:r>
        <w:rPr>
          <w:rFonts w:eastAsia="方正书宋_GBK"/>
          <w:i/>
          <w:sz w:val="17"/>
        </w:rPr>
        <w:t>m</w:t>
      </w:r>
      <w:r>
        <w:rPr>
          <w:rFonts w:eastAsia="方正书宋_GBK" w:hint="eastAsia"/>
          <w:sz w:val="17"/>
        </w:rPr>
        <w:t xml:space="preserve">) model. </w:t>
      </w:r>
      <w:r>
        <w:rPr>
          <w:rFonts w:eastAsia="方正书宋_GBK"/>
          <w:sz w:val="17"/>
        </w:rPr>
        <w:t>F</w:t>
      </w:r>
      <w:r>
        <w:rPr>
          <w:rFonts w:eastAsia="方正书宋_GBK" w:hint="eastAsia"/>
          <w:sz w:val="17"/>
        </w:rPr>
        <w:t>irst t</w:t>
      </w:r>
      <w:r>
        <w:rPr>
          <w:rFonts w:eastAsia="方正书宋_GBK"/>
          <w:sz w:val="17"/>
        </w:rPr>
        <w:t>h</w:t>
      </w:r>
      <w:r>
        <w:rPr>
          <w:rFonts w:eastAsia="方正书宋_GBK" w:hint="eastAsia"/>
          <w:sz w:val="17"/>
        </w:rPr>
        <w:t xml:space="preserve">is method scanned each carrier into 1D sequence and randomly generated </w:t>
      </w:r>
      <w:r>
        <w:rPr>
          <w:rFonts w:eastAsia="方正书宋_GBK" w:hint="eastAsia"/>
          <w:i/>
          <w:color w:val="000000" w:themeColor="text1"/>
          <w:sz w:val="17"/>
        </w:rPr>
        <w:t xml:space="preserve">m </w:t>
      </w:r>
      <w:r>
        <w:rPr>
          <w:rFonts w:eastAsia="方正书宋_GBK" w:hint="eastAsia"/>
          <w:color w:val="000000" w:themeColor="text1"/>
          <w:sz w:val="17"/>
        </w:rPr>
        <w:t xml:space="preserve">out of </w:t>
      </w:r>
      <w:r>
        <w:rPr>
          <w:rFonts w:eastAsia="方正书宋_GBK" w:hint="eastAsia"/>
          <w:i/>
          <w:color w:val="000000" w:themeColor="text1"/>
          <w:sz w:val="17"/>
        </w:rPr>
        <w:t>n</w:t>
      </w:r>
      <w:r>
        <w:rPr>
          <w:rFonts w:eastAsia="方正书宋_GBK" w:hint="eastAsia"/>
          <w:color w:val="000000" w:themeColor="text1"/>
          <w:sz w:val="17"/>
        </w:rPr>
        <w:t xml:space="preserve"> carrier data combinations</w:t>
      </w:r>
      <w:r>
        <w:rPr>
          <w:rFonts w:eastAsia="方正书宋_GBK" w:hint="eastAsia"/>
          <w:sz w:val="17"/>
        </w:rPr>
        <w:t xml:space="preserve"> to form the embedding adjustment table by user key and </w:t>
      </w:r>
      <w:r>
        <w:rPr>
          <w:rFonts w:eastAsia="方正书宋_GBK" w:hint="eastAsia"/>
          <w:color w:val="000000" w:themeColor="text1"/>
          <w:sz w:val="17"/>
        </w:rPr>
        <w:t xml:space="preserve">chaotic map.  Second </w:t>
      </w:r>
      <w:r>
        <w:rPr>
          <w:rFonts w:eastAsia="方正书宋_GBK" w:hint="eastAsia"/>
          <w:sz w:val="17"/>
        </w:rPr>
        <w:t>t</w:t>
      </w:r>
      <w:r>
        <w:rPr>
          <w:rFonts w:eastAsia="方正书宋_GBK"/>
          <w:sz w:val="17"/>
        </w:rPr>
        <w:t>h</w:t>
      </w:r>
      <w:r>
        <w:rPr>
          <w:rFonts w:eastAsia="方正书宋_GBK" w:hint="eastAsia"/>
          <w:sz w:val="17"/>
        </w:rPr>
        <w:t>is method truncated all carrier sequence elements</w:t>
      </w:r>
      <w:r>
        <w:rPr>
          <w:rFonts w:eastAsia="方正书宋_GBK" w:hint="eastAsia"/>
          <w:color w:val="000000" w:themeColor="text1"/>
          <w:sz w:val="17"/>
        </w:rPr>
        <w:t xml:space="preserve">and secret information bits respectively according to the carrier number and the number of </w:t>
      </w:r>
      <w:r>
        <w:rPr>
          <w:rFonts w:eastAsia="方正书宋_GBK"/>
          <w:color w:val="000000" w:themeColor="text1"/>
          <w:sz w:val="17"/>
        </w:rPr>
        <w:t xml:space="preserve">secret </w:t>
      </w:r>
      <w:r>
        <w:rPr>
          <w:rFonts w:eastAsia="方正书宋_GBK" w:hint="eastAsia"/>
          <w:color w:val="000000" w:themeColor="text1"/>
          <w:sz w:val="17"/>
        </w:rPr>
        <w:t xml:space="preserve">information combinations.  Finally secret </w:t>
      </w:r>
      <w:r>
        <w:rPr>
          <w:rFonts w:eastAsia="方正书宋_GBK"/>
          <w:color w:val="000000" w:themeColor="text1"/>
          <w:sz w:val="17"/>
        </w:rPr>
        <w:t>information</w:t>
      </w:r>
      <w:r>
        <w:rPr>
          <w:rFonts w:eastAsia="方正书宋_GBK" w:hint="eastAsia"/>
          <w:color w:val="000000" w:themeColor="text1"/>
          <w:sz w:val="17"/>
        </w:rPr>
        <w:t xml:space="preserve"> was </w:t>
      </w:r>
      <w:r>
        <w:rPr>
          <w:rFonts w:eastAsia="方正书宋_GBK"/>
          <w:color w:val="000000" w:themeColor="text1"/>
          <w:sz w:val="17"/>
        </w:rPr>
        <w:t>embedded</w:t>
      </w:r>
      <w:r>
        <w:rPr>
          <w:rFonts w:eastAsia="方正书宋_GBK" w:hint="eastAsia"/>
          <w:color w:val="000000" w:themeColor="text1"/>
          <w:sz w:val="17"/>
        </w:rPr>
        <w:t xml:space="preserve"> by adjusting carrier elements according to the mapped row by secret information of the scrambled </w:t>
      </w:r>
      <w:r>
        <w:rPr>
          <w:rFonts w:eastAsia="方正书宋_GBK" w:hint="eastAsia"/>
          <w:sz w:val="17"/>
        </w:rPr>
        <w:t xml:space="preserve">embedding adjustment table.  </w:t>
      </w:r>
      <w:r>
        <w:rPr>
          <w:rFonts w:eastAsia="方正书宋_GBK"/>
          <w:sz w:val="17"/>
        </w:rPr>
        <w:t>Theory and experiments show</w:t>
      </w:r>
      <w:r>
        <w:rPr>
          <w:rFonts w:eastAsia="方正书宋_GBK" w:hint="eastAsia"/>
          <w:sz w:val="17"/>
        </w:rPr>
        <w:t xml:space="preserve">,  by </w:t>
      </w:r>
      <w:r>
        <w:rPr>
          <w:rFonts w:eastAsia="方正书宋_GBK"/>
          <w:sz w:val="17"/>
        </w:rPr>
        <w:t>compared with traditional EMD method</w:t>
      </w:r>
      <w:r>
        <w:rPr>
          <w:rFonts w:eastAsia="方正书宋_GBK" w:hint="eastAsia"/>
          <w:sz w:val="17"/>
        </w:rPr>
        <w:t xml:space="preserve">s,  the </w:t>
      </w:r>
      <w:r>
        <w:rPr>
          <w:rFonts w:eastAsia="方正书宋_GBK"/>
          <w:sz w:val="17"/>
        </w:rPr>
        <w:t>improved EMD (</w:t>
      </w:r>
      <w:r>
        <w:rPr>
          <w:rFonts w:eastAsia="方正书宋_GBK"/>
          <w:i/>
          <w:sz w:val="17"/>
        </w:rPr>
        <w:t>n</w:t>
      </w:r>
      <w:r>
        <w:rPr>
          <w:rFonts w:eastAsia="方正书宋_GBK"/>
          <w:sz w:val="17"/>
        </w:rPr>
        <w:t xml:space="preserve">,  </w:t>
      </w:r>
      <w:r>
        <w:rPr>
          <w:rFonts w:eastAsia="方正书宋_GBK"/>
          <w:i/>
          <w:sz w:val="17"/>
        </w:rPr>
        <w:t>m</w:t>
      </w:r>
      <w:r>
        <w:rPr>
          <w:rFonts w:eastAsia="方正书宋_GBK"/>
          <w:sz w:val="17"/>
        </w:rPr>
        <w:t>) model avoid</w:t>
      </w:r>
      <w:r>
        <w:rPr>
          <w:rFonts w:eastAsia="方正书宋_GBK" w:hint="eastAsia"/>
          <w:sz w:val="17"/>
        </w:rPr>
        <w:t>s</w:t>
      </w:r>
      <w:r>
        <w:rPr>
          <w:rFonts w:eastAsia="方正书宋_GBK"/>
          <w:sz w:val="17"/>
        </w:rPr>
        <w:t xml:space="preserve"> the limited </w:t>
      </w:r>
      <w:r>
        <w:rPr>
          <w:rFonts w:eastAsia="方正书宋_GBK" w:hint="eastAsia"/>
          <w:sz w:val="17"/>
        </w:rPr>
        <w:t xml:space="preserve">embedding </w:t>
      </w:r>
      <w:r>
        <w:rPr>
          <w:rFonts w:eastAsia="方正书宋_GBK"/>
          <w:sz w:val="17"/>
        </w:rPr>
        <w:t xml:space="preserve">capacity </w:t>
      </w:r>
      <w:r>
        <w:rPr>
          <w:rFonts w:eastAsia="方正书宋_GBK" w:hint="eastAsia"/>
          <w:sz w:val="17"/>
        </w:rPr>
        <w:t xml:space="preserve">brought by </w:t>
      </w:r>
      <w:r>
        <w:rPr>
          <w:rFonts w:eastAsia="方正书宋_GBK"/>
          <w:sz w:val="17"/>
        </w:rPr>
        <w:t xml:space="preserve">the </w:t>
      </w:r>
      <w:r>
        <w:rPr>
          <w:rFonts w:eastAsia="方正书宋_GBK" w:hint="eastAsia"/>
          <w:sz w:val="17"/>
        </w:rPr>
        <w:t xml:space="preserve">limited scope of the weight </w:t>
      </w:r>
      <w:r>
        <w:rPr>
          <w:rFonts w:eastAsia="方正书宋_GBK"/>
          <w:sz w:val="17"/>
        </w:rPr>
        <w:t xml:space="preserve">vector and </w:t>
      </w:r>
      <w:r>
        <w:rPr>
          <w:rFonts w:eastAsia="方正书宋_GBK" w:hint="eastAsia"/>
          <w:sz w:val="17"/>
        </w:rPr>
        <w:t xml:space="preserve">it can </w:t>
      </w:r>
      <w:r>
        <w:rPr>
          <w:rFonts w:eastAsia="方正书宋_GBK"/>
          <w:sz w:val="17"/>
        </w:rPr>
        <w:t xml:space="preserve">maximize the </w:t>
      </w:r>
      <w:r>
        <w:rPr>
          <w:rFonts w:eastAsia="方正书宋_GBK" w:hint="eastAsia"/>
          <w:color w:val="000000" w:themeColor="text1"/>
          <w:sz w:val="17"/>
        </w:rPr>
        <w:t>application</w:t>
      </w:r>
      <w:r>
        <w:rPr>
          <w:rFonts w:eastAsia="方正书宋_GBK"/>
          <w:sz w:val="17"/>
        </w:rPr>
        <w:t xml:space="preserve"> of the EMD method</w:t>
      </w:r>
      <w:r>
        <w:rPr>
          <w:rFonts w:eastAsia="方正书宋_GBK" w:hint="eastAsia"/>
          <w:sz w:val="17"/>
        </w:rPr>
        <w:t xml:space="preserve"> and also further </w:t>
      </w:r>
      <w:r>
        <w:rPr>
          <w:rFonts w:eastAsia="方正书宋_GBK"/>
          <w:sz w:val="17"/>
        </w:rPr>
        <w:t xml:space="preserve">enhance the </w:t>
      </w:r>
      <w:r>
        <w:rPr>
          <w:rFonts w:eastAsia="方正书宋_GBK" w:hint="eastAsia"/>
          <w:sz w:val="17"/>
        </w:rPr>
        <w:t xml:space="preserve">embedding </w:t>
      </w:r>
      <w:r>
        <w:rPr>
          <w:rFonts w:eastAsia="方正书宋_GBK"/>
          <w:sz w:val="17"/>
        </w:rPr>
        <w:t xml:space="preserve">safety </w:t>
      </w:r>
      <w:r>
        <w:rPr>
          <w:rFonts w:eastAsia="方正书宋_GBK" w:hint="eastAsia"/>
          <w:sz w:val="17"/>
        </w:rPr>
        <w:t>by adding carrier and user key related</w:t>
      </w:r>
      <w:r>
        <w:rPr>
          <w:rFonts w:eastAsia="方正书宋_GBK"/>
          <w:sz w:val="17"/>
        </w:rPr>
        <w:t xml:space="preserve"> the</w:t>
      </w:r>
      <w:r>
        <w:rPr>
          <w:rFonts w:eastAsia="方正书宋_GBK" w:hint="eastAsia"/>
          <w:sz w:val="17"/>
        </w:rPr>
        <w:t xml:space="preserve"> embedding-</w:t>
      </w:r>
      <w:r>
        <w:rPr>
          <w:rFonts w:eastAsia="方正书宋_GBK"/>
          <w:sz w:val="17"/>
        </w:rPr>
        <w:t xml:space="preserve"> extraction </w:t>
      </w:r>
      <w:r>
        <w:rPr>
          <w:rFonts w:eastAsia="方正书宋_GBK" w:hint="eastAsia"/>
          <w:sz w:val="17"/>
        </w:rPr>
        <w:t xml:space="preserve">procedures. </w:t>
      </w:r>
    </w:p>
    <w:p w14:paraId="60DA4EE8" w14:textId="77777777" w:rsidR="002D7A23" w:rsidRDefault="002D7A23">
      <w:pPr>
        <w:spacing w:line="320" w:lineRule="exact"/>
        <w:ind w:left="227" w:right="227" w:firstLine="0"/>
      </w:pPr>
    </w:p>
    <w:p w14:paraId="3211F95E" w14:textId="77777777" w:rsidR="002D7A23" w:rsidRDefault="00252113">
      <w:pPr>
        <w:pStyle w:val="6"/>
        <w:spacing w:line="310" w:lineRule="exact"/>
        <w:ind w:left="227" w:right="227" w:firstLine="0"/>
        <w:rPr>
          <w:sz w:val="20"/>
        </w:rPr>
        <w:sectPr w:rsidR="002D7A23" w:rsidSect="009B555F">
          <w:headerReference w:type="even" r:id="rId9"/>
          <w:headerReference w:type="default" r:id="rId10"/>
          <w:footerReference w:type="even" r:id="rId11"/>
          <w:footerReference w:type="default" r:id="rId12"/>
          <w:headerReference w:type="first" r:id="rId13"/>
          <w:footerReference w:type="first" r:id="rId14"/>
          <w:pgSz w:w="11419" w:h="15621"/>
          <w:pgMar w:top="238" w:right="907" w:bottom="227" w:left="907" w:header="567" w:footer="170" w:gutter="0"/>
          <w:pgBorders w:offsetFrom="page">
            <w:top w:val="single" w:sz="4" w:space="24" w:color="auto"/>
            <w:left w:val="single" w:sz="4" w:space="24" w:color="auto"/>
            <w:bottom w:val="single" w:sz="4" w:space="24" w:color="auto"/>
            <w:right w:val="single" w:sz="4" w:space="24" w:color="auto"/>
          </w:pgBorders>
          <w:pgNumType w:start="1"/>
          <w:cols w:space="425"/>
          <w:titlePg/>
          <w:docGrid w:type="lines" w:linePitch="290"/>
        </w:sectPr>
      </w:pPr>
      <w:r>
        <w:rPr>
          <w:rFonts w:hint="eastAsia"/>
          <w:b/>
          <w:bCs w:val="0"/>
          <w:sz w:val="20"/>
        </w:rPr>
        <w:t xml:space="preserve">Key words: </w:t>
      </w:r>
      <w:r>
        <w:rPr>
          <w:rFonts w:eastAsia="方正书宋_GBK" w:hint="eastAsia"/>
          <w:bCs w:val="0"/>
          <w:sz w:val="17"/>
        </w:rPr>
        <w:t>EMD</w:t>
      </w:r>
      <w:r>
        <w:rPr>
          <w:sz w:val="20"/>
          <w:szCs w:val="21"/>
        </w:rPr>
        <w:t xml:space="preserve">; </w:t>
      </w:r>
      <w:r>
        <w:rPr>
          <w:rFonts w:eastAsia="方正书宋_GBK" w:hint="eastAsia"/>
          <w:bCs w:val="0"/>
          <w:sz w:val="17"/>
        </w:rPr>
        <w:t>non-weight vector</w:t>
      </w:r>
      <w:r>
        <w:rPr>
          <w:sz w:val="20"/>
          <w:szCs w:val="21"/>
        </w:rPr>
        <w:t xml:space="preserve">; </w:t>
      </w:r>
      <w:r>
        <w:rPr>
          <w:rFonts w:eastAsia="方正书宋_GBK" w:hint="eastAsia"/>
          <w:sz w:val="17"/>
        </w:rPr>
        <w:t>the embedding adjustment table of secret information</w:t>
      </w:r>
      <w:r>
        <w:rPr>
          <w:sz w:val="20"/>
          <w:szCs w:val="21"/>
        </w:rPr>
        <w:t xml:space="preserve">; </w:t>
      </w:r>
      <w:r>
        <w:rPr>
          <w:rFonts w:eastAsia="方正书宋_GBK"/>
          <w:sz w:val="17"/>
        </w:rPr>
        <w:t>EMD(</w:t>
      </w:r>
      <w:r>
        <w:rPr>
          <w:i/>
          <w:sz w:val="17"/>
        </w:rPr>
        <w:t>n</w:t>
      </w:r>
      <w:r>
        <w:rPr>
          <w:rFonts w:eastAsia="方正书宋_GBK"/>
          <w:sz w:val="17"/>
        </w:rPr>
        <w:t xml:space="preserve">, </w:t>
      </w:r>
      <w:r>
        <w:rPr>
          <w:i/>
          <w:sz w:val="17"/>
        </w:rPr>
        <w:t>m</w:t>
      </w:r>
      <w:r>
        <w:rPr>
          <w:rFonts w:eastAsia="方正书宋_GBK"/>
          <w:sz w:val="17"/>
        </w:rPr>
        <w:t>)</w:t>
      </w:r>
      <w:r>
        <w:rPr>
          <w:rFonts w:eastAsia="方正书宋_GBK" w:hint="eastAsia"/>
          <w:bCs w:val="0"/>
          <w:sz w:val="17"/>
        </w:rPr>
        <w:t xml:space="preserve"> model;  digital image steganography;  </w:t>
      </w:r>
      <w:r>
        <w:rPr>
          <w:rFonts w:eastAsia="方正书宋_GBK"/>
          <w:bCs w:val="0"/>
          <w:sz w:val="17"/>
        </w:rPr>
        <w:t>embedding</w:t>
      </w:r>
      <w:r>
        <w:rPr>
          <w:rFonts w:eastAsia="方正书宋_GBK" w:hint="eastAsia"/>
          <w:bCs w:val="0"/>
          <w:sz w:val="17"/>
        </w:rPr>
        <w:t xml:space="preserve"> capacity;  image information security. </w:t>
      </w:r>
      <w:r>
        <w:rPr>
          <w:rFonts w:eastAsia="方正书宋_GBK" w:hint="eastAsia"/>
          <w:bCs w:val="0"/>
          <w:sz w:val="17"/>
        </w:rPr>
        <w:br/>
      </w:r>
    </w:p>
    <w:p w14:paraId="769851E1" w14:textId="77777777" w:rsidR="002D7A23" w:rsidRDefault="00252113">
      <w:pPr>
        <w:spacing w:line="259" w:lineRule="auto"/>
      </w:pPr>
      <w:r>
        <w:rPr>
          <w:rFonts w:hint="eastAsia"/>
          <w:color w:val="FF0000"/>
          <w:sz w:val="17"/>
        </w:rPr>
        <w:t>（</w:t>
      </w:r>
      <w:r>
        <w:rPr>
          <w:rFonts w:hint="eastAsia"/>
          <w:color w:val="FF0000"/>
        </w:rPr>
        <w:t>方正书宋</w:t>
      </w:r>
      <w:r>
        <w:rPr>
          <w:rFonts w:hint="eastAsia"/>
          <w:color w:val="FF0000"/>
        </w:rPr>
        <w:t>10</w:t>
      </w:r>
      <w:r>
        <w:rPr>
          <w:rFonts w:hint="eastAsia"/>
          <w:color w:val="FF0000"/>
        </w:rPr>
        <w:t>磅</w:t>
      </w:r>
      <w:r>
        <w:rPr>
          <w:rFonts w:hint="eastAsia"/>
          <w:color w:val="FF0000"/>
          <w:sz w:val="17"/>
        </w:rPr>
        <w:t>）</w:t>
      </w:r>
      <w:bookmarkStart w:id="15" w:name="OLE_LINK120"/>
      <w:bookmarkStart w:id="16" w:name="OLE_LINK117"/>
      <w:r>
        <w:rPr>
          <w:rFonts w:eastAsia="方正仿宋_GBK" w:hint="eastAsia"/>
          <w:bCs/>
          <w:snapToGrid/>
          <w:color w:val="FF0000"/>
          <w:w w:val="80"/>
          <w:sz w:val="24"/>
          <w:szCs w:val="32"/>
        </w:rPr>
        <w:t>(</w:t>
      </w:r>
      <w:r>
        <w:rPr>
          <w:rFonts w:eastAsia="方正仿宋_GBK" w:hint="eastAsia"/>
          <w:bCs/>
          <w:snapToGrid/>
          <w:color w:val="FF0000"/>
          <w:w w:val="80"/>
          <w:sz w:val="24"/>
          <w:szCs w:val="32"/>
        </w:rPr>
        <w:t>正文开始双栏排版</w:t>
      </w:r>
      <w:r>
        <w:rPr>
          <w:rFonts w:eastAsia="方正仿宋_GBK" w:hint="eastAsia"/>
          <w:bCs/>
          <w:snapToGrid/>
          <w:color w:val="FF0000"/>
          <w:w w:val="80"/>
          <w:sz w:val="24"/>
          <w:szCs w:val="32"/>
        </w:rPr>
        <w:t>)</w:t>
      </w:r>
    </w:p>
    <w:p w14:paraId="4C8A108F" w14:textId="77777777" w:rsidR="002D7A23" w:rsidRDefault="00252113">
      <w:pPr>
        <w:pStyle w:val="7"/>
        <w:numPr>
          <w:ilvl w:val="0"/>
          <w:numId w:val="1"/>
        </w:numPr>
        <w:rPr>
          <w:b/>
        </w:rPr>
      </w:pPr>
      <w:r>
        <w:rPr>
          <w:rFonts w:hint="eastAsia"/>
          <w:b/>
        </w:rPr>
        <w:t>引言</w:t>
      </w:r>
    </w:p>
    <w:p w14:paraId="67AA2679" w14:textId="77777777" w:rsidR="002D7A23" w:rsidRDefault="00252113">
      <w:pPr>
        <w:spacing w:line="240" w:lineRule="auto"/>
        <w:ind w:firstLineChars="200" w:firstLine="416"/>
      </w:pPr>
      <w:proofErr w:type="gramStart"/>
      <w:r>
        <w:rPr>
          <w:rFonts w:hint="eastAsia"/>
        </w:rPr>
        <w:t>图像隐写是</w:t>
      </w:r>
      <w:proofErr w:type="gramEnd"/>
      <w:r>
        <w:rPr>
          <w:rFonts w:hint="eastAsia"/>
        </w:rPr>
        <w:t>利用图像冗余和人类视觉掩蔽特性来将秘密信息隐藏于非相关的掩体图像中</w:t>
      </w:r>
      <w:r>
        <w:rPr>
          <w:rFonts w:hint="eastAsia"/>
        </w:rPr>
        <w:t xml:space="preserve">, </w:t>
      </w:r>
      <w:r>
        <w:rPr>
          <w:rFonts w:hint="eastAsia"/>
        </w:rPr>
        <w:t>使得非法攻击者难以从海量的公开传输图像中提取出隐蔽的秘密信息</w:t>
      </w:r>
      <w:r>
        <w:rPr>
          <w:rFonts w:hint="eastAsia"/>
        </w:rPr>
        <w:t xml:space="preserve">, </w:t>
      </w:r>
      <w:r>
        <w:rPr>
          <w:rFonts w:hint="eastAsia"/>
        </w:rPr>
        <w:t>从而最大可能性地保障传输中机密信息的安全</w:t>
      </w:r>
      <w:r>
        <w:rPr>
          <w:rFonts w:hint="eastAsia"/>
        </w:rPr>
        <w:t xml:space="preserve">.  </w:t>
      </w:r>
    </w:p>
    <w:p w14:paraId="0592D8B6" w14:textId="77777777" w:rsidR="002D7A23" w:rsidRDefault="00252113">
      <w:pPr>
        <w:spacing w:line="240" w:lineRule="auto"/>
        <w:ind w:firstLineChars="200" w:firstLine="416"/>
      </w:pPr>
      <w:r>
        <w:rPr>
          <w:rFonts w:hint="eastAsia"/>
        </w:rPr>
        <w:t>针对</w:t>
      </w:r>
      <w:proofErr w:type="gramStart"/>
      <w:r>
        <w:rPr>
          <w:rFonts w:hint="eastAsia"/>
        </w:rPr>
        <w:t>图像隐写</w:t>
      </w:r>
      <w:proofErr w:type="gramEnd"/>
      <w:r>
        <w:rPr>
          <w:rFonts w:hint="eastAsia"/>
        </w:rPr>
        <w:t xml:space="preserve">, </w:t>
      </w:r>
      <w:r>
        <w:rPr>
          <w:rFonts w:hint="eastAsia"/>
        </w:rPr>
        <w:t>人们已提出了多种数字图像密写嵌入方法</w:t>
      </w:r>
      <w:r>
        <w:rPr>
          <w:rFonts w:hint="eastAsia"/>
        </w:rPr>
        <w:t xml:space="preserve">. </w:t>
      </w:r>
      <w:r>
        <w:rPr>
          <w:rFonts w:hint="eastAsia"/>
        </w:rPr>
        <w:t>例如致力于提升秘密信息嵌入容量的</w:t>
      </w:r>
      <w:r>
        <w:rPr>
          <w:rFonts w:hint="eastAsia"/>
        </w:rPr>
        <w:t>BPCS</w:t>
      </w:r>
      <w:r>
        <w:rPr>
          <w:rFonts w:hint="eastAsia"/>
        </w:rPr>
        <w:t>方法</w:t>
      </w:r>
      <w:r>
        <w:rPr>
          <w:rFonts w:hint="eastAsia"/>
          <w:vertAlign w:val="superscript"/>
        </w:rPr>
        <w:t>[1]</w:t>
      </w:r>
      <w:r>
        <w:rPr>
          <w:rFonts w:hint="eastAsia"/>
        </w:rPr>
        <w:t>和</w:t>
      </w:r>
      <w:r>
        <w:rPr>
          <w:rFonts w:hint="eastAsia"/>
        </w:rPr>
        <w:t>PVD</w:t>
      </w:r>
      <w:r>
        <w:rPr>
          <w:rFonts w:hint="eastAsia"/>
        </w:rPr>
        <w:t>方法</w:t>
      </w:r>
      <w:r>
        <w:rPr>
          <w:rFonts w:hint="eastAsia"/>
          <w:vertAlign w:val="superscript"/>
        </w:rPr>
        <w:t>[2]</w:t>
      </w:r>
      <w:r>
        <w:rPr>
          <w:rFonts w:hint="eastAsia"/>
        </w:rPr>
        <w:t>以及致力于提高图像视觉质量的</w:t>
      </w:r>
      <w:ins w:id="17" w:author="计科院" w:date="2016-11-17T10:40:00Z">
        <w:r w:rsidR="0059748D">
          <w:rPr>
            <w:rFonts w:hint="eastAsia"/>
            <w:snapToGrid/>
          </w:rPr>
          <w:t>边缘自适应</w:t>
        </w:r>
        <w:r w:rsidR="0059748D">
          <w:rPr>
            <w:rFonts w:hint="eastAsia"/>
            <w:snapToGrid/>
          </w:rPr>
          <w:t>LSB</w:t>
        </w:r>
        <w:r w:rsidR="0059748D">
          <w:rPr>
            <w:rFonts w:hint="eastAsia"/>
            <w:snapToGrid/>
          </w:rPr>
          <w:t>匹配重</w:t>
        </w:r>
        <w:proofErr w:type="gramStart"/>
        <w:r w:rsidR="0059748D">
          <w:rPr>
            <w:rFonts w:hint="eastAsia"/>
            <w:snapToGrid/>
          </w:rPr>
          <w:t>访方法</w:t>
        </w:r>
      </w:ins>
      <w:proofErr w:type="gramEnd"/>
      <w:ins w:id="18" w:author="计科院" w:date="2016-11-17T10:41:00Z">
        <w:r w:rsidR="0059748D">
          <w:rPr>
            <w:rFonts w:hint="eastAsia"/>
            <w:snapToGrid/>
          </w:rPr>
          <w:t xml:space="preserve">: </w:t>
        </w:r>
      </w:ins>
      <w:r>
        <w:rPr>
          <w:rFonts w:hint="eastAsia"/>
        </w:rPr>
        <w:t>EALSBMR</w:t>
      </w:r>
      <w:r>
        <w:rPr>
          <w:rFonts w:hint="eastAsia"/>
        </w:rPr>
        <w:t>方法</w:t>
      </w:r>
      <w:r>
        <w:rPr>
          <w:rFonts w:hint="eastAsia"/>
          <w:vertAlign w:val="superscript"/>
        </w:rPr>
        <w:t>[3]</w:t>
      </w:r>
      <w:r>
        <w:rPr>
          <w:rFonts w:hint="eastAsia"/>
        </w:rPr>
        <w:t>等</w:t>
      </w:r>
      <w:r>
        <w:rPr>
          <w:rFonts w:hint="eastAsia"/>
        </w:rPr>
        <w:t xml:space="preserve">.  </w:t>
      </w:r>
    </w:p>
    <w:p w14:paraId="6D906F0B" w14:textId="77777777" w:rsidR="002D7A23" w:rsidRDefault="00252113" w:rsidP="006B1270">
      <w:pPr>
        <w:spacing w:line="240" w:lineRule="auto"/>
        <w:ind w:firstLineChars="200" w:firstLine="416"/>
      </w:pPr>
      <w:r>
        <w:rPr>
          <w:rFonts w:hint="eastAsia"/>
        </w:rPr>
        <w:t>现有的图像密写方法通常分为两类</w:t>
      </w:r>
      <w:r>
        <w:rPr>
          <w:rFonts w:hint="eastAsia"/>
        </w:rPr>
        <w:t xml:space="preserve">, </w:t>
      </w:r>
      <w:r>
        <w:rPr>
          <w:rFonts w:hint="eastAsia"/>
        </w:rPr>
        <w:t>变换域密写和空域密写方法</w:t>
      </w:r>
      <w:r>
        <w:rPr>
          <w:rFonts w:hint="eastAsia"/>
        </w:rPr>
        <w:t xml:space="preserve">. </w:t>
      </w:r>
      <w:r>
        <w:rPr>
          <w:rFonts w:hint="eastAsia"/>
        </w:rPr>
        <w:t>比较典型的变换域密写方法有</w:t>
      </w:r>
      <w:r>
        <w:rPr>
          <w:rFonts w:hint="eastAsia"/>
        </w:rPr>
        <w:t>F3</w:t>
      </w:r>
      <w:r>
        <w:rPr>
          <w:rFonts w:hint="eastAsia"/>
        </w:rPr>
        <w:t>密写</w:t>
      </w:r>
      <w:r>
        <w:rPr>
          <w:rFonts w:hint="eastAsia"/>
        </w:rPr>
        <w:t>, F4</w:t>
      </w:r>
      <w:r>
        <w:rPr>
          <w:rFonts w:hint="eastAsia"/>
        </w:rPr>
        <w:t>密写和</w:t>
      </w:r>
      <w:r>
        <w:rPr>
          <w:rFonts w:hint="eastAsia"/>
        </w:rPr>
        <w:t>F5</w:t>
      </w:r>
      <w:r>
        <w:rPr>
          <w:rFonts w:hint="eastAsia"/>
        </w:rPr>
        <w:t>密写方法等</w:t>
      </w:r>
      <w:r>
        <w:rPr>
          <w:rFonts w:hint="eastAsia"/>
          <w:vertAlign w:val="superscript"/>
        </w:rPr>
        <w:t>[4]</w:t>
      </w:r>
      <w:r>
        <w:rPr>
          <w:rFonts w:hint="eastAsia"/>
        </w:rPr>
        <w:t xml:space="preserve">, </w:t>
      </w:r>
      <w:r>
        <w:rPr>
          <w:rFonts w:hint="eastAsia"/>
        </w:rPr>
        <w:t>他们都是在掩体图像量化后</w:t>
      </w:r>
      <w:proofErr w:type="gramStart"/>
      <w:r>
        <w:rPr>
          <w:rFonts w:hint="eastAsia"/>
        </w:rPr>
        <w:t>的非零</w:t>
      </w:r>
      <w:proofErr w:type="gramEnd"/>
      <w:r>
        <w:rPr>
          <w:rFonts w:hint="eastAsia"/>
        </w:rPr>
        <w:t>DCT</w:t>
      </w:r>
      <w:r>
        <w:rPr>
          <w:rFonts w:hint="eastAsia"/>
        </w:rPr>
        <w:t>系数上进行</w:t>
      </w:r>
      <w:proofErr w:type="gramStart"/>
      <w:r>
        <w:rPr>
          <w:rFonts w:hint="eastAsia"/>
        </w:rPr>
        <w:t>嵌密</w:t>
      </w:r>
      <w:r>
        <w:rPr>
          <w:rFonts w:hint="eastAsia"/>
        </w:rPr>
        <w:t>,</w:t>
      </w:r>
      <w:proofErr w:type="gramEnd"/>
      <w:r>
        <w:rPr>
          <w:rFonts w:hint="eastAsia"/>
        </w:rPr>
        <w:t>但由于量化后的</w:t>
      </w:r>
      <w:r>
        <w:rPr>
          <w:rFonts w:hint="eastAsia"/>
        </w:rPr>
        <w:t>DCT</w:t>
      </w:r>
      <w:r>
        <w:rPr>
          <w:rFonts w:hint="eastAsia"/>
        </w:rPr>
        <w:t>系数中零值较多</w:t>
      </w:r>
      <w:r>
        <w:rPr>
          <w:rFonts w:hint="eastAsia"/>
        </w:rPr>
        <w:t xml:space="preserve">, </w:t>
      </w:r>
      <w:r>
        <w:rPr>
          <w:rFonts w:hint="eastAsia"/>
        </w:rPr>
        <w:t>因此秘密信息的嵌入量极低</w:t>
      </w:r>
      <w:r>
        <w:rPr>
          <w:rFonts w:hint="eastAsia"/>
        </w:rPr>
        <w:t xml:space="preserve">. </w:t>
      </w:r>
      <w:r>
        <w:rPr>
          <w:rFonts w:hint="eastAsia"/>
        </w:rPr>
        <w:t>相对于变换域密写方法</w:t>
      </w:r>
      <w:r>
        <w:rPr>
          <w:rFonts w:hint="eastAsia"/>
        </w:rPr>
        <w:t xml:space="preserve">, </w:t>
      </w:r>
      <w:r>
        <w:rPr>
          <w:rFonts w:hint="eastAsia"/>
        </w:rPr>
        <w:t>空域密写方法不仅能提供较大的嵌入容量</w:t>
      </w:r>
      <w:r>
        <w:rPr>
          <w:rFonts w:hint="eastAsia"/>
        </w:rPr>
        <w:t xml:space="preserve">, </w:t>
      </w:r>
      <w:r>
        <w:rPr>
          <w:rFonts w:hint="eastAsia"/>
        </w:rPr>
        <w:t>也能较大地</w:t>
      </w:r>
      <w:proofErr w:type="gramStart"/>
      <w:r>
        <w:rPr>
          <w:rFonts w:hint="eastAsia"/>
        </w:rPr>
        <w:t>保持嵌密图像</w:t>
      </w:r>
      <w:proofErr w:type="gramEnd"/>
      <w:r>
        <w:rPr>
          <w:rFonts w:hint="eastAsia"/>
        </w:rPr>
        <w:t>的视觉质量</w:t>
      </w:r>
      <w:r>
        <w:rPr>
          <w:rFonts w:hint="eastAsia"/>
        </w:rPr>
        <w:t xml:space="preserve">.  </w:t>
      </w:r>
    </w:p>
    <w:p w14:paraId="5900EA49" w14:textId="77777777" w:rsidR="002D7A23" w:rsidRDefault="00252113" w:rsidP="006B1270">
      <w:pPr>
        <w:spacing w:line="240" w:lineRule="auto"/>
        <w:ind w:firstLineChars="200" w:firstLine="416"/>
        <w:rPr>
          <w:snapToGrid/>
        </w:rPr>
      </w:pPr>
      <w:r>
        <w:rPr>
          <w:rFonts w:hint="eastAsia"/>
        </w:rPr>
        <w:t>最早期的空域密写方法为</w:t>
      </w:r>
      <w:r>
        <w:rPr>
          <w:snapToGrid/>
        </w:rPr>
        <w:t>LSB</w:t>
      </w:r>
      <w:r>
        <w:rPr>
          <w:snapToGrid/>
        </w:rPr>
        <w:t>密写嵌入方法</w:t>
      </w:r>
      <w:r>
        <w:rPr>
          <w:rFonts w:hint="eastAsia"/>
          <w:snapToGrid/>
          <w:vertAlign w:val="superscript"/>
        </w:rPr>
        <w:t>[5]</w:t>
      </w:r>
      <w:r>
        <w:rPr>
          <w:rFonts w:hint="eastAsia"/>
          <w:snapToGrid/>
        </w:rPr>
        <w:t xml:space="preserve">, </w:t>
      </w:r>
      <w:r>
        <w:rPr>
          <w:snapToGrid/>
        </w:rPr>
        <w:t>即用秘密信息替换载体图像的最低</w:t>
      </w:r>
      <w:proofErr w:type="gramStart"/>
      <w:r>
        <w:rPr>
          <w:snapToGrid/>
        </w:rPr>
        <w:t>比特位</w:t>
      </w:r>
      <w:proofErr w:type="gramEnd"/>
      <w:r>
        <w:rPr>
          <w:rFonts w:hint="eastAsia"/>
          <w:snapToGrid/>
        </w:rPr>
        <w:t xml:space="preserve">, </w:t>
      </w:r>
      <w:r>
        <w:rPr>
          <w:snapToGrid/>
        </w:rPr>
        <w:t>由于载体图像最</w:t>
      </w:r>
      <w:r>
        <w:rPr>
          <w:rFonts w:hint="eastAsia"/>
          <w:snapToGrid/>
        </w:rPr>
        <w:t>低</w:t>
      </w:r>
      <w:proofErr w:type="gramStart"/>
      <w:r>
        <w:rPr>
          <w:rFonts w:hint="eastAsia"/>
          <w:snapToGrid/>
        </w:rPr>
        <w:t>比特位</w:t>
      </w:r>
      <w:proofErr w:type="gramEnd"/>
      <w:r>
        <w:rPr>
          <w:rFonts w:hint="eastAsia"/>
          <w:snapToGrid/>
        </w:rPr>
        <w:t>全部携带秘密信息</w:t>
      </w:r>
      <w:r>
        <w:rPr>
          <w:rFonts w:hint="eastAsia"/>
          <w:snapToGrid/>
        </w:rPr>
        <w:t xml:space="preserve">, </w:t>
      </w:r>
      <w:r>
        <w:rPr>
          <w:rFonts w:hint="eastAsia"/>
          <w:snapToGrid/>
        </w:rPr>
        <w:t>而图像的最低</w:t>
      </w:r>
      <w:proofErr w:type="gramStart"/>
      <w:r>
        <w:rPr>
          <w:rFonts w:hint="eastAsia"/>
          <w:snapToGrid/>
        </w:rPr>
        <w:t>比特位</w:t>
      </w:r>
      <w:proofErr w:type="gramEnd"/>
      <w:r>
        <w:rPr>
          <w:rFonts w:hint="eastAsia"/>
          <w:snapToGrid/>
        </w:rPr>
        <w:t>对图像视觉质量影响极小</w:t>
      </w:r>
      <w:r>
        <w:rPr>
          <w:rFonts w:hint="eastAsia"/>
          <w:snapToGrid/>
        </w:rPr>
        <w:t xml:space="preserve">, </w:t>
      </w:r>
      <w:r>
        <w:rPr>
          <w:rFonts w:hint="eastAsia"/>
          <w:snapToGrid/>
        </w:rPr>
        <w:t>因此</w:t>
      </w:r>
      <w:r>
        <w:rPr>
          <w:rFonts w:hint="eastAsia"/>
          <w:snapToGrid/>
        </w:rPr>
        <w:t>LSB</w:t>
      </w:r>
      <w:r>
        <w:rPr>
          <w:rFonts w:hint="eastAsia"/>
          <w:snapToGrid/>
        </w:rPr>
        <w:t>密写的秘密信息嵌入量大</w:t>
      </w:r>
      <w:r>
        <w:rPr>
          <w:rFonts w:hint="eastAsia"/>
          <w:snapToGrid/>
        </w:rPr>
        <w:t xml:space="preserve">, </w:t>
      </w:r>
      <w:r>
        <w:rPr>
          <w:rFonts w:hint="eastAsia"/>
          <w:snapToGrid/>
        </w:rPr>
        <w:t>密写图像视觉质量较高</w:t>
      </w:r>
      <w:r>
        <w:rPr>
          <w:rFonts w:hint="eastAsia"/>
          <w:snapToGrid/>
        </w:rPr>
        <w:t xml:space="preserve">, </w:t>
      </w:r>
      <w:r>
        <w:rPr>
          <w:rFonts w:hint="eastAsia"/>
          <w:snapToGrid/>
        </w:rPr>
        <w:t>但秘密信息</w:t>
      </w:r>
      <w:proofErr w:type="gramStart"/>
      <w:r>
        <w:rPr>
          <w:rFonts w:hint="eastAsia"/>
          <w:snapToGrid/>
        </w:rPr>
        <w:t>易改变</w:t>
      </w:r>
      <w:proofErr w:type="gramEnd"/>
      <w:r>
        <w:rPr>
          <w:rFonts w:hint="eastAsia"/>
          <w:snapToGrid/>
        </w:rPr>
        <w:t>低位信息比特的统计特性</w:t>
      </w:r>
      <w:r>
        <w:rPr>
          <w:rFonts w:hint="eastAsia"/>
          <w:snapToGrid/>
        </w:rPr>
        <w:t xml:space="preserve">, </w:t>
      </w:r>
      <w:r>
        <w:rPr>
          <w:rFonts w:hint="eastAsia"/>
          <w:snapToGrid/>
        </w:rPr>
        <w:t>因此安全性不高</w:t>
      </w:r>
      <w:r>
        <w:rPr>
          <w:rFonts w:hint="eastAsia"/>
          <w:snapToGrid/>
        </w:rPr>
        <w:t xml:space="preserve">. </w:t>
      </w:r>
      <w:r>
        <w:rPr>
          <w:rFonts w:hint="eastAsia"/>
          <w:snapToGrid/>
        </w:rPr>
        <w:t>对</w:t>
      </w:r>
      <w:r>
        <w:rPr>
          <w:rFonts w:hint="eastAsia"/>
          <w:snapToGrid/>
        </w:rPr>
        <w:t>LSB</w:t>
      </w:r>
      <w:r>
        <w:rPr>
          <w:rFonts w:hint="eastAsia"/>
          <w:snapToGrid/>
        </w:rPr>
        <w:t>密写方法的改进</w:t>
      </w:r>
      <w:r>
        <w:rPr>
          <w:rFonts w:hint="eastAsia"/>
          <w:snapToGrid/>
        </w:rPr>
        <w:t xml:space="preserve">, </w:t>
      </w:r>
      <w:r>
        <w:rPr>
          <w:rFonts w:hint="eastAsia"/>
          <w:snapToGrid/>
        </w:rPr>
        <w:t>引入了</w:t>
      </w:r>
      <w:r>
        <w:rPr>
          <w:rFonts w:hint="eastAsia"/>
          <w:snapToGrid/>
        </w:rPr>
        <w:t>LSBM</w:t>
      </w:r>
      <w:r>
        <w:rPr>
          <w:rFonts w:hint="eastAsia"/>
          <w:snapToGrid/>
        </w:rPr>
        <w:t>方法</w:t>
      </w:r>
      <w:r>
        <w:rPr>
          <w:rFonts w:hint="eastAsia"/>
          <w:vertAlign w:val="superscript"/>
        </w:rPr>
        <w:t>[6]</w:t>
      </w:r>
      <w:r>
        <w:rPr>
          <w:rFonts w:hint="eastAsia"/>
          <w:snapToGrid/>
        </w:rPr>
        <w:t xml:space="preserve">, </w:t>
      </w:r>
      <w:r>
        <w:rPr>
          <w:rFonts w:hint="eastAsia"/>
          <w:snapToGrid/>
        </w:rPr>
        <w:t>即</w:t>
      </w:r>
      <w:r>
        <w:rPr>
          <w:rFonts w:hint="eastAsia"/>
          <w:snapToGrid/>
        </w:rPr>
        <w:t>LSB</w:t>
      </w:r>
      <w:r>
        <w:rPr>
          <w:rFonts w:hint="eastAsia"/>
          <w:snapToGrid/>
        </w:rPr>
        <w:t>匹配方法</w:t>
      </w:r>
      <w:r>
        <w:rPr>
          <w:rFonts w:hint="eastAsia"/>
          <w:snapToGrid/>
        </w:rPr>
        <w:t xml:space="preserve">, </w:t>
      </w:r>
      <w:r>
        <w:rPr>
          <w:rFonts w:hint="eastAsia"/>
          <w:snapToGrid/>
        </w:rPr>
        <w:t>相对于</w:t>
      </w:r>
      <w:r>
        <w:rPr>
          <w:rFonts w:hint="eastAsia"/>
          <w:snapToGrid/>
        </w:rPr>
        <w:t>LSB</w:t>
      </w:r>
      <w:r>
        <w:rPr>
          <w:rFonts w:hint="eastAsia"/>
          <w:snapToGrid/>
        </w:rPr>
        <w:t>密写方法</w:t>
      </w:r>
      <w:r>
        <w:rPr>
          <w:rFonts w:hint="eastAsia"/>
          <w:snapToGrid/>
        </w:rPr>
        <w:t>, LSB</w:t>
      </w:r>
      <w:r>
        <w:rPr>
          <w:rFonts w:hint="eastAsia"/>
          <w:snapToGrid/>
        </w:rPr>
        <w:t>匹配方法的策略是</w:t>
      </w:r>
      <w:r>
        <w:rPr>
          <w:rFonts w:hint="eastAsia"/>
          <w:snapToGrid/>
        </w:rPr>
        <w:t xml:space="preserve">, </w:t>
      </w:r>
      <w:r>
        <w:rPr>
          <w:rFonts w:hint="eastAsia"/>
          <w:snapToGrid/>
        </w:rPr>
        <w:t>当秘密信息和载体图像的最低比特位相同时不做改变</w:t>
      </w:r>
      <w:r>
        <w:rPr>
          <w:rFonts w:hint="eastAsia"/>
          <w:snapToGrid/>
        </w:rPr>
        <w:t xml:space="preserve">, </w:t>
      </w:r>
      <w:r>
        <w:rPr>
          <w:rFonts w:hint="eastAsia"/>
          <w:snapToGrid/>
        </w:rPr>
        <w:t>否则随机地对载体图像</w:t>
      </w:r>
      <w:proofErr w:type="gramStart"/>
      <w:r>
        <w:rPr>
          <w:rFonts w:hint="eastAsia"/>
          <w:snapToGrid/>
        </w:rPr>
        <w:t>像素值</w:t>
      </w:r>
      <w:proofErr w:type="gramEnd"/>
      <w:r w:rsidR="002D7A23" w:rsidRPr="002D7A23">
        <w:rPr>
          <w:snapToGrid/>
          <w:position w:val="-4"/>
        </w:rPr>
        <w:object w:dxaOrig="300" w:dyaOrig="260" w14:anchorId="72F254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5pt;height:12.85pt" o:ole="">
            <v:imagedata r:id="rId15" o:title=""/>
          </v:shape>
          <o:OLEObject Type="Embed" ProgID="Equation.DSMT4" ShapeID="_x0000_i1025" DrawAspect="Content" ObjectID="_1543241947" r:id="rId16"/>
        </w:object>
      </w:r>
      <w:r>
        <w:rPr>
          <w:rFonts w:hint="eastAsia"/>
          <w:snapToGrid/>
        </w:rPr>
        <w:t xml:space="preserve">, </w:t>
      </w:r>
      <w:r>
        <w:rPr>
          <w:rFonts w:hint="eastAsia"/>
          <w:snapToGrid/>
        </w:rPr>
        <w:t>由于</w:t>
      </w:r>
      <w:proofErr w:type="gramStart"/>
      <w:r>
        <w:rPr>
          <w:rFonts w:hint="eastAsia"/>
          <w:snapToGrid/>
        </w:rPr>
        <w:t>像素值整体</w:t>
      </w:r>
      <w:proofErr w:type="gramEnd"/>
      <w:r>
        <w:rPr>
          <w:rFonts w:hint="eastAsia"/>
          <w:snapToGrid/>
        </w:rPr>
        <w:t>增加或减少的概率相等</w:t>
      </w:r>
      <w:r>
        <w:rPr>
          <w:rFonts w:hint="eastAsia"/>
          <w:snapToGrid/>
        </w:rPr>
        <w:t xml:space="preserve">, </w:t>
      </w:r>
      <w:r>
        <w:rPr>
          <w:rFonts w:hint="eastAsia"/>
          <w:snapToGrid/>
        </w:rPr>
        <w:t>因此可抵抗简单</w:t>
      </w:r>
      <w:r>
        <w:rPr>
          <w:rFonts w:hint="eastAsia"/>
          <w:snapToGrid/>
        </w:rPr>
        <w:t>LSB</w:t>
      </w:r>
      <w:r>
        <w:rPr>
          <w:rFonts w:hint="eastAsia"/>
          <w:snapToGrid/>
        </w:rPr>
        <w:t>密写分析</w:t>
      </w:r>
      <w:r>
        <w:rPr>
          <w:rFonts w:hint="eastAsia"/>
          <w:snapToGrid/>
        </w:rPr>
        <w:t xml:space="preserve">, </w:t>
      </w:r>
      <w:r>
        <w:rPr>
          <w:rFonts w:hint="eastAsia"/>
          <w:snapToGrid/>
        </w:rPr>
        <w:t>但其秘密信息的嵌入容量相比于</w:t>
      </w:r>
      <w:r>
        <w:rPr>
          <w:rFonts w:hint="eastAsia"/>
          <w:snapToGrid/>
        </w:rPr>
        <w:t>LSB</w:t>
      </w:r>
      <w:r>
        <w:rPr>
          <w:rFonts w:hint="eastAsia"/>
          <w:snapToGrid/>
        </w:rPr>
        <w:t>密写并未实质地提高</w:t>
      </w:r>
      <w:r>
        <w:rPr>
          <w:rFonts w:hint="eastAsia"/>
          <w:snapToGrid/>
        </w:rPr>
        <w:t xml:space="preserve">. </w:t>
      </w:r>
      <w:r>
        <w:rPr>
          <w:rFonts w:hint="eastAsia"/>
          <w:snapToGrid/>
        </w:rPr>
        <w:t>为减轻对载体的影响</w:t>
      </w:r>
      <w:r>
        <w:rPr>
          <w:rFonts w:hint="eastAsia"/>
          <w:snapToGrid/>
        </w:rPr>
        <w:t xml:space="preserve">, </w:t>
      </w:r>
      <w:r>
        <w:rPr>
          <w:rFonts w:hint="eastAsia"/>
          <w:snapToGrid/>
        </w:rPr>
        <w:t>后续又</w:t>
      </w:r>
      <w:r>
        <w:rPr>
          <w:rFonts w:hint="eastAsia"/>
          <w:snapToGrid/>
        </w:rPr>
        <w:t>提出了</w:t>
      </w:r>
      <w:r>
        <w:rPr>
          <w:rFonts w:hint="eastAsia"/>
          <w:snapToGrid/>
        </w:rPr>
        <w:t>LSBMR</w:t>
      </w:r>
      <w:r>
        <w:rPr>
          <w:rFonts w:hint="eastAsia"/>
          <w:snapToGrid/>
        </w:rPr>
        <w:t>密写方法</w:t>
      </w:r>
      <w:r>
        <w:rPr>
          <w:rFonts w:hint="eastAsia"/>
          <w:vertAlign w:val="superscript"/>
        </w:rPr>
        <w:t>[7]</w:t>
      </w:r>
      <w:r>
        <w:rPr>
          <w:rFonts w:hint="eastAsia"/>
          <w:snapToGrid/>
        </w:rPr>
        <w:t xml:space="preserve">, </w:t>
      </w:r>
      <w:r>
        <w:rPr>
          <w:rFonts w:hint="eastAsia"/>
          <w:snapToGrid/>
        </w:rPr>
        <w:t>即</w:t>
      </w:r>
      <w:r>
        <w:rPr>
          <w:rFonts w:hint="eastAsia"/>
          <w:snapToGrid/>
        </w:rPr>
        <w:t>LSB</w:t>
      </w:r>
      <w:r>
        <w:rPr>
          <w:rFonts w:hint="eastAsia"/>
          <w:snapToGrid/>
        </w:rPr>
        <w:t>匹配重</w:t>
      </w:r>
      <w:proofErr w:type="gramStart"/>
      <w:r>
        <w:rPr>
          <w:rFonts w:hint="eastAsia"/>
          <w:snapToGrid/>
        </w:rPr>
        <w:t>访方法</w:t>
      </w:r>
      <w:proofErr w:type="gramEnd"/>
      <w:r>
        <w:rPr>
          <w:rFonts w:hint="eastAsia"/>
          <w:snapToGrid/>
        </w:rPr>
        <w:t xml:space="preserve">, </w:t>
      </w:r>
      <w:r>
        <w:rPr>
          <w:rFonts w:hint="eastAsia"/>
          <w:snapToGrid/>
        </w:rPr>
        <w:t>其原理是在两个连续的像素中最多只对其中一个</w:t>
      </w:r>
      <w:r w:rsidR="002D7A23" w:rsidRPr="002D7A23">
        <w:rPr>
          <w:snapToGrid/>
          <w:position w:val="-4"/>
        </w:rPr>
        <w:object w:dxaOrig="300" w:dyaOrig="260" w14:anchorId="55ABB62D">
          <v:shape id="_x0000_i1026" type="#_x0000_t75" style="width:15.45pt;height:12.85pt" o:ole="">
            <v:imagedata r:id="rId15" o:title=""/>
          </v:shape>
          <o:OLEObject Type="Embed" ProgID="Equation.DSMT4" ShapeID="_x0000_i1026" DrawAspect="Content" ObjectID="_1543241948" r:id="rId17"/>
        </w:object>
      </w:r>
      <w:ins w:id="19" w:author="计科院" w:date="2016-11-17T10:39:00Z">
        <w:r w:rsidR="0059748D">
          <w:rPr>
            <w:rFonts w:hint="eastAsia"/>
            <w:snapToGrid/>
          </w:rPr>
          <w:t xml:space="preserve">, </w:t>
        </w:r>
      </w:ins>
      <w:r>
        <w:rPr>
          <w:rFonts w:hint="eastAsia"/>
          <w:snapToGrid/>
        </w:rPr>
        <w:t>从而嵌入</w:t>
      </w:r>
      <w:r>
        <w:rPr>
          <w:rFonts w:hint="eastAsia"/>
          <w:snapToGrid/>
        </w:rPr>
        <w:t>2</w:t>
      </w:r>
      <w:r>
        <w:rPr>
          <w:rFonts w:hint="eastAsia"/>
          <w:snapToGrid/>
        </w:rPr>
        <w:t>比特秘密信息</w:t>
      </w:r>
      <w:r>
        <w:rPr>
          <w:rFonts w:hint="eastAsia"/>
          <w:snapToGrid/>
        </w:rPr>
        <w:t xml:space="preserve">, </w:t>
      </w:r>
      <w:r>
        <w:rPr>
          <w:rFonts w:hint="eastAsia"/>
          <w:snapToGrid/>
        </w:rPr>
        <w:t>由于</w:t>
      </w:r>
      <w:r>
        <w:rPr>
          <w:rFonts w:hint="eastAsia"/>
          <w:snapToGrid/>
        </w:rPr>
        <w:t>LSBMR</w:t>
      </w:r>
      <w:r>
        <w:rPr>
          <w:rFonts w:hint="eastAsia"/>
          <w:snapToGrid/>
        </w:rPr>
        <w:t>方法不是直接用秘密信息替换载体图像的最低</w:t>
      </w:r>
      <w:proofErr w:type="gramStart"/>
      <w:r>
        <w:rPr>
          <w:rFonts w:hint="eastAsia"/>
          <w:snapToGrid/>
        </w:rPr>
        <w:t>比特位</w:t>
      </w:r>
      <w:proofErr w:type="gramEnd"/>
      <w:r>
        <w:rPr>
          <w:rFonts w:hint="eastAsia"/>
          <w:snapToGrid/>
        </w:rPr>
        <w:t>且明显降低了对载体图像的修改率</w:t>
      </w:r>
      <w:r>
        <w:rPr>
          <w:rFonts w:hint="eastAsia"/>
          <w:snapToGrid/>
        </w:rPr>
        <w:t xml:space="preserve">, </w:t>
      </w:r>
      <w:r>
        <w:rPr>
          <w:rFonts w:hint="eastAsia"/>
          <w:snapToGrid/>
        </w:rPr>
        <w:t>因此</w:t>
      </w:r>
      <w:r>
        <w:rPr>
          <w:rFonts w:hint="eastAsia"/>
          <w:snapToGrid/>
        </w:rPr>
        <w:t>LSBMR</w:t>
      </w:r>
      <w:r>
        <w:rPr>
          <w:rFonts w:hint="eastAsia"/>
          <w:snapToGrid/>
        </w:rPr>
        <w:t>方法在提高密写图像质量的</w:t>
      </w:r>
      <w:del w:id="20" w:author="计科院" w:date="2016-11-17T10:40:00Z">
        <w:r w:rsidDel="0059748D">
          <w:rPr>
            <w:rFonts w:hint="eastAsia"/>
            <w:snapToGrid/>
          </w:rPr>
          <w:delText>基础上</w:delText>
        </w:r>
      </w:del>
      <w:ins w:id="21" w:author="计科院" w:date="2016-11-17T10:40:00Z">
        <w:r w:rsidR="0059748D">
          <w:rPr>
            <w:rFonts w:hint="eastAsia"/>
            <w:snapToGrid/>
          </w:rPr>
          <w:t>同时</w:t>
        </w:r>
      </w:ins>
      <w:r>
        <w:rPr>
          <w:rFonts w:hint="eastAsia"/>
          <w:snapToGrid/>
        </w:rPr>
        <w:t>提高了其安全性</w:t>
      </w:r>
      <w:r>
        <w:rPr>
          <w:rFonts w:hint="eastAsia"/>
          <w:snapToGrid/>
        </w:rPr>
        <w:t xml:space="preserve">. </w:t>
      </w:r>
      <w:r>
        <w:rPr>
          <w:rFonts w:hint="eastAsia"/>
          <w:snapToGrid/>
        </w:rPr>
        <w:t>为了进一步提高图像的嵌入质量</w:t>
      </w:r>
      <w:r>
        <w:rPr>
          <w:rFonts w:hint="eastAsia"/>
          <w:snapToGrid/>
        </w:rPr>
        <w:t>, EALSBMR</w:t>
      </w:r>
      <w:r>
        <w:rPr>
          <w:rFonts w:hint="eastAsia"/>
          <w:snapToGrid/>
        </w:rPr>
        <w:t>方法</w:t>
      </w:r>
      <w:r>
        <w:rPr>
          <w:rFonts w:hint="eastAsia"/>
          <w:vertAlign w:val="superscript"/>
        </w:rPr>
        <w:t>[3]</w:t>
      </w:r>
      <w:r>
        <w:rPr>
          <w:rFonts w:hint="eastAsia"/>
          <w:snapToGrid/>
        </w:rPr>
        <w:t>被提出</w:t>
      </w:r>
      <w:r>
        <w:rPr>
          <w:rFonts w:hint="eastAsia"/>
          <w:snapToGrid/>
        </w:rPr>
        <w:t>,</w:t>
      </w:r>
      <w:del w:id="22" w:author="计科院" w:date="2016-11-17T10:41:00Z">
        <w:r w:rsidDel="0059748D">
          <w:rPr>
            <w:rFonts w:hint="eastAsia"/>
            <w:snapToGrid/>
          </w:rPr>
          <w:delText>即</w:delText>
        </w:r>
      </w:del>
      <w:del w:id="23" w:author="计科院" w:date="2016-11-17T10:40:00Z">
        <w:r w:rsidDel="0059748D">
          <w:rPr>
            <w:rFonts w:hint="eastAsia"/>
            <w:snapToGrid/>
          </w:rPr>
          <w:delText>边缘自适应</w:delText>
        </w:r>
        <w:r w:rsidDel="0059748D">
          <w:rPr>
            <w:rFonts w:hint="eastAsia"/>
            <w:snapToGrid/>
          </w:rPr>
          <w:delText>LSB</w:delText>
        </w:r>
        <w:r w:rsidDel="0059748D">
          <w:rPr>
            <w:rFonts w:hint="eastAsia"/>
            <w:snapToGrid/>
          </w:rPr>
          <w:delText>匹配重访方法</w:delText>
        </w:r>
      </w:del>
      <w:del w:id="24" w:author="计科院" w:date="2016-11-17T10:41:00Z">
        <w:r w:rsidDel="0059748D">
          <w:rPr>
            <w:rFonts w:hint="eastAsia"/>
            <w:snapToGrid/>
          </w:rPr>
          <w:delText>,</w:delText>
        </w:r>
      </w:del>
      <w:r>
        <w:rPr>
          <w:rFonts w:hint="eastAsia"/>
          <w:snapToGrid/>
        </w:rPr>
        <w:t>可根据秘密信息长度和载体图像自身平滑程度自</w:t>
      </w:r>
      <w:del w:id="25" w:author="计科院" w:date="2016-11-17T10:41:00Z">
        <w:r w:rsidDel="0059748D">
          <w:rPr>
            <w:rFonts w:hint="eastAsia"/>
            <w:snapToGrid/>
          </w:rPr>
          <w:delText>适应的</w:delText>
        </w:r>
      </w:del>
      <w:ins w:id="26" w:author="计科院" w:date="2016-11-17T10:41:00Z">
        <w:r w:rsidR="0059748D">
          <w:rPr>
            <w:rFonts w:hint="eastAsia"/>
            <w:snapToGrid/>
          </w:rPr>
          <w:t>适应地</w:t>
        </w:r>
      </w:ins>
      <w:r>
        <w:rPr>
          <w:rFonts w:hint="eastAsia"/>
          <w:snapToGrid/>
        </w:rPr>
        <w:t>嵌入秘密信息并优先选择图像较粗糙区域进行嵌入</w:t>
      </w:r>
      <w:r>
        <w:rPr>
          <w:rFonts w:hint="eastAsia"/>
          <w:snapToGrid/>
        </w:rPr>
        <w:t xml:space="preserve">, </w:t>
      </w:r>
      <w:r>
        <w:rPr>
          <w:rFonts w:hint="eastAsia"/>
          <w:snapToGrid/>
        </w:rPr>
        <w:t>避免了对载体图像平滑区域的修改</w:t>
      </w:r>
      <w:r>
        <w:rPr>
          <w:rFonts w:hint="eastAsia"/>
          <w:snapToGrid/>
        </w:rPr>
        <w:t xml:space="preserve">, </w:t>
      </w:r>
      <w:r>
        <w:rPr>
          <w:rFonts w:hint="eastAsia"/>
          <w:snapToGrid/>
        </w:rPr>
        <w:t>因此</w:t>
      </w:r>
      <w:r>
        <w:rPr>
          <w:rFonts w:hint="eastAsia"/>
          <w:snapToGrid/>
        </w:rPr>
        <w:t>EALSBMR</w:t>
      </w:r>
      <w:r>
        <w:rPr>
          <w:rFonts w:hint="eastAsia"/>
          <w:snapToGrid/>
        </w:rPr>
        <w:t>密写方法下的密写图像质量较之前的</w:t>
      </w:r>
      <w:r>
        <w:rPr>
          <w:rFonts w:hint="eastAsia"/>
          <w:snapToGrid/>
        </w:rPr>
        <w:t>LSBMR</w:t>
      </w:r>
      <w:r>
        <w:rPr>
          <w:rFonts w:hint="eastAsia"/>
          <w:snapToGrid/>
        </w:rPr>
        <w:t>更好</w:t>
      </w:r>
      <w:r>
        <w:rPr>
          <w:rFonts w:hint="eastAsia"/>
          <w:snapToGrid/>
        </w:rPr>
        <w:t xml:space="preserve">. </w:t>
      </w:r>
    </w:p>
    <w:p w14:paraId="1328E4F0" w14:textId="77777777" w:rsidR="002D7A23" w:rsidRDefault="00252113" w:rsidP="006B1270">
      <w:pPr>
        <w:spacing w:line="240" w:lineRule="auto"/>
        <w:ind w:firstLineChars="200" w:firstLine="416"/>
        <w:rPr>
          <w:snapToGrid/>
        </w:rPr>
      </w:pPr>
      <w:r>
        <w:rPr>
          <w:rFonts w:hint="eastAsia"/>
          <w:snapToGrid/>
        </w:rPr>
        <w:t>LSBMR</w:t>
      </w:r>
      <w:r>
        <w:rPr>
          <w:rFonts w:hint="eastAsia"/>
          <w:snapToGrid/>
        </w:rPr>
        <w:t>方法最独特的地方是对两个载体数据中至多改变一个便可嵌入</w:t>
      </w:r>
      <w:r>
        <w:rPr>
          <w:rFonts w:hint="eastAsia"/>
          <w:snapToGrid/>
        </w:rPr>
        <w:t>2</w:t>
      </w:r>
      <w:r>
        <w:rPr>
          <w:rFonts w:hint="eastAsia"/>
          <w:snapToGrid/>
        </w:rPr>
        <w:t>比特秘密信息</w:t>
      </w:r>
      <w:r>
        <w:rPr>
          <w:rFonts w:hint="eastAsia"/>
          <w:snapToGrid/>
        </w:rPr>
        <w:t xml:space="preserve">. </w:t>
      </w:r>
      <w:r>
        <w:rPr>
          <w:rFonts w:hint="eastAsia"/>
          <w:snapToGrid/>
        </w:rPr>
        <w:t>这也为后面进行更大容量嵌入的</w:t>
      </w:r>
      <w:r>
        <w:rPr>
          <w:rFonts w:hint="eastAsia"/>
          <w:snapToGrid/>
        </w:rPr>
        <w:t>EMD</w:t>
      </w:r>
      <w:r>
        <w:rPr>
          <w:rFonts w:hint="eastAsia"/>
          <w:snapToGrid/>
        </w:rPr>
        <w:t>方法</w:t>
      </w:r>
      <w:r>
        <w:rPr>
          <w:rFonts w:hint="eastAsia"/>
          <w:vertAlign w:val="superscript"/>
        </w:rPr>
        <w:t>[8]</w:t>
      </w:r>
      <w:r>
        <w:rPr>
          <w:rFonts w:hint="eastAsia"/>
          <w:snapToGrid/>
        </w:rPr>
        <w:t>提供了很多借鉴</w:t>
      </w:r>
      <w:r>
        <w:rPr>
          <w:rFonts w:hint="eastAsia"/>
          <w:snapToGrid/>
        </w:rPr>
        <w:t>. EMD</w:t>
      </w:r>
      <w:r>
        <w:rPr>
          <w:rFonts w:hint="eastAsia"/>
          <w:snapToGrid/>
        </w:rPr>
        <w:t>方法</w:t>
      </w:r>
      <w:r>
        <w:rPr>
          <w:rFonts w:hint="eastAsia"/>
          <w:snapToGrid/>
        </w:rPr>
        <w:t xml:space="preserve">, </w:t>
      </w:r>
      <w:r>
        <w:rPr>
          <w:rFonts w:hint="eastAsia"/>
          <w:snapToGrid/>
        </w:rPr>
        <w:t>即全方向扩展方法</w:t>
      </w:r>
      <w:r>
        <w:rPr>
          <w:rFonts w:hint="eastAsia"/>
          <w:snapToGrid/>
        </w:rPr>
        <w:t xml:space="preserve">, </w:t>
      </w:r>
      <w:r>
        <w:rPr>
          <w:rFonts w:hint="eastAsia"/>
          <w:snapToGrid/>
        </w:rPr>
        <w:t>是对载体进行微小修改以进行大容量嵌入的一种有效的嵌入方法</w:t>
      </w:r>
      <w:r>
        <w:rPr>
          <w:rFonts w:hint="eastAsia"/>
          <w:snapToGrid/>
        </w:rPr>
        <w:t xml:space="preserve">, </w:t>
      </w:r>
      <w:r>
        <w:rPr>
          <w:rFonts w:hint="eastAsia"/>
          <w:snapToGrid/>
        </w:rPr>
        <w:t>由于</w:t>
      </w:r>
      <w:r>
        <w:rPr>
          <w:rFonts w:hint="eastAsia"/>
          <w:snapToGrid/>
        </w:rPr>
        <w:t>EMD</w:t>
      </w:r>
      <w:r>
        <w:rPr>
          <w:rFonts w:hint="eastAsia"/>
          <w:snapToGrid/>
        </w:rPr>
        <w:t>嵌入方法</w:t>
      </w:r>
      <w:ins w:id="27" w:author="计科院" w:date="2016-11-17T10:42:00Z">
        <w:r w:rsidR="0059748D">
          <w:rPr>
            <w:rFonts w:hint="eastAsia"/>
            <w:snapToGrid/>
          </w:rPr>
          <w:t>对</w:t>
        </w:r>
      </w:ins>
      <w:del w:id="28" w:author="计科院" w:date="2016-11-17T10:42:00Z">
        <w:r w:rsidDel="0059748D">
          <w:rPr>
            <w:rFonts w:hint="eastAsia"/>
            <w:snapToGrid/>
          </w:rPr>
          <w:delText>第</w:delText>
        </w:r>
      </w:del>
      <w:r>
        <w:rPr>
          <w:rFonts w:hint="eastAsia"/>
          <w:snapToGrid/>
        </w:rPr>
        <w:t>载体</w:t>
      </w:r>
      <w:del w:id="29" w:author="计科院" w:date="2016-11-17T10:42:00Z">
        <w:r w:rsidDel="0059748D">
          <w:rPr>
            <w:rFonts w:hint="eastAsia"/>
            <w:snapToGrid/>
          </w:rPr>
          <w:delText>的</w:delText>
        </w:r>
      </w:del>
      <w:r>
        <w:rPr>
          <w:rFonts w:hint="eastAsia"/>
          <w:snapToGrid/>
        </w:rPr>
        <w:t>视觉质量影响较小</w:t>
      </w:r>
      <w:r>
        <w:rPr>
          <w:rFonts w:hint="eastAsia"/>
          <w:snapToGrid/>
        </w:rPr>
        <w:t xml:space="preserve">, </w:t>
      </w:r>
      <w:r>
        <w:rPr>
          <w:rFonts w:hint="eastAsia"/>
          <w:snapToGrid/>
        </w:rPr>
        <w:t>且能进行大容量</w:t>
      </w:r>
      <w:del w:id="30" w:author="计科院" w:date="2016-11-17T10:42:00Z">
        <w:r w:rsidDel="0059748D">
          <w:rPr>
            <w:rFonts w:hint="eastAsia"/>
            <w:snapToGrid/>
          </w:rPr>
          <w:delText>的</w:delText>
        </w:r>
      </w:del>
      <w:r>
        <w:rPr>
          <w:rFonts w:hint="eastAsia"/>
          <w:snapToGrid/>
        </w:rPr>
        <w:t>嵌入</w:t>
      </w:r>
      <w:r>
        <w:rPr>
          <w:rFonts w:hint="eastAsia"/>
          <w:snapToGrid/>
        </w:rPr>
        <w:t xml:space="preserve">, </w:t>
      </w:r>
      <w:r>
        <w:rPr>
          <w:rFonts w:hint="eastAsia"/>
          <w:snapToGrid/>
        </w:rPr>
        <w:t>目前已得到</w:t>
      </w:r>
      <w:del w:id="31" w:author="计科院" w:date="2016-11-17T10:42:00Z">
        <w:r w:rsidDel="0059748D">
          <w:rPr>
            <w:rFonts w:hint="eastAsia"/>
            <w:snapToGrid/>
          </w:rPr>
          <w:delText>了</w:delText>
        </w:r>
      </w:del>
      <w:r>
        <w:rPr>
          <w:rFonts w:hint="eastAsia"/>
          <w:snapToGrid/>
        </w:rPr>
        <w:t>普遍重视</w:t>
      </w:r>
      <w:r>
        <w:rPr>
          <w:rFonts w:hint="eastAsia"/>
          <w:snapToGrid/>
        </w:rPr>
        <w:t xml:space="preserve">, </w:t>
      </w:r>
      <w:r>
        <w:rPr>
          <w:rFonts w:hint="eastAsia"/>
          <w:snapToGrid/>
        </w:rPr>
        <w:t>例如</w:t>
      </w:r>
      <w:r>
        <w:rPr>
          <w:rFonts w:hint="eastAsia"/>
          <w:snapToGrid/>
        </w:rPr>
        <w:t xml:space="preserve">: </w:t>
      </w:r>
      <w:r>
        <w:rPr>
          <w:rFonts w:hint="eastAsia"/>
          <w:snapToGrid/>
        </w:rPr>
        <w:t>文献</w:t>
      </w:r>
      <w:r>
        <w:rPr>
          <w:rFonts w:hint="eastAsia"/>
          <w:snapToGrid/>
        </w:rPr>
        <w:t>[9</w:t>
      </w:r>
      <w:r>
        <w:rPr>
          <w:snapToGrid/>
        </w:rPr>
        <w:t>]</w:t>
      </w:r>
      <w:r>
        <w:rPr>
          <w:snapToGrid/>
        </w:rPr>
        <w:t>给出了基于</w:t>
      </w:r>
      <w:r>
        <w:rPr>
          <w:snapToGrid/>
        </w:rPr>
        <w:t>EM</w:t>
      </w:r>
      <w:r>
        <w:rPr>
          <w:rFonts w:hint="eastAsia"/>
          <w:snapToGrid/>
        </w:rPr>
        <w:t>D</w:t>
      </w:r>
      <w:r>
        <w:rPr>
          <w:snapToGrid/>
        </w:rPr>
        <w:t>和差值扩展的可逆信息隐藏方法</w:t>
      </w:r>
      <w:r>
        <w:rPr>
          <w:rFonts w:hint="eastAsia"/>
          <w:snapToGrid/>
        </w:rPr>
        <w:t xml:space="preserve">; </w:t>
      </w:r>
      <w:r>
        <w:rPr>
          <w:snapToGrid/>
        </w:rPr>
        <w:t>文献</w:t>
      </w:r>
      <w:r>
        <w:rPr>
          <w:rFonts w:hint="eastAsia"/>
          <w:snapToGrid/>
        </w:rPr>
        <w:t>[10]</w:t>
      </w:r>
      <w:r>
        <w:rPr>
          <w:rFonts w:hint="eastAsia"/>
          <w:snapToGrid/>
        </w:rPr>
        <w:t>采用插值扩展的方法将掩体图像的水平和垂直分辨率拓展为原图像的</w:t>
      </w:r>
      <w:r>
        <w:rPr>
          <w:rFonts w:hint="eastAsia"/>
          <w:snapToGrid/>
        </w:rPr>
        <w:t>2</w:t>
      </w:r>
      <w:r>
        <w:rPr>
          <w:rFonts w:hint="eastAsia"/>
          <w:snapToGrid/>
        </w:rPr>
        <w:t>倍</w:t>
      </w:r>
      <w:r>
        <w:rPr>
          <w:rFonts w:hint="eastAsia"/>
          <w:snapToGrid/>
        </w:rPr>
        <w:t xml:space="preserve">, </w:t>
      </w:r>
      <w:r>
        <w:rPr>
          <w:rFonts w:hint="eastAsia"/>
          <w:snapToGrid/>
        </w:rPr>
        <w:t>在未拓展像素上进行秘密信息</w:t>
      </w:r>
      <w:r>
        <w:rPr>
          <w:rFonts w:hint="eastAsia"/>
          <w:snapToGrid/>
        </w:rPr>
        <w:t>EMD</w:t>
      </w:r>
      <w:r>
        <w:rPr>
          <w:rFonts w:hint="eastAsia"/>
          <w:snapToGrid/>
        </w:rPr>
        <w:t>嵌入并利用差值扩展像素恢复载体图像</w:t>
      </w:r>
      <w:r>
        <w:rPr>
          <w:rFonts w:hint="eastAsia"/>
          <w:snapToGrid/>
        </w:rPr>
        <w:t xml:space="preserve">. </w:t>
      </w:r>
      <w:r>
        <w:rPr>
          <w:rFonts w:hint="eastAsia"/>
          <w:snapToGrid/>
        </w:rPr>
        <w:t>文献</w:t>
      </w:r>
      <w:r>
        <w:rPr>
          <w:rFonts w:hint="eastAsia"/>
          <w:snapToGrid/>
        </w:rPr>
        <w:t>[11</w:t>
      </w:r>
      <w:r>
        <w:rPr>
          <w:snapToGrid/>
        </w:rPr>
        <w:t>]</w:t>
      </w:r>
      <w:r>
        <w:rPr>
          <w:snapToGrid/>
        </w:rPr>
        <w:t>在文献</w:t>
      </w:r>
      <w:r>
        <w:rPr>
          <w:rFonts w:hint="eastAsia"/>
          <w:snapToGrid/>
        </w:rPr>
        <w:t>[9]</w:t>
      </w:r>
      <w:r>
        <w:rPr>
          <w:rFonts w:hint="eastAsia"/>
          <w:snapToGrid/>
        </w:rPr>
        <w:t>的基础上</w:t>
      </w:r>
      <w:r>
        <w:rPr>
          <w:rFonts w:hint="eastAsia"/>
          <w:snapToGrid/>
        </w:rPr>
        <w:t xml:space="preserve">, </w:t>
      </w:r>
      <w:r>
        <w:rPr>
          <w:rFonts w:hint="eastAsia"/>
          <w:snapToGrid/>
        </w:rPr>
        <w:t>进一步给出了利用掩体图像中未拓展像素的高位比特和边缘图像进行秘密比特调整嵌入</w:t>
      </w:r>
      <w:r>
        <w:rPr>
          <w:rFonts w:hint="eastAsia"/>
          <w:snapToGrid/>
        </w:rPr>
        <w:t xml:space="preserve">, </w:t>
      </w:r>
      <w:r>
        <w:rPr>
          <w:rFonts w:hint="eastAsia"/>
          <w:snapToGrid/>
        </w:rPr>
        <w:t>然后在调整嵌入后像素的高位比特进行</w:t>
      </w:r>
      <w:r>
        <w:rPr>
          <w:rFonts w:hint="eastAsia"/>
          <w:snapToGrid/>
        </w:rPr>
        <w:t>EMD</w:t>
      </w:r>
      <w:r>
        <w:rPr>
          <w:rFonts w:hint="eastAsia"/>
          <w:snapToGrid/>
        </w:rPr>
        <w:t>嵌入的可逆信息隐藏方法</w:t>
      </w:r>
      <w:r>
        <w:rPr>
          <w:rFonts w:hint="eastAsia"/>
          <w:snapToGrid/>
        </w:rPr>
        <w:t xml:space="preserve">. </w:t>
      </w:r>
      <w:r>
        <w:rPr>
          <w:rFonts w:hint="eastAsia"/>
          <w:snapToGrid/>
        </w:rPr>
        <w:t>结合</w:t>
      </w:r>
      <w:r>
        <w:rPr>
          <w:rFonts w:hint="eastAsia"/>
          <w:snapToGrid/>
        </w:rPr>
        <w:t xml:space="preserve">EMD, </w:t>
      </w:r>
      <w:r>
        <w:rPr>
          <w:snapToGrid/>
        </w:rPr>
        <w:t>文献</w:t>
      </w:r>
      <w:r>
        <w:rPr>
          <w:rFonts w:hint="eastAsia"/>
          <w:snapToGrid/>
        </w:rPr>
        <w:t>[12]</w:t>
      </w:r>
      <w:r>
        <w:rPr>
          <w:rFonts w:hint="eastAsia"/>
          <w:snapToGrid/>
        </w:rPr>
        <w:t>将秘密信息按序号的奇偶分别嵌入到</w:t>
      </w:r>
      <w:r>
        <w:rPr>
          <w:rFonts w:hint="eastAsia"/>
          <w:snapToGrid/>
        </w:rPr>
        <w:t>2</w:t>
      </w:r>
      <w:r>
        <w:rPr>
          <w:rFonts w:hint="eastAsia"/>
          <w:snapToGrid/>
        </w:rPr>
        <w:t>幅同样的掩体图像中</w:t>
      </w:r>
      <w:r>
        <w:rPr>
          <w:rFonts w:hint="eastAsia"/>
          <w:snapToGrid/>
        </w:rPr>
        <w:t xml:space="preserve">, </w:t>
      </w:r>
      <w:r>
        <w:rPr>
          <w:rFonts w:hint="eastAsia"/>
          <w:snapToGrid/>
        </w:rPr>
        <w:t>并通过比较嵌入后掩体图像对应像素的差异来对掩体图像进行可逆恢复</w:t>
      </w:r>
      <w:r>
        <w:rPr>
          <w:rFonts w:hint="eastAsia"/>
          <w:snapToGrid/>
        </w:rPr>
        <w:t xml:space="preserve">. </w:t>
      </w:r>
      <w:r>
        <w:rPr>
          <w:rFonts w:hint="eastAsia"/>
          <w:snapToGrid/>
        </w:rPr>
        <w:t>文献</w:t>
      </w:r>
      <w:r>
        <w:rPr>
          <w:rFonts w:hint="eastAsia"/>
          <w:snapToGrid/>
        </w:rPr>
        <w:t>[13]</w:t>
      </w:r>
      <w:r>
        <w:rPr>
          <w:snapToGrid/>
        </w:rPr>
        <w:t>将</w:t>
      </w:r>
      <w:r>
        <w:rPr>
          <w:rFonts w:hint="eastAsia"/>
          <w:snapToGrid/>
        </w:rPr>
        <w:t>哈夫曼编码的秘密信息字符通过</w:t>
      </w:r>
      <w:r>
        <w:rPr>
          <w:rFonts w:hint="eastAsia"/>
          <w:snapToGrid/>
        </w:rPr>
        <w:t>EMD</w:t>
      </w:r>
      <w:r>
        <w:rPr>
          <w:rFonts w:hint="eastAsia"/>
          <w:snapToGrid/>
        </w:rPr>
        <w:t>方法嵌入到随机选取的</w:t>
      </w:r>
      <w:r>
        <w:rPr>
          <w:rFonts w:hint="eastAsia"/>
          <w:snapToGrid/>
        </w:rPr>
        <w:t>2</w:t>
      </w:r>
      <w:r>
        <w:rPr>
          <w:rFonts w:hint="eastAsia"/>
          <w:snapToGrid/>
        </w:rPr>
        <w:t>个或</w:t>
      </w:r>
      <w:r>
        <w:rPr>
          <w:rFonts w:hint="eastAsia"/>
          <w:snapToGrid/>
        </w:rPr>
        <w:t>3</w:t>
      </w:r>
      <w:r>
        <w:rPr>
          <w:rFonts w:hint="eastAsia"/>
          <w:snapToGrid/>
        </w:rPr>
        <w:t>个连续的掩体像素中进行传输</w:t>
      </w:r>
      <w:r>
        <w:rPr>
          <w:rFonts w:hint="eastAsia"/>
          <w:snapToGrid/>
        </w:rPr>
        <w:t xml:space="preserve">. </w:t>
      </w:r>
    </w:p>
    <w:p w14:paraId="22E38CAD" w14:textId="77777777" w:rsidR="002D7A23" w:rsidRDefault="00252113" w:rsidP="006B1270">
      <w:pPr>
        <w:spacing w:line="240" w:lineRule="auto"/>
        <w:ind w:firstLineChars="200" w:firstLine="416"/>
      </w:pPr>
      <w:r>
        <w:rPr>
          <w:rFonts w:hint="eastAsia"/>
          <w:snapToGrid/>
        </w:rPr>
        <w:t>经典的</w:t>
      </w:r>
      <w:r>
        <w:rPr>
          <w:rFonts w:hint="eastAsia"/>
          <w:snapToGrid/>
        </w:rPr>
        <w:t>EMD</w:t>
      </w:r>
      <w:r>
        <w:rPr>
          <w:rFonts w:hint="eastAsia"/>
          <w:snapToGrid/>
        </w:rPr>
        <w:t>方法是通过对</w:t>
      </w:r>
      <w:r>
        <w:rPr>
          <w:rFonts w:hint="eastAsia"/>
          <w:i/>
        </w:rPr>
        <w:t>n</w:t>
      </w:r>
      <w:proofErr w:type="gramStart"/>
      <w:r>
        <w:rPr>
          <w:rFonts w:hint="eastAsia"/>
          <w:snapToGrid/>
        </w:rPr>
        <w:t>个</w:t>
      </w:r>
      <w:proofErr w:type="gramEnd"/>
      <w:r>
        <w:rPr>
          <w:rFonts w:hint="eastAsia"/>
          <w:snapToGrid/>
        </w:rPr>
        <w:t>载体数据最多进行</w:t>
      </w:r>
      <w:r>
        <w:rPr>
          <w:rFonts w:hint="eastAsia"/>
          <w:snapToGrid/>
        </w:rPr>
        <w:t>1</w:t>
      </w:r>
      <w:r>
        <w:rPr>
          <w:rFonts w:hint="eastAsia"/>
          <w:snapToGrid/>
        </w:rPr>
        <w:t>次</w:t>
      </w:r>
      <w:r w:rsidR="002D7A23" w:rsidRPr="002D7A23">
        <w:rPr>
          <w:snapToGrid/>
          <w:position w:val="-4"/>
        </w:rPr>
        <w:object w:dxaOrig="300" w:dyaOrig="260" w14:anchorId="3778D2A9">
          <v:shape id="_x0000_i1027" type="#_x0000_t75" style="width:15.45pt;height:12.85pt" o:ole="">
            <v:imagedata r:id="rId15" o:title=""/>
          </v:shape>
          <o:OLEObject Type="Embed" ProgID="Equation.DSMT4" ShapeID="_x0000_i1027" DrawAspect="Content" ObjectID="_1543241949" r:id="rId18"/>
        </w:object>
      </w:r>
      <w:r>
        <w:rPr>
          <w:rFonts w:hint="eastAsia"/>
          <w:snapToGrid/>
        </w:rPr>
        <w:t>来嵌入一个</w:t>
      </w:r>
      <w:r w:rsidR="002D7A23" w:rsidRPr="002D7A23">
        <w:rPr>
          <w:rFonts w:hint="eastAsia"/>
          <w:snapToGrid/>
          <w:position w:val="-6"/>
        </w:rPr>
        <w:object w:dxaOrig="619" w:dyaOrig="280" w14:anchorId="31366FF7">
          <v:shape id="_x0000_i1028" type="#_x0000_t75" style="width:25.7pt;height:11.3pt" o:ole="">
            <v:imagedata r:id="rId19" o:title=""/>
          </v:shape>
          <o:OLEObject Type="Embed" ProgID="Equation.DSMT4" ShapeID="_x0000_i1028" DrawAspect="Content" ObjectID="_1543241950" r:id="rId20"/>
        </w:object>
      </w:r>
      <w:r>
        <w:rPr>
          <w:rFonts w:hint="eastAsia"/>
          <w:snapToGrid/>
        </w:rPr>
        <w:t>进制的数</w:t>
      </w:r>
      <w:r>
        <w:rPr>
          <w:rFonts w:hint="eastAsia"/>
          <w:snapToGrid/>
        </w:rPr>
        <w:t xml:space="preserve">, </w:t>
      </w:r>
      <w:r>
        <w:rPr>
          <w:rFonts w:hint="eastAsia"/>
          <w:snapToGrid/>
        </w:rPr>
        <w:t>由于在嵌</w:t>
      </w:r>
      <w:r>
        <w:rPr>
          <w:rFonts w:hint="eastAsia"/>
          <w:snapToGrid/>
        </w:rPr>
        <w:lastRenderedPageBreak/>
        <w:t>入时只对</w:t>
      </w:r>
      <w:r>
        <w:rPr>
          <w:rFonts w:hint="eastAsia"/>
          <w:i/>
        </w:rPr>
        <w:t>n</w:t>
      </w:r>
      <w:proofErr w:type="gramStart"/>
      <w:r>
        <w:rPr>
          <w:rFonts w:hint="eastAsia"/>
          <w:snapToGrid/>
        </w:rPr>
        <w:t>个</w:t>
      </w:r>
      <w:proofErr w:type="gramEnd"/>
      <w:r>
        <w:rPr>
          <w:rFonts w:hint="eastAsia"/>
          <w:snapToGrid/>
        </w:rPr>
        <w:t>载体数据中的</w:t>
      </w:r>
      <w:r>
        <w:rPr>
          <w:rFonts w:hint="eastAsia"/>
          <w:snapToGrid/>
        </w:rPr>
        <w:t>1</w:t>
      </w:r>
      <w:r>
        <w:rPr>
          <w:rFonts w:hint="eastAsia"/>
          <w:snapToGrid/>
        </w:rPr>
        <w:t>个数据进行</w:t>
      </w:r>
      <w:r w:rsidR="002D7A23" w:rsidRPr="002D7A23">
        <w:rPr>
          <w:snapToGrid/>
          <w:position w:val="-4"/>
        </w:rPr>
        <w:object w:dxaOrig="300" w:dyaOrig="260" w14:anchorId="10723704">
          <v:shape id="_x0000_i1029" type="#_x0000_t75" style="width:15.45pt;height:12.85pt" o:ole="">
            <v:imagedata r:id="rId15" o:title=""/>
          </v:shape>
          <o:OLEObject Type="Embed" ProgID="Equation.DSMT4" ShapeID="_x0000_i1029" DrawAspect="Content" ObjectID="_1543241951" r:id="rId21"/>
        </w:object>
      </w:r>
      <w:r>
        <w:rPr>
          <w:rFonts w:hint="eastAsia"/>
          <w:snapToGrid/>
        </w:rPr>
        <w:t>调整</w:t>
      </w:r>
      <w:r>
        <w:rPr>
          <w:rFonts w:hint="eastAsia"/>
          <w:snapToGrid/>
        </w:rPr>
        <w:t xml:space="preserve">, </w:t>
      </w:r>
      <w:r>
        <w:rPr>
          <w:rFonts w:hint="eastAsia"/>
          <w:snapToGrid/>
        </w:rPr>
        <w:t>因此具备较高的视觉嵌入质量</w:t>
      </w:r>
      <w:ins w:id="32" w:author="计科院" w:date="2016-11-17T10:49:00Z">
        <w:r w:rsidR="00A476A9">
          <w:rPr>
            <w:rFonts w:hint="eastAsia"/>
            <w:snapToGrid/>
          </w:rPr>
          <w:t>但嵌入容量较少</w:t>
        </w:r>
      </w:ins>
      <w:r>
        <w:rPr>
          <w:rFonts w:hint="eastAsia"/>
          <w:snapToGrid/>
        </w:rPr>
        <w:t xml:space="preserve">. </w:t>
      </w:r>
      <w:r>
        <w:rPr>
          <w:rFonts w:hint="eastAsia"/>
          <w:snapToGrid/>
        </w:rPr>
        <w:t>为提高</w:t>
      </w:r>
      <w:r>
        <w:rPr>
          <w:rFonts w:hint="eastAsia"/>
          <w:snapToGrid/>
        </w:rPr>
        <w:t>EMD</w:t>
      </w:r>
      <w:r>
        <w:rPr>
          <w:rFonts w:hint="eastAsia"/>
          <w:snapToGrid/>
        </w:rPr>
        <w:t>方法的嵌入容量</w:t>
      </w:r>
      <w:r>
        <w:rPr>
          <w:rFonts w:hint="eastAsia"/>
          <w:snapToGrid/>
        </w:rPr>
        <w:t>,</w:t>
      </w:r>
      <w:r>
        <w:rPr>
          <w:rFonts w:hint="eastAsia"/>
          <w:snapToGrid/>
        </w:rPr>
        <w:t>文献</w:t>
      </w:r>
      <w:r>
        <w:rPr>
          <w:rFonts w:hint="eastAsia"/>
        </w:rPr>
        <w:t>[1</w:t>
      </w:r>
      <w:r w:rsidR="008E07ED">
        <w:rPr>
          <w:rFonts w:hint="eastAsia"/>
        </w:rPr>
        <w:t>4</w:t>
      </w:r>
      <w:r>
        <w:rPr>
          <w:rFonts w:hint="eastAsia"/>
        </w:rPr>
        <w:t>]</w:t>
      </w:r>
      <w:del w:id="33" w:author="计科院" w:date="2016-11-17T10:49:00Z">
        <w:r w:rsidDel="00A476A9">
          <w:rPr>
            <w:rFonts w:hint="eastAsia"/>
            <w:snapToGrid/>
          </w:rPr>
          <w:delText>中</w:delText>
        </w:r>
      </w:del>
      <w:r>
        <w:rPr>
          <w:rFonts w:hint="eastAsia"/>
          <w:snapToGrid/>
        </w:rPr>
        <w:t>给出了</w:t>
      </w:r>
      <w:r>
        <w:rPr>
          <w:rFonts w:hint="eastAsia"/>
          <w:snapToGrid/>
        </w:rPr>
        <w:t>EMD-2</w:t>
      </w:r>
      <w:r>
        <w:rPr>
          <w:rFonts w:hint="eastAsia"/>
          <w:snapToGrid/>
        </w:rPr>
        <w:t>方法</w:t>
      </w:r>
      <w:r>
        <w:rPr>
          <w:rFonts w:hint="eastAsia"/>
          <w:snapToGrid/>
        </w:rPr>
        <w:t xml:space="preserve">, </w:t>
      </w:r>
      <w:r>
        <w:rPr>
          <w:rFonts w:hint="eastAsia"/>
          <w:snapToGrid/>
        </w:rPr>
        <w:t>即对</w:t>
      </w:r>
      <w:r>
        <w:rPr>
          <w:rFonts w:hint="eastAsia"/>
          <w:i/>
        </w:rPr>
        <w:t>n</w:t>
      </w:r>
      <w:proofErr w:type="gramStart"/>
      <w:r>
        <w:rPr>
          <w:rFonts w:hint="eastAsia"/>
          <w:snapToGrid/>
        </w:rPr>
        <w:t>个</w:t>
      </w:r>
      <w:proofErr w:type="gramEnd"/>
      <w:r>
        <w:rPr>
          <w:rFonts w:hint="eastAsia"/>
          <w:snapToGrid/>
        </w:rPr>
        <w:t>载体数据最多进行</w:t>
      </w:r>
      <w:r>
        <w:rPr>
          <w:rFonts w:hint="eastAsia"/>
          <w:snapToGrid/>
        </w:rPr>
        <w:t>2</w:t>
      </w:r>
      <w:r>
        <w:rPr>
          <w:rFonts w:hint="eastAsia"/>
          <w:snapToGrid/>
        </w:rPr>
        <w:t>个</w:t>
      </w:r>
      <w:r w:rsidR="002D7A23" w:rsidRPr="002D7A23">
        <w:rPr>
          <w:snapToGrid/>
          <w:position w:val="-4"/>
        </w:rPr>
        <w:object w:dxaOrig="300" w:dyaOrig="260" w14:anchorId="08B55798">
          <v:shape id="_x0000_i1030" type="#_x0000_t75" style="width:15.45pt;height:12.85pt" o:ole="">
            <v:imagedata r:id="rId15" o:title=""/>
          </v:shape>
          <o:OLEObject Type="Embed" ProgID="Equation.DSMT4" ShapeID="_x0000_i1030" DrawAspect="Content" ObjectID="_1543241952" r:id="rId22"/>
        </w:object>
      </w:r>
      <w:r>
        <w:rPr>
          <w:rFonts w:hint="eastAsia"/>
          <w:snapToGrid/>
        </w:rPr>
        <w:t>而嵌入一个更大进制的数</w:t>
      </w:r>
      <w:r>
        <w:rPr>
          <w:rFonts w:hint="eastAsia"/>
          <w:snapToGrid/>
        </w:rPr>
        <w:t xml:space="preserve">, </w:t>
      </w:r>
      <w:r>
        <w:rPr>
          <w:rFonts w:hint="eastAsia"/>
          <w:snapToGrid/>
        </w:rPr>
        <w:t>其基本思路是</w:t>
      </w:r>
      <w:ins w:id="34" w:author="计科院" w:date="2016-11-17T11:00:00Z">
        <w:r w:rsidR="005834F7">
          <w:rPr>
            <w:rFonts w:hint="eastAsia"/>
            <w:snapToGrid/>
          </w:rPr>
          <w:t>将</w:t>
        </w:r>
      </w:ins>
      <w:r>
        <w:rPr>
          <w:rFonts w:hint="eastAsia"/>
          <w:snapToGrid/>
        </w:rPr>
        <w:t>EMD</w:t>
      </w:r>
      <w:r>
        <w:rPr>
          <w:rFonts w:hint="eastAsia"/>
          <w:snapToGrid/>
        </w:rPr>
        <w:t>方法中的基向量由</w:t>
      </w:r>
      <w:r w:rsidR="002D7A23" w:rsidRPr="002D7A23">
        <w:rPr>
          <w:rFonts w:hint="eastAsia"/>
          <w:snapToGrid/>
          <w:position w:val="-10"/>
        </w:rPr>
        <w:object w:dxaOrig="1040" w:dyaOrig="320" w14:anchorId="2FEE0C1B">
          <v:shape id="_x0000_i1031" type="#_x0000_t75" style="width:44.75pt;height:14.4pt" o:ole="">
            <v:imagedata r:id="rId23" o:title=""/>
          </v:shape>
          <o:OLEObject Type="Embed" ProgID="Equation.DSMT4" ShapeID="_x0000_i1031" DrawAspect="Content" ObjectID="_1543241953" r:id="rId24"/>
        </w:object>
      </w:r>
      <w:r>
        <w:rPr>
          <w:rFonts w:hint="eastAsia"/>
          <w:snapToGrid/>
        </w:rPr>
        <w:t>调整为</w:t>
      </w:r>
      <w:ins w:id="35" w:author="计科院" w:date="2016-11-17T10:55:00Z">
        <w:r w:rsidR="00D1000D" w:rsidRPr="006E48A5">
          <w:rPr>
            <w:position w:val="-10"/>
          </w:rPr>
          <w:object w:dxaOrig="1680" w:dyaOrig="320" w14:anchorId="5A532FE3">
            <v:shape id="_x0000_i1032" type="#_x0000_t75" style="width:75.1pt;height:14.4pt" o:ole="">
              <v:imagedata r:id="rId25" o:title=""/>
            </v:shape>
            <o:OLEObject Type="Embed" ProgID="Equation.DSMT4" ShapeID="_x0000_i1032" DrawAspect="Content" ObjectID="_1543241954" r:id="rId26"/>
          </w:object>
        </w:r>
      </w:ins>
      <w:del w:id="36" w:author="计科院" w:date="2016-11-17T10:55:00Z">
        <w:r w:rsidR="002D7A23" w:rsidRPr="002D7A23" w:rsidDel="00A476A9">
          <w:rPr>
            <w:position w:val="-10"/>
          </w:rPr>
          <w:object w:dxaOrig="1800" w:dyaOrig="340" w14:anchorId="44610DA0">
            <v:shape id="_x0000_i1033" type="#_x0000_t75" style="width:81.75pt;height:15.95pt" o:ole="">
              <v:imagedata r:id="rId27" o:title=""/>
            </v:shape>
            <o:OLEObject Type="Embed" ProgID="Equation.DSMT4" ShapeID="_x0000_i1033" DrawAspect="Content" ObjectID="_1543241955" r:id="rId28"/>
          </w:object>
        </w:r>
      </w:del>
      <w:r>
        <w:rPr>
          <w:rFonts w:hint="eastAsia"/>
          <w:snapToGrid/>
        </w:rPr>
        <w:t xml:space="preserve">, </w:t>
      </w:r>
      <w:r>
        <w:rPr>
          <w:rFonts w:hint="eastAsia"/>
          <w:snapToGrid/>
        </w:rPr>
        <w:t>其中</w:t>
      </w:r>
      <w:r w:rsidR="00D1000D" w:rsidRPr="002D7A23">
        <w:rPr>
          <w:position w:val="-6"/>
        </w:rPr>
        <w:object w:dxaOrig="540" w:dyaOrig="280" w14:anchorId="5A549E1F">
          <v:shape id="_x0000_i1034" type="#_x0000_t75" style="width:22.65pt;height:11.3pt" o:ole="">
            <v:imagedata r:id="rId29" o:title=""/>
          </v:shape>
          <o:OLEObject Type="Embed" ProgID="Equation.DSMT4" ShapeID="_x0000_i1034" DrawAspect="Content" ObjectID="_1543241956" r:id="rId30"/>
        </w:object>
      </w:r>
      <w:r>
        <w:rPr>
          <w:rFonts w:hint="eastAsia"/>
        </w:rPr>
        <w:t xml:space="preserve">, </w:t>
      </w:r>
      <w:r>
        <w:rPr>
          <w:rFonts w:hint="eastAsia"/>
        </w:rPr>
        <w:t>从而可利用基向量</w:t>
      </w:r>
      <w:ins w:id="37" w:author="计科院" w:date="2016-11-17T10:59:00Z">
        <w:r w:rsidR="005834F7">
          <w:rPr>
            <w:rFonts w:hint="eastAsia"/>
          </w:rPr>
          <w:t>连续</w:t>
        </w:r>
      </w:ins>
      <w:r>
        <w:t>组合出</w:t>
      </w:r>
      <w:ins w:id="38" w:author="计科院" w:date="2016-11-17T10:53:00Z">
        <w:r w:rsidR="00D1000D" w:rsidRPr="00E86C6A">
          <w:rPr>
            <w:snapToGrid/>
            <w:position w:val="-10"/>
          </w:rPr>
          <w:object w:dxaOrig="1320" w:dyaOrig="320" w14:anchorId="7B42F3C9">
            <v:shape id="_x0000_i1035" type="#_x0000_t75" style="width:55.05pt;height:14.4pt" o:ole="">
              <v:imagedata r:id="rId31" o:title=""/>
            </v:shape>
            <o:OLEObject Type="Embed" ProgID="Equation.DSMT4" ShapeID="_x0000_i1035" DrawAspect="Content" ObjectID="_1543241957" r:id="rId32"/>
          </w:object>
        </w:r>
      </w:ins>
      <w:del w:id="39" w:author="计科院" w:date="2016-11-17T10:53:00Z">
        <w:r w:rsidR="00A476A9" w:rsidRPr="002D7A23" w:rsidDel="00A476A9">
          <w:rPr>
            <w:position w:val="-10"/>
          </w:rPr>
          <w:object w:dxaOrig="1400" w:dyaOrig="320" w14:anchorId="528F4EC5">
            <v:shape id="_x0000_i1036" type="#_x0000_t75" style="width:63.75pt;height:15.45pt" o:ole="">
              <v:imagedata r:id="rId33" o:title=""/>
            </v:shape>
            <o:OLEObject Type="Embed" ProgID="Equation.DSMT4" ShapeID="_x0000_i1036" DrawAspect="Content" ObjectID="_1543241958" r:id="rId34"/>
          </w:object>
        </w:r>
      </w:del>
      <w:r>
        <w:t>范围内的</w:t>
      </w:r>
      <w:del w:id="40" w:author="计科院" w:date="2016-11-17T10:58:00Z">
        <w:r w:rsidDel="005834F7">
          <w:delText>的</w:delText>
        </w:r>
      </w:del>
      <w:r>
        <w:rPr>
          <w:rFonts w:hint="eastAsia"/>
        </w:rPr>
        <w:t>所有</w:t>
      </w:r>
      <w:ins w:id="41" w:author="计科院" w:date="2016-11-17T11:00:00Z">
        <w:r w:rsidR="005834F7">
          <w:rPr>
            <w:rFonts w:hint="eastAsia"/>
          </w:rPr>
          <w:t>连续正</w:t>
        </w:r>
      </w:ins>
      <w:r>
        <w:t>整数</w:t>
      </w:r>
      <w:r>
        <w:rPr>
          <w:rFonts w:hint="eastAsia"/>
        </w:rPr>
        <w:t xml:space="preserve">, </w:t>
      </w:r>
      <w:ins w:id="42" w:author="计科院" w:date="2016-11-17T11:01:00Z">
        <w:r w:rsidR="005834F7">
          <w:rPr>
            <w:rFonts w:hint="eastAsia"/>
          </w:rPr>
          <w:t>对每个正整数进行</w:t>
        </w:r>
      </w:ins>
      <w:ins w:id="43" w:author="计科院" w:date="2016-11-17T11:01:00Z">
        <w:r w:rsidR="005834F7" w:rsidRPr="002D7A23">
          <w:rPr>
            <w:snapToGrid/>
            <w:position w:val="-4"/>
          </w:rPr>
          <w:object w:dxaOrig="300" w:dyaOrig="260" w14:anchorId="5ECDB302">
            <v:shape id="_x0000_i1037" type="#_x0000_t75" style="width:15.45pt;height:12.85pt" o:ole="">
              <v:imagedata r:id="rId15" o:title=""/>
            </v:shape>
            <o:OLEObject Type="Embed" ProgID="Equation.DSMT4" ShapeID="_x0000_i1037" DrawAspect="Content" ObjectID="_1543241959" r:id="rId35"/>
          </w:object>
        </w:r>
      </w:ins>
      <w:ins w:id="44" w:author="计科院" w:date="2016-11-17T11:01:00Z">
        <w:r w:rsidR="005834F7">
          <w:rPr>
            <w:snapToGrid/>
          </w:rPr>
          <w:t>调整</w:t>
        </w:r>
        <w:r w:rsidR="005834F7">
          <w:rPr>
            <w:rFonts w:hint="eastAsia"/>
            <w:snapToGrid/>
          </w:rPr>
          <w:t>，</w:t>
        </w:r>
        <w:r w:rsidR="005834F7">
          <w:rPr>
            <w:snapToGrid/>
          </w:rPr>
          <w:t>结合不调整</w:t>
        </w:r>
        <w:r w:rsidR="005834F7">
          <w:rPr>
            <w:rFonts w:hint="eastAsia"/>
            <w:snapToGrid/>
          </w:rPr>
          <w:t>，</w:t>
        </w:r>
        <w:r w:rsidR="005834F7">
          <w:rPr>
            <w:snapToGrid/>
          </w:rPr>
          <w:t>从而</w:t>
        </w:r>
      </w:ins>
      <w:r>
        <w:t>将</w:t>
      </w:r>
      <w:r>
        <w:rPr>
          <w:rFonts w:hint="eastAsia"/>
          <w:snapToGrid/>
        </w:rPr>
        <w:t>EMD</w:t>
      </w:r>
      <w:r>
        <w:rPr>
          <w:rFonts w:hint="eastAsia"/>
          <w:snapToGrid/>
        </w:rPr>
        <w:t>方法的嵌入容量由</w:t>
      </w:r>
      <w:r w:rsidR="002D7A23" w:rsidRPr="002D7A23">
        <w:rPr>
          <w:rFonts w:hint="eastAsia"/>
          <w:snapToGrid/>
          <w:position w:val="-6"/>
        </w:rPr>
        <w:object w:dxaOrig="619" w:dyaOrig="280" w14:anchorId="14592C98">
          <v:shape id="_x0000_i1038" type="#_x0000_t75" style="width:25.7pt;height:11.3pt" o:ole="">
            <v:imagedata r:id="rId19" o:title=""/>
          </v:shape>
          <o:OLEObject Type="Embed" ProgID="Equation.DSMT4" ShapeID="_x0000_i1038" DrawAspect="Content" ObjectID="_1543241960" r:id="rId36"/>
        </w:object>
      </w:r>
      <w:r>
        <w:rPr>
          <w:rFonts w:hint="eastAsia"/>
          <w:snapToGrid/>
        </w:rPr>
        <w:t>提高为</w:t>
      </w:r>
      <w:ins w:id="45" w:author="计科院" w:date="2016-11-17T10:57:00Z">
        <w:r w:rsidR="00A476A9" w:rsidRPr="006E48A5">
          <w:rPr>
            <w:position w:val="-6"/>
          </w:rPr>
          <w:object w:dxaOrig="700" w:dyaOrig="279" w14:anchorId="3C108708">
            <v:shape id="_x0000_i1039" type="#_x0000_t75" style="width:27.75pt;height:11.3pt" o:ole="">
              <v:imagedata r:id="rId37" o:title=""/>
            </v:shape>
            <o:OLEObject Type="Embed" ProgID="Equation.DSMT4" ShapeID="_x0000_i1039" DrawAspect="Content" ObjectID="_1543241961" r:id="rId38"/>
          </w:object>
        </w:r>
      </w:ins>
      <w:del w:id="46" w:author="计科院" w:date="2016-11-17T10:57:00Z">
        <w:r w:rsidR="002D7A23" w:rsidRPr="002D7A23" w:rsidDel="00A476A9">
          <w:rPr>
            <w:position w:val="-6"/>
          </w:rPr>
          <w:object w:dxaOrig="940" w:dyaOrig="300" w14:anchorId="61190024">
            <v:shape id="_x0000_i1040" type="#_x0000_t75" style="width:42.7pt;height:13.35pt" o:ole="">
              <v:imagedata r:id="rId39" o:title=""/>
            </v:shape>
            <o:OLEObject Type="Embed" ProgID="Equation.DSMT4" ShapeID="_x0000_i1040" DrawAspect="Content" ObjectID="_1543241962" r:id="rId40"/>
          </w:object>
        </w:r>
      </w:del>
      <w:r>
        <w:rPr>
          <w:rFonts w:hint="eastAsia"/>
        </w:rPr>
        <w:t xml:space="preserve">. </w:t>
      </w:r>
      <w:r>
        <w:rPr>
          <w:rFonts w:hint="eastAsia"/>
        </w:rPr>
        <w:t>沿着</w:t>
      </w:r>
      <w:r>
        <w:rPr>
          <w:rFonts w:hint="eastAsia"/>
          <w:snapToGrid/>
        </w:rPr>
        <w:t>文献</w:t>
      </w:r>
      <w:r>
        <w:rPr>
          <w:rFonts w:hint="eastAsia"/>
        </w:rPr>
        <w:t>[1</w:t>
      </w:r>
      <w:r w:rsidR="008E07ED">
        <w:rPr>
          <w:rFonts w:hint="eastAsia"/>
        </w:rPr>
        <w:t>4</w:t>
      </w:r>
      <w:r>
        <w:rPr>
          <w:rFonts w:hint="eastAsia"/>
        </w:rPr>
        <w:t>]</w:t>
      </w:r>
      <w:r>
        <w:rPr>
          <w:rFonts w:hint="eastAsia"/>
        </w:rPr>
        <w:t>的思路</w:t>
      </w:r>
      <w:r>
        <w:rPr>
          <w:rFonts w:hint="eastAsia"/>
        </w:rPr>
        <w:t>,</w:t>
      </w:r>
      <w:r w:rsidR="007C4B20">
        <w:rPr>
          <w:rFonts w:hint="eastAsia"/>
        </w:rPr>
        <w:t>文献</w:t>
      </w:r>
      <w:r w:rsidR="007C4B20">
        <w:rPr>
          <w:rFonts w:hint="eastAsia"/>
        </w:rPr>
        <w:t>[15</w:t>
      </w:r>
      <w:r w:rsidR="007C4B20">
        <w:t>]</w:t>
      </w:r>
      <w:r w:rsidR="00CD2770">
        <w:rPr>
          <w:rFonts w:hint="eastAsia"/>
        </w:rPr>
        <w:t>给出了</w:t>
      </w:r>
      <w:r w:rsidR="00CD2770">
        <w:rPr>
          <w:rFonts w:hint="eastAsia"/>
          <w:snapToGrid/>
        </w:rPr>
        <w:t>EMD-</w:t>
      </w:r>
      <w:r w:rsidR="00CD2770" w:rsidRPr="00B84F89">
        <w:rPr>
          <w:i/>
          <w:snapToGrid/>
        </w:rPr>
        <w:t>n</w:t>
      </w:r>
      <w:r w:rsidR="00CD2770">
        <w:rPr>
          <w:rFonts w:hint="eastAsia"/>
          <w:snapToGrid/>
        </w:rPr>
        <w:t>方法</w:t>
      </w:r>
      <w:r w:rsidR="00B84F89">
        <w:rPr>
          <w:rFonts w:hint="eastAsia"/>
          <w:snapToGrid/>
        </w:rPr>
        <w:t xml:space="preserve">, </w:t>
      </w:r>
      <w:r w:rsidR="007C4B20">
        <w:rPr>
          <w:rFonts w:hint="eastAsia"/>
        </w:rPr>
        <w:t>将</w:t>
      </w:r>
      <w:r w:rsidR="007C4B20">
        <w:rPr>
          <w:rFonts w:hint="eastAsia"/>
          <w:i/>
        </w:rPr>
        <w:t>n</w:t>
      </w:r>
      <w:proofErr w:type="gramStart"/>
      <w:r w:rsidR="007C4B20">
        <w:t>个</w:t>
      </w:r>
      <w:proofErr w:type="gramEnd"/>
      <w:r w:rsidR="007C4B20">
        <w:t>载体像素</w:t>
      </w:r>
      <w:r w:rsidR="007C4B20">
        <w:rPr>
          <w:rFonts w:hint="eastAsia"/>
        </w:rPr>
        <w:t>的</w:t>
      </w:r>
      <w:r w:rsidR="007C4B20">
        <w:t>最多元素调整数量约束为</w:t>
      </w:r>
      <w:r w:rsidR="007C4B20">
        <w:rPr>
          <w:rFonts w:hint="eastAsia"/>
          <w:i/>
        </w:rPr>
        <w:t>n</w:t>
      </w:r>
      <w:r w:rsidR="007C4B20">
        <w:rPr>
          <w:rFonts w:hint="eastAsia"/>
        </w:rPr>
        <w:t>,</w:t>
      </w:r>
      <w:r w:rsidR="007C4B20">
        <w:rPr>
          <w:rFonts w:hint="eastAsia"/>
        </w:rPr>
        <w:t>将</w:t>
      </w:r>
      <w:r w:rsidR="007C4B20">
        <w:t>基向量设置为</w:t>
      </w:r>
      <w:r w:rsidR="007C4B20" w:rsidRPr="002D7A23">
        <w:rPr>
          <w:rFonts w:hint="eastAsia"/>
          <w:snapToGrid/>
          <w:position w:val="-10"/>
        </w:rPr>
        <w:object w:dxaOrig="1320" w:dyaOrig="360" w14:anchorId="172754CD">
          <v:shape id="_x0000_i1041" type="#_x0000_t75" style="width:56.05pt;height:15.95pt" o:ole="">
            <v:imagedata r:id="rId41" o:title=""/>
          </v:shape>
          <o:OLEObject Type="Embed" ProgID="Equation.DSMT4" ShapeID="_x0000_i1041" DrawAspect="Content" ObjectID="_1543241963" r:id="rId42"/>
        </w:object>
      </w:r>
      <w:r w:rsidR="007C4B20">
        <w:rPr>
          <w:rFonts w:hint="eastAsia"/>
          <w:snapToGrid/>
        </w:rPr>
        <w:t>,</w:t>
      </w:r>
      <w:r w:rsidR="007C4B20">
        <w:rPr>
          <w:rFonts w:hint="eastAsia"/>
        </w:rPr>
        <w:t>考虑到对嵌入掩体视觉质量的影响</w:t>
      </w:r>
      <w:r w:rsidR="007C4B20">
        <w:rPr>
          <w:rFonts w:hint="eastAsia"/>
        </w:rPr>
        <w:t xml:space="preserve">, </w:t>
      </w:r>
      <w:r w:rsidR="007C4B20">
        <w:rPr>
          <w:rFonts w:hint="eastAsia"/>
        </w:rPr>
        <w:t>将每个载体元素的调整量控制为</w:t>
      </w:r>
      <w:r w:rsidR="007C4B20" w:rsidRPr="002D7A23">
        <w:rPr>
          <w:position w:val="-4"/>
        </w:rPr>
        <w:object w:dxaOrig="300" w:dyaOrig="260" w14:anchorId="5AECE947">
          <v:shape id="_x0000_i1042" type="#_x0000_t75" style="width:15.95pt;height:12.85pt" o:ole="">
            <v:imagedata r:id="rId43" o:title=""/>
          </v:shape>
          <o:OLEObject Type="Embed" ProgID="Equation.DSMT4" ShapeID="_x0000_i1042" DrawAspect="Content" ObjectID="_1543241964" r:id="rId44"/>
        </w:object>
      </w:r>
      <w:ins w:id="47" w:author="计科院" w:date="2016-11-17T11:02:00Z">
        <w:r w:rsidR="005834F7">
          <w:rPr>
            <w:rFonts w:hint="eastAsia"/>
          </w:rPr>
          <w:t>，</w:t>
        </w:r>
        <w:r w:rsidR="005834F7">
          <w:t>因而可嵌入一个</w:t>
        </w:r>
      </w:ins>
      <w:ins w:id="48" w:author="计科院" w:date="2016-11-17T11:04:00Z">
        <w:r w:rsidR="005834F7" w:rsidRPr="00E86C6A">
          <w:rPr>
            <w:rFonts w:hint="eastAsia"/>
            <w:snapToGrid/>
            <w:position w:val="-6"/>
          </w:rPr>
          <w:object w:dxaOrig="260" w:dyaOrig="320" w14:anchorId="4DBE3A75">
            <v:shape id="_x0000_i1043" type="#_x0000_t75" style="width:11.3pt;height:13.35pt" o:ole="">
              <v:imagedata r:id="rId45" o:title=""/>
            </v:shape>
            <o:OLEObject Type="Embed" ProgID="Equation.DSMT4" ShapeID="_x0000_i1043" DrawAspect="Content" ObjectID="_1543241965" r:id="rId46"/>
          </w:object>
        </w:r>
      </w:ins>
      <w:ins w:id="49" w:author="计科院" w:date="2016-11-17T11:04:00Z">
        <w:r w:rsidR="005834F7">
          <w:rPr>
            <w:rFonts w:hint="eastAsia"/>
            <w:snapToGrid/>
          </w:rPr>
          <w:t>进制数</w:t>
        </w:r>
        <w:r w:rsidR="005834F7">
          <w:rPr>
            <w:rFonts w:hint="eastAsia"/>
            <w:snapToGrid/>
          </w:rPr>
          <w:t>.</w:t>
        </w:r>
      </w:ins>
      <w:del w:id="50" w:author="计科院" w:date="2016-11-17T11:02:00Z">
        <w:r w:rsidR="007C4B20" w:rsidDel="005834F7">
          <w:rPr>
            <w:rFonts w:hint="eastAsia"/>
          </w:rPr>
          <w:delText>.</w:delText>
        </w:r>
      </w:del>
      <w:r>
        <w:rPr>
          <w:rFonts w:hint="eastAsia"/>
        </w:rPr>
        <w:t>文献</w:t>
      </w:r>
      <w:r>
        <w:rPr>
          <w:rFonts w:hint="eastAsia"/>
        </w:rPr>
        <w:t>[1</w:t>
      </w:r>
      <w:r w:rsidR="007C4B20">
        <w:rPr>
          <w:rFonts w:hint="eastAsia"/>
        </w:rPr>
        <w:t>6</w:t>
      </w:r>
      <w:r>
        <w:rPr>
          <w:rFonts w:hint="eastAsia"/>
        </w:rPr>
        <w:t>]</w:t>
      </w:r>
      <w:r>
        <w:rPr>
          <w:rFonts w:hint="eastAsia"/>
        </w:rPr>
        <w:t>将</w:t>
      </w:r>
      <w:r>
        <w:t>基向量由</w:t>
      </w:r>
      <w:r w:rsidR="00D1000D" w:rsidRPr="002D7A23">
        <w:rPr>
          <w:rFonts w:hint="eastAsia"/>
          <w:snapToGrid/>
          <w:position w:val="-10"/>
        </w:rPr>
        <w:object w:dxaOrig="1040" w:dyaOrig="320" w14:anchorId="15D58967">
          <v:shape id="_x0000_i1044" type="#_x0000_t75" style="width:46.8pt;height:14.4pt" o:ole="">
            <v:imagedata r:id="rId23" o:title=""/>
          </v:shape>
          <o:OLEObject Type="Embed" ProgID="Equation.DSMT4" ShapeID="_x0000_i1044" DrawAspect="Content" ObjectID="_1543241966" r:id="rId47"/>
        </w:object>
      </w:r>
      <w:r>
        <w:rPr>
          <w:rFonts w:hint="eastAsia"/>
          <w:snapToGrid/>
        </w:rPr>
        <w:t>拓展为</w:t>
      </w:r>
      <w:r w:rsidR="00D1000D" w:rsidRPr="002D7A23">
        <w:rPr>
          <w:rFonts w:hint="eastAsia"/>
          <w:snapToGrid/>
          <w:position w:val="-10"/>
        </w:rPr>
        <w:object w:dxaOrig="1319" w:dyaOrig="320" w14:anchorId="3C04E14D">
          <v:shape id="_x0000_i1045" type="#_x0000_t75" style="width:59.65pt;height:14.4pt" o:ole="">
            <v:imagedata r:id="rId48" o:title=""/>
          </v:shape>
          <o:OLEObject Type="Embed" ProgID="Equation.DSMT4" ShapeID="_x0000_i1045" DrawAspect="Content" ObjectID="_1543241967" r:id="rId49"/>
        </w:object>
      </w:r>
      <w:r>
        <w:rPr>
          <w:rFonts w:hint="eastAsia"/>
          <w:snapToGrid/>
        </w:rPr>
        <w:t xml:space="preserve">, </w:t>
      </w:r>
      <w:r w:rsidR="00B84F89">
        <w:rPr>
          <w:rFonts w:hint="eastAsia"/>
          <w:snapToGrid/>
        </w:rPr>
        <w:t>给出了</w:t>
      </w:r>
      <w:r w:rsidR="00B84F89">
        <w:rPr>
          <w:rFonts w:hint="eastAsia"/>
          <w:snapToGrid/>
        </w:rPr>
        <w:t>EMD-</w:t>
      </w:r>
      <w:r w:rsidR="00B84F89" w:rsidRPr="00B84F89">
        <w:rPr>
          <w:i/>
          <w:snapToGrid/>
        </w:rPr>
        <w:t>n</w:t>
      </w:r>
      <w:r w:rsidR="00B84F89" w:rsidRPr="002D7A23">
        <w:rPr>
          <w:snapToGrid/>
          <w:position w:val="-4"/>
        </w:rPr>
        <w:object w:dxaOrig="300" w:dyaOrig="260" w14:anchorId="2244193F">
          <v:shape id="_x0000_i1046" type="#_x0000_t75" style="width:15.45pt;height:12.85pt" o:ole="">
            <v:imagedata r:id="rId15" o:title=""/>
          </v:shape>
          <o:OLEObject Type="Embed" ProgID="Equation.DSMT4" ShapeID="_x0000_i1046" DrawAspect="Content" ObjectID="_1543241968" r:id="rId50"/>
        </w:object>
      </w:r>
      <w:r w:rsidR="00B84F89">
        <w:rPr>
          <w:rFonts w:hint="eastAsia"/>
          <w:snapToGrid/>
        </w:rPr>
        <w:t>方法</w:t>
      </w:r>
      <w:r w:rsidR="00B84F89">
        <w:rPr>
          <w:rFonts w:hint="eastAsia"/>
          <w:snapToGrid/>
        </w:rPr>
        <w:t xml:space="preserve">, </w:t>
      </w:r>
      <w:r>
        <w:rPr>
          <w:rFonts w:hint="eastAsia"/>
          <w:snapToGrid/>
        </w:rPr>
        <w:t>并将对每个载体像素的调整由</w:t>
      </w:r>
      <w:r w:rsidR="002D7A23" w:rsidRPr="002D7A23">
        <w:rPr>
          <w:snapToGrid/>
          <w:position w:val="-4"/>
        </w:rPr>
        <w:object w:dxaOrig="300" w:dyaOrig="260" w14:anchorId="29894A4C">
          <v:shape id="_x0000_i1047" type="#_x0000_t75" style="width:15.45pt;height:12.85pt" o:ole="">
            <v:imagedata r:id="rId15" o:title=""/>
          </v:shape>
          <o:OLEObject Type="Embed" ProgID="Equation.DSMT4" ShapeID="_x0000_i1047" DrawAspect="Content" ObjectID="_1543241969" r:id="rId51"/>
        </w:object>
      </w:r>
      <w:r>
        <w:rPr>
          <w:snapToGrid/>
        </w:rPr>
        <w:t>拓展为</w:t>
      </w:r>
      <w:r w:rsidR="002D7A23" w:rsidRPr="002D7A23">
        <w:rPr>
          <w:snapToGrid/>
          <w:position w:val="-4"/>
        </w:rPr>
        <w:object w:dxaOrig="320" w:dyaOrig="260" w14:anchorId="12F4193C">
          <v:shape id="_x0000_i1048" type="#_x0000_t75" style="width:15.95pt;height:12.85pt" o:ole="">
            <v:imagedata r:id="rId52" o:title=""/>
          </v:shape>
          <o:OLEObject Type="Embed" ProgID="Equation.DSMT4" ShapeID="_x0000_i1048" DrawAspect="Content" ObjectID="_1543241970" r:id="rId53"/>
        </w:object>
      </w:r>
      <w:r>
        <w:rPr>
          <w:rFonts w:hint="eastAsia"/>
          <w:snapToGrid/>
        </w:rPr>
        <w:t>,</w:t>
      </w:r>
      <w:del w:id="51" w:author="计科院" w:date="2016-11-17T11:05:00Z">
        <w:r w:rsidDel="005834F7">
          <w:rPr>
            <w:rFonts w:hint="eastAsia"/>
            <w:snapToGrid/>
          </w:rPr>
          <w:delText>从而可组合出</w:delText>
        </w:r>
        <w:r w:rsidR="002D7A23" w:rsidRPr="002D7A23" w:rsidDel="005834F7">
          <w:rPr>
            <w:position w:val="-10"/>
          </w:rPr>
          <w:object w:dxaOrig="1240" w:dyaOrig="360" w14:anchorId="3978BB2F">
            <v:shape id="_x0000_i1049" type="#_x0000_t75" style="width:63.75pt;height:18pt" o:ole="">
              <v:imagedata r:id="rId54" o:title=""/>
            </v:shape>
            <o:OLEObject Type="Embed" ProgID="Equation.DSMT4" ShapeID="_x0000_i1049" DrawAspect="Content" ObjectID="_1543241971" r:id="rId55"/>
          </w:object>
        </w:r>
        <w:r w:rsidDel="005834F7">
          <w:delText>范围内</w:delText>
        </w:r>
        <w:r w:rsidDel="005834F7">
          <w:rPr>
            <w:rFonts w:hint="eastAsia"/>
          </w:rPr>
          <w:delText>的</w:delText>
        </w:r>
        <w:r w:rsidDel="005834F7">
          <w:delText>所有整数</w:delText>
        </w:r>
        <w:r w:rsidDel="005834F7">
          <w:rPr>
            <w:rFonts w:hint="eastAsia"/>
          </w:rPr>
          <w:delText xml:space="preserve">, </w:delText>
        </w:r>
        <w:r w:rsidDel="005834F7">
          <w:rPr>
            <w:rFonts w:hint="eastAsia"/>
          </w:rPr>
          <w:delText>从而</w:delText>
        </w:r>
      </w:del>
      <w:r>
        <w:rPr>
          <w:rFonts w:hint="eastAsia"/>
        </w:rPr>
        <w:t>将嵌入容量</w:t>
      </w:r>
      <w:ins w:id="52" w:author="计科院" w:date="2016-11-17T11:05:00Z">
        <w:r w:rsidR="005834F7">
          <w:rPr>
            <w:rFonts w:hint="eastAsia"/>
          </w:rPr>
          <w:t>进一步</w:t>
        </w:r>
      </w:ins>
      <w:r>
        <w:rPr>
          <w:rFonts w:hint="eastAsia"/>
        </w:rPr>
        <w:t>拓展为</w:t>
      </w:r>
      <w:r w:rsidR="002D7A23" w:rsidRPr="002D7A23">
        <w:rPr>
          <w:position w:val="-4"/>
        </w:rPr>
        <w:object w:dxaOrig="440" w:dyaOrig="300" w14:anchorId="67B1D03D">
          <v:shape id="_x0000_i1050" type="#_x0000_t75" style="width:21.6pt;height:15.45pt" o:ole="">
            <v:imagedata r:id="rId56" o:title=""/>
          </v:shape>
          <o:OLEObject Type="Embed" ProgID="Equation.DSMT4" ShapeID="_x0000_i1050" DrawAspect="Content" ObjectID="_1543241972" r:id="rId57"/>
        </w:object>
      </w:r>
      <w:r>
        <w:rPr>
          <w:rFonts w:hint="eastAsia"/>
        </w:rPr>
        <w:t xml:space="preserve">. </w:t>
      </w:r>
      <w:r>
        <w:rPr>
          <w:rFonts w:hint="eastAsia"/>
        </w:rPr>
        <w:t>在文献</w:t>
      </w:r>
      <w:r>
        <w:rPr>
          <w:rFonts w:hint="eastAsia"/>
        </w:rPr>
        <w:t>[1</w:t>
      </w:r>
      <w:r w:rsidR="008E07ED">
        <w:rPr>
          <w:rFonts w:hint="eastAsia"/>
        </w:rPr>
        <w:t>5</w:t>
      </w:r>
      <w:r>
        <w:rPr>
          <w:rFonts w:hint="eastAsia"/>
        </w:rPr>
        <w:t>]</w:t>
      </w:r>
      <w:r>
        <w:rPr>
          <w:rFonts w:hint="eastAsia"/>
        </w:rPr>
        <w:t>工作的基础上</w:t>
      </w:r>
      <w:r>
        <w:rPr>
          <w:rFonts w:hint="eastAsia"/>
        </w:rPr>
        <w:t xml:space="preserve">, </w:t>
      </w:r>
      <w:r>
        <w:rPr>
          <w:rFonts w:hint="eastAsia"/>
        </w:rPr>
        <w:t>文献</w:t>
      </w:r>
      <w:r>
        <w:rPr>
          <w:rFonts w:hint="eastAsia"/>
        </w:rPr>
        <w:t>[1</w:t>
      </w:r>
      <w:r w:rsidR="007C4B20">
        <w:rPr>
          <w:rFonts w:hint="eastAsia"/>
        </w:rPr>
        <w:t>7</w:t>
      </w:r>
      <w:r>
        <w:rPr>
          <w:rFonts w:hint="eastAsia"/>
        </w:rPr>
        <w:t>]</w:t>
      </w:r>
      <w:r>
        <w:rPr>
          <w:rFonts w:hint="eastAsia"/>
          <w:snapToGrid/>
        </w:rPr>
        <w:t>将每个载体像素的调整量</w:t>
      </w:r>
      <w:r>
        <w:rPr>
          <w:snapToGrid/>
        </w:rPr>
        <w:t>拓展为</w:t>
      </w:r>
      <w:r w:rsidR="002D7A23" w:rsidRPr="002D7A23">
        <w:rPr>
          <w:snapToGrid/>
          <w:position w:val="-6"/>
        </w:rPr>
        <w:object w:dxaOrig="340" w:dyaOrig="260" w14:anchorId="2B8EB005">
          <v:shape id="_x0000_i1051" type="#_x0000_t75" style="width:17.5pt;height:12.85pt" o:ole="">
            <v:imagedata r:id="rId58" o:title=""/>
          </v:shape>
          <o:OLEObject Type="Embed" ProgID="Equation.DSMT4" ShapeID="_x0000_i1051" DrawAspect="Content" ObjectID="_1543241973" r:id="rId59"/>
        </w:object>
      </w:r>
      <w:r>
        <w:rPr>
          <w:rFonts w:hint="eastAsia"/>
          <w:snapToGrid/>
        </w:rPr>
        <w:t xml:space="preserve">, </w:t>
      </w:r>
      <w:r w:rsidR="00B84F89" w:rsidRPr="00B84F89">
        <w:rPr>
          <w:rFonts w:hint="eastAsia"/>
          <w:snapToGrid/>
        </w:rPr>
        <w:t>给出了</w:t>
      </w:r>
      <w:r w:rsidR="00B84F89">
        <w:rPr>
          <w:rFonts w:hint="eastAsia"/>
          <w:snapToGrid/>
        </w:rPr>
        <w:t>EMD-</w:t>
      </w:r>
      <w:r w:rsidR="00B84F89" w:rsidRPr="00B84F89">
        <w:rPr>
          <w:i/>
          <w:snapToGrid/>
        </w:rPr>
        <w:t>n</w:t>
      </w:r>
      <w:r w:rsidR="00B84F89" w:rsidRPr="00B84F89">
        <w:rPr>
          <w:snapToGrid/>
          <w:position w:val="-6"/>
        </w:rPr>
        <w:object w:dxaOrig="340" w:dyaOrig="260" w14:anchorId="1C036CF6">
          <v:shape id="_x0000_i1052" type="#_x0000_t75" style="width:17.5pt;height:12.85pt" o:ole="">
            <v:imagedata r:id="rId60" o:title=""/>
          </v:shape>
          <o:OLEObject Type="Embed" ProgID="Equation.DSMT4" ShapeID="_x0000_i1052" DrawAspect="Content" ObjectID="_1543241974" r:id="rId61"/>
        </w:object>
      </w:r>
      <w:r w:rsidR="00B84F89">
        <w:rPr>
          <w:rFonts w:hint="eastAsia"/>
          <w:snapToGrid/>
        </w:rPr>
        <w:t>算法</w:t>
      </w:r>
      <w:r w:rsidR="00B84F89">
        <w:rPr>
          <w:rFonts w:hint="eastAsia"/>
          <w:snapToGrid/>
        </w:rPr>
        <w:t xml:space="preserve">, </w:t>
      </w:r>
      <w:r>
        <w:rPr>
          <w:snapToGrid/>
        </w:rPr>
        <w:t>从而可嵌入</w:t>
      </w:r>
      <w:r>
        <w:rPr>
          <w:rFonts w:hint="eastAsia"/>
          <w:snapToGrid/>
        </w:rPr>
        <w:t>1</w:t>
      </w:r>
      <w:r>
        <w:rPr>
          <w:rFonts w:hint="eastAsia"/>
          <w:snapToGrid/>
        </w:rPr>
        <w:t>个</w:t>
      </w:r>
      <w:r w:rsidR="002D7A23" w:rsidRPr="002D7A23">
        <w:rPr>
          <w:position w:val="-4"/>
        </w:rPr>
        <w:object w:dxaOrig="440" w:dyaOrig="300" w14:anchorId="4A77D53C">
          <v:shape id="_x0000_i1053" type="#_x0000_t75" style="width:22.65pt;height:15.45pt" o:ole="">
            <v:imagedata r:id="rId62" o:title=""/>
          </v:shape>
          <o:OLEObject Type="Embed" ProgID="Equation.DSMT4" ShapeID="_x0000_i1053" DrawAspect="Content" ObjectID="_1543241975" r:id="rId63"/>
        </w:object>
      </w:r>
      <w:r>
        <w:t>进制数</w:t>
      </w:r>
      <w:r>
        <w:rPr>
          <w:rFonts w:hint="eastAsia"/>
        </w:rPr>
        <w:t xml:space="preserve">. </w:t>
      </w:r>
      <w:commentRangeStart w:id="53"/>
      <w:r w:rsidRPr="003039F8">
        <w:rPr>
          <w:snapToGrid/>
          <w:highlight w:val="yellow"/>
        </w:rPr>
        <w:t>文献</w:t>
      </w:r>
      <w:r w:rsidRPr="003039F8">
        <w:rPr>
          <w:rFonts w:hint="eastAsia"/>
          <w:snapToGrid/>
          <w:highlight w:val="yellow"/>
        </w:rPr>
        <w:t>[1</w:t>
      </w:r>
      <w:r w:rsidR="008E07ED" w:rsidRPr="003039F8">
        <w:rPr>
          <w:rFonts w:hint="eastAsia"/>
          <w:snapToGrid/>
          <w:highlight w:val="yellow"/>
        </w:rPr>
        <w:t>8</w:t>
      </w:r>
      <w:r w:rsidRPr="003039F8">
        <w:rPr>
          <w:rFonts w:hint="eastAsia"/>
          <w:snapToGrid/>
          <w:highlight w:val="yellow"/>
        </w:rPr>
        <w:t>]</w:t>
      </w:r>
      <w:r w:rsidR="00B84F89">
        <w:rPr>
          <w:rFonts w:hint="eastAsia"/>
          <w:snapToGrid/>
          <w:highlight w:val="yellow"/>
        </w:rPr>
        <w:t>给出了</w:t>
      </w:r>
      <w:r w:rsidR="00B84F89">
        <w:rPr>
          <w:rFonts w:hint="eastAsia"/>
          <w:snapToGrid/>
        </w:rPr>
        <w:t>EMD-</w:t>
      </w:r>
      <w:r w:rsidR="00B84F89" w:rsidRPr="00B84F89">
        <w:rPr>
          <w:rFonts w:hint="eastAsia"/>
          <w:i/>
          <w:snapToGrid/>
        </w:rPr>
        <w:t>c</w:t>
      </w:r>
      <w:r w:rsidR="00B84F89" w:rsidRPr="00B84F89">
        <w:rPr>
          <w:rFonts w:hint="eastAsia"/>
          <w:i/>
          <w:snapToGrid/>
          <w:highlight w:val="yellow"/>
          <w:vertAlign w:val="superscript"/>
        </w:rPr>
        <w:t>n</w:t>
      </w:r>
      <w:r w:rsidR="00B84F89">
        <w:rPr>
          <w:rFonts w:hint="eastAsia"/>
          <w:snapToGrid/>
          <w:highlight w:val="yellow"/>
        </w:rPr>
        <w:t>方法</w:t>
      </w:r>
      <w:r w:rsidR="00B84F89">
        <w:rPr>
          <w:rFonts w:hint="eastAsia"/>
          <w:snapToGrid/>
          <w:highlight w:val="yellow"/>
        </w:rPr>
        <w:t xml:space="preserve">, </w:t>
      </w:r>
      <w:r w:rsidRPr="003039F8">
        <w:rPr>
          <w:rFonts w:hint="eastAsia"/>
          <w:snapToGrid/>
          <w:highlight w:val="yellow"/>
        </w:rPr>
        <w:t>通过约定每个像素的调整方式数</w:t>
      </w:r>
      <w:r w:rsidR="002D7A23" w:rsidRPr="003039F8">
        <w:rPr>
          <w:position w:val="-6"/>
          <w:highlight w:val="yellow"/>
        </w:rPr>
        <w:object w:dxaOrig="180" w:dyaOrig="220" w14:anchorId="723C3DA7">
          <v:shape id="_x0000_i1054" type="#_x0000_t75" style="width:9.75pt;height:10.8pt" o:ole="">
            <v:imagedata r:id="rId64" o:title=""/>
          </v:shape>
          <o:OLEObject Type="Embed" ProgID="Equation.DSMT4" ShapeID="_x0000_i1054" DrawAspect="Content" ObjectID="_1543241976" r:id="rId65"/>
        </w:object>
      </w:r>
      <w:r w:rsidRPr="003039F8">
        <w:rPr>
          <w:rFonts w:hint="eastAsia"/>
          <w:highlight w:val="yellow"/>
        </w:rPr>
        <w:t xml:space="preserve">, </w:t>
      </w:r>
      <w:r w:rsidRPr="003039F8">
        <w:rPr>
          <w:highlight w:val="yellow"/>
        </w:rPr>
        <w:t>将基向量设置为</w:t>
      </w:r>
      <w:r w:rsidR="00D1000D" w:rsidRPr="003039F8">
        <w:rPr>
          <w:position w:val="-10"/>
          <w:highlight w:val="yellow"/>
        </w:rPr>
        <w:object w:dxaOrig="1460" w:dyaOrig="360" w14:anchorId="0C162E3A">
          <v:shape id="_x0000_i1055" type="#_x0000_t75" style="width:65.3pt;height:15.95pt" o:ole="">
            <v:imagedata r:id="rId66" o:title=""/>
          </v:shape>
          <o:OLEObject Type="Embed" ProgID="Equation.DSMT4" ShapeID="_x0000_i1055" DrawAspect="Content" ObjectID="_1543241977" r:id="rId67"/>
        </w:object>
      </w:r>
      <w:r w:rsidRPr="003039F8">
        <w:rPr>
          <w:rFonts w:hint="eastAsia"/>
          <w:snapToGrid/>
          <w:highlight w:val="yellow"/>
        </w:rPr>
        <w:t xml:space="preserve">, </w:t>
      </w:r>
      <w:r w:rsidRPr="003039F8">
        <w:rPr>
          <w:rFonts w:hint="eastAsia"/>
          <w:snapToGrid/>
          <w:highlight w:val="yellow"/>
        </w:rPr>
        <w:t>从而可嵌入一个</w:t>
      </w:r>
      <w:r w:rsidR="002D7A23" w:rsidRPr="003039F8">
        <w:rPr>
          <w:position w:val="-6"/>
          <w:highlight w:val="yellow"/>
        </w:rPr>
        <w:object w:dxaOrig="260" w:dyaOrig="320" w14:anchorId="49F8129A">
          <v:shape id="_x0000_i1056" type="#_x0000_t75" style="width:12.85pt;height:15.95pt" o:ole="">
            <v:imagedata r:id="rId68" o:title=""/>
          </v:shape>
          <o:OLEObject Type="Embed" ProgID="Equation.DSMT4" ShapeID="_x0000_i1056" DrawAspect="Content" ObjectID="_1543241978" r:id="rId69"/>
        </w:object>
      </w:r>
      <w:r w:rsidRPr="003039F8">
        <w:rPr>
          <w:highlight w:val="yellow"/>
        </w:rPr>
        <w:t>进制数</w:t>
      </w:r>
      <w:commentRangeEnd w:id="53"/>
      <w:r w:rsidR="003039F8">
        <w:rPr>
          <w:rStyle w:val="ab"/>
        </w:rPr>
        <w:commentReference w:id="53"/>
      </w:r>
      <w:r w:rsidRPr="003039F8">
        <w:rPr>
          <w:rFonts w:hint="eastAsia"/>
          <w:highlight w:val="yellow"/>
        </w:rPr>
        <w:t>.</w:t>
      </w:r>
      <w:r w:rsidR="00705369">
        <w:rPr>
          <w:rFonts w:hint="eastAsia"/>
          <w:snapToGrid/>
        </w:rPr>
        <w:t>文献</w:t>
      </w:r>
      <w:r w:rsidR="00705369">
        <w:rPr>
          <w:rFonts w:hint="eastAsia"/>
          <w:snapToGrid/>
        </w:rPr>
        <w:t>[1</w:t>
      </w:r>
      <w:r w:rsidR="008E07ED">
        <w:rPr>
          <w:rFonts w:hint="eastAsia"/>
          <w:snapToGrid/>
        </w:rPr>
        <w:t>9</w:t>
      </w:r>
      <w:r w:rsidR="00705369">
        <w:rPr>
          <w:rFonts w:hint="eastAsia"/>
          <w:snapToGrid/>
        </w:rPr>
        <w:t>]</w:t>
      </w:r>
      <w:r w:rsidR="00705369">
        <w:rPr>
          <w:rFonts w:hint="eastAsia"/>
          <w:snapToGrid/>
        </w:rPr>
        <w:t>给出了基于矩阵的</w:t>
      </w:r>
      <w:r w:rsidR="00705369">
        <w:rPr>
          <w:rFonts w:hint="eastAsia"/>
          <w:snapToGrid/>
        </w:rPr>
        <w:t>MEMD</w:t>
      </w:r>
      <w:r w:rsidR="00705369">
        <w:rPr>
          <w:rFonts w:hint="eastAsia"/>
          <w:snapToGrid/>
        </w:rPr>
        <w:t>嵌入方法</w:t>
      </w:r>
      <w:r w:rsidR="00705369">
        <w:rPr>
          <w:rFonts w:hint="eastAsia"/>
          <w:snapToGrid/>
        </w:rPr>
        <w:t xml:space="preserve">, </w:t>
      </w:r>
      <w:r w:rsidR="00705369">
        <w:rPr>
          <w:rFonts w:hint="eastAsia"/>
          <w:snapToGrid/>
        </w:rPr>
        <w:t>通过构造特殊矩阵且满足矩阵元素所在的任意一个</w:t>
      </w:r>
      <w:r w:rsidR="00705369" w:rsidRPr="002D7A23">
        <w:rPr>
          <w:snapToGrid/>
          <w:position w:val="-6"/>
        </w:rPr>
        <w:object w:dxaOrig="500" w:dyaOrig="220" w14:anchorId="4CEE8C3D">
          <v:shape id="_x0000_i1057" type="#_x0000_t75" style="width:24.7pt;height:10.8pt" o:ole="">
            <v:imagedata r:id="rId72" o:title=""/>
          </v:shape>
          <o:OLEObject Type="Embed" ProgID="Equation.DSMT4" ShapeID="_x0000_i1057" DrawAspect="Content" ObjectID="_1543241979" r:id="rId73"/>
        </w:object>
      </w:r>
      <w:r w:rsidR="00705369">
        <w:rPr>
          <w:snapToGrid/>
        </w:rPr>
        <w:t>规模的矩阵小块</w:t>
      </w:r>
      <w:r w:rsidR="00705369">
        <w:rPr>
          <w:rFonts w:hint="eastAsia"/>
          <w:snapToGrid/>
        </w:rPr>
        <w:t>包含</w:t>
      </w:r>
      <w:r w:rsidR="00705369" w:rsidRPr="002D7A23">
        <w:rPr>
          <w:snapToGrid/>
          <w:position w:val="-10"/>
        </w:rPr>
        <w:object w:dxaOrig="1120" w:dyaOrig="360" w14:anchorId="7686E862">
          <v:shape id="_x0000_i1058" type="#_x0000_t75" style="width:56.05pt;height:18pt" o:ole="">
            <v:imagedata r:id="rId74" o:title=""/>
          </v:shape>
          <o:OLEObject Type="Embed" ProgID="Equation.DSMT4" ShapeID="_x0000_i1058" DrawAspect="Content" ObjectID="_1543241980" r:id="rId75"/>
        </w:object>
      </w:r>
      <w:r w:rsidR="00705369">
        <w:rPr>
          <w:snapToGrid/>
        </w:rPr>
        <w:t>中的所有元素</w:t>
      </w:r>
      <w:r w:rsidR="00705369">
        <w:rPr>
          <w:rFonts w:hint="eastAsia"/>
          <w:snapToGrid/>
        </w:rPr>
        <w:t xml:space="preserve">, </w:t>
      </w:r>
      <w:r w:rsidR="00705369">
        <w:rPr>
          <w:snapToGrid/>
        </w:rPr>
        <w:t>从而可将像素对作为位置坐标</w:t>
      </w:r>
      <w:r w:rsidR="00705369">
        <w:rPr>
          <w:rFonts w:hint="eastAsia"/>
          <w:snapToGrid/>
        </w:rPr>
        <w:t xml:space="preserve">, </w:t>
      </w:r>
      <w:r w:rsidR="00705369">
        <w:rPr>
          <w:snapToGrid/>
        </w:rPr>
        <w:t>按</w:t>
      </w:r>
      <w:r w:rsidR="00705369">
        <w:rPr>
          <w:rFonts w:hint="eastAsia"/>
          <w:snapToGrid/>
        </w:rPr>
        <w:t>坐标</w:t>
      </w:r>
      <w:r w:rsidR="00705369">
        <w:rPr>
          <w:snapToGrid/>
        </w:rPr>
        <w:t>调整最小原则</w:t>
      </w:r>
      <w:r w:rsidR="00705369">
        <w:rPr>
          <w:rFonts w:hint="eastAsia"/>
          <w:snapToGrid/>
        </w:rPr>
        <w:t>改变</w:t>
      </w:r>
      <w:proofErr w:type="gramStart"/>
      <w:r w:rsidR="00705369">
        <w:rPr>
          <w:snapToGrid/>
        </w:rPr>
        <w:t>像素对值来</w:t>
      </w:r>
      <w:proofErr w:type="gramEnd"/>
      <w:r w:rsidR="00705369">
        <w:rPr>
          <w:snapToGrid/>
        </w:rPr>
        <w:t>嵌入</w:t>
      </w:r>
      <w:r w:rsidR="00705369">
        <w:rPr>
          <w:rFonts w:hint="eastAsia"/>
          <w:snapToGrid/>
        </w:rPr>
        <w:t>1</w:t>
      </w:r>
      <w:r w:rsidR="00705369">
        <w:rPr>
          <w:rFonts w:hint="eastAsia"/>
          <w:snapToGrid/>
        </w:rPr>
        <w:t>个</w:t>
      </w:r>
      <w:r w:rsidR="00705369" w:rsidRPr="002D7A23">
        <w:rPr>
          <w:position w:val="-6"/>
        </w:rPr>
        <w:object w:dxaOrig="300" w:dyaOrig="360" w14:anchorId="308DEAD8">
          <v:shape id="_x0000_i1059" type="#_x0000_t75" style="width:15.45pt;height:18pt" o:ole="">
            <v:imagedata r:id="rId76" o:title=""/>
          </v:shape>
          <o:OLEObject Type="Embed" ProgID="Equation.DSMT4" ShapeID="_x0000_i1059" DrawAspect="Content" ObjectID="_1543241981" r:id="rId77"/>
        </w:object>
      </w:r>
      <w:r w:rsidR="00705369">
        <w:t>进制的数</w:t>
      </w:r>
      <w:r w:rsidR="00705369">
        <w:rPr>
          <w:rFonts w:hint="eastAsia"/>
        </w:rPr>
        <w:t>.</w:t>
      </w:r>
    </w:p>
    <w:p w14:paraId="0E989940" w14:textId="77777777" w:rsidR="002D7A23" w:rsidRDefault="00252113" w:rsidP="006B1270">
      <w:pPr>
        <w:spacing w:line="240" w:lineRule="auto"/>
        <w:ind w:firstLineChars="200" w:firstLine="416"/>
        <w:rPr>
          <w:snapToGrid/>
        </w:rPr>
      </w:pPr>
      <w:r>
        <w:rPr>
          <w:snapToGrid/>
        </w:rPr>
        <w:t>对</w:t>
      </w:r>
      <w:r>
        <w:rPr>
          <w:snapToGrid/>
        </w:rPr>
        <w:t>EMD</w:t>
      </w:r>
      <w:r>
        <w:rPr>
          <w:snapToGrid/>
        </w:rPr>
        <w:t>方法还可进行有效的组合以提供更大</w:t>
      </w:r>
      <w:r>
        <w:rPr>
          <w:rFonts w:hint="eastAsia"/>
          <w:snapToGrid/>
        </w:rPr>
        <w:t>的嵌入容量</w:t>
      </w:r>
      <w:r>
        <w:rPr>
          <w:rFonts w:hint="eastAsia"/>
          <w:snapToGrid/>
        </w:rPr>
        <w:t xml:space="preserve">. </w:t>
      </w:r>
      <w:r>
        <w:rPr>
          <w:rFonts w:hint="eastAsia"/>
          <w:snapToGrid/>
        </w:rPr>
        <w:t>例如文献</w:t>
      </w:r>
      <w:r>
        <w:rPr>
          <w:rFonts w:hint="eastAsia"/>
          <w:snapToGrid/>
        </w:rPr>
        <w:t>[1</w:t>
      </w:r>
      <w:r w:rsidR="008E07ED">
        <w:rPr>
          <w:rFonts w:hint="eastAsia"/>
          <w:snapToGrid/>
        </w:rPr>
        <w:t>4</w:t>
      </w:r>
      <w:r>
        <w:rPr>
          <w:rFonts w:hint="eastAsia"/>
          <w:snapToGrid/>
        </w:rPr>
        <w:t>]</w:t>
      </w:r>
      <w:r>
        <w:rPr>
          <w:rFonts w:hint="eastAsia"/>
          <w:snapToGrid/>
        </w:rPr>
        <w:t>给出的</w:t>
      </w:r>
      <w:r>
        <w:rPr>
          <w:rFonts w:hint="eastAsia"/>
          <w:snapToGrid/>
        </w:rPr>
        <w:t>2EMD</w:t>
      </w:r>
      <w:r>
        <w:rPr>
          <w:rFonts w:hint="eastAsia"/>
          <w:snapToGrid/>
        </w:rPr>
        <w:t>方法</w:t>
      </w:r>
      <w:r>
        <w:rPr>
          <w:rFonts w:hint="eastAsia"/>
          <w:snapToGrid/>
        </w:rPr>
        <w:t xml:space="preserve">, </w:t>
      </w:r>
      <w:r>
        <w:rPr>
          <w:rFonts w:hint="eastAsia"/>
          <w:snapToGrid/>
        </w:rPr>
        <w:t>即分别对</w:t>
      </w:r>
      <w:r w:rsidR="002D7A23" w:rsidRPr="002D7A23">
        <w:rPr>
          <w:position w:val="-12"/>
        </w:rPr>
        <w:object w:dxaOrig="240" w:dyaOrig="360" w14:anchorId="4F772208">
          <v:shape id="_x0000_i1060" type="#_x0000_t75" style="width:11.85pt;height:18pt" o:ole="">
            <v:imagedata r:id="rId78" o:title=""/>
          </v:shape>
          <o:OLEObject Type="Embed" ProgID="Equation.DSMT4" ShapeID="_x0000_i1060" DrawAspect="Content" ObjectID="_1543241982" r:id="rId79"/>
        </w:object>
      </w:r>
      <w:r>
        <w:t>和</w:t>
      </w:r>
      <w:r w:rsidR="002D7A23" w:rsidRPr="002D7A23">
        <w:rPr>
          <w:position w:val="-12"/>
        </w:rPr>
        <w:object w:dxaOrig="260" w:dyaOrig="360" w14:anchorId="28616446">
          <v:shape id="_x0000_i1061" type="#_x0000_t75" style="width:12.85pt;height:18pt" o:ole="">
            <v:imagedata r:id="rId80" o:title=""/>
          </v:shape>
          <o:OLEObject Type="Embed" ProgID="Equation.DSMT4" ShapeID="_x0000_i1061" DrawAspect="Content" ObjectID="_1543241983" r:id="rId81"/>
        </w:object>
      </w:r>
      <w:proofErr w:type="gramStart"/>
      <w:r>
        <w:t>个</w:t>
      </w:r>
      <w:proofErr w:type="gramEnd"/>
      <w:r>
        <w:t>数据连续使用</w:t>
      </w:r>
      <w:r>
        <w:rPr>
          <w:rFonts w:hint="eastAsia"/>
        </w:rPr>
        <w:t>2</w:t>
      </w:r>
      <w:r>
        <w:rPr>
          <w:rFonts w:hint="eastAsia"/>
        </w:rPr>
        <w:t>次</w:t>
      </w:r>
      <w:r>
        <w:rPr>
          <w:rFonts w:hint="eastAsia"/>
        </w:rPr>
        <w:t>EMD</w:t>
      </w:r>
      <w:r>
        <w:rPr>
          <w:rFonts w:hint="eastAsia"/>
        </w:rPr>
        <w:t>方法嵌入</w:t>
      </w:r>
      <w:r>
        <w:rPr>
          <w:rFonts w:hint="eastAsia"/>
        </w:rPr>
        <w:t xml:space="preserve">, </w:t>
      </w:r>
      <w:r>
        <w:rPr>
          <w:rFonts w:hint="eastAsia"/>
        </w:rPr>
        <w:t>可嵌入</w:t>
      </w:r>
      <w:r>
        <w:rPr>
          <w:rFonts w:hint="eastAsia"/>
        </w:rPr>
        <w:t>1</w:t>
      </w:r>
      <w:r>
        <w:rPr>
          <w:rFonts w:hint="eastAsia"/>
        </w:rPr>
        <w:t>个</w:t>
      </w:r>
      <w:r w:rsidR="002D7A23" w:rsidRPr="002D7A23">
        <w:rPr>
          <w:rFonts w:hint="eastAsia"/>
          <w:snapToGrid/>
          <w:position w:val="-10"/>
        </w:rPr>
        <w:object w:dxaOrig="860" w:dyaOrig="360" w14:anchorId="3B50A354">
          <v:shape id="_x0000_i1062" type="#_x0000_t75" style="width:35.5pt;height:15.95pt" o:ole="">
            <v:imagedata r:id="rId82" o:title=""/>
          </v:shape>
          <o:OLEObject Type="Embed" ProgID="Equation.DSMT4" ShapeID="_x0000_i1062" DrawAspect="Content" ObjectID="_1543241984" r:id="rId83"/>
        </w:object>
      </w:r>
      <w:r>
        <w:rPr>
          <w:rFonts w:hint="eastAsia"/>
          <w:snapToGrid/>
        </w:rPr>
        <w:t>进制的数</w:t>
      </w:r>
      <w:r>
        <w:rPr>
          <w:rFonts w:hint="eastAsia"/>
          <w:snapToGrid/>
        </w:rPr>
        <w:t xml:space="preserve">. </w:t>
      </w:r>
      <w:r>
        <w:rPr>
          <w:rFonts w:hint="eastAsia"/>
          <w:snapToGrid/>
        </w:rPr>
        <w:t>文献</w:t>
      </w:r>
      <w:r>
        <w:rPr>
          <w:rFonts w:hint="eastAsia"/>
          <w:snapToGrid/>
        </w:rPr>
        <w:t>[20]</w:t>
      </w:r>
      <w:r>
        <w:rPr>
          <w:rFonts w:hint="eastAsia"/>
          <w:snapToGrid/>
        </w:rPr>
        <w:t>将</w:t>
      </w:r>
      <w:r>
        <w:rPr>
          <w:rFonts w:hint="eastAsia"/>
          <w:snapToGrid/>
        </w:rPr>
        <w:t>2</w:t>
      </w:r>
      <w:r>
        <w:rPr>
          <w:i/>
          <w:snapToGrid/>
        </w:rPr>
        <w:t>k</w:t>
      </w:r>
      <w:r>
        <w:rPr>
          <w:rFonts w:hint="eastAsia"/>
          <w:snapToGrid/>
        </w:rPr>
        <w:t>+</w:t>
      </w:r>
      <w:r>
        <w:rPr>
          <w:snapToGrid/>
        </w:rPr>
        <w:t>1</w:t>
      </w:r>
      <w:r>
        <w:rPr>
          <w:snapToGrid/>
        </w:rPr>
        <w:t>个连续像素和第</w:t>
      </w:r>
      <w:r>
        <w:rPr>
          <w:i/>
          <w:snapToGrid/>
        </w:rPr>
        <w:t>k</w:t>
      </w:r>
      <w:proofErr w:type="gramStart"/>
      <w:r>
        <w:rPr>
          <w:snapToGrid/>
        </w:rPr>
        <w:t>个</w:t>
      </w:r>
      <w:proofErr w:type="gramEnd"/>
      <w:r>
        <w:rPr>
          <w:rFonts w:hint="eastAsia"/>
          <w:snapToGrid/>
        </w:rPr>
        <w:t>像</w:t>
      </w:r>
      <w:r>
        <w:rPr>
          <w:snapToGrid/>
        </w:rPr>
        <w:t>素构成</w:t>
      </w:r>
      <w:r>
        <w:rPr>
          <w:rFonts w:hint="eastAsia"/>
          <w:snapToGrid/>
        </w:rPr>
        <w:t>2</w:t>
      </w:r>
      <w:r>
        <w:rPr>
          <w:rFonts w:hint="eastAsia"/>
          <w:i/>
          <w:snapToGrid/>
        </w:rPr>
        <w:t>k</w:t>
      </w:r>
      <w:proofErr w:type="gramStart"/>
      <w:r>
        <w:rPr>
          <w:snapToGrid/>
        </w:rPr>
        <w:t>个</w:t>
      </w:r>
      <w:proofErr w:type="gramEnd"/>
      <w:r>
        <w:rPr>
          <w:rFonts w:hint="eastAsia"/>
          <w:snapToGrid/>
        </w:rPr>
        <w:t>像素分组</w:t>
      </w:r>
      <w:r>
        <w:rPr>
          <w:rFonts w:hint="eastAsia"/>
          <w:snapToGrid/>
        </w:rPr>
        <w:t xml:space="preserve">, </w:t>
      </w:r>
      <w:r>
        <w:rPr>
          <w:rFonts w:hint="eastAsia"/>
          <w:snapToGrid/>
        </w:rPr>
        <w:t>对每个分组</w:t>
      </w:r>
      <w:r>
        <w:rPr>
          <w:snapToGrid/>
        </w:rPr>
        <w:t>采用</w:t>
      </w:r>
      <w:r>
        <w:rPr>
          <w:rFonts w:hint="eastAsia"/>
          <w:snapToGrid/>
        </w:rPr>
        <w:t>EMD</w:t>
      </w:r>
      <w:r>
        <w:rPr>
          <w:rFonts w:hint="eastAsia"/>
          <w:snapToGrid/>
        </w:rPr>
        <w:t>方法嵌入</w:t>
      </w:r>
      <w:r>
        <w:rPr>
          <w:rFonts w:hint="eastAsia"/>
          <w:snapToGrid/>
        </w:rPr>
        <w:t>1</w:t>
      </w:r>
      <w:r>
        <w:rPr>
          <w:rFonts w:hint="eastAsia"/>
          <w:snapToGrid/>
        </w:rPr>
        <w:t>个</w:t>
      </w:r>
      <w:r>
        <w:rPr>
          <w:rFonts w:hint="eastAsia"/>
          <w:snapToGrid/>
        </w:rPr>
        <w:t>5</w:t>
      </w:r>
      <w:r>
        <w:rPr>
          <w:rFonts w:hint="eastAsia"/>
          <w:snapToGrid/>
        </w:rPr>
        <w:t>进制数</w:t>
      </w:r>
      <w:r>
        <w:rPr>
          <w:rFonts w:hint="eastAsia"/>
          <w:snapToGrid/>
        </w:rPr>
        <w:t xml:space="preserve">. </w:t>
      </w:r>
      <w:r>
        <w:rPr>
          <w:rFonts w:hint="eastAsia"/>
          <w:snapToGrid/>
        </w:rPr>
        <w:t>文献</w:t>
      </w:r>
      <w:r>
        <w:rPr>
          <w:rFonts w:hint="eastAsia"/>
          <w:snapToGrid/>
        </w:rPr>
        <w:t>[21]</w:t>
      </w:r>
      <w:r>
        <w:rPr>
          <w:rFonts w:hint="eastAsia"/>
          <w:snapToGrid/>
        </w:rPr>
        <w:t>将对像素调整的</w:t>
      </w:r>
      <w:r>
        <w:rPr>
          <w:rFonts w:hint="eastAsia"/>
          <w:snapToGrid/>
        </w:rPr>
        <w:t>EMD</w:t>
      </w:r>
      <w:r>
        <w:rPr>
          <w:rFonts w:hint="eastAsia"/>
          <w:snapToGrid/>
        </w:rPr>
        <w:t>嵌入方法转换为对像素低位</w:t>
      </w:r>
      <w:proofErr w:type="gramStart"/>
      <w:r>
        <w:rPr>
          <w:rFonts w:hint="eastAsia"/>
          <w:snapToGrid/>
        </w:rPr>
        <w:t>比特位</w:t>
      </w:r>
      <w:proofErr w:type="gramEnd"/>
      <w:r>
        <w:rPr>
          <w:rFonts w:hint="eastAsia"/>
          <w:snapToGrid/>
        </w:rPr>
        <w:t>的调整嵌入</w:t>
      </w:r>
      <w:r>
        <w:rPr>
          <w:rFonts w:hint="eastAsia"/>
          <w:snapToGrid/>
        </w:rPr>
        <w:t xml:space="preserve">, </w:t>
      </w:r>
      <w:r>
        <w:rPr>
          <w:rFonts w:hint="eastAsia"/>
          <w:snapToGrid/>
        </w:rPr>
        <w:t>从而可在更大范围内进行嵌入</w:t>
      </w:r>
      <w:r>
        <w:rPr>
          <w:rFonts w:hint="eastAsia"/>
          <w:snapToGrid/>
        </w:rPr>
        <w:t xml:space="preserve">. </w:t>
      </w:r>
    </w:p>
    <w:p w14:paraId="0F3BDBE8" w14:textId="77777777" w:rsidR="002D7A23" w:rsidRDefault="00252113" w:rsidP="006B1270">
      <w:pPr>
        <w:spacing w:line="240" w:lineRule="auto"/>
        <w:ind w:firstLineChars="200" w:firstLine="416"/>
        <w:rPr>
          <w:snapToGrid/>
        </w:rPr>
      </w:pPr>
      <w:r>
        <w:rPr>
          <w:rFonts w:hint="eastAsia"/>
        </w:rPr>
        <w:t>在上面所给出的</w:t>
      </w:r>
      <w:r>
        <w:rPr>
          <w:rFonts w:hint="eastAsia"/>
        </w:rPr>
        <w:t>EMD</w:t>
      </w:r>
      <w:r>
        <w:rPr>
          <w:rFonts w:hint="eastAsia"/>
        </w:rPr>
        <w:t>嵌入方法中</w:t>
      </w:r>
      <w:r>
        <w:rPr>
          <w:rFonts w:hint="eastAsia"/>
        </w:rPr>
        <w:t xml:space="preserve">, </w:t>
      </w:r>
      <w:r>
        <w:rPr>
          <w:rFonts w:hint="eastAsia"/>
        </w:rPr>
        <w:t>对于</w:t>
      </w:r>
      <w:r>
        <w:rPr>
          <w:rFonts w:hint="eastAsia"/>
        </w:rPr>
        <w:t>2</w:t>
      </w:r>
      <w:r>
        <w:rPr>
          <w:rFonts w:hint="eastAsia"/>
        </w:rPr>
        <w:t>个像素的调整上</w:t>
      </w:r>
      <w:r>
        <w:rPr>
          <w:rFonts w:hint="eastAsia"/>
        </w:rPr>
        <w:t>, MEMD</w:t>
      </w:r>
      <w:r>
        <w:rPr>
          <w:rFonts w:hint="eastAsia"/>
        </w:rPr>
        <w:t>方法相对于传统的</w:t>
      </w:r>
      <w:r>
        <w:rPr>
          <w:rFonts w:hint="eastAsia"/>
        </w:rPr>
        <w:t>EMD</w:t>
      </w:r>
      <w:r>
        <w:rPr>
          <w:rFonts w:hint="eastAsia"/>
        </w:rPr>
        <w:t>和</w:t>
      </w:r>
      <w:r>
        <w:rPr>
          <w:rFonts w:hint="eastAsia"/>
        </w:rPr>
        <w:t>EMD-</w:t>
      </w:r>
      <w:r>
        <w:t>2</w:t>
      </w:r>
      <w:r>
        <w:t>算法</w:t>
      </w:r>
      <w:r>
        <w:rPr>
          <w:rFonts w:hint="eastAsia"/>
          <w:snapToGrid/>
        </w:rPr>
        <w:t>具有较大的嵌入容量</w:t>
      </w:r>
      <w:r>
        <w:rPr>
          <w:rFonts w:hint="eastAsia"/>
          <w:snapToGrid/>
        </w:rPr>
        <w:t xml:space="preserve">, </w:t>
      </w:r>
      <w:r>
        <w:rPr>
          <w:rFonts w:hint="eastAsia"/>
          <w:snapToGrid/>
        </w:rPr>
        <w:t>但</w:t>
      </w:r>
      <w:r>
        <w:rPr>
          <w:rFonts w:hint="eastAsia"/>
          <w:snapToGrid/>
        </w:rPr>
        <w:t>MEMD</w:t>
      </w:r>
      <w:r>
        <w:rPr>
          <w:rFonts w:hint="eastAsia"/>
          <w:snapToGrid/>
        </w:rPr>
        <w:t>方法很难拓展为多个像素</w:t>
      </w:r>
      <w:r>
        <w:rPr>
          <w:rFonts w:hint="eastAsia"/>
          <w:snapToGrid/>
        </w:rPr>
        <w:t xml:space="preserve">, </w:t>
      </w:r>
      <w:r>
        <w:rPr>
          <w:rFonts w:hint="eastAsia"/>
          <w:snapToGrid/>
        </w:rPr>
        <w:t>一方面高维矩阵的构造规则较为复杂</w:t>
      </w:r>
      <w:r>
        <w:rPr>
          <w:rFonts w:hint="eastAsia"/>
          <w:snapToGrid/>
        </w:rPr>
        <w:t xml:space="preserve">, </w:t>
      </w:r>
      <w:r>
        <w:rPr>
          <w:rFonts w:hint="eastAsia"/>
          <w:snapToGrid/>
        </w:rPr>
        <w:t>在计算机中难以有效得存储</w:t>
      </w:r>
      <w:r>
        <w:rPr>
          <w:rFonts w:hint="eastAsia"/>
          <w:snapToGrid/>
        </w:rPr>
        <w:t xml:space="preserve">, </w:t>
      </w:r>
      <w:r>
        <w:rPr>
          <w:rFonts w:hint="eastAsia"/>
          <w:snapToGrid/>
        </w:rPr>
        <w:t>而另一方面</w:t>
      </w:r>
      <w:r>
        <w:rPr>
          <w:rFonts w:hint="eastAsia"/>
          <w:snapToGrid/>
        </w:rPr>
        <w:t xml:space="preserve">, </w:t>
      </w:r>
      <w:r w:rsidR="002D7A23" w:rsidRPr="002D7A23">
        <w:rPr>
          <w:position w:val="-6"/>
        </w:rPr>
        <w:object w:dxaOrig="200" w:dyaOrig="220" w14:anchorId="1F969573">
          <v:shape id="_x0000_i1063" type="#_x0000_t75" style="width:9.75pt;height:10.8pt" o:ole="">
            <v:imagedata r:id="rId84" o:title=""/>
          </v:shape>
          <o:OLEObject Type="Embed" ProgID="Equation.DSMT4" ShapeID="_x0000_i1063" DrawAspect="Content" ObjectID="_1543241985" r:id="rId85"/>
        </w:object>
      </w:r>
      <w:r>
        <w:t>通常取值较小</w:t>
      </w:r>
      <w:r>
        <w:rPr>
          <w:rFonts w:hint="eastAsia"/>
        </w:rPr>
        <w:t xml:space="preserve">, </w:t>
      </w:r>
      <w:r>
        <w:t>当</w:t>
      </w:r>
      <w:r w:rsidR="002D7A23" w:rsidRPr="002D7A23">
        <w:rPr>
          <w:position w:val="-6"/>
        </w:rPr>
        <w:object w:dxaOrig="200" w:dyaOrig="220" w14:anchorId="6EF01EA3">
          <v:shape id="_x0000_i1064" type="#_x0000_t75" style="width:9.75pt;height:10.8pt" o:ole="">
            <v:imagedata r:id="rId84" o:title=""/>
          </v:shape>
          <o:OLEObject Type="Embed" ProgID="Equation.DSMT4" ShapeID="_x0000_i1064" DrawAspect="Content" ObjectID="_1543241986" r:id="rId86"/>
        </w:object>
      </w:r>
      <w:r>
        <w:rPr>
          <w:rFonts w:hint="eastAsia"/>
        </w:rPr>
        <w:t>=</w:t>
      </w:r>
      <w:r>
        <w:t>3</w:t>
      </w:r>
      <w:r>
        <w:t>时</w:t>
      </w:r>
      <w:r>
        <w:rPr>
          <w:rFonts w:hint="eastAsia"/>
        </w:rPr>
        <w:t xml:space="preserve">, </w:t>
      </w:r>
      <w:r>
        <w:t>对图像像素的最大修改量已经为</w:t>
      </w:r>
      <w:r w:rsidR="002D7A23" w:rsidRPr="002D7A23">
        <w:rPr>
          <w:snapToGrid/>
          <w:position w:val="-4"/>
        </w:rPr>
        <w:object w:dxaOrig="320" w:dyaOrig="260" w14:anchorId="0CD44675">
          <v:shape id="_x0000_i1065" type="#_x0000_t75" style="width:15.95pt;height:12.85pt" o:ole="">
            <v:imagedata r:id="rId52" o:title=""/>
          </v:shape>
          <o:OLEObject Type="Embed" ProgID="Equation.DSMT4" ShapeID="_x0000_i1065" DrawAspect="Content" ObjectID="_1543241987" r:id="rId87"/>
        </w:object>
      </w:r>
      <w:r>
        <w:rPr>
          <w:rFonts w:hint="eastAsia"/>
        </w:rPr>
        <w:t xml:space="preserve">, </w:t>
      </w:r>
      <w:r>
        <w:rPr>
          <w:rFonts w:hint="eastAsia"/>
        </w:rPr>
        <w:t>当</w:t>
      </w:r>
      <w:r w:rsidR="002D7A23" w:rsidRPr="002D7A23">
        <w:rPr>
          <w:position w:val="-6"/>
        </w:rPr>
        <w:object w:dxaOrig="200" w:dyaOrig="220" w14:anchorId="469FB811">
          <v:shape id="_x0000_i1066" type="#_x0000_t75" style="width:9.75pt;height:10.8pt" o:ole="">
            <v:imagedata r:id="rId84" o:title=""/>
          </v:shape>
          <o:OLEObject Type="Embed" ProgID="Equation.DSMT4" ShapeID="_x0000_i1066" DrawAspect="Content" ObjectID="_1543241988" r:id="rId88"/>
        </w:object>
      </w:r>
      <w:r>
        <w:t>取值较大</w:t>
      </w:r>
      <w:r>
        <w:rPr>
          <w:rFonts w:hint="eastAsia"/>
        </w:rPr>
        <w:t xml:space="preserve">, </w:t>
      </w:r>
      <w:r>
        <w:rPr>
          <w:rFonts w:hint="eastAsia"/>
        </w:rPr>
        <w:t>会对嵌入载体产生较大影响</w:t>
      </w:r>
      <w:r>
        <w:rPr>
          <w:rFonts w:hint="eastAsia"/>
        </w:rPr>
        <w:t xml:space="preserve">, </w:t>
      </w:r>
      <w:r>
        <w:rPr>
          <w:rFonts w:hint="eastAsia"/>
        </w:rPr>
        <w:t>从而降低安全性</w:t>
      </w:r>
      <w:r>
        <w:rPr>
          <w:rFonts w:hint="eastAsia"/>
        </w:rPr>
        <w:t xml:space="preserve">. </w:t>
      </w:r>
      <w:r>
        <w:rPr>
          <w:rFonts w:hint="eastAsia"/>
        </w:rPr>
        <w:t>对于文献</w:t>
      </w:r>
      <w:r>
        <w:rPr>
          <w:rFonts w:hint="eastAsia"/>
        </w:rPr>
        <w:t>[1</w:t>
      </w:r>
      <w:r w:rsidR="007C4B20">
        <w:rPr>
          <w:rFonts w:hint="eastAsia"/>
        </w:rPr>
        <w:t>6</w:t>
      </w:r>
      <w:r>
        <w:t>-</w:t>
      </w:r>
      <w:r w:rsidR="008E07ED">
        <w:rPr>
          <w:rFonts w:hint="eastAsia"/>
        </w:rPr>
        <w:t>18</w:t>
      </w:r>
      <w:r>
        <w:t>]</w:t>
      </w:r>
      <w:r>
        <w:rPr>
          <w:rFonts w:hint="eastAsia"/>
        </w:rPr>
        <w:t xml:space="preserve">, </w:t>
      </w:r>
      <w:r>
        <w:t>其嵌入容量提升取决于对载体像素的修</w:t>
      </w:r>
      <w:r>
        <w:t>改</w:t>
      </w:r>
      <w:r>
        <w:rPr>
          <w:rFonts w:hint="eastAsia"/>
        </w:rPr>
        <w:t>量</w:t>
      </w:r>
      <w:r>
        <w:rPr>
          <w:rFonts w:hint="eastAsia"/>
        </w:rPr>
        <w:t xml:space="preserve">, </w:t>
      </w:r>
      <w:r>
        <w:rPr>
          <w:rFonts w:hint="eastAsia"/>
        </w:rPr>
        <w:t>文献</w:t>
      </w:r>
      <w:r>
        <w:rPr>
          <w:rFonts w:hint="eastAsia"/>
        </w:rPr>
        <w:t>[1</w:t>
      </w:r>
      <w:r w:rsidR="007C4B20">
        <w:rPr>
          <w:rFonts w:hint="eastAsia"/>
        </w:rPr>
        <w:t>6</w:t>
      </w:r>
      <w:r>
        <w:rPr>
          <w:rFonts w:hint="eastAsia"/>
        </w:rPr>
        <w:t>]</w:t>
      </w:r>
      <w:r>
        <w:rPr>
          <w:rFonts w:hint="eastAsia"/>
        </w:rPr>
        <w:t>的修改量为</w:t>
      </w:r>
      <w:r w:rsidR="002D7A23" w:rsidRPr="002D7A23">
        <w:rPr>
          <w:snapToGrid/>
          <w:position w:val="-4"/>
        </w:rPr>
        <w:object w:dxaOrig="320" w:dyaOrig="260" w14:anchorId="78653B8A">
          <v:shape id="_x0000_i1067" type="#_x0000_t75" style="width:15.95pt;height:12.85pt" o:ole="">
            <v:imagedata r:id="rId52" o:title=""/>
          </v:shape>
          <o:OLEObject Type="Embed" ProgID="Equation.DSMT4" ShapeID="_x0000_i1067" DrawAspect="Content" ObjectID="_1543241989" r:id="rId89"/>
        </w:object>
      </w:r>
      <w:r>
        <w:rPr>
          <w:rFonts w:hint="eastAsia"/>
          <w:snapToGrid/>
        </w:rPr>
        <w:t xml:space="preserve">, </w:t>
      </w:r>
      <w:r>
        <w:rPr>
          <w:snapToGrid/>
        </w:rPr>
        <w:t>文献</w:t>
      </w:r>
      <w:r>
        <w:rPr>
          <w:rFonts w:hint="eastAsia"/>
          <w:snapToGrid/>
        </w:rPr>
        <w:t>[1</w:t>
      </w:r>
      <w:r w:rsidR="007C4B20">
        <w:rPr>
          <w:rFonts w:hint="eastAsia"/>
          <w:snapToGrid/>
        </w:rPr>
        <w:t>7</w:t>
      </w:r>
      <w:r>
        <w:rPr>
          <w:rFonts w:hint="eastAsia"/>
          <w:snapToGrid/>
        </w:rPr>
        <w:t>]</w:t>
      </w:r>
      <w:r>
        <w:rPr>
          <w:rFonts w:hint="eastAsia"/>
          <w:snapToGrid/>
        </w:rPr>
        <w:t>的修改量为</w:t>
      </w:r>
      <w:r w:rsidR="002D7A23" w:rsidRPr="002D7A23">
        <w:rPr>
          <w:snapToGrid/>
          <w:position w:val="-6"/>
        </w:rPr>
        <w:object w:dxaOrig="340" w:dyaOrig="260" w14:anchorId="5EAA1564">
          <v:shape id="_x0000_i1068" type="#_x0000_t75" style="width:17.5pt;height:12.85pt" o:ole="">
            <v:imagedata r:id="rId90" o:title=""/>
          </v:shape>
          <o:OLEObject Type="Embed" ProgID="Equation.DSMT4" ShapeID="_x0000_i1068" DrawAspect="Content" ObjectID="_1543241990" r:id="rId91"/>
        </w:object>
      </w:r>
      <w:r>
        <w:rPr>
          <w:rFonts w:hint="eastAsia"/>
          <w:snapToGrid/>
        </w:rPr>
        <w:t xml:space="preserve">, </w:t>
      </w:r>
      <w:r>
        <w:rPr>
          <w:snapToGrid/>
        </w:rPr>
        <w:t>文献</w:t>
      </w:r>
      <w:r>
        <w:rPr>
          <w:rFonts w:hint="eastAsia"/>
          <w:snapToGrid/>
        </w:rPr>
        <w:t>[1</w:t>
      </w:r>
      <w:r w:rsidR="008E07ED">
        <w:rPr>
          <w:rFonts w:hint="eastAsia"/>
          <w:snapToGrid/>
        </w:rPr>
        <w:t>8</w:t>
      </w:r>
      <w:r>
        <w:rPr>
          <w:rFonts w:hint="eastAsia"/>
          <w:snapToGrid/>
        </w:rPr>
        <w:t>]</w:t>
      </w:r>
      <w:r>
        <w:rPr>
          <w:rFonts w:hint="eastAsia"/>
          <w:snapToGrid/>
        </w:rPr>
        <w:t>中</w:t>
      </w:r>
      <w:r>
        <w:rPr>
          <w:rFonts w:hint="eastAsia"/>
          <w:snapToGrid/>
        </w:rPr>
        <w:t xml:space="preserve">, </w:t>
      </w:r>
      <w:r>
        <w:rPr>
          <w:rFonts w:hint="eastAsia"/>
          <w:snapToGrid/>
        </w:rPr>
        <w:t>若</w:t>
      </w:r>
      <w:r>
        <w:rPr>
          <w:rFonts w:hint="eastAsia"/>
          <w:i/>
          <w:snapToGrid/>
        </w:rPr>
        <w:t>c</w:t>
      </w:r>
      <w:r>
        <w:rPr>
          <w:rFonts w:hint="eastAsia"/>
          <w:snapToGrid/>
        </w:rPr>
        <w:t>大于</w:t>
      </w:r>
      <w:r>
        <w:rPr>
          <w:rFonts w:hint="eastAsia"/>
          <w:snapToGrid/>
        </w:rPr>
        <w:t xml:space="preserve">2, </w:t>
      </w:r>
      <w:r>
        <w:rPr>
          <w:rFonts w:hint="eastAsia"/>
          <w:snapToGrid/>
        </w:rPr>
        <w:t>则修改量则会大于</w:t>
      </w:r>
      <w:r>
        <w:rPr>
          <w:rFonts w:hint="eastAsia"/>
          <w:snapToGrid/>
        </w:rPr>
        <w:t xml:space="preserve">1, </w:t>
      </w:r>
      <w:r>
        <w:rPr>
          <w:rFonts w:hint="eastAsia"/>
          <w:snapToGrid/>
        </w:rPr>
        <w:t>因此文献</w:t>
      </w:r>
      <w:r>
        <w:rPr>
          <w:rFonts w:hint="eastAsia"/>
        </w:rPr>
        <w:t>[</w:t>
      </w:r>
      <w:r w:rsidR="008E07ED">
        <w:rPr>
          <w:rFonts w:hint="eastAsia"/>
        </w:rPr>
        <w:t>1</w:t>
      </w:r>
      <w:r w:rsidR="007C4B20">
        <w:rPr>
          <w:rFonts w:hint="eastAsia"/>
        </w:rPr>
        <w:t>6-</w:t>
      </w:r>
      <w:r w:rsidR="008E07ED">
        <w:rPr>
          <w:rFonts w:hint="eastAsia"/>
        </w:rPr>
        <w:t>18</w:t>
      </w:r>
      <w:r>
        <w:t>]</w:t>
      </w:r>
      <w:r>
        <w:t>都会对嵌入掩体视觉质量产生较大影响</w:t>
      </w:r>
      <w:r>
        <w:rPr>
          <w:rFonts w:hint="eastAsia"/>
        </w:rPr>
        <w:t xml:space="preserve">. </w:t>
      </w:r>
      <w:r>
        <w:rPr>
          <w:rFonts w:hint="eastAsia"/>
        </w:rPr>
        <w:t>文献</w:t>
      </w:r>
      <w:r>
        <w:rPr>
          <w:rFonts w:hint="eastAsia"/>
        </w:rPr>
        <w:t>[</w:t>
      </w:r>
      <w:r w:rsidR="005B4F75">
        <w:t>8</w:t>
      </w:r>
      <w:r w:rsidR="005B4F75">
        <w:rPr>
          <w:rFonts w:hint="eastAsia"/>
        </w:rPr>
        <w:t>,</w:t>
      </w:r>
      <w:r>
        <w:rPr>
          <w:rFonts w:hint="eastAsia"/>
        </w:rPr>
        <w:t>1</w:t>
      </w:r>
      <w:r w:rsidR="008E07ED">
        <w:rPr>
          <w:rFonts w:hint="eastAsia"/>
        </w:rPr>
        <w:t>4</w:t>
      </w:r>
      <w:r>
        <w:rPr>
          <w:rFonts w:hint="eastAsia"/>
        </w:rPr>
        <w:t>-1</w:t>
      </w:r>
      <w:r w:rsidR="008E07ED">
        <w:rPr>
          <w:rFonts w:hint="eastAsia"/>
        </w:rPr>
        <w:t>8</w:t>
      </w:r>
      <w:r>
        <w:rPr>
          <w:rFonts w:hint="eastAsia"/>
        </w:rPr>
        <w:t>]</w:t>
      </w:r>
      <w:r>
        <w:rPr>
          <w:rFonts w:hint="eastAsia"/>
        </w:rPr>
        <w:t>的基本出发点是选取特殊的基向量</w:t>
      </w:r>
      <w:r>
        <w:rPr>
          <w:rFonts w:hint="eastAsia"/>
        </w:rPr>
        <w:t xml:space="preserve">, </w:t>
      </w:r>
      <w:r>
        <w:rPr>
          <w:rFonts w:hint="eastAsia"/>
        </w:rPr>
        <w:t>从而通过特定的基向量组合</w:t>
      </w:r>
      <w:r>
        <w:t>来构造出</w:t>
      </w:r>
      <w:del w:id="54" w:author="计科院" w:date="2016-11-17T11:08:00Z">
        <w:r w:rsidDel="00BE4F0D">
          <w:delText>0</w:delText>
        </w:r>
      </w:del>
      <w:ins w:id="55" w:author="计科院" w:date="2016-11-17T11:08:00Z">
        <w:r w:rsidR="00BE4F0D">
          <w:t>1</w:t>
        </w:r>
      </w:ins>
      <w:r>
        <w:rPr>
          <w:rFonts w:hint="eastAsia"/>
        </w:rPr>
        <w:t>为起始的连续组合数</w:t>
      </w:r>
      <w:r>
        <w:rPr>
          <w:rFonts w:hint="eastAsia"/>
        </w:rPr>
        <w:t xml:space="preserve">, </w:t>
      </w:r>
      <w:ins w:id="56" w:author="计科院" w:date="2016-11-17T11:09:00Z">
        <w:r w:rsidR="00BE4F0D">
          <w:rPr>
            <w:rFonts w:hint="eastAsia"/>
          </w:rPr>
          <w:t>结合不调整和对每个组合出的连续组合数进行调整来嵌入秘密信息</w:t>
        </w:r>
      </w:ins>
      <w:ins w:id="57" w:author="计科院" w:date="2016-11-17T11:10:00Z">
        <w:r w:rsidR="00BE4F0D">
          <w:rPr>
            <w:rFonts w:hint="eastAsia"/>
          </w:rPr>
          <w:t>，</w:t>
        </w:r>
      </w:ins>
      <w:r>
        <w:rPr>
          <w:rFonts w:hint="eastAsia"/>
          <w:snapToGrid/>
        </w:rPr>
        <w:t>而特定的嵌入策略会降低密写的安全性</w:t>
      </w:r>
      <w:r>
        <w:rPr>
          <w:rFonts w:hint="eastAsia"/>
          <w:snapToGrid/>
        </w:rPr>
        <w:t xml:space="preserve">; </w:t>
      </w:r>
      <w:r>
        <w:rPr>
          <w:rFonts w:hint="eastAsia"/>
          <w:snapToGrid/>
        </w:rPr>
        <w:t>对于文献</w:t>
      </w:r>
      <w:r w:rsidR="005B4F75">
        <w:rPr>
          <w:rFonts w:hint="eastAsia"/>
          <w:snapToGrid/>
        </w:rPr>
        <w:t>[14]</w:t>
      </w:r>
      <w:r w:rsidR="005B4F75">
        <w:rPr>
          <w:rFonts w:hint="eastAsia"/>
          <w:snapToGrid/>
        </w:rPr>
        <w:t>当</w:t>
      </w:r>
      <w:r w:rsidR="005B4F75" w:rsidRPr="005B4F75">
        <w:rPr>
          <w:rFonts w:hint="eastAsia"/>
          <w:i/>
          <w:snapToGrid/>
        </w:rPr>
        <w:t>n</w:t>
      </w:r>
      <w:r w:rsidR="005B4F75">
        <w:rPr>
          <w:snapToGrid/>
        </w:rPr>
        <w:t>&gt;2</w:t>
      </w:r>
      <w:r w:rsidR="005B4F75">
        <w:rPr>
          <w:rFonts w:hint="eastAsia"/>
          <w:snapToGrid/>
        </w:rPr>
        <w:t>时和</w:t>
      </w:r>
      <w:r w:rsidR="005B4F75">
        <w:rPr>
          <w:snapToGrid/>
        </w:rPr>
        <w:t>文献</w:t>
      </w:r>
      <w:r>
        <w:rPr>
          <w:rFonts w:hint="eastAsia"/>
          <w:snapToGrid/>
        </w:rPr>
        <w:t>[</w:t>
      </w:r>
      <w:r>
        <w:t>1</w:t>
      </w:r>
      <w:r w:rsidR="005B4F75">
        <w:t>6</w:t>
      </w:r>
      <w:r>
        <w:t>-</w:t>
      </w:r>
      <w:r>
        <w:rPr>
          <w:rFonts w:hint="eastAsia"/>
        </w:rPr>
        <w:t>1</w:t>
      </w:r>
      <w:r w:rsidR="007C4B20">
        <w:rPr>
          <w:rFonts w:hint="eastAsia"/>
        </w:rPr>
        <w:t>7</w:t>
      </w:r>
      <w:r>
        <w:t>]</w:t>
      </w:r>
      <w:r>
        <w:rPr>
          <w:rFonts w:hint="eastAsia"/>
        </w:rPr>
        <w:t xml:space="preserve">, </w:t>
      </w:r>
      <w:r>
        <w:t>由于基向量不能充分有效地组合</w:t>
      </w:r>
      <w:r>
        <w:rPr>
          <w:rFonts w:hint="eastAsia"/>
        </w:rPr>
        <w:t xml:space="preserve">, </w:t>
      </w:r>
      <w:r>
        <w:rPr>
          <w:rFonts w:hint="eastAsia"/>
          <w:snapToGrid/>
        </w:rPr>
        <w:t>从而限制了秘密信息的表达范围</w:t>
      </w:r>
      <w:r>
        <w:rPr>
          <w:rFonts w:hint="eastAsia"/>
          <w:snapToGrid/>
        </w:rPr>
        <w:t xml:space="preserve">, </w:t>
      </w:r>
      <w:r>
        <w:rPr>
          <w:rFonts w:hint="eastAsia"/>
          <w:snapToGrid/>
        </w:rPr>
        <w:t>使得嵌入容量十分有限</w:t>
      </w:r>
      <w:r>
        <w:rPr>
          <w:rFonts w:hint="eastAsia"/>
          <w:snapToGrid/>
        </w:rPr>
        <w:t xml:space="preserve">; </w:t>
      </w:r>
      <w:r>
        <w:rPr>
          <w:rFonts w:hint="eastAsia"/>
          <w:snapToGrid/>
        </w:rPr>
        <w:t>而对于文献</w:t>
      </w:r>
      <w:r>
        <w:rPr>
          <w:rFonts w:hint="eastAsia"/>
          <w:snapToGrid/>
        </w:rPr>
        <w:t>[</w:t>
      </w:r>
      <w:r w:rsidR="00450EFD">
        <w:rPr>
          <w:snapToGrid/>
        </w:rPr>
        <w:t>8</w:t>
      </w:r>
      <w:r w:rsidR="00450EFD">
        <w:rPr>
          <w:rFonts w:hint="eastAsia"/>
          <w:snapToGrid/>
        </w:rPr>
        <w:t>,</w:t>
      </w:r>
      <w:r>
        <w:rPr>
          <w:rFonts w:hint="eastAsia"/>
          <w:snapToGrid/>
        </w:rPr>
        <w:t>1</w:t>
      </w:r>
      <w:r w:rsidR="007C4B20">
        <w:rPr>
          <w:rFonts w:hint="eastAsia"/>
          <w:snapToGrid/>
        </w:rPr>
        <w:t>5</w:t>
      </w:r>
      <w:r>
        <w:rPr>
          <w:snapToGrid/>
        </w:rPr>
        <w:t xml:space="preserve">], </w:t>
      </w:r>
      <w:r>
        <w:rPr>
          <w:snapToGrid/>
        </w:rPr>
        <w:t>尽管能达到嵌入范围内的最大容量</w:t>
      </w:r>
      <w:r>
        <w:rPr>
          <w:rFonts w:hint="eastAsia"/>
          <w:snapToGrid/>
        </w:rPr>
        <w:t xml:space="preserve">, </w:t>
      </w:r>
      <w:r>
        <w:rPr>
          <w:snapToGrid/>
        </w:rPr>
        <w:t>但仅能提供有有限的几种调整方案</w:t>
      </w:r>
      <w:r>
        <w:rPr>
          <w:rFonts w:hint="eastAsia"/>
          <w:snapToGrid/>
        </w:rPr>
        <w:t xml:space="preserve">, </w:t>
      </w:r>
      <w:r>
        <w:rPr>
          <w:rFonts w:hint="eastAsia"/>
          <w:snapToGrid/>
        </w:rPr>
        <w:t>对于文献</w:t>
      </w:r>
      <w:r w:rsidR="00450EFD">
        <w:rPr>
          <w:rFonts w:hint="eastAsia"/>
          <w:snapToGrid/>
        </w:rPr>
        <w:t>[</w:t>
      </w:r>
      <w:r w:rsidR="00450EFD">
        <w:rPr>
          <w:snapToGrid/>
        </w:rPr>
        <w:t>8</w:t>
      </w:r>
      <w:r>
        <w:rPr>
          <w:rFonts w:hint="eastAsia"/>
          <w:snapToGrid/>
        </w:rPr>
        <w:t>]</w:t>
      </w:r>
      <w:r>
        <w:rPr>
          <w:snapToGrid/>
        </w:rPr>
        <w:t xml:space="preserve">, </w:t>
      </w:r>
      <w:r>
        <w:rPr>
          <w:snapToGrid/>
        </w:rPr>
        <w:t>仅能</w:t>
      </w:r>
      <w:r>
        <w:rPr>
          <w:rFonts w:hint="eastAsia"/>
          <w:snapToGrid/>
        </w:rPr>
        <w:t>对</w:t>
      </w:r>
      <w:r>
        <w:rPr>
          <w:rFonts w:hint="eastAsia"/>
          <w:i/>
        </w:rPr>
        <w:t>n</w:t>
      </w:r>
      <w:proofErr w:type="gramStart"/>
      <w:r>
        <w:rPr>
          <w:rFonts w:hint="eastAsia"/>
          <w:snapToGrid/>
        </w:rPr>
        <w:t>个</w:t>
      </w:r>
      <w:proofErr w:type="gramEnd"/>
      <w:r>
        <w:rPr>
          <w:rFonts w:hint="eastAsia"/>
          <w:snapToGrid/>
        </w:rPr>
        <w:t>载体数据调整</w:t>
      </w:r>
      <w:r>
        <w:rPr>
          <w:rFonts w:hint="eastAsia"/>
          <w:snapToGrid/>
        </w:rPr>
        <w:t>1</w:t>
      </w:r>
      <w:r>
        <w:rPr>
          <w:rFonts w:hint="eastAsia"/>
          <w:snapToGrid/>
        </w:rPr>
        <w:t>个</w:t>
      </w:r>
      <w:r>
        <w:rPr>
          <w:rFonts w:hint="eastAsia"/>
        </w:rPr>
        <w:t>嵌入</w:t>
      </w:r>
      <w:r>
        <w:rPr>
          <w:rFonts w:hint="eastAsia"/>
        </w:rPr>
        <w:t xml:space="preserve">, </w:t>
      </w:r>
      <w:r>
        <w:rPr>
          <w:rFonts w:hint="eastAsia"/>
        </w:rPr>
        <w:t>对于文献</w:t>
      </w:r>
      <w:r>
        <w:rPr>
          <w:rFonts w:hint="eastAsia"/>
        </w:rPr>
        <w:t>[1</w:t>
      </w:r>
      <w:r w:rsidR="007C4B20">
        <w:rPr>
          <w:rFonts w:hint="eastAsia"/>
        </w:rPr>
        <w:t>5</w:t>
      </w:r>
      <w:r>
        <w:rPr>
          <w:rFonts w:hint="eastAsia"/>
        </w:rPr>
        <w:t>]</w:t>
      </w:r>
      <w:r>
        <w:t>仅能对所有的像素进行调整和不调整嵌入</w:t>
      </w:r>
      <w:r>
        <w:rPr>
          <w:rFonts w:hint="eastAsia"/>
        </w:rPr>
        <w:t xml:space="preserve">, </w:t>
      </w:r>
      <w:r>
        <w:t>导致现有的</w:t>
      </w:r>
      <w:r>
        <w:t>EMD</w:t>
      </w:r>
      <w:r>
        <w:t>嵌入方法适用面较窄</w:t>
      </w:r>
      <w:r>
        <w:rPr>
          <w:rFonts w:hint="eastAsia"/>
        </w:rPr>
        <w:t xml:space="preserve">, </w:t>
      </w:r>
      <w:r>
        <w:rPr>
          <w:rFonts w:hint="eastAsia"/>
        </w:rPr>
        <w:t>从而</w:t>
      </w:r>
      <w:r>
        <w:rPr>
          <w:rFonts w:hint="eastAsia"/>
          <w:snapToGrid/>
        </w:rPr>
        <w:t>不能在图像视觉嵌入质量和嵌入容量上进行较好地折中</w:t>
      </w:r>
      <w:r>
        <w:rPr>
          <w:rFonts w:hint="eastAsia"/>
          <w:snapToGrid/>
        </w:rPr>
        <w:t xml:space="preserve">. </w:t>
      </w:r>
    </w:p>
    <w:p w14:paraId="06701AD7" w14:textId="77777777" w:rsidR="002D7A23" w:rsidRDefault="00252113" w:rsidP="006B1270">
      <w:pPr>
        <w:spacing w:line="240" w:lineRule="auto"/>
        <w:ind w:firstLineChars="200" w:firstLine="416"/>
        <w:rPr>
          <w:snapToGrid/>
        </w:rPr>
      </w:pPr>
      <w:r>
        <w:rPr>
          <w:snapToGrid/>
        </w:rPr>
        <w:t>同以上文献不同</w:t>
      </w:r>
      <w:r>
        <w:rPr>
          <w:rFonts w:hint="eastAsia"/>
          <w:snapToGrid/>
        </w:rPr>
        <w:t xml:space="preserve">, </w:t>
      </w:r>
      <w:r>
        <w:rPr>
          <w:rFonts w:hint="eastAsia"/>
          <w:snapToGrid/>
        </w:rPr>
        <w:t>本文提出了</w:t>
      </w:r>
      <w:proofErr w:type="gramStart"/>
      <w:r>
        <w:rPr>
          <w:rFonts w:hint="eastAsia"/>
          <w:snapToGrid/>
        </w:rPr>
        <w:t>一种免基向量</w:t>
      </w:r>
      <w:proofErr w:type="gramEnd"/>
      <w:r>
        <w:rPr>
          <w:rFonts w:hint="eastAsia"/>
          <w:snapToGrid/>
        </w:rPr>
        <w:t>的</w:t>
      </w:r>
      <w:r>
        <w:rPr>
          <w:snapToGrid/>
        </w:rPr>
        <w:t>EMD(</w:t>
      </w:r>
      <w:r>
        <w:rPr>
          <w:i/>
          <w:snapToGrid/>
        </w:rPr>
        <w:t>n</w:t>
      </w:r>
      <w:r>
        <w:rPr>
          <w:snapToGrid/>
        </w:rPr>
        <w:t xml:space="preserve">, </w:t>
      </w:r>
      <w:r>
        <w:rPr>
          <w:i/>
          <w:snapToGrid/>
        </w:rPr>
        <w:t>m</w:t>
      </w:r>
      <w:r>
        <w:rPr>
          <w:snapToGrid/>
        </w:rPr>
        <w:t>)</w:t>
      </w:r>
      <w:r>
        <w:rPr>
          <w:rFonts w:hint="eastAsia"/>
          <w:snapToGrid/>
        </w:rPr>
        <w:t>嵌入模型</w:t>
      </w:r>
      <w:r>
        <w:rPr>
          <w:rFonts w:hint="eastAsia"/>
          <w:snapToGrid/>
        </w:rPr>
        <w:t xml:space="preserve">, </w:t>
      </w:r>
      <w:r>
        <w:rPr>
          <w:rFonts w:hint="eastAsia"/>
          <w:snapToGrid/>
        </w:rPr>
        <w:t>所提模型通过计算</w:t>
      </w:r>
      <w:r>
        <w:rPr>
          <w:i/>
          <w:snapToGrid/>
        </w:rPr>
        <w:t>n</w:t>
      </w:r>
      <w:proofErr w:type="gramStart"/>
      <w:r>
        <w:rPr>
          <w:rFonts w:hint="eastAsia"/>
          <w:snapToGrid/>
        </w:rPr>
        <w:t>个</w:t>
      </w:r>
      <w:proofErr w:type="gramEnd"/>
      <w:r>
        <w:rPr>
          <w:rFonts w:hint="eastAsia"/>
          <w:snapToGrid/>
        </w:rPr>
        <w:t>载体数据中最多调整</w:t>
      </w:r>
      <w:r>
        <w:rPr>
          <w:i/>
          <w:snapToGrid/>
        </w:rPr>
        <w:t>m</w:t>
      </w:r>
      <w:proofErr w:type="gramStart"/>
      <w:r>
        <w:rPr>
          <w:rFonts w:hint="eastAsia"/>
          <w:snapToGrid/>
        </w:rPr>
        <w:t>个</w:t>
      </w:r>
      <w:proofErr w:type="gramEnd"/>
      <w:r>
        <w:rPr>
          <w:rFonts w:hint="eastAsia"/>
          <w:snapToGrid/>
        </w:rPr>
        <w:t>数据的秘密信息</w:t>
      </w:r>
      <w:ins w:id="58" w:author="计科院" w:date="2016-11-17T11:07:00Z">
        <w:r w:rsidR="00BE4F0D">
          <w:rPr>
            <w:rFonts w:hint="eastAsia"/>
            <w:snapToGrid/>
          </w:rPr>
          <w:t>所有</w:t>
        </w:r>
      </w:ins>
      <w:r>
        <w:rPr>
          <w:rFonts w:hint="eastAsia"/>
          <w:snapToGrid/>
        </w:rPr>
        <w:t>组合来</w:t>
      </w:r>
      <w:proofErr w:type="gramStart"/>
      <w:r>
        <w:rPr>
          <w:rFonts w:hint="eastAsia"/>
          <w:snapToGrid/>
        </w:rPr>
        <w:t>形成嵌密元素</w:t>
      </w:r>
      <w:proofErr w:type="gramEnd"/>
      <w:r>
        <w:rPr>
          <w:rFonts w:hint="eastAsia"/>
          <w:snapToGrid/>
        </w:rPr>
        <w:t>调整表</w:t>
      </w:r>
      <w:r>
        <w:rPr>
          <w:rFonts w:hint="eastAsia"/>
          <w:snapToGrid/>
        </w:rPr>
        <w:t xml:space="preserve">, </w:t>
      </w:r>
      <w:r>
        <w:rPr>
          <w:rFonts w:hint="eastAsia"/>
          <w:snapToGrid/>
        </w:rPr>
        <w:t>通过</w:t>
      </w:r>
      <w:proofErr w:type="gramStart"/>
      <w:r>
        <w:rPr>
          <w:rFonts w:hint="eastAsia"/>
          <w:snapToGrid/>
        </w:rPr>
        <w:t>选取嵌密元素</w:t>
      </w:r>
      <w:proofErr w:type="gramEnd"/>
      <w:r>
        <w:rPr>
          <w:rFonts w:hint="eastAsia"/>
          <w:snapToGrid/>
        </w:rPr>
        <w:t>调整表行来对载体数据进行调整以嵌入秘密信息</w:t>
      </w:r>
      <w:r>
        <w:rPr>
          <w:rFonts w:hint="eastAsia"/>
          <w:snapToGrid/>
        </w:rPr>
        <w:t>.</w:t>
      </w:r>
      <w:r w:rsidR="00450EFD" w:rsidRPr="00E73903">
        <w:rPr>
          <w:rFonts w:hint="eastAsia"/>
          <w:snapToGrid/>
          <w:highlight w:val="lightGray"/>
        </w:rPr>
        <w:t>避免了文献</w:t>
      </w:r>
      <w:r w:rsidR="00450EFD">
        <w:rPr>
          <w:rFonts w:hint="eastAsia"/>
        </w:rPr>
        <w:t>[8</w:t>
      </w:r>
      <w:r w:rsidR="00450EFD">
        <w:t>,14-18]</w:t>
      </w:r>
      <w:r w:rsidR="00450EFD">
        <w:rPr>
          <w:rFonts w:hint="eastAsia"/>
          <w:snapToGrid/>
          <w:highlight w:val="lightGray"/>
        </w:rPr>
        <w:t>选取特殊的基向量</w:t>
      </w:r>
      <w:r>
        <w:rPr>
          <w:rFonts w:hint="eastAsia"/>
          <w:snapToGrid/>
        </w:rPr>
        <w:t xml:space="preserve">, </w:t>
      </w:r>
      <w:r>
        <w:rPr>
          <w:rFonts w:hint="eastAsia"/>
          <w:snapToGrid/>
          <w:highlight w:val="lightGray"/>
        </w:rPr>
        <w:t>同时避免了文献</w:t>
      </w:r>
      <w:r>
        <w:rPr>
          <w:rFonts w:hint="eastAsia"/>
          <w:snapToGrid/>
          <w:highlight w:val="lightGray"/>
        </w:rPr>
        <w:t>[</w:t>
      </w:r>
      <w:r w:rsidR="00450EFD">
        <w:rPr>
          <w:rFonts w:hint="eastAsia"/>
          <w:snapToGrid/>
          <w:highlight w:val="lightGray"/>
        </w:rPr>
        <w:t>16-18</w:t>
      </w:r>
      <w:r>
        <w:rPr>
          <w:rFonts w:hint="eastAsia"/>
          <w:snapToGrid/>
          <w:highlight w:val="lightGray"/>
        </w:rPr>
        <w:t>]</w:t>
      </w:r>
      <w:r w:rsidR="00450EFD">
        <w:t>会对嵌入掩体视觉质量产生较大影响</w:t>
      </w:r>
      <w:r>
        <w:rPr>
          <w:rFonts w:hint="eastAsia"/>
          <w:snapToGrid/>
        </w:rPr>
        <w:t xml:space="preserve">. </w:t>
      </w:r>
      <w:r>
        <w:rPr>
          <w:rFonts w:hint="eastAsia"/>
          <w:snapToGrid/>
        </w:rPr>
        <w:t>为进一步提高安全性</w:t>
      </w:r>
      <w:r>
        <w:rPr>
          <w:rFonts w:hint="eastAsia"/>
          <w:snapToGrid/>
        </w:rPr>
        <w:t xml:space="preserve">, </w:t>
      </w:r>
      <w:r>
        <w:rPr>
          <w:rFonts w:hint="eastAsia"/>
          <w:snapToGrid/>
        </w:rPr>
        <w:t>给出了一种基于</w:t>
      </w:r>
      <w:r>
        <w:rPr>
          <w:snapToGrid/>
        </w:rPr>
        <w:t>EMD(</w:t>
      </w:r>
      <w:r>
        <w:rPr>
          <w:i/>
          <w:snapToGrid/>
        </w:rPr>
        <w:t>n</w:t>
      </w:r>
      <w:r>
        <w:rPr>
          <w:snapToGrid/>
        </w:rPr>
        <w:t xml:space="preserve">, </w:t>
      </w:r>
      <w:r>
        <w:rPr>
          <w:i/>
          <w:snapToGrid/>
        </w:rPr>
        <w:t>m</w:t>
      </w:r>
      <w:r>
        <w:rPr>
          <w:snapToGrid/>
        </w:rPr>
        <w:t>)</w:t>
      </w:r>
      <w:r>
        <w:rPr>
          <w:snapToGrid/>
        </w:rPr>
        <w:t>的数字图像密写方法</w:t>
      </w:r>
      <w:r>
        <w:rPr>
          <w:rFonts w:hint="eastAsia"/>
          <w:snapToGrid/>
        </w:rPr>
        <w:t xml:space="preserve">, </w:t>
      </w:r>
      <w:r>
        <w:rPr>
          <w:rFonts w:hint="eastAsia"/>
          <w:snapToGrid/>
        </w:rPr>
        <w:t>首先将载体图像扫描为</w:t>
      </w:r>
      <w:r>
        <w:rPr>
          <w:snapToGrid/>
        </w:rPr>
        <w:t>1</w:t>
      </w:r>
      <w:r>
        <w:rPr>
          <w:rFonts w:hint="eastAsia"/>
          <w:snapToGrid/>
        </w:rPr>
        <w:t>维序列</w:t>
      </w:r>
      <w:r>
        <w:rPr>
          <w:rFonts w:hint="eastAsia"/>
          <w:snapToGrid/>
        </w:rPr>
        <w:t xml:space="preserve">, </w:t>
      </w:r>
      <w:r>
        <w:rPr>
          <w:rFonts w:hint="eastAsia"/>
          <w:snapToGrid/>
        </w:rPr>
        <w:t>通过用户密钥结合混沌映射来随机</w:t>
      </w:r>
      <w:proofErr w:type="gramStart"/>
      <w:r>
        <w:rPr>
          <w:rFonts w:hint="eastAsia"/>
          <w:snapToGrid/>
        </w:rPr>
        <w:t>指派嵌密元素</w:t>
      </w:r>
      <w:proofErr w:type="gramEnd"/>
      <w:r>
        <w:rPr>
          <w:rFonts w:hint="eastAsia"/>
          <w:snapToGrid/>
        </w:rPr>
        <w:t>数量和最多调整</w:t>
      </w:r>
      <w:proofErr w:type="gramStart"/>
      <w:r>
        <w:rPr>
          <w:rFonts w:hint="eastAsia"/>
          <w:snapToGrid/>
        </w:rPr>
        <w:t>的嵌密元素</w:t>
      </w:r>
      <w:proofErr w:type="gramEnd"/>
      <w:r>
        <w:rPr>
          <w:rFonts w:hint="eastAsia"/>
          <w:snapToGrid/>
        </w:rPr>
        <w:t>数量并生成秘密信息组合数</w:t>
      </w:r>
      <w:proofErr w:type="gramStart"/>
      <w:r>
        <w:rPr>
          <w:rFonts w:hint="eastAsia"/>
          <w:snapToGrid/>
        </w:rPr>
        <w:t>和嵌密元素</w:t>
      </w:r>
      <w:proofErr w:type="gramEnd"/>
      <w:r>
        <w:rPr>
          <w:rFonts w:hint="eastAsia"/>
          <w:snapToGrid/>
        </w:rPr>
        <w:t>调整表</w:t>
      </w:r>
      <w:r>
        <w:rPr>
          <w:rFonts w:hint="eastAsia"/>
          <w:snapToGrid/>
        </w:rPr>
        <w:t xml:space="preserve">; </w:t>
      </w:r>
      <w:r>
        <w:rPr>
          <w:rFonts w:hint="eastAsia"/>
          <w:snapToGrid/>
        </w:rPr>
        <w:t>然后</w:t>
      </w:r>
      <w:proofErr w:type="gramStart"/>
      <w:r>
        <w:rPr>
          <w:rFonts w:hint="eastAsia"/>
          <w:snapToGrid/>
        </w:rPr>
        <w:t>依据嵌密元素</w:t>
      </w:r>
      <w:proofErr w:type="gramEnd"/>
      <w:r>
        <w:rPr>
          <w:rFonts w:hint="eastAsia"/>
          <w:snapToGrid/>
        </w:rPr>
        <w:t>数量和秘密组合数分别从载体元素序列和</w:t>
      </w:r>
      <w:r>
        <w:rPr>
          <w:snapToGrid/>
        </w:rPr>
        <w:t>2</w:t>
      </w:r>
      <w:r>
        <w:rPr>
          <w:rFonts w:hint="eastAsia"/>
          <w:snapToGrid/>
        </w:rPr>
        <w:t>进制秘密信息序列截取载体元素和</w:t>
      </w:r>
      <w:r>
        <w:rPr>
          <w:snapToGrid/>
        </w:rPr>
        <w:t>2</w:t>
      </w:r>
      <w:r>
        <w:rPr>
          <w:rFonts w:hint="eastAsia"/>
          <w:snapToGrid/>
        </w:rPr>
        <w:t>进制秘密信息比特</w:t>
      </w:r>
      <w:r>
        <w:rPr>
          <w:rFonts w:hint="eastAsia"/>
          <w:snapToGrid/>
        </w:rPr>
        <w:t xml:space="preserve">; </w:t>
      </w:r>
      <w:r>
        <w:rPr>
          <w:rFonts w:hint="eastAsia"/>
          <w:snapToGrid/>
        </w:rPr>
        <w:t>最后通过对秘密信息比特所映射的</w:t>
      </w:r>
      <w:proofErr w:type="gramStart"/>
      <w:r>
        <w:rPr>
          <w:rFonts w:hint="eastAsia"/>
          <w:snapToGrid/>
        </w:rPr>
        <w:t>置乱嵌密元素</w:t>
      </w:r>
      <w:proofErr w:type="gramEnd"/>
      <w:r>
        <w:rPr>
          <w:rFonts w:hint="eastAsia"/>
          <w:snapToGrid/>
        </w:rPr>
        <w:t>调整表行来对截取的载体元素进行调整以嵌入秘密信息</w:t>
      </w:r>
      <w:r>
        <w:rPr>
          <w:rFonts w:hint="eastAsia"/>
          <w:snapToGrid/>
        </w:rPr>
        <w:t xml:space="preserve">. </w:t>
      </w:r>
      <w:r>
        <w:rPr>
          <w:snapToGrid/>
        </w:rPr>
        <w:t>理论和实验表明</w:t>
      </w:r>
      <w:r>
        <w:rPr>
          <w:rFonts w:hint="eastAsia"/>
          <w:snapToGrid/>
        </w:rPr>
        <w:t>与传统的</w:t>
      </w:r>
      <w:r>
        <w:rPr>
          <w:rFonts w:hint="eastAsia"/>
          <w:snapToGrid/>
        </w:rPr>
        <w:t>EMD</w:t>
      </w:r>
      <w:r>
        <w:rPr>
          <w:rFonts w:hint="eastAsia"/>
          <w:snapToGrid/>
        </w:rPr>
        <w:t>嵌入方法相比</w:t>
      </w:r>
      <w:r>
        <w:rPr>
          <w:rFonts w:hint="eastAsia"/>
          <w:snapToGrid/>
        </w:rPr>
        <w:t xml:space="preserve">, </w:t>
      </w:r>
      <w:r>
        <w:rPr>
          <w:rFonts w:hint="eastAsia"/>
          <w:snapToGrid/>
        </w:rPr>
        <w:t>改进的</w:t>
      </w:r>
      <w:r>
        <w:rPr>
          <w:snapToGrid/>
        </w:rPr>
        <w:t>EMD(</w:t>
      </w:r>
      <w:r>
        <w:rPr>
          <w:i/>
          <w:snapToGrid/>
        </w:rPr>
        <w:t>n</w:t>
      </w:r>
      <w:r>
        <w:rPr>
          <w:snapToGrid/>
        </w:rPr>
        <w:t xml:space="preserve">, </w:t>
      </w:r>
      <w:r>
        <w:rPr>
          <w:i/>
          <w:snapToGrid/>
        </w:rPr>
        <w:t>m</w:t>
      </w:r>
      <w:r>
        <w:rPr>
          <w:snapToGrid/>
        </w:rPr>
        <w:t>)</w:t>
      </w:r>
      <w:r>
        <w:rPr>
          <w:snapToGrid/>
        </w:rPr>
        <w:t>模型</w:t>
      </w:r>
      <w:r>
        <w:rPr>
          <w:rFonts w:hint="eastAsia"/>
          <w:snapToGrid/>
        </w:rPr>
        <w:t>避免了基向量设置的有限性所导致的嵌入容量受限</w:t>
      </w:r>
      <w:r>
        <w:rPr>
          <w:rFonts w:hint="eastAsia"/>
          <w:snapToGrid/>
        </w:rPr>
        <w:t xml:space="preserve">, </w:t>
      </w:r>
      <w:r>
        <w:rPr>
          <w:snapToGrid/>
        </w:rPr>
        <w:t>并可最大化嵌入容量提高</w:t>
      </w:r>
      <w:r>
        <w:rPr>
          <w:snapToGrid/>
        </w:rPr>
        <w:t>EMD</w:t>
      </w:r>
      <w:r>
        <w:rPr>
          <w:snapToGrid/>
        </w:rPr>
        <w:t>嵌入方法的适用面</w:t>
      </w:r>
      <w:r>
        <w:rPr>
          <w:rFonts w:hint="eastAsia"/>
          <w:snapToGrid/>
        </w:rPr>
        <w:t xml:space="preserve">, </w:t>
      </w:r>
      <w:r>
        <w:rPr>
          <w:rFonts w:hint="eastAsia"/>
          <w:snapToGrid/>
        </w:rPr>
        <w:t>同时可通过与载体和密钥相关的嵌入提取环节来进一步增强嵌入信息的安全</w:t>
      </w:r>
      <w:commentRangeStart w:id="59"/>
      <w:r>
        <w:rPr>
          <w:rFonts w:hint="eastAsia"/>
          <w:snapToGrid/>
        </w:rPr>
        <w:t>性</w:t>
      </w:r>
      <w:r>
        <w:rPr>
          <w:rFonts w:hint="eastAsia"/>
          <w:snapToGrid/>
        </w:rPr>
        <w:t xml:space="preserve">. </w:t>
      </w:r>
      <w:commentRangeEnd w:id="59"/>
      <w:r>
        <w:rPr>
          <w:rStyle w:val="ab"/>
        </w:rPr>
        <w:commentReference w:id="59"/>
      </w:r>
    </w:p>
    <w:p w14:paraId="15C26F7E" w14:textId="77777777" w:rsidR="002D7A23" w:rsidRDefault="00252113">
      <w:pPr>
        <w:spacing w:line="240" w:lineRule="auto"/>
        <w:ind w:firstLine="360"/>
        <w:rPr>
          <w:snapToGrid/>
        </w:rPr>
      </w:pPr>
      <w:r>
        <w:rPr>
          <w:snapToGrid/>
        </w:rPr>
        <w:t>以下本文第</w:t>
      </w:r>
      <w:r>
        <w:rPr>
          <w:rFonts w:hint="eastAsia"/>
          <w:snapToGrid/>
        </w:rPr>
        <w:t>2</w:t>
      </w:r>
      <w:r>
        <w:rPr>
          <w:rFonts w:hint="eastAsia"/>
          <w:snapToGrid/>
        </w:rPr>
        <w:t>节给出经典的</w:t>
      </w:r>
      <w:r>
        <w:rPr>
          <w:rFonts w:hint="eastAsia"/>
          <w:snapToGrid/>
        </w:rPr>
        <w:t>EMD</w:t>
      </w:r>
      <w:r>
        <w:rPr>
          <w:rFonts w:hint="eastAsia"/>
          <w:snapToGrid/>
        </w:rPr>
        <w:t>嵌入模型</w:t>
      </w:r>
      <w:r>
        <w:rPr>
          <w:rFonts w:hint="eastAsia"/>
          <w:snapToGrid/>
        </w:rPr>
        <w:t xml:space="preserve">, </w:t>
      </w:r>
      <w:r>
        <w:rPr>
          <w:rFonts w:hint="eastAsia"/>
          <w:snapToGrid/>
        </w:rPr>
        <w:t>第</w:t>
      </w:r>
      <w:r>
        <w:rPr>
          <w:rFonts w:hint="eastAsia"/>
          <w:snapToGrid/>
        </w:rPr>
        <w:t>3</w:t>
      </w:r>
      <w:r>
        <w:rPr>
          <w:rFonts w:hint="eastAsia"/>
          <w:snapToGrid/>
        </w:rPr>
        <w:t>节给出</w:t>
      </w:r>
      <w:proofErr w:type="gramStart"/>
      <w:r>
        <w:rPr>
          <w:rFonts w:hint="eastAsia"/>
          <w:snapToGrid/>
        </w:rPr>
        <w:t>基于免基向量</w:t>
      </w:r>
      <w:proofErr w:type="gramEnd"/>
      <w:r>
        <w:rPr>
          <w:rFonts w:hint="eastAsia"/>
          <w:snapToGrid/>
        </w:rPr>
        <w:t>EMD</w:t>
      </w:r>
      <w:r>
        <w:rPr>
          <w:rFonts w:hint="eastAsia"/>
        </w:rPr>
        <w:t>(</w:t>
      </w:r>
      <w:r>
        <w:rPr>
          <w:rFonts w:hint="eastAsia"/>
          <w:i/>
        </w:rPr>
        <w:t>n</w:t>
      </w:r>
      <w:r>
        <w:rPr>
          <w:rFonts w:hint="eastAsia"/>
        </w:rPr>
        <w:t xml:space="preserve">, </w:t>
      </w:r>
      <w:r>
        <w:rPr>
          <w:rFonts w:hint="eastAsia"/>
          <w:i/>
        </w:rPr>
        <w:t>m</w:t>
      </w:r>
      <w:r>
        <w:rPr>
          <w:rFonts w:hint="eastAsia"/>
        </w:rPr>
        <w:t>)</w:t>
      </w:r>
      <w:r>
        <w:rPr>
          <w:rFonts w:hint="eastAsia"/>
        </w:rPr>
        <w:t>嵌入模型</w:t>
      </w:r>
      <w:r w:rsidR="00BD6661">
        <w:rPr>
          <w:rFonts w:hint="eastAsia"/>
        </w:rPr>
        <w:t xml:space="preserve">; </w:t>
      </w:r>
      <w:r>
        <w:rPr>
          <w:rFonts w:hint="eastAsia"/>
        </w:rPr>
        <w:t>第</w:t>
      </w:r>
      <w:r>
        <w:rPr>
          <w:rFonts w:hint="eastAsia"/>
        </w:rPr>
        <w:t>4</w:t>
      </w:r>
      <w:r>
        <w:rPr>
          <w:rFonts w:hint="eastAsia"/>
        </w:rPr>
        <w:t>节给出</w:t>
      </w:r>
      <w:r>
        <w:rPr>
          <w:rFonts w:hint="eastAsia"/>
          <w:snapToGrid/>
        </w:rPr>
        <w:t>一种基于</w:t>
      </w:r>
      <w:r>
        <w:rPr>
          <w:snapToGrid/>
        </w:rPr>
        <w:t>EMD(</w:t>
      </w:r>
      <w:r>
        <w:rPr>
          <w:i/>
          <w:snapToGrid/>
        </w:rPr>
        <w:t>n</w:t>
      </w:r>
      <w:r>
        <w:rPr>
          <w:snapToGrid/>
        </w:rPr>
        <w:t xml:space="preserve">, </w:t>
      </w:r>
      <w:r>
        <w:rPr>
          <w:i/>
          <w:snapToGrid/>
        </w:rPr>
        <w:t>m</w:t>
      </w:r>
      <w:r>
        <w:rPr>
          <w:snapToGrid/>
        </w:rPr>
        <w:t>)</w:t>
      </w:r>
      <w:r>
        <w:rPr>
          <w:snapToGrid/>
        </w:rPr>
        <w:t>的数字图像密写方法</w:t>
      </w:r>
      <w:r w:rsidR="00BD6661">
        <w:rPr>
          <w:rFonts w:hint="eastAsia"/>
          <w:snapToGrid/>
        </w:rPr>
        <w:t xml:space="preserve">; </w:t>
      </w:r>
      <w:r>
        <w:rPr>
          <w:snapToGrid/>
        </w:rPr>
        <w:t>第</w:t>
      </w:r>
      <w:r>
        <w:rPr>
          <w:rFonts w:hint="eastAsia"/>
          <w:snapToGrid/>
        </w:rPr>
        <w:t>5</w:t>
      </w:r>
      <w:r>
        <w:rPr>
          <w:rFonts w:hint="eastAsia"/>
          <w:snapToGrid/>
        </w:rPr>
        <w:t>节实验</w:t>
      </w:r>
      <w:r>
        <w:rPr>
          <w:rFonts w:hint="eastAsia"/>
          <w:snapToGrid/>
        </w:rPr>
        <w:t xml:space="preserve">; </w:t>
      </w:r>
      <w:r>
        <w:rPr>
          <w:rFonts w:hint="eastAsia"/>
          <w:snapToGrid/>
        </w:rPr>
        <w:t>第</w:t>
      </w:r>
      <w:r>
        <w:rPr>
          <w:rFonts w:hint="eastAsia"/>
          <w:snapToGrid/>
        </w:rPr>
        <w:t>6</w:t>
      </w:r>
      <w:r>
        <w:rPr>
          <w:rFonts w:hint="eastAsia"/>
          <w:snapToGrid/>
        </w:rPr>
        <w:t>节对本文的工作进行总结</w:t>
      </w:r>
      <w:r>
        <w:rPr>
          <w:rFonts w:hint="eastAsia"/>
          <w:snapToGrid/>
        </w:rPr>
        <w:t xml:space="preserve">, </w:t>
      </w:r>
      <w:r>
        <w:rPr>
          <w:rFonts w:hint="eastAsia"/>
          <w:snapToGrid/>
        </w:rPr>
        <w:t>并给出下一步的研究工作</w:t>
      </w:r>
      <w:r>
        <w:rPr>
          <w:rFonts w:hint="eastAsia"/>
          <w:snapToGrid/>
        </w:rPr>
        <w:t xml:space="preserve">. </w:t>
      </w:r>
    </w:p>
    <w:p w14:paraId="5F3BEFE4" w14:textId="77777777" w:rsidR="002D7A23" w:rsidRDefault="0098429C">
      <w:pPr>
        <w:pStyle w:val="7"/>
        <w:numPr>
          <w:ilvl w:val="0"/>
          <w:numId w:val="1"/>
        </w:numPr>
        <w:rPr>
          <w:b/>
        </w:rPr>
      </w:pPr>
      <w:r>
        <w:rPr>
          <w:rFonts w:hint="eastAsia"/>
          <w:b/>
        </w:rPr>
        <w:t>经典</w:t>
      </w:r>
      <w:r w:rsidR="00252113">
        <w:rPr>
          <w:rFonts w:hint="eastAsia"/>
          <w:b/>
        </w:rPr>
        <w:t>EMD</w:t>
      </w:r>
      <w:r>
        <w:rPr>
          <w:rFonts w:hint="eastAsia"/>
          <w:b/>
        </w:rPr>
        <w:t>嵌入</w:t>
      </w:r>
      <w:r w:rsidR="00252113">
        <w:rPr>
          <w:rFonts w:hint="eastAsia"/>
          <w:b/>
        </w:rPr>
        <w:t>模型</w:t>
      </w:r>
    </w:p>
    <w:bookmarkEnd w:id="15"/>
    <w:bookmarkEnd w:id="16"/>
    <w:p w14:paraId="196EE3BC" w14:textId="77777777" w:rsidR="0098429C" w:rsidRDefault="00252113" w:rsidP="00D03C9D">
      <w:pPr>
        <w:adjustRightInd w:val="0"/>
        <w:spacing w:line="400" w:lineRule="exact"/>
        <w:rPr>
          <w:snapToGrid/>
        </w:rPr>
      </w:pPr>
      <w:r>
        <w:rPr>
          <w:rFonts w:hint="eastAsia"/>
          <w:snapToGrid/>
        </w:rPr>
        <w:t>文献</w:t>
      </w:r>
      <w:r>
        <w:rPr>
          <w:rFonts w:hint="eastAsia"/>
          <w:snapToGrid/>
        </w:rPr>
        <w:t>[8]</w:t>
      </w:r>
      <w:r>
        <w:rPr>
          <w:rFonts w:hint="eastAsia"/>
          <w:snapToGrid/>
        </w:rPr>
        <w:t>给出了</w:t>
      </w:r>
      <w:r w:rsidR="0098429C">
        <w:rPr>
          <w:rFonts w:hint="eastAsia"/>
          <w:snapToGrid/>
        </w:rPr>
        <w:t>经典的</w:t>
      </w:r>
      <w:r w:rsidR="0098429C">
        <w:rPr>
          <w:rFonts w:hint="eastAsia"/>
          <w:snapToGrid/>
        </w:rPr>
        <w:t>EMD</w:t>
      </w:r>
      <w:r w:rsidR="0098429C">
        <w:rPr>
          <w:rFonts w:hint="eastAsia"/>
          <w:snapToGrid/>
        </w:rPr>
        <w:t>嵌入方法</w:t>
      </w:r>
      <w:r w:rsidR="0098429C">
        <w:rPr>
          <w:rFonts w:hint="eastAsia"/>
          <w:snapToGrid/>
        </w:rPr>
        <w:t>,</w:t>
      </w:r>
      <w:r w:rsidR="0098429C">
        <w:rPr>
          <w:snapToGrid/>
        </w:rPr>
        <w:t>即</w:t>
      </w:r>
      <w:r w:rsidR="0098429C">
        <w:rPr>
          <w:rFonts w:hint="eastAsia"/>
          <w:snapToGrid/>
        </w:rPr>
        <w:t>通过对</w:t>
      </w:r>
      <w:r w:rsidR="0098429C">
        <w:rPr>
          <w:rFonts w:hint="eastAsia"/>
          <w:i/>
        </w:rPr>
        <w:t>n</w:t>
      </w:r>
      <w:proofErr w:type="gramStart"/>
      <w:r w:rsidR="0098429C">
        <w:rPr>
          <w:rFonts w:hint="eastAsia"/>
          <w:snapToGrid/>
        </w:rPr>
        <w:t>个</w:t>
      </w:r>
      <w:proofErr w:type="gramEnd"/>
      <w:r w:rsidR="0098429C">
        <w:rPr>
          <w:rFonts w:hint="eastAsia"/>
          <w:snapToGrid/>
        </w:rPr>
        <w:t>载体数据</w:t>
      </w:r>
      <w:r w:rsidR="00D1000D" w:rsidRPr="002D7A23">
        <w:rPr>
          <w:snapToGrid/>
          <w:position w:val="-12"/>
        </w:rPr>
        <w:object w:dxaOrig="1920" w:dyaOrig="360" w14:anchorId="3E038BB3">
          <v:shape id="_x0000_i1069" type="#_x0000_t75" style="width:82.8pt;height:15.95pt" o:ole="">
            <v:imagedata r:id="rId92" o:title=""/>
          </v:shape>
          <o:OLEObject Type="Embed" ProgID="Equation.DSMT4" ShapeID="_x0000_i1069" DrawAspect="Content" ObjectID="_1543241991" r:id="rId93"/>
        </w:object>
      </w:r>
      <w:r w:rsidR="0098429C">
        <w:rPr>
          <w:rFonts w:hint="eastAsia"/>
          <w:snapToGrid/>
        </w:rPr>
        <w:t>最多进行</w:t>
      </w:r>
      <w:r w:rsidR="0098429C">
        <w:rPr>
          <w:rFonts w:hint="eastAsia"/>
          <w:snapToGrid/>
        </w:rPr>
        <w:t>1</w:t>
      </w:r>
      <w:r w:rsidR="0098429C">
        <w:rPr>
          <w:rFonts w:hint="eastAsia"/>
          <w:snapToGrid/>
        </w:rPr>
        <w:t>次</w:t>
      </w:r>
      <w:r w:rsidR="0098429C" w:rsidRPr="002D7A23">
        <w:rPr>
          <w:snapToGrid/>
          <w:position w:val="-4"/>
        </w:rPr>
        <w:object w:dxaOrig="300" w:dyaOrig="260" w14:anchorId="29131ADC">
          <v:shape id="_x0000_i1070" type="#_x0000_t75" style="width:15.45pt;height:12.85pt" o:ole="">
            <v:imagedata r:id="rId15" o:title=""/>
          </v:shape>
          <o:OLEObject Type="Embed" ProgID="Equation.DSMT4" ShapeID="_x0000_i1070" DrawAspect="Content" ObjectID="_1543241992" r:id="rId94"/>
        </w:object>
      </w:r>
      <w:r w:rsidR="0098429C">
        <w:rPr>
          <w:rFonts w:hint="eastAsia"/>
          <w:snapToGrid/>
        </w:rPr>
        <w:t>来嵌入一个</w:t>
      </w:r>
      <w:r w:rsidR="0098429C" w:rsidRPr="002D7A23">
        <w:rPr>
          <w:rFonts w:hint="eastAsia"/>
          <w:snapToGrid/>
          <w:position w:val="-6"/>
        </w:rPr>
        <w:object w:dxaOrig="619" w:dyaOrig="280" w14:anchorId="5CFA32AD">
          <v:shape id="_x0000_i1071" type="#_x0000_t75" style="width:25.7pt;height:11.3pt" o:ole="">
            <v:imagedata r:id="rId19" o:title=""/>
          </v:shape>
          <o:OLEObject Type="Embed" ProgID="Equation.DSMT4" ShapeID="_x0000_i1071" DrawAspect="Content" ObjectID="_1543241993" r:id="rId95"/>
        </w:object>
      </w:r>
      <w:r w:rsidR="00460678">
        <w:rPr>
          <w:rFonts w:hint="eastAsia"/>
          <w:snapToGrid/>
        </w:rPr>
        <w:t>进制</w:t>
      </w:r>
      <w:r w:rsidR="0098429C">
        <w:rPr>
          <w:rFonts w:hint="eastAsia"/>
          <w:snapToGrid/>
        </w:rPr>
        <w:t>数</w:t>
      </w:r>
      <w:r w:rsidR="00460678" w:rsidRPr="00460678">
        <w:rPr>
          <w:snapToGrid/>
          <w:position w:val="-6"/>
        </w:rPr>
        <w:object w:dxaOrig="220" w:dyaOrig="279" w14:anchorId="0576FF00">
          <v:shape id="_x0000_i1072" type="#_x0000_t75" style="width:10.8pt;height:15.45pt" o:ole="">
            <v:imagedata r:id="rId96" o:title=""/>
          </v:shape>
          <o:OLEObject Type="Embed" ProgID="Equation.DSMT4" ShapeID="_x0000_i1072" DrawAspect="Content" ObjectID="_1543241994" r:id="rId97"/>
        </w:object>
      </w:r>
      <w:r w:rsidR="00DA5E35">
        <w:rPr>
          <w:rFonts w:hint="eastAsia"/>
          <w:snapToGrid/>
        </w:rPr>
        <w:t>,</w:t>
      </w:r>
      <w:r w:rsidR="0098429C">
        <w:rPr>
          <w:rFonts w:hint="eastAsia"/>
          <w:snapToGrid/>
        </w:rPr>
        <w:t>其基本原理是：</w:t>
      </w:r>
    </w:p>
    <w:p w14:paraId="4E2357F9" w14:textId="77777777" w:rsidR="0098429C" w:rsidRDefault="0098429C" w:rsidP="00D03C9D">
      <w:pPr>
        <w:adjustRightInd w:val="0"/>
        <w:spacing w:line="400" w:lineRule="exact"/>
        <w:rPr>
          <w:snapToGrid/>
        </w:rPr>
      </w:pPr>
      <w:r>
        <w:rPr>
          <w:snapToGrid/>
        </w:rPr>
        <w:lastRenderedPageBreak/>
        <w:t>按式</w:t>
      </w:r>
      <w:r>
        <w:rPr>
          <w:rFonts w:hint="eastAsia"/>
          <w:snapToGrid/>
        </w:rPr>
        <w:t>(1)</w:t>
      </w:r>
      <w:r>
        <w:rPr>
          <w:snapToGrid/>
        </w:rPr>
        <w:t>计算</w:t>
      </w:r>
      <w:r w:rsidR="00D1000D" w:rsidRPr="00C563BF">
        <w:rPr>
          <w:position w:val="-12"/>
        </w:rPr>
        <w:object w:dxaOrig="320" w:dyaOrig="360" w14:anchorId="412168E9">
          <v:shape id="_x0000_i1073" type="#_x0000_t75" style="width:13.35pt;height:15.45pt" o:ole="">
            <v:imagedata r:id="rId98" o:title=""/>
          </v:shape>
          <o:OLEObject Type="Embed" ProgID="Equation.DSMT4" ShapeID="_x0000_i1073" DrawAspect="Content" ObjectID="_1543241995" r:id="rId99"/>
        </w:object>
      </w:r>
      <w:r>
        <w:t>的</w:t>
      </w:r>
      <w:proofErr w:type="gramStart"/>
      <w:r>
        <w:t>映射值</w:t>
      </w:r>
      <w:proofErr w:type="gramEnd"/>
      <w:r w:rsidR="00460678" w:rsidRPr="00C563BF">
        <w:rPr>
          <w:position w:val="-10"/>
        </w:rPr>
        <w:object w:dxaOrig="240" w:dyaOrig="320" w14:anchorId="39C2782E">
          <v:shape id="_x0000_i1074" type="#_x0000_t75" style="width:11.85pt;height:15.95pt" o:ole="">
            <v:imagedata r:id="rId100" o:title=""/>
          </v:shape>
          <o:OLEObject Type="Embed" ProgID="Equation.DSMT4" ShapeID="_x0000_i1074" DrawAspect="Content" ObjectID="_1543241996" r:id="rId101"/>
        </w:object>
      </w:r>
    </w:p>
    <w:tbl>
      <w:tblPr>
        <w:tblW w:w="4706" w:type="dxa"/>
        <w:tblLayout w:type="fixed"/>
        <w:tblLook w:val="04A0" w:firstRow="1" w:lastRow="0" w:firstColumn="1" w:lastColumn="0" w:noHBand="0" w:noVBand="1"/>
      </w:tblPr>
      <w:tblGrid>
        <w:gridCol w:w="4077"/>
        <w:gridCol w:w="629"/>
      </w:tblGrid>
      <w:tr w:rsidR="00460678" w14:paraId="6EC4E0E3" w14:textId="77777777" w:rsidTr="007D7E0E">
        <w:tc>
          <w:tcPr>
            <w:tcW w:w="4077" w:type="dxa"/>
          </w:tcPr>
          <w:p w14:paraId="3CF2B988" w14:textId="77777777" w:rsidR="00460678" w:rsidRPr="00460678" w:rsidRDefault="00D1000D" w:rsidP="00D03C9D">
            <w:pPr>
              <w:adjustRightInd w:val="0"/>
              <w:ind w:firstLine="0"/>
              <w:jc w:val="center"/>
              <w:rPr>
                <w:snapToGrid/>
                <w:position w:val="-12"/>
              </w:rPr>
            </w:pPr>
            <w:r w:rsidRPr="002D7A23">
              <w:rPr>
                <w:snapToGrid/>
                <w:position w:val="-28"/>
              </w:rPr>
              <w:object w:dxaOrig="2480" w:dyaOrig="680" w14:anchorId="748945C3">
                <v:shape id="_x0000_i1075" type="#_x0000_t75" style="width:101.85pt;height:27.25pt" o:ole="">
                  <v:imagedata r:id="rId102" o:title=""/>
                </v:shape>
                <o:OLEObject Type="Embed" ProgID="Equation.DSMT4" ShapeID="_x0000_i1075" DrawAspect="Content" ObjectID="_1543241997" r:id="rId103"/>
              </w:object>
            </w:r>
          </w:p>
        </w:tc>
        <w:tc>
          <w:tcPr>
            <w:tcW w:w="629" w:type="dxa"/>
          </w:tcPr>
          <w:p w14:paraId="46C47A96" w14:textId="77777777" w:rsidR="00460678" w:rsidRDefault="00460678" w:rsidP="00D03C9D">
            <w:pPr>
              <w:adjustRightInd w:val="0"/>
              <w:ind w:right="104" w:firstLine="0"/>
              <w:jc w:val="right"/>
              <w:rPr>
                <w:snapToGrid/>
              </w:rPr>
            </w:pPr>
          </w:p>
          <w:p w14:paraId="7A9FA0B5" w14:textId="77777777" w:rsidR="00460678" w:rsidRDefault="00460678" w:rsidP="00D03C9D">
            <w:pPr>
              <w:adjustRightInd w:val="0"/>
              <w:ind w:right="104" w:firstLine="0"/>
              <w:jc w:val="right"/>
              <w:rPr>
                <w:snapToGrid/>
              </w:rPr>
            </w:pPr>
            <w:r>
              <w:rPr>
                <w:rFonts w:hint="eastAsia"/>
                <w:snapToGrid/>
              </w:rPr>
              <w:t>(</w:t>
            </w:r>
            <w:r>
              <w:rPr>
                <w:snapToGrid/>
              </w:rPr>
              <w:t>1</w:t>
            </w:r>
            <w:r>
              <w:rPr>
                <w:rFonts w:hint="eastAsia"/>
                <w:snapToGrid/>
              </w:rPr>
              <w:t>)</w:t>
            </w:r>
          </w:p>
          <w:p w14:paraId="58E54640" w14:textId="77777777" w:rsidR="00460678" w:rsidRDefault="00460678" w:rsidP="00D03C9D">
            <w:pPr>
              <w:adjustRightInd w:val="0"/>
              <w:ind w:right="208" w:firstLine="0"/>
              <w:jc w:val="right"/>
              <w:rPr>
                <w:snapToGrid/>
              </w:rPr>
            </w:pPr>
          </w:p>
        </w:tc>
      </w:tr>
    </w:tbl>
    <w:p w14:paraId="11F443ED" w14:textId="77777777" w:rsidR="0098429C" w:rsidRDefault="00460678" w:rsidP="00D03C9D">
      <w:pPr>
        <w:adjustRightInd w:val="0"/>
        <w:spacing w:line="400" w:lineRule="exact"/>
        <w:rPr>
          <w:snapToGrid/>
        </w:rPr>
      </w:pPr>
      <w:r>
        <w:rPr>
          <w:snapToGrid/>
        </w:rPr>
        <w:t>若</w:t>
      </w:r>
      <w:r w:rsidR="00D1000D" w:rsidRPr="00C563BF">
        <w:rPr>
          <w:position w:val="-10"/>
        </w:rPr>
        <w:object w:dxaOrig="240" w:dyaOrig="320" w14:anchorId="51464DDD">
          <v:shape id="_x0000_i1076" type="#_x0000_t75" style="width:9.75pt;height:13.35pt" o:ole="">
            <v:imagedata r:id="rId100" o:title=""/>
          </v:shape>
          <o:OLEObject Type="Embed" ProgID="Equation.DSMT4" ShapeID="_x0000_i1076" DrawAspect="Content" ObjectID="_1543241998" r:id="rId104"/>
        </w:object>
      </w:r>
      <w:r>
        <w:t>和待嵌入</w:t>
      </w:r>
      <w:r>
        <w:rPr>
          <w:rFonts w:hint="eastAsia"/>
        </w:rPr>
        <w:t>数</w:t>
      </w:r>
      <w:r w:rsidR="00D1000D" w:rsidRPr="00460678">
        <w:rPr>
          <w:snapToGrid/>
          <w:position w:val="-6"/>
        </w:rPr>
        <w:object w:dxaOrig="220" w:dyaOrig="279" w14:anchorId="1125F33A">
          <v:shape id="_x0000_i1077" type="#_x0000_t75" style="width:8.25pt;height:11.3pt" o:ole="">
            <v:imagedata r:id="rId96" o:title=""/>
          </v:shape>
          <o:OLEObject Type="Embed" ProgID="Equation.DSMT4" ShapeID="_x0000_i1077" DrawAspect="Content" ObjectID="_1543241999" r:id="rId105"/>
        </w:object>
      </w:r>
      <w:r>
        <w:rPr>
          <w:snapToGrid/>
        </w:rPr>
        <w:t>相同</w:t>
      </w:r>
      <w:r w:rsidR="00DA5E35">
        <w:rPr>
          <w:rFonts w:hint="eastAsia"/>
          <w:snapToGrid/>
        </w:rPr>
        <w:t>,</w:t>
      </w:r>
      <w:r>
        <w:rPr>
          <w:snapToGrid/>
        </w:rPr>
        <w:t>则不做调整</w:t>
      </w:r>
      <w:r w:rsidR="00DA5E35">
        <w:rPr>
          <w:rFonts w:hint="eastAsia"/>
          <w:snapToGrid/>
        </w:rPr>
        <w:t>,</w:t>
      </w:r>
      <w:r>
        <w:rPr>
          <w:snapToGrid/>
        </w:rPr>
        <w:t>反之则按式</w:t>
      </w:r>
      <w:r>
        <w:rPr>
          <w:rFonts w:hint="eastAsia"/>
          <w:snapToGrid/>
        </w:rPr>
        <w:t>(</w:t>
      </w:r>
      <w:r>
        <w:rPr>
          <w:snapToGrid/>
        </w:rPr>
        <w:t>2</w:t>
      </w:r>
      <w:r>
        <w:rPr>
          <w:rFonts w:hint="eastAsia"/>
          <w:snapToGrid/>
        </w:rPr>
        <w:t>)</w:t>
      </w:r>
      <w:r>
        <w:rPr>
          <w:rFonts w:hint="eastAsia"/>
          <w:snapToGrid/>
        </w:rPr>
        <w:t>计算</w:t>
      </w:r>
      <w:proofErr w:type="gramStart"/>
      <w:r>
        <w:rPr>
          <w:rFonts w:hint="eastAsia"/>
          <w:snapToGrid/>
        </w:rPr>
        <w:t>映射值</w:t>
      </w:r>
      <w:proofErr w:type="gramEnd"/>
      <w:r w:rsidR="00D1000D" w:rsidRPr="00C563BF">
        <w:rPr>
          <w:position w:val="-10"/>
        </w:rPr>
        <w:object w:dxaOrig="240" w:dyaOrig="320" w14:anchorId="77F0A6AC">
          <v:shape id="_x0000_i1078" type="#_x0000_t75" style="width:10.8pt;height:13.9pt" o:ole="">
            <v:imagedata r:id="rId100" o:title=""/>
          </v:shape>
          <o:OLEObject Type="Embed" ProgID="Equation.DSMT4" ShapeID="_x0000_i1078" DrawAspect="Content" ObjectID="_1543242000" r:id="rId106"/>
        </w:object>
      </w:r>
      <w:r>
        <w:t>和</w:t>
      </w:r>
      <w:r w:rsidR="00D1000D" w:rsidRPr="00460678">
        <w:rPr>
          <w:snapToGrid/>
          <w:position w:val="-6"/>
        </w:rPr>
        <w:object w:dxaOrig="220" w:dyaOrig="279" w14:anchorId="663713EF">
          <v:shape id="_x0000_i1079" type="#_x0000_t75" style="width:8.25pt;height:11.85pt" o:ole="">
            <v:imagedata r:id="rId96" o:title=""/>
          </v:shape>
          <o:OLEObject Type="Embed" ProgID="Equation.DSMT4" ShapeID="_x0000_i1079" DrawAspect="Content" ObjectID="_1543242001" r:id="rId107"/>
        </w:object>
      </w:r>
      <w:r>
        <w:rPr>
          <w:snapToGrid/>
        </w:rPr>
        <w:t>之间的</w:t>
      </w:r>
      <w:r>
        <w:rPr>
          <w:rFonts w:hint="eastAsia"/>
          <w:snapToGrid/>
        </w:rPr>
        <w:t>模</w:t>
      </w:r>
      <w:r w:rsidR="00D1000D" w:rsidRPr="00460678">
        <w:rPr>
          <w:snapToGrid/>
          <w:position w:val="-6"/>
        </w:rPr>
        <w:object w:dxaOrig="620" w:dyaOrig="279" w14:anchorId="6A04B6FA">
          <v:shape id="_x0000_i1080" type="#_x0000_t75" style="width:26.75pt;height:11.85pt" o:ole="">
            <v:imagedata r:id="rId108" o:title=""/>
          </v:shape>
          <o:OLEObject Type="Embed" ProgID="Equation.DSMT4" ShapeID="_x0000_i1080" DrawAspect="Content" ObjectID="_1543242002" r:id="rId109"/>
        </w:object>
      </w:r>
      <w:r>
        <w:rPr>
          <w:snapToGrid/>
        </w:rPr>
        <w:t>差值</w:t>
      </w:r>
      <w:r w:rsidR="00D1000D" w:rsidRPr="00DA5E35">
        <w:rPr>
          <w:snapToGrid/>
          <w:position w:val="-10"/>
        </w:rPr>
        <w:object w:dxaOrig="1800" w:dyaOrig="320" w14:anchorId="51EC7806">
          <v:shape id="_x0000_i1081" type="#_x0000_t75" style="width:78.15pt;height:13.9pt" o:ole="">
            <v:imagedata r:id="rId110" o:title=""/>
          </v:shape>
          <o:OLEObject Type="Embed" ProgID="Equation.DSMT4" ShapeID="_x0000_i1081" DrawAspect="Content" ObjectID="_1543242003" r:id="rId111"/>
        </w:object>
      </w:r>
      <w:r w:rsidR="00492BEB">
        <w:rPr>
          <w:rFonts w:hint="eastAsia"/>
          <w:snapToGrid/>
        </w:rPr>
        <w:t>,</w:t>
      </w:r>
      <w:r w:rsidR="00492BEB">
        <w:t>按式</w:t>
      </w:r>
      <w:r w:rsidR="00492BEB">
        <w:rPr>
          <w:rFonts w:hint="eastAsia"/>
        </w:rPr>
        <w:t>(3)</w:t>
      </w:r>
      <w:r w:rsidR="00492BEB">
        <w:rPr>
          <w:rFonts w:hint="eastAsia"/>
        </w:rPr>
        <w:t>对</w:t>
      </w:r>
      <w:r w:rsidR="00D1000D" w:rsidRPr="00C563BF">
        <w:rPr>
          <w:position w:val="-12"/>
        </w:rPr>
        <w:object w:dxaOrig="320" w:dyaOrig="360" w14:anchorId="77C56AE6">
          <v:shape id="_x0000_i1082" type="#_x0000_t75" style="width:12.35pt;height:14.4pt" o:ole="">
            <v:imagedata r:id="rId98" o:title=""/>
          </v:shape>
          <o:OLEObject Type="Embed" ProgID="Equation.DSMT4" ShapeID="_x0000_i1082" DrawAspect="Content" ObjectID="_1543242004" r:id="rId112"/>
        </w:object>
      </w:r>
      <w:r w:rsidR="00492BEB">
        <w:t>中的元素进行调整</w:t>
      </w:r>
      <w:r w:rsidR="00492BEB">
        <w:rPr>
          <w:rFonts w:hint="eastAsia"/>
        </w:rPr>
        <w:t>，</w:t>
      </w:r>
      <w:r w:rsidR="00492BEB">
        <w:t>使得调整后的</w:t>
      </w:r>
      <w:r w:rsidR="00492BEB" w:rsidRPr="00C563BF">
        <w:rPr>
          <w:position w:val="-12"/>
        </w:rPr>
        <w:object w:dxaOrig="320" w:dyaOrig="360" w14:anchorId="6BA2E8E5">
          <v:shape id="_x0000_i1083" type="#_x0000_t75" style="width:15.95pt;height:18pt" o:ole="">
            <v:imagedata r:id="rId98" o:title=""/>
          </v:shape>
          <o:OLEObject Type="Embed" ProgID="Equation.DSMT4" ShapeID="_x0000_i1083" DrawAspect="Content" ObjectID="_1543242005" r:id="rId113"/>
        </w:object>
      </w:r>
      <w:r w:rsidR="00492BEB">
        <w:t>式</w:t>
      </w:r>
      <w:r w:rsidR="00492BEB">
        <w:rPr>
          <w:rFonts w:hint="eastAsia"/>
        </w:rPr>
        <w:t>(1)</w:t>
      </w:r>
      <w:proofErr w:type="gramStart"/>
      <w:r w:rsidR="00492BEB">
        <w:rPr>
          <w:rFonts w:hint="eastAsia"/>
        </w:rPr>
        <w:t>映射值</w:t>
      </w:r>
      <w:proofErr w:type="gramEnd"/>
      <w:r w:rsidR="00492BEB">
        <w:rPr>
          <w:rFonts w:hint="eastAsia"/>
        </w:rPr>
        <w:t>与</w:t>
      </w:r>
      <w:r w:rsidR="00492BEB" w:rsidRPr="00460678">
        <w:rPr>
          <w:snapToGrid/>
          <w:position w:val="-6"/>
        </w:rPr>
        <w:object w:dxaOrig="220" w:dyaOrig="279" w14:anchorId="63CD9665">
          <v:shape id="_x0000_i1084" type="#_x0000_t75" style="width:10.8pt;height:15.45pt" o:ole="">
            <v:imagedata r:id="rId96" o:title=""/>
          </v:shape>
          <o:OLEObject Type="Embed" ProgID="Equation.DSMT4" ShapeID="_x0000_i1084" DrawAspect="Content" ObjectID="_1543242006" r:id="rId114"/>
        </w:object>
      </w:r>
      <w:r w:rsidR="00492BEB">
        <w:rPr>
          <w:snapToGrid/>
        </w:rPr>
        <w:t>相等</w:t>
      </w:r>
      <w:r w:rsidR="00492BEB">
        <w:rPr>
          <w:rFonts w:hint="eastAsia"/>
          <w:snapToGrid/>
        </w:rPr>
        <w:t>.</w:t>
      </w:r>
    </w:p>
    <w:tbl>
      <w:tblPr>
        <w:tblW w:w="4706" w:type="dxa"/>
        <w:tblLayout w:type="fixed"/>
        <w:tblLook w:val="04A0" w:firstRow="1" w:lastRow="0" w:firstColumn="1" w:lastColumn="0" w:noHBand="0" w:noVBand="1"/>
      </w:tblPr>
      <w:tblGrid>
        <w:gridCol w:w="4077"/>
        <w:gridCol w:w="629"/>
      </w:tblGrid>
      <w:tr w:rsidR="00460678" w14:paraId="56D1B61C" w14:textId="77777777" w:rsidTr="007D7E0E">
        <w:tc>
          <w:tcPr>
            <w:tcW w:w="4077" w:type="dxa"/>
          </w:tcPr>
          <w:p w14:paraId="62DE9E75" w14:textId="77777777" w:rsidR="00460678" w:rsidRDefault="00D1000D" w:rsidP="00D03C9D">
            <w:pPr>
              <w:adjustRightInd w:val="0"/>
              <w:ind w:firstLine="0"/>
              <w:jc w:val="center"/>
              <w:rPr>
                <w:snapToGrid/>
              </w:rPr>
            </w:pPr>
            <w:r w:rsidRPr="002D7A23">
              <w:rPr>
                <w:snapToGrid/>
                <w:position w:val="-10"/>
              </w:rPr>
              <w:object w:dxaOrig="2260" w:dyaOrig="320" w14:anchorId="610F8E9C">
                <v:shape id="_x0000_i1085" type="#_x0000_t75" style="width:97.7pt;height:13.35pt" o:ole="">
                  <v:imagedata r:id="rId115" o:title=""/>
                </v:shape>
                <o:OLEObject Type="Embed" ProgID="Equation.DSMT4" ShapeID="_x0000_i1085" DrawAspect="Content" ObjectID="_1543242007" r:id="rId116"/>
              </w:object>
            </w:r>
          </w:p>
        </w:tc>
        <w:tc>
          <w:tcPr>
            <w:tcW w:w="629" w:type="dxa"/>
          </w:tcPr>
          <w:p w14:paraId="1171D3A9" w14:textId="77777777" w:rsidR="00460678" w:rsidRDefault="00460678" w:rsidP="00D03C9D">
            <w:pPr>
              <w:adjustRightInd w:val="0"/>
              <w:ind w:firstLine="0"/>
              <w:jc w:val="right"/>
              <w:rPr>
                <w:snapToGrid/>
              </w:rPr>
            </w:pPr>
            <w:r>
              <w:rPr>
                <w:rFonts w:hint="eastAsia"/>
                <w:snapToGrid/>
              </w:rPr>
              <w:t>(</w:t>
            </w:r>
            <w:r>
              <w:rPr>
                <w:snapToGrid/>
              </w:rPr>
              <w:t>2</w:t>
            </w:r>
            <w:r>
              <w:rPr>
                <w:rFonts w:hint="eastAsia"/>
                <w:snapToGrid/>
              </w:rPr>
              <w:t>)</w:t>
            </w:r>
          </w:p>
        </w:tc>
      </w:tr>
      <w:tr w:rsidR="00C01612" w14:paraId="05B34F44" w14:textId="77777777" w:rsidTr="00492BEB">
        <w:tc>
          <w:tcPr>
            <w:tcW w:w="4077" w:type="dxa"/>
            <w:vAlign w:val="center"/>
          </w:tcPr>
          <w:p w14:paraId="46444775" w14:textId="77777777" w:rsidR="00C01612" w:rsidRPr="00460678" w:rsidRDefault="00D1000D" w:rsidP="00492BEB">
            <w:pPr>
              <w:ind w:firstLine="0"/>
              <w:jc w:val="center"/>
              <w:rPr>
                <w:snapToGrid/>
                <w:position w:val="-12"/>
              </w:rPr>
            </w:pPr>
            <w:r w:rsidRPr="00C01612">
              <w:rPr>
                <w:position w:val="-32"/>
              </w:rPr>
              <w:object w:dxaOrig="1780" w:dyaOrig="760" w14:anchorId="2CDEE26C">
                <v:shape id="_x0000_i1086" type="#_x0000_t75" alt="" style="width:81.75pt;height:35.5pt" o:ole="">
                  <v:imagedata r:id="rId117" o:title=""/>
                </v:shape>
                <o:OLEObject Type="Embed" ProgID="Equation.DSMT4" ShapeID="_x0000_i1086" DrawAspect="Content" ObjectID="_1543242008" r:id="rId118"/>
              </w:object>
            </w:r>
          </w:p>
        </w:tc>
        <w:tc>
          <w:tcPr>
            <w:tcW w:w="629" w:type="dxa"/>
            <w:vAlign w:val="center"/>
          </w:tcPr>
          <w:p w14:paraId="447633F0" w14:textId="77777777" w:rsidR="00C01612" w:rsidRDefault="00C01612" w:rsidP="00C01612">
            <w:pPr>
              <w:ind w:right="-46" w:firstLine="0"/>
              <w:jc w:val="right"/>
              <w:rPr>
                <w:snapToGrid/>
              </w:rPr>
            </w:pPr>
            <w:r>
              <w:rPr>
                <w:rFonts w:hint="eastAsia"/>
                <w:snapToGrid/>
              </w:rPr>
              <w:t>(</w:t>
            </w:r>
            <w:r>
              <w:rPr>
                <w:snapToGrid/>
              </w:rPr>
              <w:t>3</w:t>
            </w:r>
            <w:r>
              <w:rPr>
                <w:rFonts w:hint="eastAsia"/>
                <w:snapToGrid/>
              </w:rPr>
              <w:t>)</w:t>
            </w:r>
          </w:p>
        </w:tc>
      </w:tr>
    </w:tbl>
    <w:p w14:paraId="4AF48558" w14:textId="77777777" w:rsidR="00C01612" w:rsidRDefault="00492BEB" w:rsidP="00C01612">
      <w:pPr>
        <w:adjustRightInd w:val="0"/>
        <w:spacing w:line="400" w:lineRule="exact"/>
        <w:ind w:firstLine="0"/>
      </w:pPr>
      <w:r>
        <w:rPr>
          <w:rFonts w:hint="eastAsia"/>
        </w:rPr>
        <w:t>式</w:t>
      </w:r>
      <w:r>
        <w:rPr>
          <w:rFonts w:hint="eastAsia"/>
        </w:rPr>
        <w:t>(3)</w:t>
      </w:r>
      <w:r>
        <w:rPr>
          <w:rFonts w:hint="eastAsia"/>
        </w:rPr>
        <w:t>中</w:t>
      </w:r>
      <w:r>
        <w:rPr>
          <w:rFonts w:hint="eastAsia"/>
        </w:rPr>
        <w:t xml:space="preserve">, </w:t>
      </w:r>
      <w:r w:rsidRPr="00DA5E35">
        <w:rPr>
          <w:position w:val="-12"/>
        </w:rPr>
        <w:object w:dxaOrig="279" w:dyaOrig="360" w14:anchorId="7DA10459">
          <v:shape id="_x0000_i1087" type="#_x0000_t75" style="width:14.4pt;height:18pt" o:ole="">
            <v:imagedata r:id="rId119" o:title=""/>
          </v:shape>
          <o:OLEObject Type="Embed" ProgID="Equation.DSMT4" ShapeID="_x0000_i1087" DrawAspect="Content" ObjectID="_1543242009" r:id="rId120"/>
        </w:object>
      </w:r>
      <w:r>
        <w:t>和</w:t>
      </w:r>
      <w:r w:rsidRPr="00DA5E35">
        <w:rPr>
          <w:position w:val="-12"/>
        </w:rPr>
        <w:object w:dxaOrig="660" w:dyaOrig="360" w14:anchorId="2530D69A">
          <v:shape id="_x0000_i1088" type="#_x0000_t75" style="width:32.9pt;height:18pt" o:ole="">
            <v:imagedata r:id="rId121" o:title=""/>
          </v:shape>
          <o:OLEObject Type="Embed" ProgID="Equation.DSMT4" ShapeID="_x0000_i1088" DrawAspect="Content" ObjectID="_1543242010" r:id="rId122"/>
        </w:object>
      </w:r>
      <w:r>
        <w:t>分别是</w:t>
      </w:r>
      <w:r w:rsidR="00D1000D" w:rsidRPr="00C563BF">
        <w:rPr>
          <w:position w:val="-12"/>
        </w:rPr>
        <w:object w:dxaOrig="320" w:dyaOrig="360" w14:anchorId="5DA5869E">
          <v:shape id="_x0000_i1089" type="#_x0000_t75" style="width:13.35pt;height:15.45pt" o:ole="">
            <v:imagedata r:id="rId98" o:title=""/>
          </v:shape>
          <o:OLEObject Type="Embed" ProgID="Equation.DSMT4" ShapeID="_x0000_i1089" DrawAspect="Content" ObjectID="_1543242011" r:id="rId123"/>
        </w:object>
      </w:r>
      <w:r>
        <w:t>的第</w:t>
      </w:r>
      <w:r w:rsidRPr="00C563BF">
        <w:rPr>
          <w:position w:val="-6"/>
        </w:rPr>
        <w:object w:dxaOrig="180" w:dyaOrig="220" w14:anchorId="322A4FD7">
          <v:shape id="_x0000_i1090" type="#_x0000_t75" style="width:9.25pt;height:10.8pt" o:ole="">
            <v:imagedata r:id="rId124" o:title=""/>
          </v:shape>
          <o:OLEObject Type="Embed" ProgID="Equation.DSMT4" ShapeID="_x0000_i1090" DrawAspect="Content" ObjectID="_1543242012" r:id="rId125"/>
        </w:object>
      </w:r>
      <w:proofErr w:type="gramStart"/>
      <w:r>
        <w:t>个</w:t>
      </w:r>
      <w:proofErr w:type="gramEnd"/>
      <w:r>
        <w:t>元素</w:t>
      </w:r>
      <w:r>
        <w:rPr>
          <w:rFonts w:hint="eastAsia"/>
        </w:rPr>
        <w:t xml:space="preserve">, </w:t>
      </w:r>
      <w:r>
        <w:rPr>
          <w:rFonts w:hint="eastAsia"/>
        </w:rPr>
        <w:t>和</w:t>
      </w:r>
      <w:r>
        <w:t>第</w:t>
      </w:r>
      <w:r w:rsidR="00D1000D" w:rsidRPr="00C563BF">
        <w:rPr>
          <w:position w:val="-6"/>
        </w:rPr>
        <w:object w:dxaOrig="920" w:dyaOrig="279" w14:anchorId="1C45A8EC">
          <v:shape id="_x0000_i1091" type="#_x0000_t75" style="width:42.15pt;height:13.35pt" o:ole="">
            <v:imagedata r:id="rId126" o:title=""/>
          </v:shape>
          <o:OLEObject Type="Embed" ProgID="Equation.DSMT4" ShapeID="_x0000_i1091" DrawAspect="Content" ObjectID="_1543242013" r:id="rId127"/>
        </w:object>
      </w:r>
      <w:proofErr w:type="gramStart"/>
      <w:r>
        <w:t>个</w:t>
      </w:r>
      <w:proofErr w:type="gramEnd"/>
      <w:r>
        <w:t>元素</w:t>
      </w:r>
      <w:r>
        <w:rPr>
          <w:rFonts w:hint="eastAsia"/>
        </w:rPr>
        <w:t>.</w:t>
      </w:r>
    </w:p>
    <w:p w14:paraId="21AC702A" w14:textId="77777777" w:rsidR="00492BEB" w:rsidRDefault="003F409A" w:rsidP="00492BEB">
      <w:pPr>
        <w:spacing w:line="400" w:lineRule="exact"/>
        <w:rPr>
          <w:snapToGrid/>
        </w:rPr>
      </w:pPr>
      <w:r>
        <w:rPr>
          <w:rFonts w:hint="eastAsia"/>
          <w:snapToGrid/>
        </w:rPr>
        <w:t>对</w:t>
      </w:r>
      <w:r w:rsidR="00644B61">
        <w:rPr>
          <w:rFonts w:hint="eastAsia"/>
          <w:snapToGrid/>
        </w:rPr>
        <w:t>文献</w:t>
      </w:r>
      <w:r w:rsidR="00644B61">
        <w:rPr>
          <w:rFonts w:hint="eastAsia"/>
          <w:snapToGrid/>
        </w:rPr>
        <w:t>[8]</w:t>
      </w:r>
      <w:r>
        <w:rPr>
          <w:rFonts w:hint="eastAsia"/>
          <w:snapToGrid/>
        </w:rPr>
        <w:t>EMD</w:t>
      </w:r>
      <w:r>
        <w:rPr>
          <w:rFonts w:hint="eastAsia"/>
          <w:snapToGrid/>
        </w:rPr>
        <w:t>嵌入方法进行拓展</w:t>
      </w:r>
      <w:r>
        <w:rPr>
          <w:rFonts w:hint="eastAsia"/>
          <w:snapToGrid/>
        </w:rPr>
        <w:t xml:space="preserve">, </w:t>
      </w:r>
      <w:r w:rsidR="00492BEB">
        <w:rPr>
          <w:rFonts w:hint="eastAsia"/>
          <w:snapToGrid/>
        </w:rPr>
        <w:t>实际给出了</w:t>
      </w:r>
      <w:r w:rsidR="00644B61">
        <w:rPr>
          <w:rFonts w:hint="eastAsia"/>
          <w:snapToGrid/>
        </w:rPr>
        <w:t>经典的基于基向量的</w:t>
      </w:r>
      <w:r w:rsidR="00644B61">
        <w:rPr>
          <w:rFonts w:hint="eastAsia"/>
          <w:snapToGrid/>
        </w:rPr>
        <w:t>EMD</w:t>
      </w:r>
      <w:r w:rsidR="00644B61">
        <w:rPr>
          <w:rFonts w:hint="eastAsia"/>
          <w:snapToGrid/>
        </w:rPr>
        <w:t>嵌入模型</w:t>
      </w:r>
      <w:r w:rsidR="00492BEB">
        <w:rPr>
          <w:rFonts w:hint="eastAsia"/>
          <w:snapToGrid/>
        </w:rPr>
        <w:t xml:space="preserve">, </w:t>
      </w:r>
      <w:r w:rsidR="00644B61">
        <w:rPr>
          <w:rFonts w:hint="eastAsia"/>
          <w:snapToGrid/>
        </w:rPr>
        <w:t>包括由</w:t>
      </w:r>
      <w:r w:rsidR="00644B61">
        <w:rPr>
          <w:rFonts w:hint="eastAsia"/>
          <w:i/>
        </w:rPr>
        <w:t>n</w:t>
      </w:r>
      <w:proofErr w:type="gramStart"/>
      <w:r w:rsidR="00644B61">
        <w:rPr>
          <w:rFonts w:hint="eastAsia"/>
          <w:snapToGrid/>
        </w:rPr>
        <w:t>个</w:t>
      </w:r>
      <w:proofErr w:type="gramEnd"/>
      <w:r w:rsidR="00644B61">
        <w:rPr>
          <w:rFonts w:hint="eastAsia"/>
          <w:snapToGrid/>
        </w:rPr>
        <w:t>载体数据</w:t>
      </w:r>
      <w:r w:rsidR="00D1000D" w:rsidRPr="00C563BF">
        <w:rPr>
          <w:position w:val="-12"/>
        </w:rPr>
        <w:object w:dxaOrig="1240" w:dyaOrig="360" w14:anchorId="376E39F4">
          <v:shape id="_x0000_i1092" type="#_x0000_t75" style="width:51.45pt;height:15.45pt" o:ole="">
            <v:imagedata r:id="rId128" o:title=""/>
          </v:shape>
          <o:OLEObject Type="Embed" ProgID="Equation.DSMT4" ShapeID="_x0000_i1092" DrawAspect="Content" ObjectID="_1543242014" r:id="rId129"/>
        </w:object>
      </w:r>
      <w:r w:rsidR="00644B61">
        <w:rPr>
          <w:rFonts w:hint="eastAsia"/>
          <w:snapToGrid/>
        </w:rPr>
        <w:t>构成的</w:t>
      </w:r>
      <w:r w:rsidR="00EA6E7A">
        <w:rPr>
          <w:rFonts w:hint="eastAsia"/>
          <w:snapToGrid/>
        </w:rPr>
        <w:t>载体向量</w:t>
      </w:r>
      <w:r w:rsidR="00D1000D" w:rsidRPr="002D7A23">
        <w:rPr>
          <w:snapToGrid/>
          <w:position w:val="-12"/>
        </w:rPr>
        <w:object w:dxaOrig="320" w:dyaOrig="360" w14:anchorId="1AB225C7">
          <v:shape id="_x0000_i1093" type="#_x0000_t75" style="width:12.35pt;height:14.4pt" o:ole="">
            <v:imagedata r:id="rId130" o:title=""/>
          </v:shape>
          <o:OLEObject Type="Embed" ProgID="Equation.DSMT4" ShapeID="_x0000_i1093" DrawAspect="Content" ObjectID="_1543242015" r:id="rId131"/>
        </w:object>
      </w:r>
      <w:r w:rsidR="00644B61">
        <w:rPr>
          <w:rFonts w:hint="eastAsia"/>
          <w:snapToGrid/>
        </w:rPr>
        <w:t>,</w:t>
      </w:r>
      <w:r w:rsidR="00644B61">
        <w:rPr>
          <w:rFonts w:hint="eastAsia"/>
          <w:snapToGrid/>
        </w:rPr>
        <w:t>对应的基向量</w:t>
      </w:r>
      <w:r w:rsidR="00D1000D" w:rsidRPr="002D7A23">
        <w:rPr>
          <w:snapToGrid/>
          <w:position w:val="-12"/>
        </w:rPr>
        <w:object w:dxaOrig="1760" w:dyaOrig="360" w14:anchorId="3F5FF87E">
          <v:shape id="_x0000_i1094" type="#_x0000_t75" style="width:75.6pt;height:15.95pt" o:ole="">
            <v:imagedata r:id="rId132" o:title=""/>
          </v:shape>
          <o:OLEObject Type="Embed" ProgID="Equation.DSMT4" ShapeID="_x0000_i1094" DrawAspect="Content" ObjectID="_1543242016" r:id="rId133"/>
        </w:object>
      </w:r>
      <w:r w:rsidR="00644B61">
        <w:rPr>
          <w:rFonts w:hint="eastAsia"/>
          <w:snapToGrid/>
        </w:rPr>
        <w:t>以及要嵌入的秘密信息</w:t>
      </w:r>
      <w:r w:rsidR="00D1000D" w:rsidRPr="00C01612">
        <w:rPr>
          <w:i/>
          <w:snapToGrid/>
          <w:position w:val="-12"/>
        </w:rPr>
        <w:object w:dxaOrig="740" w:dyaOrig="360" w14:anchorId="5FCCD243">
          <v:shape id="_x0000_i1095" type="#_x0000_t75" style="width:30.35pt;height:14.4pt" o:ole="">
            <v:imagedata r:id="rId134" o:title=""/>
          </v:shape>
          <o:OLEObject Type="Embed" ProgID="Equation.DSMT4" ShapeID="_x0000_i1095" DrawAspect="Content" ObjectID="_1543242017" r:id="rId135"/>
        </w:object>
      </w:r>
      <w:r w:rsidR="00C01612">
        <w:rPr>
          <w:rFonts w:hint="eastAsia"/>
          <w:snapToGrid/>
        </w:rPr>
        <w:t>,</w:t>
      </w:r>
      <w:r w:rsidR="00C01612">
        <w:rPr>
          <w:rFonts w:hint="eastAsia"/>
          <w:snapToGrid/>
        </w:rPr>
        <w:t>其中</w:t>
      </w:r>
      <w:r w:rsidR="00D1000D" w:rsidRPr="00C01612">
        <w:rPr>
          <w:snapToGrid/>
          <w:position w:val="-12"/>
        </w:rPr>
        <w:object w:dxaOrig="360" w:dyaOrig="360" w14:anchorId="4FAB4209">
          <v:shape id="_x0000_i1096" type="#_x0000_t75" style="width:16.45pt;height:16.45pt" o:ole="">
            <v:imagedata r:id="rId136" o:title=""/>
          </v:shape>
          <o:OLEObject Type="Embed" ProgID="Equation.DSMT4" ShapeID="_x0000_i1096" DrawAspect="Content" ObjectID="_1543242018" r:id="rId137"/>
        </w:object>
      </w:r>
      <w:r w:rsidR="00C01612">
        <w:rPr>
          <w:snapToGrid/>
        </w:rPr>
        <w:t>为模</w:t>
      </w:r>
      <w:r w:rsidR="00C01612" w:rsidRPr="00C01612">
        <w:rPr>
          <w:i/>
          <w:snapToGrid/>
        </w:rPr>
        <w:t>X</w:t>
      </w:r>
      <w:r w:rsidR="00C01612">
        <w:rPr>
          <w:rFonts w:hint="eastAsia"/>
          <w:snapToGrid/>
        </w:rPr>
        <w:t>对应的剩余类集</w:t>
      </w:r>
      <w:r w:rsidR="00C01612">
        <w:rPr>
          <w:rFonts w:hint="eastAsia"/>
          <w:snapToGrid/>
        </w:rPr>
        <w:t xml:space="preserve">. </w:t>
      </w:r>
    </w:p>
    <w:p w14:paraId="6F57C403" w14:textId="77777777" w:rsidR="007C40CD" w:rsidRPr="00C01612" w:rsidRDefault="00492BEB" w:rsidP="00492BEB">
      <w:pPr>
        <w:spacing w:line="400" w:lineRule="exact"/>
        <w:rPr>
          <w:snapToGrid/>
        </w:rPr>
      </w:pPr>
      <w:r>
        <w:rPr>
          <w:snapToGrid/>
        </w:rPr>
        <w:t>在该模型中</w:t>
      </w:r>
      <w:r>
        <w:rPr>
          <w:rFonts w:hint="eastAsia"/>
          <w:snapToGrid/>
        </w:rPr>
        <w:t>,</w:t>
      </w:r>
      <w:r w:rsidR="007C40CD">
        <w:rPr>
          <w:snapToGrid/>
        </w:rPr>
        <w:t>式</w:t>
      </w:r>
      <w:r w:rsidR="007C40CD">
        <w:rPr>
          <w:rFonts w:hint="eastAsia"/>
          <w:snapToGrid/>
        </w:rPr>
        <w:t>(1)</w:t>
      </w:r>
      <w:r>
        <w:rPr>
          <w:snapToGrid/>
        </w:rPr>
        <w:t>的</w:t>
      </w:r>
      <w:r w:rsidR="007C40CD">
        <w:t>本质</w:t>
      </w:r>
      <w:r w:rsidR="00612AC5">
        <w:rPr>
          <w:rFonts w:hint="eastAsia"/>
        </w:rPr>
        <w:t>对应</w:t>
      </w:r>
      <w:r w:rsidR="007C40CD">
        <w:t>为式</w:t>
      </w:r>
      <w:r w:rsidR="007C40CD">
        <w:rPr>
          <w:rFonts w:hint="eastAsia"/>
        </w:rPr>
        <w:t>(</w:t>
      </w:r>
      <w:r>
        <w:t>4</w:t>
      </w:r>
      <w:r w:rsidR="007C40CD">
        <w:rPr>
          <w:rFonts w:hint="eastAsia"/>
        </w:rPr>
        <w:t xml:space="preserve">), </w:t>
      </w:r>
      <w:r w:rsidR="007C40CD">
        <w:rPr>
          <w:rFonts w:hint="eastAsia"/>
        </w:rPr>
        <w:t>即</w:t>
      </w:r>
      <w:r w:rsidR="00D03C9D">
        <w:rPr>
          <w:rFonts w:hint="eastAsia"/>
        </w:rPr>
        <w:t>通过</w:t>
      </w:r>
      <w:r w:rsidR="00D1000D" w:rsidRPr="002D7A23">
        <w:rPr>
          <w:snapToGrid/>
          <w:position w:val="-12"/>
        </w:rPr>
        <w:object w:dxaOrig="320" w:dyaOrig="360" w14:anchorId="78112A1C">
          <v:shape id="_x0000_i1097" type="#_x0000_t75" style="width:11.3pt;height:13.35pt" o:ole="">
            <v:imagedata r:id="rId138" o:title=""/>
          </v:shape>
          <o:OLEObject Type="Embed" ProgID="Equation.DSMT4" ShapeID="_x0000_i1097" DrawAspect="Content" ObjectID="_1543242019" r:id="rId139"/>
        </w:object>
      </w:r>
      <w:r w:rsidR="00D03C9D">
        <w:rPr>
          <w:snapToGrid/>
        </w:rPr>
        <w:t>与</w:t>
      </w:r>
      <w:r w:rsidR="00D1000D" w:rsidRPr="00C563BF">
        <w:rPr>
          <w:position w:val="-12"/>
        </w:rPr>
        <w:object w:dxaOrig="279" w:dyaOrig="360" w14:anchorId="45896204">
          <v:shape id="_x0000_i1098" type="#_x0000_t75" style="width:11.85pt;height:15.45pt" o:ole="">
            <v:imagedata r:id="rId140" o:title=""/>
          </v:shape>
          <o:OLEObject Type="Embed" ProgID="Equation.DSMT4" ShapeID="_x0000_i1098" DrawAspect="Content" ObjectID="_1543242020" r:id="rId141"/>
        </w:object>
      </w:r>
      <w:r w:rsidR="00D03C9D">
        <w:rPr>
          <w:rFonts w:hint="eastAsia"/>
        </w:rPr>
        <w:t>内积</w:t>
      </w:r>
      <w:r w:rsidR="00D03C9D">
        <w:t>来计算</w:t>
      </w:r>
      <w:r w:rsidR="00D1000D" w:rsidRPr="00C563BF">
        <w:rPr>
          <w:position w:val="-12"/>
        </w:rPr>
        <w:object w:dxaOrig="320" w:dyaOrig="360" w14:anchorId="42821862">
          <v:shape id="_x0000_i1099" type="#_x0000_t75" style="width:13.35pt;height:15.45pt" o:ole="">
            <v:imagedata r:id="rId98" o:title=""/>
          </v:shape>
          <o:OLEObject Type="Embed" ProgID="Equation.DSMT4" ShapeID="_x0000_i1099" DrawAspect="Content" ObjectID="_1543242021" r:id="rId142"/>
        </w:object>
      </w:r>
      <w:r w:rsidR="00D03C9D">
        <w:rPr>
          <w:snapToGrid/>
        </w:rPr>
        <w:t>的</w:t>
      </w:r>
      <w:proofErr w:type="gramStart"/>
      <w:r w:rsidR="00D03C9D">
        <w:rPr>
          <w:snapToGrid/>
        </w:rPr>
        <w:t>映射值</w:t>
      </w:r>
      <w:proofErr w:type="gramEnd"/>
      <w:r w:rsidR="00D03C9D" w:rsidRPr="00C563BF">
        <w:rPr>
          <w:position w:val="-10"/>
        </w:rPr>
        <w:object w:dxaOrig="240" w:dyaOrig="320" w14:anchorId="13EE34C8">
          <v:shape id="_x0000_i1100" type="#_x0000_t75" style="width:11.85pt;height:15.95pt" o:ole="">
            <v:imagedata r:id="rId143" o:title=""/>
          </v:shape>
          <o:OLEObject Type="Embed" ProgID="Equation.DSMT4" ShapeID="_x0000_i1100" DrawAspect="Content" ObjectID="_1543242022" r:id="rId144"/>
        </w:object>
      </w:r>
      <w:r w:rsidR="00612AC5">
        <w:t>.</w:t>
      </w:r>
    </w:p>
    <w:tbl>
      <w:tblPr>
        <w:tblW w:w="4706" w:type="dxa"/>
        <w:tblLayout w:type="fixed"/>
        <w:tblLook w:val="04A0" w:firstRow="1" w:lastRow="0" w:firstColumn="1" w:lastColumn="0" w:noHBand="0" w:noVBand="1"/>
      </w:tblPr>
      <w:tblGrid>
        <w:gridCol w:w="4077"/>
        <w:gridCol w:w="629"/>
      </w:tblGrid>
      <w:tr w:rsidR="007C40CD" w14:paraId="01093E9A" w14:textId="77777777" w:rsidTr="007D7E0E">
        <w:tc>
          <w:tcPr>
            <w:tcW w:w="4077" w:type="dxa"/>
          </w:tcPr>
          <w:p w14:paraId="15078F3E" w14:textId="77777777" w:rsidR="007C40CD" w:rsidRPr="00460678" w:rsidRDefault="00D1000D" w:rsidP="007D7E0E">
            <w:pPr>
              <w:ind w:firstLine="0"/>
              <w:jc w:val="center"/>
              <w:rPr>
                <w:snapToGrid/>
                <w:position w:val="-12"/>
              </w:rPr>
            </w:pPr>
            <w:r w:rsidRPr="007C40CD">
              <w:rPr>
                <w:snapToGrid/>
                <w:position w:val="-12"/>
              </w:rPr>
              <w:object w:dxaOrig="1780" w:dyaOrig="360" w14:anchorId="346B9394">
                <v:shape id="_x0000_i1101" type="#_x0000_t75" style="width:78.7pt;height:15.95pt" o:ole="">
                  <v:imagedata r:id="rId145" o:title=""/>
                </v:shape>
                <o:OLEObject Type="Embed" ProgID="Equation.DSMT4" ShapeID="_x0000_i1101" DrawAspect="Content" ObjectID="_1543242023" r:id="rId146"/>
              </w:object>
            </w:r>
          </w:p>
        </w:tc>
        <w:tc>
          <w:tcPr>
            <w:tcW w:w="629" w:type="dxa"/>
          </w:tcPr>
          <w:p w14:paraId="5E0F0394" w14:textId="77777777" w:rsidR="007C40CD" w:rsidRDefault="007C40CD" w:rsidP="00492BEB">
            <w:pPr>
              <w:ind w:right="104" w:firstLine="0"/>
              <w:jc w:val="right"/>
              <w:rPr>
                <w:snapToGrid/>
              </w:rPr>
            </w:pPr>
            <w:r>
              <w:rPr>
                <w:rFonts w:hint="eastAsia"/>
                <w:snapToGrid/>
              </w:rPr>
              <w:t>(</w:t>
            </w:r>
            <w:r w:rsidR="00492BEB">
              <w:rPr>
                <w:snapToGrid/>
              </w:rPr>
              <w:t>4</w:t>
            </w:r>
            <w:r>
              <w:rPr>
                <w:rFonts w:hint="eastAsia"/>
                <w:snapToGrid/>
              </w:rPr>
              <w:t>)</w:t>
            </w:r>
          </w:p>
        </w:tc>
      </w:tr>
    </w:tbl>
    <w:p w14:paraId="5AB35AC2" w14:textId="77777777" w:rsidR="00492BEB" w:rsidRDefault="00492BEB">
      <w:pPr>
        <w:spacing w:line="400" w:lineRule="exact"/>
        <w:rPr>
          <w:snapToGrid/>
        </w:rPr>
      </w:pPr>
      <w:r>
        <w:rPr>
          <w:snapToGrid/>
        </w:rPr>
        <w:t>而式</w:t>
      </w:r>
      <w:r>
        <w:rPr>
          <w:rFonts w:hint="eastAsia"/>
          <w:snapToGrid/>
        </w:rPr>
        <w:t>(</w:t>
      </w:r>
      <w:r>
        <w:rPr>
          <w:snapToGrid/>
        </w:rPr>
        <w:t>2</w:t>
      </w:r>
      <w:r>
        <w:rPr>
          <w:rFonts w:hint="eastAsia"/>
          <w:snapToGrid/>
        </w:rPr>
        <w:t>)</w:t>
      </w:r>
      <w:r>
        <w:rPr>
          <w:snapToGrid/>
        </w:rPr>
        <w:t>的</w:t>
      </w:r>
      <w:r>
        <w:t>本质</w:t>
      </w:r>
      <w:r w:rsidR="00612AC5">
        <w:rPr>
          <w:rFonts w:hint="eastAsia"/>
        </w:rPr>
        <w:t>对应</w:t>
      </w:r>
      <w:r>
        <w:t>为式</w:t>
      </w:r>
      <w:r>
        <w:rPr>
          <w:rFonts w:hint="eastAsia"/>
        </w:rPr>
        <w:t>(</w:t>
      </w:r>
      <w:r>
        <w:t>5</w:t>
      </w:r>
      <w:r>
        <w:rPr>
          <w:rFonts w:hint="eastAsia"/>
        </w:rPr>
        <w:t>)</w:t>
      </w:r>
      <w:r>
        <w:t xml:space="preserve">, </w:t>
      </w:r>
      <w:r>
        <w:t>即判断</w:t>
      </w:r>
      <w:r>
        <w:rPr>
          <w:rFonts w:hint="eastAsia"/>
          <w:snapToGrid/>
        </w:rPr>
        <w:t>待嵌入的秘密信息</w:t>
      </w:r>
      <w:r w:rsidRPr="00C01612">
        <w:rPr>
          <w:snapToGrid/>
          <w:position w:val="-6"/>
        </w:rPr>
        <w:object w:dxaOrig="220" w:dyaOrig="279" w14:anchorId="1E097414">
          <v:shape id="_x0000_i1102" type="#_x0000_t75" style="width:10.8pt;height:14.4pt" o:ole="">
            <v:imagedata r:id="rId147" o:title=""/>
          </v:shape>
          <o:OLEObject Type="Embed" ProgID="Equation.DSMT4" ShapeID="_x0000_i1102" DrawAspect="Content" ObjectID="_1543242024" r:id="rId148"/>
        </w:object>
      </w:r>
      <w:r>
        <w:rPr>
          <w:snapToGrid/>
        </w:rPr>
        <w:t>是否和</w:t>
      </w:r>
      <w:r w:rsidRPr="00C563BF">
        <w:rPr>
          <w:position w:val="-10"/>
        </w:rPr>
        <w:object w:dxaOrig="240" w:dyaOrig="320" w14:anchorId="6BB6D88A">
          <v:shape id="_x0000_i1103" type="#_x0000_t75" style="width:11.85pt;height:15.95pt" o:ole="">
            <v:imagedata r:id="rId143" o:title=""/>
          </v:shape>
          <o:OLEObject Type="Embed" ProgID="Equation.DSMT4" ShapeID="_x0000_i1103" DrawAspect="Content" ObjectID="_1543242025" r:id="rId149"/>
        </w:object>
      </w:r>
      <w:r>
        <w:t>模</w:t>
      </w:r>
      <w:r w:rsidRPr="00C01612">
        <w:rPr>
          <w:i/>
          <w:snapToGrid/>
        </w:rPr>
        <w:t>X</w:t>
      </w:r>
      <w:r>
        <w:rPr>
          <w:snapToGrid/>
        </w:rPr>
        <w:t>等价</w:t>
      </w:r>
      <w:r w:rsidR="00612AC5">
        <w:rPr>
          <w:rFonts w:hint="eastAsia"/>
          <w:snapToGrid/>
        </w:rPr>
        <w:t xml:space="preserve">. </w:t>
      </w:r>
    </w:p>
    <w:tbl>
      <w:tblPr>
        <w:tblW w:w="4706" w:type="dxa"/>
        <w:tblLayout w:type="fixed"/>
        <w:tblLook w:val="04A0" w:firstRow="1" w:lastRow="0" w:firstColumn="1" w:lastColumn="0" w:noHBand="0" w:noVBand="1"/>
      </w:tblPr>
      <w:tblGrid>
        <w:gridCol w:w="4077"/>
        <w:gridCol w:w="629"/>
      </w:tblGrid>
      <w:tr w:rsidR="00492BEB" w14:paraId="5CF5AF03" w14:textId="77777777" w:rsidTr="007D7E0E">
        <w:tc>
          <w:tcPr>
            <w:tcW w:w="4077" w:type="dxa"/>
          </w:tcPr>
          <w:p w14:paraId="2DADA2E4" w14:textId="77777777" w:rsidR="00492BEB" w:rsidRPr="00460678" w:rsidRDefault="00D1000D" w:rsidP="007D7E0E">
            <w:pPr>
              <w:ind w:firstLine="0"/>
              <w:jc w:val="center"/>
              <w:rPr>
                <w:snapToGrid/>
                <w:position w:val="-12"/>
              </w:rPr>
            </w:pPr>
            <w:r w:rsidRPr="002D7A23">
              <w:rPr>
                <w:snapToGrid/>
                <w:position w:val="-10"/>
              </w:rPr>
              <w:object w:dxaOrig="1800" w:dyaOrig="320" w14:anchorId="609E0597">
                <v:shape id="_x0000_i1104" type="#_x0000_t75" style="width:82.8pt;height:14.4pt" o:ole="">
                  <v:imagedata r:id="rId150" o:title=""/>
                </v:shape>
                <o:OLEObject Type="Embed" ProgID="Equation.DSMT4" ShapeID="_x0000_i1104" DrawAspect="Content" ObjectID="_1543242026" r:id="rId151"/>
              </w:object>
            </w:r>
          </w:p>
        </w:tc>
        <w:tc>
          <w:tcPr>
            <w:tcW w:w="629" w:type="dxa"/>
          </w:tcPr>
          <w:p w14:paraId="794EBEAB" w14:textId="77777777" w:rsidR="00492BEB" w:rsidRDefault="00492BEB" w:rsidP="00492BEB">
            <w:pPr>
              <w:ind w:right="104" w:firstLine="0"/>
              <w:jc w:val="right"/>
              <w:rPr>
                <w:snapToGrid/>
              </w:rPr>
            </w:pPr>
            <w:r>
              <w:rPr>
                <w:rFonts w:hint="eastAsia"/>
                <w:snapToGrid/>
              </w:rPr>
              <w:t>(</w:t>
            </w:r>
            <w:r>
              <w:rPr>
                <w:snapToGrid/>
              </w:rPr>
              <w:t>5</w:t>
            </w:r>
            <w:r>
              <w:rPr>
                <w:rFonts w:hint="eastAsia"/>
                <w:snapToGrid/>
              </w:rPr>
              <w:t>)</w:t>
            </w:r>
          </w:p>
        </w:tc>
      </w:tr>
    </w:tbl>
    <w:p w14:paraId="584800E5" w14:textId="77777777" w:rsidR="007C40CD" w:rsidRDefault="00492BEB">
      <w:pPr>
        <w:spacing w:line="400" w:lineRule="exact"/>
        <w:rPr>
          <w:snapToGrid/>
        </w:rPr>
      </w:pPr>
      <w:r>
        <w:rPr>
          <w:snapToGrid/>
        </w:rPr>
        <w:t>若两者不等</w:t>
      </w:r>
      <w:r>
        <w:rPr>
          <w:rFonts w:hint="eastAsia"/>
          <w:snapToGrid/>
        </w:rPr>
        <w:t>，</w:t>
      </w:r>
      <w:r>
        <w:rPr>
          <w:snapToGrid/>
        </w:rPr>
        <w:t>则</w:t>
      </w:r>
      <w:r>
        <w:rPr>
          <w:rFonts w:hint="eastAsia"/>
          <w:snapToGrid/>
        </w:rPr>
        <w:t>通过</w:t>
      </w:r>
      <w:r w:rsidR="00612AC5">
        <w:rPr>
          <w:rFonts w:hint="eastAsia"/>
        </w:rPr>
        <w:t>对</w:t>
      </w:r>
      <w:r w:rsidR="00612AC5" w:rsidRPr="00C563BF">
        <w:rPr>
          <w:position w:val="-12"/>
        </w:rPr>
        <w:object w:dxaOrig="320" w:dyaOrig="360" w14:anchorId="29495B95">
          <v:shape id="_x0000_i1105" type="#_x0000_t75" style="width:15.95pt;height:18pt" o:ole="">
            <v:imagedata r:id="rId98" o:title=""/>
          </v:shape>
          <o:OLEObject Type="Embed" ProgID="Equation.DSMT4" ShapeID="_x0000_i1105" DrawAspect="Content" ObjectID="_1543242027" r:id="rId152"/>
        </w:object>
      </w:r>
      <w:r w:rsidR="00612AC5">
        <w:t>中的元素进行调整</w:t>
      </w:r>
      <w:r w:rsidR="00612AC5">
        <w:rPr>
          <w:rFonts w:hint="eastAsia"/>
        </w:rPr>
        <w:t>，</w:t>
      </w:r>
      <w:r w:rsidR="00612AC5">
        <w:t>使得</w:t>
      </w:r>
      <w:r w:rsidR="00612AC5" w:rsidRPr="00C563BF">
        <w:rPr>
          <w:position w:val="-12"/>
        </w:rPr>
        <w:object w:dxaOrig="320" w:dyaOrig="360" w14:anchorId="7E4B21EA">
          <v:shape id="_x0000_i1106" type="#_x0000_t75" style="width:15.95pt;height:18pt" o:ole="">
            <v:imagedata r:id="rId98" o:title=""/>
          </v:shape>
          <o:OLEObject Type="Embed" ProgID="Equation.DSMT4" ShapeID="_x0000_i1106" DrawAspect="Content" ObjectID="_1543242028" r:id="rId153"/>
        </w:object>
      </w:r>
      <w:r w:rsidR="00612AC5">
        <w:t>按式</w:t>
      </w:r>
      <w:r w:rsidR="00612AC5">
        <w:rPr>
          <w:rFonts w:hint="eastAsia"/>
        </w:rPr>
        <w:t>(4)</w:t>
      </w:r>
      <w:r w:rsidR="00612AC5">
        <w:rPr>
          <w:rFonts w:hint="eastAsia"/>
        </w:rPr>
        <w:t>计算的</w:t>
      </w:r>
      <w:proofErr w:type="gramStart"/>
      <w:r w:rsidR="00612AC5">
        <w:rPr>
          <w:rFonts w:hint="eastAsia"/>
        </w:rPr>
        <w:t>映射值</w:t>
      </w:r>
      <w:proofErr w:type="gramEnd"/>
      <w:r w:rsidR="00612AC5" w:rsidRPr="00C563BF">
        <w:rPr>
          <w:position w:val="-10"/>
        </w:rPr>
        <w:object w:dxaOrig="240" w:dyaOrig="320" w14:anchorId="23611674">
          <v:shape id="_x0000_i1107" type="#_x0000_t75" style="width:11.85pt;height:15.95pt" o:ole="">
            <v:imagedata r:id="rId143" o:title=""/>
          </v:shape>
          <o:OLEObject Type="Embed" ProgID="Equation.DSMT4" ShapeID="_x0000_i1107" DrawAspect="Content" ObjectID="_1543242029" r:id="rId154"/>
        </w:object>
      </w:r>
      <w:r w:rsidR="00612AC5">
        <w:t>等价为待嵌入的</w:t>
      </w:r>
      <w:r w:rsidR="002030EA" w:rsidRPr="002030EA">
        <w:rPr>
          <w:rFonts w:hint="eastAsia"/>
          <w:i/>
        </w:rPr>
        <w:t>X</w:t>
      </w:r>
      <w:r w:rsidR="002030EA">
        <w:rPr>
          <w:rFonts w:hint="eastAsia"/>
        </w:rPr>
        <w:t>进制数</w:t>
      </w:r>
      <w:r w:rsidR="00612AC5">
        <w:t>秘密信息</w:t>
      </w:r>
      <w:r w:rsidR="00612AC5" w:rsidRPr="00612AC5">
        <w:rPr>
          <w:i/>
          <w:snapToGrid/>
          <w:position w:val="-6"/>
        </w:rPr>
        <w:object w:dxaOrig="220" w:dyaOrig="279" w14:anchorId="5EA73123">
          <v:shape id="_x0000_i1108" type="#_x0000_t75" style="width:10.8pt;height:14.4pt" o:ole="">
            <v:imagedata r:id="rId155" o:title=""/>
          </v:shape>
          <o:OLEObject Type="Embed" ProgID="Equation.DSMT4" ShapeID="_x0000_i1108" DrawAspect="Content" ObjectID="_1543242030" r:id="rId156"/>
        </w:object>
      </w:r>
      <w:r w:rsidR="00B8477F">
        <w:rPr>
          <w:rFonts w:hint="eastAsia"/>
          <w:snapToGrid/>
        </w:rPr>
        <w:t>,</w:t>
      </w:r>
      <w:proofErr w:type="gramStart"/>
      <w:r w:rsidR="00612AC5">
        <w:rPr>
          <w:snapToGrid/>
        </w:rPr>
        <w:t>因此式</w:t>
      </w:r>
      <w:proofErr w:type="gramEnd"/>
      <w:r w:rsidR="00612AC5">
        <w:rPr>
          <w:rFonts w:hint="eastAsia"/>
          <w:snapToGrid/>
        </w:rPr>
        <w:t>(</w:t>
      </w:r>
      <w:r w:rsidR="00612AC5">
        <w:rPr>
          <w:snapToGrid/>
        </w:rPr>
        <w:t>3)</w:t>
      </w:r>
      <w:r w:rsidR="00612AC5">
        <w:rPr>
          <w:snapToGrid/>
        </w:rPr>
        <w:t>的更广泛形式</w:t>
      </w:r>
      <w:r w:rsidR="00612AC5">
        <w:rPr>
          <w:rFonts w:hint="eastAsia"/>
          <w:snapToGrid/>
        </w:rPr>
        <w:t>对应</w:t>
      </w:r>
      <w:r w:rsidR="00612AC5">
        <w:rPr>
          <w:snapToGrid/>
        </w:rPr>
        <w:t>为式</w:t>
      </w:r>
      <w:r w:rsidR="00612AC5">
        <w:rPr>
          <w:rFonts w:hint="eastAsia"/>
          <w:snapToGrid/>
        </w:rPr>
        <w:t>(6)</w:t>
      </w:r>
    </w:p>
    <w:tbl>
      <w:tblPr>
        <w:tblW w:w="4706" w:type="dxa"/>
        <w:tblLayout w:type="fixed"/>
        <w:tblLook w:val="04A0" w:firstRow="1" w:lastRow="0" w:firstColumn="1" w:lastColumn="0" w:noHBand="0" w:noVBand="1"/>
      </w:tblPr>
      <w:tblGrid>
        <w:gridCol w:w="4077"/>
        <w:gridCol w:w="629"/>
      </w:tblGrid>
      <w:tr w:rsidR="00612AC5" w14:paraId="1ADA6478" w14:textId="77777777" w:rsidTr="007D7E0E">
        <w:tc>
          <w:tcPr>
            <w:tcW w:w="4077" w:type="dxa"/>
          </w:tcPr>
          <w:p w14:paraId="5D57463A" w14:textId="77777777" w:rsidR="00612AC5" w:rsidRPr="00460678" w:rsidRDefault="00D1000D" w:rsidP="007D7E0E">
            <w:pPr>
              <w:ind w:firstLine="0"/>
              <w:jc w:val="center"/>
              <w:rPr>
                <w:snapToGrid/>
                <w:position w:val="-12"/>
              </w:rPr>
            </w:pPr>
            <w:r w:rsidRPr="007C40CD">
              <w:rPr>
                <w:snapToGrid/>
                <w:position w:val="-12"/>
              </w:rPr>
              <w:object w:dxaOrig="1540" w:dyaOrig="360" w14:anchorId="4F14F31E">
                <v:shape id="_x0000_i1109" type="#_x0000_t75" style="width:66.85pt;height:15.95pt" o:ole="">
                  <v:imagedata r:id="rId157" o:title=""/>
                </v:shape>
                <o:OLEObject Type="Embed" ProgID="Equation.DSMT4" ShapeID="_x0000_i1109" DrawAspect="Content" ObjectID="_1543242031" r:id="rId158"/>
              </w:object>
            </w:r>
          </w:p>
        </w:tc>
        <w:tc>
          <w:tcPr>
            <w:tcW w:w="629" w:type="dxa"/>
          </w:tcPr>
          <w:p w14:paraId="782E14A1" w14:textId="77777777" w:rsidR="00612AC5" w:rsidRDefault="00612AC5" w:rsidP="00612AC5">
            <w:pPr>
              <w:ind w:right="104" w:firstLine="0"/>
              <w:jc w:val="right"/>
              <w:rPr>
                <w:snapToGrid/>
              </w:rPr>
            </w:pPr>
            <w:r>
              <w:rPr>
                <w:rFonts w:hint="eastAsia"/>
                <w:snapToGrid/>
              </w:rPr>
              <w:t>(</w:t>
            </w:r>
            <w:r>
              <w:rPr>
                <w:snapToGrid/>
              </w:rPr>
              <w:t>6</w:t>
            </w:r>
            <w:r>
              <w:rPr>
                <w:rFonts w:hint="eastAsia"/>
                <w:snapToGrid/>
              </w:rPr>
              <w:t>)</w:t>
            </w:r>
          </w:p>
        </w:tc>
      </w:tr>
    </w:tbl>
    <w:p w14:paraId="474D0C5C" w14:textId="77777777" w:rsidR="003F409A" w:rsidRDefault="003F409A" w:rsidP="00B8477F">
      <w:pPr>
        <w:spacing w:line="400" w:lineRule="exact"/>
        <w:rPr>
          <w:snapToGrid/>
        </w:rPr>
      </w:pPr>
      <w:r>
        <w:rPr>
          <w:rFonts w:hint="eastAsia"/>
        </w:rPr>
        <w:t>记</w:t>
      </w:r>
      <w:r w:rsidRPr="00F3036A">
        <w:rPr>
          <w:position w:val="-6"/>
        </w:rPr>
        <w:object w:dxaOrig="240" w:dyaOrig="220" w14:anchorId="71BF92D9">
          <v:shape id="_x0000_i1110" type="#_x0000_t75" style="width:11.85pt;height:10.8pt" o:ole="">
            <v:imagedata r:id="rId159" o:title=""/>
          </v:shape>
          <o:OLEObject Type="Embed" ProgID="Equation.DSMT4" ShapeID="_x0000_i1110" DrawAspect="Content" ObjectID="_1543242032" r:id="rId160"/>
        </w:object>
      </w:r>
      <w:r>
        <w:rPr>
          <w:rFonts w:hint="eastAsia"/>
        </w:rPr>
        <w:t>对应为通过</w:t>
      </w:r>
      <w:r w:rsidR="00D1000D" w:rsidRPr="00C563BF">
        <w:rPr>
          <w:position w:val="-12"/>
        </w:rPr>
        <w:object w:dxaOrig="320" w:dyaOrig="360" w14:anchorId="5D717D93">
          <v:shape id="_x0000_i1111" type="#_x0000_t75" style="width:13.35pt;height:15.45pt" o:ole="">
            <v:imagedata r:id="rId98" o:title=""/>
          </v:shape>
          <o:OLEObject Type="Embed" ProgID="Equation.DSMT4" ShapeID="_x0000_i1111" DrawAspect="Content" ObjectID="_1543242033" r:id="rId161"/>
        </w:object>
      </w:r>
      <w:r>
        <w:t>调整</w:t>
      </w:r>
      <w:r>
        <w:rPr>
          <w:rFonts w:hint="eastAsia"/>
        </w:rPr>
        <w:t>可组合出的</w:t>
      </w:r>
      <w:r>
        <w:rPr>
          <w:rFonts w:hint="eastAsia"/>
        </w:rPr>
        <w:t>1</w:t>
      </w:r>
      <w:r>
        <w:rPr>
          <w:rFonts w:hint="eastAsia"/>
        </w:rPr>
        <w:t>为起始的连续正整数数量</w:t>
      </w:r>
      <w:r w:rsidR="006616CA">
        <w:rPr>
          <w:rFonts w:hint="eastAsia"/>
        </w:rPr>
        <w:t>,</w:t>
      </w:r>
      <w:r>
        <w:rPr>
          <w:rFonts w:hint="eastAsia"/>
        </w:rPr>
        <w:t>若对</w:t>
      </w:r>
      <w:r w:rsidR="009962C6">
        <w:rPr>
          <w:rFonts w:hint="eastAsia"/>
        </w:rPr>
        <w:t>这</w:t>
      </w:r>
      <w:r w:rsidR="009962C6" w:rsidRPr="00F3036A">
        <w:rPr>
          <w:position w:val="-6"/>
        </w:rPr>
        <w:object w:dxaOrig="240" w:dyaOrig="220" w14:anchorId="65EB5C39">
          <v:shape id="_x0000_i1112" type="#_x0000_t75" style="width:11.85pt;height:10.8pt" o:ole="">
            <v:imagedata r:id="rId159" o:title=""/>
          </v:shape>
          <o:OLEObject Type="Embed" ProgID="Equation.DSMT4" ShapeID="_x0000_i1112" DrawAspect="Content" ObjectID="_1543242034" r:id="rId162"/>
        </w:object>
      </w:r>
      <w:proofErr w:type="gramStart"/>
      <w:r w:rsidR="009962C6">
        <w:t>个</w:t>
      </w:r>
      <w:proofErr w:type="gramEnd"/>
      <w:r w:rsidR="009962C6">
        <w:rPr>
          <w:rFonts w:hint="eastAsia"/>
        </w:rPr>
        <w:t>连续正整数</w:t>
      </w:r>
      <w:r>
        <w:t>中每个</w:t>
      </w:r>
      <w:r w:rsidR="009962C6">
        <w:t>正正数</w:t>
      </w:r>
      <w:r>
        <w:t>每次只进行</w:t>
      </w:r>
      <w:r w:rsidR="00753268" w:rsidRPr="003F409A">
        <w:rPr>
          <w:position w:val="-6"/>
        </w:rPr>
        <w:object w:dxaOrig="340" w:dyaOrig="279" w14:anchorId="113DDF29">
          <v:shape id="_x0000_i1113" type="#_x0000_t75" style="width:17.5pt;height:14.4pt" o:ole="">
            <v:imagedata r:id="rId163" o:title=""/>
          </v:shape>
          <o:OLEObject Type="Embed" ProgID="Equation.DSMT4" ShapeID="_x0000_i1113" DrawAspect="Content" ObjectID="_1543242035" r:id="rId164"/>
        </w:object>
      </w:r>
      <w:r>
        <w:t>调整</w:t>
      </w:r>
      <w:r w:rsidR="006616CA">
        <w:rPr>
          <w:rFonts w:hint="eastAsia"/>
        </w:rPr>
        <w:t>,</w:t>
      </w:r>
      <w:r>
        <w:t>则可通过</w:t>
      </w:r>
      <w:r w:rsidR="00D1000D" w:rsidRPr="00C563BF">
        <w:rPr>
          <w:position w:val="-12"/>
        </w:rPr>
        <w:object w:dxaOrig="320" w:dyaOrig="360" w14:anchorId="0DA6E351">
          <v:shape id="_x0000_i1114" type="#_x0000_t75" style="width:13.35pt;height:15.45pt" o:ole="">
            <v:imagedata r:id="rId98" o:title=""/>
          </v:shape>
          <o:OLEObject Type="Embed" ProgID="Equation.DSMT4" ShapeID="_x0000_i1114" DrawAspect="Content" ObjectID="_1543242036" r:id="rId165"/>
        </w:object>
      </w:r>
      <w:r>
        <w:t>调整组合出</w:t>
      </w:r>
      <w:r w:rsidR="00753268" w:rsidRPr="00DC50B8">
        <w:rPr>
          <w:position w:val="-6"/>
        </w:rPr>
        <w:object w:dxaOrig="460" w:dyaOrig="279" w14:anchorId="566B4F79">
          <v:shape id="_x0000_i1115" type="#_x0000_t75" style="width:23.65pt;height:14.4pt" o:ole="">
            <v:imagedata r:id="rId166" o:title=""/>
          </v:shape>
          <o:OLEObject Type="Embed" ProgID="Equation.DSMT4" ShapeID="_x0000_i1115" DrawAspect="Content" ObjectID="_1543242037" r:id="rId167"/>
        </w:object>
      </w:r>
      <w:r>
        <w:t>个数</w:t>
      </w:r>
      <w:r w:rsidR="006616CA">
        <w:rPr>
          <w:rFonts w:hint="eastAsia"/>
        </w:rPr>
        <w:t>,</w:t>
      </w:r>
      <w:r>
        <w:t>加上对</w:t>
      </w:r>
      <w:r w:rsidR="00D1000D" w:rsidRPr="00C563BF">
        <w:rPr>
          <w:position w:val="-12"/>
        </w:rPr>
        <w:object w:dxaOrig="320" w:dyaOrig="360" w14:anchorId="6DD4C5DF">
          <v:shape id="_x0000_i1116" type="#_x0000_t75" style="width:13.35pt;height:15.45pt" o:ole="">
            <v:imagedata r:id="rId98" o:title=""/>
          </v:shape>
          <o:OLEObject Type="Embed" ProgID="Equation.DSMT4" ShapeID="_x0000_i1116" DrawAspect="Content" ObjectID="_1543242038" r:id="rId168"/>
        </w:object>
      </w:r>
      <w:r>
        <w:t>的不调整</w:t>
      </w:r>
      <w:r w:rsidR="00D33E75">
        <w:rPr>
          <w:rFonts w:hint="eastAsia"/>
        </w:rPr>
        <w:t xml:space="preserve">, </w:t>
      </w:r>
      <w:proofErr w:type="gramStart"/>
      <w:r w:rsidR="006616CA">
        <w:rPr>
          <w:rFonts w:hint="eastAsia"/>
        </w:rPr>
        <w:t>则</w:t>
      </w:r>
      <w:r>
        <w:t>式</w:t>
      </w:r>
      <w:proofErr w:type="gramEnd"/>
      <w:r>
        <w:rPr>
          <w:rFonts w:hint="eastAsia"/>
        </w:rPr>
        <w:t>(4)</w:t>
      </w:r>
      <w:r w:rsidR="006616CA">
        <w:t>实际</w:t>
      </w:r>
      <w:r>
        <w:rPr>
          <w:rFonts w:hint="eastAsia"/>
        </w:rPr>
        <w:t>对应为</w:t>
      </w:r>
      <w:r>
        <w:rPr>
          <w:rFonts w:hint="eastAsia"/>
        </w:rPr>
        <w:t>0</w:t>
      </w:r>
      <w:r w:rsidR="00D33E75">
        <w:rPr>
          <w:rFonts w:hint="eastAsia"/>
        </w:rPr>
        <w:t>,</w:t>
      </w:r>
      <w:r>
        <w:rPr>
          <w:rFonts w:hint="eastAsia"/>
        </w:rPr>
        <w:t>因此可通过对</w:t>
      </w:r>
      <w:r w:rsidR="00D1000D" w:rsidRPr="00C563BF">
        <w:rPr>
          <w:position w:val="-12"/>
        </w:rPr>
        <w:object w:dxaOrig="320" w:dyaOrig="360" w14:anchorId="16B7F1F4">
          <v:shape id="_x0000_i1117" type="#_x0000_t75" style="width:13.35pt;height:15.45pt" o:ole="">
            <v:imagedata r:id="rId98" o:title=""/>
          </v:shape>
          <o:OLEObject Type="Embed" ProgID="Equation.DSMT4" ShapeID="_x0000_i1117" DrawAspect="Content" ObjectID="_1543242039" r:id="rId169"/>
        </w:object>
      </w:r>
      <w:r w:rsidR="006616CA" w:rsidRPr="00EA6E7A">
        <w:t>的调整和不调整组合出</w:t>
      </w:r>
      <w:r w:rsidR="00753268" w:rsidRPr="00EA6E7A">
        <w:rPr>
          <w:position w:val="-10"/>
        </w:rPr>
        <w:object w:dxaOrig="3000" w:dyaOrig="320" w14:anchorId="29C9CD86">
          <v:shape id="_x0000_i1118" type="#_x0000_t75" style="width:149.15pt;height:15.95pt" o:ole="">
            <v:imagedata r:id="rId170" o:title=""/>
          </v:shape>
          <o:OLEObject Type="Embed" ProgID="Equation.DSMT4" ShapeID="_x0000_i1118" DrawAspect="Content" ObjectID="_1543242040" r:id="rId171"/>
        </w:object>
      </w:r>
      <w:proofErr w:type="gramStart"/>
      <w:r w:rsidR="006616CA" w:rsidRPr="00EA6E7A">
        <w:t>个</w:t>
      </w:r>
      <w:proofErr w:type="gramEnd"/>
      <w:r w:rsidR="006616CA" w:rsidRPr="00EA6E7A">
        <w:t>连续组合数</w:t>
      </w:r>
      <w:r w:rsidR="002030EA" w:rsidRPr="00EA6E7A">
        <w:rPr>
          <w:rFonts w:hint="eastAsia"/>
        </w:rPr>
        <w:t>，</w:t>
      </w:r>
      <w:r w:rsidR="002030EA">
        <w:t>刚好为</w:t>
      </w:r>
      <w:r w:rsidR="002030EA" w:rsidRPr="00DC50B8">
        <w:rPr>
          <w:position w:val="-6"/>
        </w:rPr>
        <w:object w:dxaOrig="740" w:dyaOrig="279" w14:anchorId="3DDE43C7">
          <v:shape id="_x0000_i1119" type="#_x0000_t75" style="width:36.5pt;height:14.4pt" o:ole="">
            <v:imagedata r:id="rId172" o:title=""/>
          </v:shape>
          <o:OLEObject Type="Embed" ProgID="Equation.DSMT4" ShapeID="_x0000_i1119" DrawAspect="Content" ObjectID="_1543242041" r:id="rId173"/>
        </w:object>
      </w:r>
      <w:proofErr w:type="gramStart"/>
      <w:r w:rsidR="002030EA">
        <w:t>个</w:t>
      </w:r>
      <w:proofErr w:type="gramEnd"/>
      <w:r w:rsidR="002030EA">
        <w:t>状态</w:t>
      </w:r>
      <w:r w:rsidR="00753268">
        <w:rPr>
          <w:rFonts w:hint="eastAsia"/>
        </w:rPr>
        <w:t xml:space="preserve">, </w:t>
      </w:r>
      <w:r w:rsidR="00753268">
        <w:rPr>
          <w:rFonts w:hint="eastAsia"/>
        </w:rPr>
        <w:t>因此当取模数</w:t>
      </w:r>
      <w:r w:rsidR="00D1000D" w:rsidRPr="00B3648E">
        <w:rPr>
          <w:position w:val="-6"/>
          <w:highlight w:val="yellow"/>
        </w:rPr>
        <w:object w:dxaOrig="1100" w:dyaOrig="279" w14:anchorId="12DB08AE">
          <v:shape id="_x0000_i1120" type="#_x0000_t75" style="width:47.3pt;height:12.35pt" o:ole="">
            <v:imagedata r:id="rId174" o:title=""/>
          </v:shape>
          <o:OLEObject Type="Embed" ProgID="Equation.DSMT4" ShapeID="_x0000_i1120" DrawAspect="Content" ObjectID="_1543242042" r:id="rId175"/>
        </w:object>
      </w:r>
      <w:r w:rsidR="00753268" w:rsidRPr="00B3648E">
        <w:rPr>
          <w:highlight w:val="yellow"/>
        </w:rPr>
        <w:t>时</w:t>
      </w:r>
      <w:r w:rsidR="002030EA" w:rsidRPr="00B3648E">
        <w:rPr>
          <w:rFonts w:hint="eastAsia"/>
          <w:highlight w:val="yellow"/>
        </w:rPr>
        <w:t>,</w:t>
      </w:r>
      <w:r w:rsidR="002030EA" w:rsidRPr="00B3648E">
        <w:rPr>
          <w:highlight w:val="yellow"/>
        </w:rPr>
        <w:t>总能通过式</w:t>
      </w:r>
      <w:r w:rsidR="002030EA" w:rsidRPr="00B3648E">
        <w:rPr>
          <w:rFonts w:hint="eastAsia"/>
          <w:highlight w:val="yellow"/>
        </w:rPr>
        <w:t>(6)</w:t>
      </w:r>
      <w:r w:rsidR="002030EA" w:rsidRPr="00B3648E">
        <w:rPr>
          <w:highlight w:val="yellow"/>
        </w:rPr>
        <w:t>对</w:t>
      </w:r>
      <w:r w:rsidR="00D1000D" w:rsidRPr="00C563BF">
        <w:rPr>
          <w:position w:val="-12"/>
        </w:rPr>
        <w:object w:dxaOrig="320" w:dyaOrig="360" w14:anchorId="77E8B773">
          <v:shape id="_x0000_i1121" type="#_x0000_t75" style="width:13.35pt;height:15.45pt" o:ole="">
            <v:imagedata r:id="rId98" o:title=""/>
          </v:shape>
          <o:OLEObject Type="Embed" ProgID="Equation.DSMT4" ShapeID="_x0000_i1121" DrawAspect="Content" ObjectID="_1543242043" r:id="rId176"/>
        </w:object>
      </w:r>
      <w:r w:rsidR="002030EA" w:rsidRPr="00B3648E">
        <w:rPr>
          <w:rFonts w:hint="eastAsia"/>
          <w:highlight w:val="yellow"/>
        </w:rPr>
        <w:t>进行调整，使得式</w:t>
      </w:r>
      <w:r w:rsidR="002030EA" w:rsidRPr="00B3648E">
        <w:rPr>
          <w:rFonts w:hint="eastAsia"/>
          <w:highlight w:val="yellow"/>
        </w:rPr>
        <w:t>(</w:t>
      </w:r>
      <w:r w:rsidR="009962C6">
        <w:rPr>
          <w:highlight w:val="yellow"/>
        </w:rPr>
        <w:t>4</w:t>
      </w:r>
      <w:r w:rsidR="002030EA" w:rsidRPr="00B3648E">
        <w:rPr>
          <w:rFonts w:hint="eastAsia"/>
          <w:highlight w:val="yellow"/>
        </w:rPr>
        <w:t>)</w:t>
      </w:r>
      <w:proofErr w:type="gramStart"/>
      <w:r w:rsidR="002030EA" w:rsidRPr="00B3648E">
        <w:rPr>
          <w:rFonts w:hint="eastAsia"/>
          <w:highlight w:val="yellow"/>
        </w:rPr>
        <w:t>映射值</w:t>
      </w:r>
      <w:proofErr w:type="gramEnd"/>
      <w:r w:rsidR="002030EA" w:rsidRPr="00B3648E">
        <w:rPr>
          <w:position w:val="-10"/>
          <w:highlight w:val="yellow"/>
        </w:rPr>
        <w:object w:dxaOrig="240" w:dyaOrig="320" w14:anchorId="35D2B87B">
          <v:shape id="_x0000_i1122" type="#_x0000_t75" style="width:11.85pt;height:15.95pt" o:ole="">
            <v:imagedata r:id="rId143" o:title=""/>
          </v:shape>
          <o:OLEObject Type="Embed" ProgID="Equation.DSMT4" ShapeID="_x0000_i1122" DrawAspect="Content" ObjectID="_1543242044" r:id="rId177"/>
        </w:object>
      </w:r>
      <w:r w:rsidR="002030EA" w:rsidRPr="00B3648E">
        <w:rPr>
          <w:highlight w:val="yellow"/>
        </w:rPr>
        <w:t>和</w:t>
      </w:r>
      <w:r w:rsidR="002030EA" w:rsidRPr="00B3648E">
        <w:rPr>
          <w:i/>
          <w:highlight w:val="yellow"/>
        </w:rPr>
        <w:t>X</w:t>
      </w:r>
      <w:r w:rsidR="002030EA" w:rsidRPr="00B3648E">
        <w:rPr>
          <w:snapToGrid/>
          <w:highlight w:val="yellow"/>
        </w:rPr>
        <w:t>进制数</w:t>
      </w:r>
      <w:r w:rsidR="002030EA" w:rsidRPr="00B3648E">
        <w:rPr>
          <w:i/>
          <w:snapToGrid/>
          <w:position w:val="-6"/>
          <w:highlight w:val="yellow"/>
        </w:rPr>
        <w:object w:dxaOrig="220" w:dyaOrig="279" w14:anchorId="6FFC0A57">
          <v:shape id="_x0000_i1123" type="#_x0000_t75" style="width:10.8pt;height:14.4pt" o:ole="">
            <v:imagedata r:id="rId155" o:title=""/>
          </v:shape>
          <o:OLEObject Type="Embed" ProgID="Equation.DSMT4" ShapeID="_x0000_i1123" DrawAspect="Content" ObjectID="_1543242045" r:id="rId178"/>
        </w:object>
      </w:r>
      <w:r w:rsidR="002030EA" w:rsidRPr="00B3648E">
        <w:rPr>
          <w:snapToGrid/>
          <w:highlight w:val="yellow"/>
        </w:rPr>
        <w:t>相等</w:t>
      </w:r>
      <w:r w:rsidR="002030EA" w:rsidRPr="00B3648E">
        <w:rPr>
          <w:rFonts w:hint="eastAsia"/>
          <w:snapToGrid/>
          <w:highlight w:val="yellow"/>
        </w:rPr>
        <w:t>.</w:t>
      </w:r>
      <w:proofErr w:type="gramStart"/>
      <w:r w:rsidR="009962C6">
        <w:rPr>
          <w:rFonts w:hint="eastAsia"/>
          <w:snapToGrid/>
          <w:highlight w:val="yellow"/>
        </w:rPr>
        <w:t>记通过</w:t>
      </w:r>
      <w:proofErr w:type="gramEnd"/>
      <w:r w:rsidR="009962C6">
        <w:rPr>
          <w:rFonts w:hint="eastAsia"/>
          <w:snapToGrid/>
          <w:highlight w:val="yellow"/>
        </w:rPr>
        <w:t>式</w:t>
      </w:r>
      <w:r w:rsidR="009962C6">
        <w:rPr>
          <w:rFonts w:hint="eastAsia"/>
          <w:snapToGrid/>
          <w:highlight w:val="yellow"/>
        </w:rPr>
        <w:t>(6)</w:t>
      </w:r>
      <w:r w:rsidR="009962C6">
        <w:rPr>
          <w:rFonts w:hint="eastAsia"/>
          <w:snapToGrid/>
          <w:highlight w:val="yellow"/>
        </w:rPr>
        <w:t>调整所能组合出的最大正数为</w:t>
      </w:r>
      <w:r w:rsidR="009962C6" w:rsidRPr="003054FB">
        <w:rPr>
          <w:position w:val="-12"/>
        </w:rPr>
        <w:object w:dxaOrig="499" w:dyaOrig="360" w14:anchorId="3325ACA2">
          <v:shape id="_x0000_i1124" type="#_x0000_t75" style="width:19.55pt;height:14.4pt" o:ole="">
            <v:imagedata r:id="rId179" o:title=""/>
          </v:shape>
          <o:OLEObject Type="Embed" ProgID="Equation.DSMT4" ShapeID="_x0000_i1124" DrawAspect="Content" ObjectID="_1543242046" r:id="rId180"/>
        </w:object>
      </w:r>
      <w:r w:rsidR="00BE4F0D">
        <w:rPr>
          <w:rFonts w:hint="eastAsia"/>
          <w:snapToGrid/>
          <w:highlight w:val="yellow"/>
        </w:rPr>
        <w:t>由于对</w:t>
      </w:r>
      <w:r w:rsidR="00BE4F0D" w:rsidRPr="00C563BF">
        <w:rPr>
          <w:position w:val="-12"/>
        </w:rPr>
        <w:object w:dxaOrig="320" w:dyaOrig="360" w14:anchorId="475C9499">
          <v:shape id="_x0000_i1125" type="#_x0000_t75" style="width:15.95pt;height:18pt" o:ole="">
            <v:imagedata r:id="rId98" o:title=""/>
          </v:shape>
          <o:OLEObject Type="Embed" ProgID="Equation.DSMT4" ShapeID="_x0000_i1125" DrawAspect="Content" ObjectID="_1543242047" r:id="rId181"/>
        </w:object>
      </w:r>
      <w:r w:rsidR="00BE4F0D">
        <w:t>的调整必定会组合出</w:t>
      </w:r>
      <w:r w:rsidR="009962C6">
        <w:t>最小的正整数</w:t>
      </w:r>
      <w:r w:rsidR="00BE4F0D">
        <w:rPr>
          <w:rFonts w:hint="eastAsia"/>
        </w:rPr>
        <w:t>1</w:t>
      </w:r>
      <w:r w:rsidR="009962C6">
        <w:rPr>
          <w:rFonts w:hint="eastAsia"/>
        </w:rPr>
        <w:t>，若</w:t>
      </w:r>
      <w:r w:rsidR="00D1000D" w:rsidRPr="009962C6">
        <w:rPr>
          <w:position w:val="-12"/>
        </w:rPr>
        <w:object w:dxaOrig="780" w:dyaOrig="360" w14:anchorId="45BD91F1">
          <v:shape id="_x0000_i1126" type="#_x0000_t75" style="width:29.85pt;height:13.35pt" o:ole="">
            <v:imagedata r:id="rId182" o:title=""/>
          </v:shape>
          <o:OLEObject Type="Embed" ProgID="Equation.DSMT4" ShapeID="_x0000_i1126" DrawAspect="Content" ObjectID="_1543242048" r:id="rId183"/>
        </w:object>
      </w:r>
      <w:r w:rsidR="009962C6">
        <w:rPr>
          <w:rFonts w:hint="eastAsia"/>
        </w:rPr>
        <w:t>，</w:t>
      </w:r>
      <w:r w:rsidR="009962C6">
        <w:t>此时表明</w:t>
      </w:r>
      <w:r w:rsidR="00C72875">
        <w:t>通过对</w:t>
      </w:r>
      <w:r w:rsidR="00D1000D" w:rsidRPr="00C563BF">
        <w:rPr>
          <w:position w:val="-12"/>
        </w:rPr>
        <w:object w:dxaOrig="320" w:dyaOrig="360" w14:anchorId="149494A8">
          <v:shape id="_x0000_i1127" type="#_x0000_t75" style="width:13.35pt;height:15.45pt" o:ole="">
            <v:imagedata r:id="rId98" o:title=""/>
          </v:shape>
          <o:OLEObject Type="Embed" ProgID="Equation.DSMT4" ShapeID="_x0000_i1127" DrawAspect="Content" ObjectID="_1543242049" r:id="rId184"/>
        </w:object>
      </w:r>
      <w:r w:rsidR="00C72875">
        <w:t>调整组合出的连续正整数不存在重复正整数</w:t>
      </w:r>
      <w:r w:rsidR="00C72875">
        <w:rPr>
          <w:rFonts w:hint="eastAsia"/>
        </w:rPr>
        <w:t xml:space="preserve">, </w:t>
      </w:r>
      <w:r w:rsidR="00C72875">
        <w:t>因此</w:t>
      </w:r>
      <w:r w:rsidR="00C72875">
        <w:rPr>
          <w:rFonts w:hint="eastAsia"/>
        </w:rPr>
        <w:t>可达到</w:t>
      </w:r>
      <w:proofErr w:type="gramStart"/>
      <w:r w:rsidR="00C72875">
        <w:rPr>
          <w:rFonts w:hint="eastAsia"/>
        </w:rPr>
        <w:t>对应策入策略</w:t>
      </w:r>
      <w:proofErr w:type="gramEnd"/>
      <w:r w:rsidR="00C72875">
        <w:rPr>
          <w:rFonts w:hint="eastAsia"/>
        </w:rPr>
        <w:t>的最大</w:t>
      </w:r>
      <w:r w:rsidR="00C72875">
        <w:t>嵌入容量</w:t>
      </w:r>
      <w:r w:rsidR="00C72875">
        <w:rPr>
          <w:rFonts w:hint="eastAsia"/>
        </w:rPr>
        <w:t>.</w:t>
      </w:r>
    </w:p>
    <w:p w14:paraId="71E00B2C" w14:textId="77777777" w:rsidR="00DA5E35" w:rsidRPr="00767D15" w:rsidRDefault="00612AC5" w:rsidP="00B8477F">
      <w:pPr>
        <w:spacing w:line="400" w:lineRule="exact"/>
      </w:pPr>
      <w:r>
        <w:rPr>
          <w:snapToGrid/>
        </w:rPr>
        <w:t>在</w:t>
      </w:r>
      <w:r w:rsidR="00644B61">
        <w:rPr>
          <w:rFonts w:hint="eastAsia"/>
          <w:snapToGrid/>
        </w:rPr>
        <w:t>文献</w:t>
      </w:r>
      <w:r w:rsidR="00644B61">
        <w:rPr>
          <w:rFonts w:hint="eastAsia"/>
          <w:snapToGrid/>
        </w:rPr>
        <w:t>[8]</w:t>
      </w:r>
      <w:r>
        <w:rPr>
          <w:rFonts w:hint="eastAsia"/>
          <w:snapToGrid/>
        </w:rPr>
        <w:t>中</w:t>
      </w:r>
      <w:r>
        <w:rPr>
          <w:rFonts w:hint="eastAsia"/>
          <w:snapToGrid/>
        </w:rPr>
        <w:t>,</w:t>
      </w:r>
      <w:r w:rsidR="00D1000D" w:rsidRPr="00C563BF">
        <w:rPr>
          <w:position w:val="-12"/>
        </w:rPr>
        <w:object w:dxaOrig="279" w:dyaOrig="360" w14:anchorId="2317BD29">
          <v:shape id="_x0000_i1128" type="#_x0000_t75" style="width:9.75pt;height:12.85pt" o:ole="">
            <v:imagedata r:id="rId185" o:title=""/>
          </v:shape>
          <o:OLEObject Type="Embed" ProgID="Equation.DSMT4" ShapeID="_x0000_i1128" DrawAspect="Content" ObjectID="_1543242050" r:id="rId186"/>
        </w:object>
      </w:r>
      <w:r w:rsidR="007C40CD">
        <w:t>取值为</w:t>
      </w:r>
      <w:r w:rsidR="00D1000D" w:rsidRPr="007C40CD">
        <w:rPr>
          <w:position w:val="-10"/>
        </w:rPr>
        <w:object w:dxaOrig="1040" w:dyaOrig="320" w14:anchorId="60C09659">
          <v:shape id="_x0000_i1129" type="#_x0000_t75" style="width:44.25pt;height:13.35pt" o:ole="">
            <v:imagedata r:id="rId187" o:title=""/>
          </v:shape>
          <o:OLEObject Type="Embed" ProgID="Equation.DSMT4" ShapeID="_x0000_i1129" DrawAspect="Content" ObjectID="_1543242051" r:id="rId188"/>
        </w:object>
      </w:r>
      <w:r w:rsidR="007C40CD">
        <w:rPr>
          <w:rFonts w:hint="eastAsia"/>
        </w:rPr>
        <w:t>,</w:t>
      </w:r>
      <w:r w:rsidR="007D7E0E">
        <w:rPr>
          <w:rFonts w:hint="eastAsia"/>
        </w:rPr>
        <w:t>对</w:t>
      </w:r>
      <w:r w:rsidR="00D1000D" w:rsidRPr="00C563BF">
        <w:rPr>
          <w:position w:val="-12"/>
        </w:rPr>
        <w:object w:dxaOrig="320" w:dyaOrig="360" w14:anchorId="5754C6F9">
          <v:shape id="_x0000_i1130" type="#_x0000_t75" style="width:13.35pt;height:15.45pt" o:ole="">
            <v:imagedata r:id="rId98" o:title=""/>
          </v:shape>
          <o:OLEObject Type="Embed" ProgID="Equation.DSMT4" ShapeID="_x0000_i1130" DrawAspect="Content" ObjectID="_1543242052" r:id="rId189"/>
        </w:object>
      </w:r>
      <w:r w:rsidR="007D7E0E">
        <w:rPr>
          <w:rFonts w:hint="eastAsia"/>
        </w:rPr>
        <w:t>中的每个元素</w:t>
      </w:r>
      <w:r w:rsidR="00B8477F">
        <w:rPr>
          <w:rFonts w:hint="eastAsia"/>
        </w:rPr>
        <w:t>每次最多只能调整</w:t>
      </w:r>
      <w:r w:rsidR="007D7E0E">
        <w:rPr>
          <w:rFonts w:hint="eastAsia"/>
        </w:rPr>
        <w:t>1</w:t>
      </w:r>
      <w:r w:rsidR="007D7E0E">
        <w:rPr>
          <w:rFonts w:hint="eastAsia"/>
        </w:rPr>
        <w:t>次</w:t>
      </w:r>
      <w:r w:rsidR="00B8477F">
        <w:rPr>
          <w:rFonts w:hint="eastAsia"/>
        </w:rPr>
        <w:t xml:space="preserve">, </w:t>
      </w:r>
      <w:r w:rsidR="007D7E0E">
        <w:rPr>
          <w:rFonts w:hint="eastAsia"/>
        </w:rPr>
        <w:t>因此可通过对</w:t>
      </w:r>
      <w:r w:rsidR="00D1000D" w:rsidRPr="00C563BF">
        <w:rPr>
          <w:position w:val="-12"/>
        </w:rPr>
        <w:object w:dxaOrig="320" w:dyaOrig="360" w14:anchorId="6A6214D9">
          <v:shape id="_x0000_i1131" type="#_x0000_t75" style="width:13.35pt;height:15.45pt" o:ole="">
            <v:imagedata r:id="rId98" o:title=""/>
          </v:shape>
          <o:OLEObject Type="Embed" ProgID="Equation.DSMT4" ShapeID="_x0000_i1131" DrawAspect="Content" ObjectID="_1543242053" r:id="rId190"/>
        </w:object>
      </w:r>
      <w:r w:rsidR="00B8477F">
        <w:rPr>
          <w:rFonts w:hint="eastAsia"/>
        </w:rPr>
        <w:t>任意选定的元素进行</w:t>
      </w:r>
      <w:r w:rsidR="007D7E0E">
        <w:rPr>
          <w:rFonts w:hint="eastAsia"/>
        </w:rPr>
        <w:t>调整</w:t>
      </w:r>
      <w:r w:rsidR="002030EA">
        <w:rPr>
          <w:rFonts w:hint="eastAsia"/>
        </w:rPr>
        <w:t>可</w:t>
      </w:r>
      <w:r w:rsidR="007D7E0E">
        <w:rPr>
          <w:rFonts w:hint="eastAsia"/>
        </w:rPr>
        <w:t>产生</w:t>
      </w:r>
      <w:r w:rsidR="00B8477F" w:rsidRPr="00DC50B8">
        <w:rPr>
          <w:position w:val="-6"/>
        </w:rPr>
        <w:object w:dxaOrig="200" w:dyaOrig="220" w14:anchorId="4FC6B33B">
          <v:shape id="_x0000_i1132" type="#_x0000_t75" style="width:9.75pt;height:10.8pt" o:ole="">
            <v:imagedata r:id="rId191" o:title=""/>
          </v:shape>
          <o:OLEObject Type="Embed" ProgID="Equation.DSMT4" ShapeID="_x0000_i1132" DrawAspect="Content" ObjectID="_1543242054" r:id="rId192"/>
        </w:object>
      </w:r>
      <w:proofErr w:type="gramStart"/>
      <w:r w:rsidR="00B8477F">
        <w:rPr>
          <w:rFonts w:hint="eastAsia"/>
        </w:rPr>
        <w:t>个</w:t>
      </w:r>
      <w:proofErr w:type="gramEnd"/>
      <w:r w:rsidR="007D7E0E" w:rsidRPr="007C40CD">
        <w:rPr>
          <w:position w:val="-10"/>
        </w:rPr>
        <w:object w:dxaOrig="880" w:dyaOrig="320" w14:anchorId="14D6B594">
          <v:shape id="_x0000_i1133" type="#_x0000_t75" style="width:44.75pt;height:15.95pt" o:ole="">
            <v:imagedata r:id="rId193" o:title=""/>
          </v:shape>
          <o:OLEObject Type="Embed" ProgID="Equation.DSMT4" ShapeID="_x0000_i1133" DrawAspect="Content" ObjectID="_1543242055" r:id="rId194"/>
        </w:object>
      </w:r>
      <w:r w:rsidR="00B8477F">
        <w:rPr>
          <w:rFonts w:hint="eastAsia"/>
        </w:rPr>
        <w:t>范围内的连续正整数</w:t>
      </w:r>
      <w:r w:rsidR="00B8477F">
        <w:rPr>
          <w:rFonts w:hint="eastAsia"/>
        </w:rPr>
        <w:t>,</w:t>
      </w:r>
      <w:r w:rsidR="00F3036A">
        <w:rPr>
          <w:rFonts w:hint="eastAsia"/>
        </w:rPr>
        <w:t>因此</w:t>
      </w:r>
      <w:r w:rsidR="00F3036A" w:rsidRPr="00F3036A">
        <w:rPr>
          <w:position w:val="-6"/>
        </w:rPr>
        <w:object w:dxaOrig="499" w:dyaOrig="220" w14:anchorId="0C00ABC3">
          <v:shape id="_x0000_i1134" type="#_x0000_t75" style="width:25.7pt;height:10.8pt" o:ole="">
            <v:imagedata r:id="rId195" o:title=""/>
          </v:shape>
          <o:OLEObject Type="Embed" ProgID="Equation.DSMT4" ShapeID="_x0000_i1134" DrawAspect="Content" ObjectID="_1543242056" r:id="rId196"/>
        </w:object>
      </w:r>
      <w:r w:rsidR="00B8477F">
        <w:rPr>
          <w:rFonts w:hint="eastAsia"/>
        </w:rPr>
        <w:t xml:space="preserve">. </w:t>
      </w:r>
      <w:r>
        <w:t>对</w:t>
      </w:r>
      <w:r w:rsidR="00D1000D" w:rsidRPr="00C563BF">
        <w:rPr>
          <w:position w:val="-12"/>
        </w:rPr>
        <w:object w:dxaOrig="320" w:dyaOrig="360" w14:anchorId="10CA05C6">
          <v:shape id="_x0000_i1135" type="#_x0000_t75" style="width:13.35pt;height:15.45pt" o:ole="">
            <v:imagedata r:id="rId98" o:title=""/>
          </v:shape>
          <o:OLEObject Type="Embed" ProgID="Equation.DSMT4" ShapeID="_x0000_i1135" DrawAspect="Content" ObjectID="_1543242057" r:id="rId197"/>
        </w:object>
      </w:r>
      <w:r w:rsidR="00B8477F">
        <w:t>中</w:t>
      </w:r>
      <w:r>
        <w:t>每个元素每次只进行</w:t>
      </w:r>
      <w:r w:rsidRPr="00612AC5">
        <w:rPr>
          <w:position w:val="-4"/>
        </w:rPr>
        <w:object w:dxaOrig="300" w:dyaOrig="260" w14:anchorId="314C3DAB">
          <v:shape id="_x0000_i1136" type="#_x0000_t75" style="width:15.95pt;height:12.85pt" o:ole="">
            <v:imagedata r:id="rId198" o:title=""/>
          </v:shape>
          <o:OLEObject Type="Embed" ProgID="Equation.DSMT4" ShapeID="_x0000_i1136" DrawAspect="Content" ObjectID="_1543242058" r:id="rId199"/>
        </w:object>
      </w:r>
      <w:r>
        <w:t>调整</w:t>
      </w:r>
      <w:r w:rsidR="00C72875">
        <w:rPr>
          <w:rFonts w:hint="eastAsia"/>
        </w:rPr>
        <w:t>,</w:t>
      </w:r>
      <w:r w:rsidR="00B8477F">
        <w:rPr>
          <w:rFonts w:hint="eastAsia"/>
        </w:rPr>
        <w:t>可</w:t>
      </w:r>
      <w:r>
        <w:t>组合出</w:t>
      </w:r>
      <w:r w:rsidRPr="00612AC5">
        <w:rPr>
          <w:position w:val="-10"/>
        </w:rPr>
        <w:object w:dxaOrig="1320" w:dyaOrig="320" w14:anchorId="54E6A090">
          <v:shape id="_x0000_i1137" type="#_x0000_t75" style="width:65.85pt;height:15.95pt" o:ole="">
            <v:imagedata r:id="rId200" o:title=""/>
          </v:shape>
          <o:OLEObject Type="Embed" ProgID="Equation.DSMT4" ShapeID="_x0000_i1137" DrawAspect="Content" ObjectID="_1543242059" r:id="rId201"/>
        </w:object>
      </w:r>
      <w:r>
        <w:t>总共</w:t>
      </w:r>
      <w:r w:rsidR="007F5F09" w:rsidRPr="00C563BF">
        <w:rPr>
          <w:position w:val="-6"/>
        </w:rPr>
        <w:object w:dxaOrig="320" w:dyaOrig="279" w14:anchorId="2EAA8D2E">
          <v:shape id="_x0000_i1138" type="#_x0000_t75" style="width:15.95pt;height:14.4pt" o:ole="">
            <v:imagedata r:id="rId202" o:title=""/>
          </v:shape>
          <o:OLEObject Type="Embed" ProgID="Equation.DSMT4" ShapeID="_x0000_i1138" DrawAspect="Content" ObjectID="_1543242060" r:id="rId203"/>
        </w:object>
      </w:r>
      <w:r>
        <w:t>个数</w:t>
      </w:r>
      <w:r w:rsidR="00B8477F">
        <w:rPr>
          <w:rFonts w:hint="eastAsia"/>
        </w:rPr>
        <w:t>,</w:t>
      </w:r>
      <w:r w:rsidR="007F5F09">
        <w:t>即</w:t>
      </w:r>
      <w:r w:rsidR="007F5F09" w:rsidRPr="007F5F09">
        <w:rPr>
          <w:rFonts w:hint="eastAsia"/>
          <w:i/>
        </w:rPr>
        <w:t>k</w:t>
      </w:r>
      <w:r w:rsidR="007F5F09">
        <w:rPr>
          <w:rFonts w:hint="eastAsia"/>
        </w:rPr>
        <w:t>=</w:t>
      </w:r>
      <w:r w:rsidR="007F5F09">
        <w:t>1</w:t>
      </w:r>
      <w:r w:rsidR="007F5F09">
        <w:rPr>
          <w:rFonts w:hint="eastAsia"/>
        </w:rPr>
        <w:t xml:space="preserve">, </w:t>
      </w:r>
      <w:proofErr w:type="gramStart"/>
      <w:r>
        <w:rPr>
          <w:rFonts w:hint="eastAsia"/>
        </w:rPr>
        <w:t>而当式</w:t>
      </w:r>
      <w:proofErr w:type="gramEnd"/>
      <w:r>
        <w:rPr>
          <w:rFonts w:hint="eastAsia"/>
        </w:rPr>
        <w:t>(4)</w:t>
      </w:r>
      <w:r>
        <w:rPr>
          <w:rFonts w:hint="eastAsia"/>
        </w:rPr>
        <w:t>的计算结果</w:t>
      </w:r>
      <w:r w:rsidRPr="00C563BF">
        <w:rPr>
          <w:position w:val="-10"/>
        </w:rPr>
        <w:object w:dxaOrig="240" w:dyaOrig="320" w14:anchorId="5FF6E185">
          <v:shape id="_x0000_i1139" type="#_x0000_t75" style="width:11.85pt;height:15.95pt" o:ole="">
            <v:imagedata r:id="rId143" o:title=""/>
          </v:shape>
          <o:OLEObject Type="Embed" ProgID="Equation.DSMT4" ShapeID="_x0000_i1139" DrawAspect="Content" ObjectID="_1543242061" r:id="rId204"/>
        </w:object>
      </w:r>
      <w:r>
        <w:rPr>
          <w:rFonts w:hint="eastAsia"/>
        </w:rPr>
        <w:t>等价为</w:t>
      </w:r>
      <w:r w:rsidRPr="00C01612">
        <w:rPr>
          <w:snapToGrid/>
          <w:position w:val="-6"/>
        </w:rPr>
        <w:object w:dxaOrig="220" w:dyaOrig="279" w14:anchorId="1D3693EB">
          <v:shape id="_x0000_i1140" type="#_x0000_t75" style="width:10.8pt;height:14.4pt" o:ole="">
            <v:imagedata r:id="rId147" o:title=""/>
          </v:shape>
          <o:OLEObject Type="Embed" ProgID="Equation.DSMT4" ShapeID="_x0000_i1140" DrawAspect="Content" ObjectID="_1543242062" r:id="rId205"/>
        </w:object>
      </w:r>
      <w:r>
        <w:rPr>
          <w:snapToGrid/>
        </w:rPr>
        <w:t>时</w:t>
      </w:r>
      <w:r w:rsidR="007B5CBC">
        <w:rPr>
          <w:rFonts w:hint="eastAsia"/>
          <w:snapToGrid/>
        </w:rPr>
        <w:t>,</w:t>
      </w:r>
      <w:r>
        <w:rPr>
          <w:snapToGrid/>
        </w:rPr>
        <w:t>则对应为</w:t>
      </w:r>
      <w:r w:rsidR="007B5CBC">
        <w:rPr>
          <w:rFonts w:hint="eastAsia"/>
          <w:snapToGrid/>
        </w:rPr>
        <w:t>0,</w:t>
      </w:r>
      <w:r w:rsidR="007B5CBC">
        <w:rPr>
          <w:rFonts w:hint="eastAsia"/>
          <w:snapToGrid/>
        </w:rPr>
        <w:t>即不调整</w:t>
      </w:r>
      <w:r w:rsidR="007B5CBC">
        <w:rPr>
          <w:rFonts w:hint="eastAsia"/>
          <w:snapToGrid/>
        </w:rPr>
        <w:t xml:space="preserve">, </w:t>
      </w:r>
      <w:r w:rsidR="007B5CBC">
        <w:rPr>
          <w:rFonts w:hint="eastAsia"/>
          <w:snapToGrid/>
        </w:rPr>
        <w:t>因此通过对</w:t>
      </w:r>
      <w:r w:rsidR="00D1000D" w:rsidRPr="00C563BF">
        <w:rPr>
          <w:position w:val="-12"/>
        </w:rPr>
        <w:object w:dxaOrig="320" w:dyaOrig="360" w14:anchorId="51D567BA">
          <v:shape id="_x0000_i1141" type="#_x0000_t75" style="width:13.35pt;height:15.45pt" o:ole="">
            <v:imagedata r:id="rId98" o:title=""/>
          </v:shape>
          <o:OLEObject Type="Embed" ProgID="Equation.DSMT4" ShapeID="_x0000_i1141" DrawAspect="Content" ObjectID="_1543242063" r:id="rId206"/>
        </w:object>
      </w:r>
      <w:r w:rsidR="007B5CBC">
        <w:t>的调整和不调整可组合出</w:t>
      </w:r>
      <w:r w:rsidR="00D1000D" w:rsidRPr="00612AC5">
        <w:rPr>
          <w:position w:val="-10"/>
        </w:rPr>
        <w:object w:dxaOrig="2520" w:dyaOrig="320" w14:anchorId="02F91DBF">
          <v:shape id="_x0000_i1142" type="#_x0000_t75" style="width:119.3pt;height:15.45pt" o:ole="">
            <v:imagedata r:id="rId207" o:title=""/>
          </v:shape>
          <o:OLEObject Type="Embed" ProgID="Equation.DSMT4" ShapeID="_x0000_i1142" DrawAspect="Content" ObjectID="_1543242064" r:id="rId208"/>
        </w:object>
      </w:r>
      <w:r w:rsidR="007B5CBC">
        <w:t>总共</w:t>
      </w:r>
      <w:r w:rsidR="00D1000D" w:rsidRPr="00C563BF">
        <w:rPr>
          <w:position w:val="-6"/>
        </w:rPr>
        <w:object w:dxaOrig="620" w:dyaOrig="279" w14:anchorId="29F6CD54">
          <v:shape id="_x0000_i1143" type="#_x0000_t75" style="width:26.75pt;height:11.85pt" o:ole="">
            <v:imagedata r:id="rId209" o:title=""/>
          </v:shape>
          <o:OLEObject Type="Embed" ProgID="Equation.DSMT4" ShapeID="_x0000_i1143" DrawAspect="Content" ObjectID="_1543242065" r:id="rId210"/>
        </w:object>
      </w:r>
      <w:proofErr w:type="gramStart"/>
      <w:r w:rsidR="007B5CBC">
        <w:t>个</w:t>
      </w:r>
      <w:proofErr w:type="gramEnd"/>
      <w:r w:rsidR="007B5CBC">
        <w:t>状态</w:t>
      </w:r>
      <w:r w:rsidR="00C72875">
        <w:rPr>
          <w:rFonts w:hint="eastAsia"/>
        </w:rPr>
        <w:t>,</w:t>
      </w:r>
      <w:r w:rsidR="007B5CBC">
        <w:t>因此模数</w:t>
      </w:r>
      <w:r w:rsidR="007B5CBC" w:rsidRPr="00C563BF">
        <w:rPr>
          <w:position w:val="-4"/>
        </w:rPr>
        <w:object w:dxaOrig="279" w:dyaOrig="260" w14:anchorId="7C2FD80C">
          <v:shape id="_x0000_i1144" type="#_x0000_t75" style="width:14.4pt;height:12.85pt" o:ole="">
            <v:imagedata r:id="rId211" o:title=""/>
          </v:shape>
          <o:OLEObject Type="Embed" ProgID="Equation.DSMT4" ShapeID="_x0000_i1144" DrawAspect="Content" ObjectID="_1543242066" r:id="rId212"/>
        </w:object>
      </w:r>
      <w:r w:rsidR="007B5CBC">
        <w:t>取值为</w:t>
      </w:r>
      <w:r w:rsidR="00D1000D" w:rsidRPr="00C563BF">
        <w:rPr>
          <w:position w:val="-6"/>
        </w:rPr>
        <w:object w:dxaOrig="1420" w:dyaOrig="279" w14:anchorId="52802E9B">
          <v:shape id="_x0000_i1145" type="#_x0000_t75" style="width:64.3pt;height:12.85pt" o:ole="">
            <v:imagedata r:id="rId213" o:title=""/>
          </v:shape>
          <o:OLEObject Type="Embed" ProgID="Equation.DSMT4" ShapeID="_x0000_i1145" DrawAspect="Content" ObjectID="_1543242067" r:id="rId214"/>
        </w:object>
      </w:r>
      <w:r w:rsidR="00C72875">
        <w:rPr>
          <w:rFonts w:hint="eastAsia"/>
        </w:rPr>
        <w:t>,</w:t>
      </w:r>
      <w:r w:rsidR="007B5CBC">
        <w:t>从而可嵌入</w:t>
      </w:r>
      <w:r w:rsidR="007B5CBC">
        <w:rPr>
          <w:rFonts w:hint="eastAsia"/>
        </w:rPr>
        <w:t>1</w:t>
      </w:r>
      <w:r w:rsidR="007B5CBC">
        <w:t>个</w:t>
      </w:r>
      <w:r w:rsidR="007F5F09" w:rsidRPr="007F5F09">
        <w:rPr>
          <w:position w:val="-4"/>
        </w:rPr>
        <w:object w:dxaOrig="279" w:dyaOrig="260" w14:anchorId="1A88E007">
          <v:shape id="_x0000_i1146" type="#_x0000_t75" style="width:14.4pt;height:12.85pt" o:ole="">
            <v:imagedata r:id="rId215" o:title=""/>
          </v:shape>
          <o:OLEObject Type="Embed" ProgID="Equation.DSMT4" ShapeID="_x0000_i1146" DrawAspect="Content" ObjectID="_1543242068" r:id="rId216"/>
        </w:object>
      </w:r>
      <w:r w:rsidR="007B5CBC">
        <w:rPr>
          <w:snapToGrid/>
        </w:rPr>
        <w:t>进制数</w:t>
      </w:r>
      <w:r w:rsidR="007B5CBC" w:rsidRPr="00612AC5">
        <w:rPr>
          <w:i/>
          <w:snapToGrid/>
          <w:position w:val="-6"/>
        </w:rPr>
        <w:object w:dxaOrig="220" w:dyaOrig="279" w14:anchorId="10073FB7">
          <v:shape id="_x0000_i1147" type="#_x0000_t75" style="width:10.8pt;height:14.4pt" o:ole="">
            <v:imagedata r:id="rId155" o:title=""/>
          </v:shape>
          <o:OLEObject Type="Embed" ProgID="Equation.DSMT4" ShapeID="_x0000_i1147" DrawAspect="Content" ObjectID="_1543242069" r:id="rId217"/>
        </w:object>
      </w:r>
      <w:r w:rsidR="00C72875">
        <w:rPr>
          <w:rFonts w:hint="eastAsia"/>
          <w:snapToGrid/>
        </w:rPr>
        <w:t>,</w:t>
      </w:r>
      <w:r w:rsidR="00767D15">
        <w:rPr>
          <w:rFonts w:hint="eastAsia"/>
          <w:snapToGrid/>
        </w:rPr>
        <w:t>由于文献</w:t>
      </w:r>
      <w:r w:rsidR="00767D15">
        <w:rPr>
          <w:rFonts w:hint="eastAsia"/>
          <w:snapToGrid/>
        </w:rPr>
        <w:t>[8]</w:t>
      </w:r>
      <w:r w:rsidR="00767D15">
        <w:rPr>
          <w:rFonts w:hint="eastAsia"/>
          <w:snapToGrid/>
        </w:rPr>
        <w:t>每次最多只调整</w:t>
      </w:r>
      <w:r w:rsidR="00767D15">
        <w:rPr>
          <w:rFonts w:hint="eastAsia"/>
          <w:snapToGrid/>
        </w:rPr>
        <w:t>1</w:t>
      </w:r>
      <w:r w:rsidR="00767D15">
        <w:rPr>
          <w:rFonts w:hint="eastAsia"/>
          <w:snapToGrid/>
        </w:rPr>
        <w:t>个数</w:t>
      </w:r>
      <w:r w:rsidR="00C72875">
        <w:rPr>
          <w:rFonts w:hint="eastAsia"/>
          <w:snapToGrid/>
        </w:rPr>
        <w:t>,</w:t>
      </w:r>
      <w:r w:rsidR="00C72875">
        <w:rPr>
          <w:rFonts w:hint="eastAsia"/>
          <w:snapToGrid/>
        </w:rPr>
        <w:t>等价于直接选择</w:t>
      </w:r>
      <w:r w:rsidR="00767D15">
        <w:rPr>
          <w:rFonts w:hint="eastAsia"/>
          <w:snapToGrid/>
        </w:rPr>
        <w:t>基向量</w:t>
      </w:r>
      <w:r w:rsidR="00C72875">
        <w:rPr>
          <w:rFonts w:hint="eastAsia"/>
          <w:snapToGrid/>
        </w:rPr>
        <w:t>中的元素</w:t>
      </w:r>
      <w:r w:rsidR="00767D15">
        <w:rPr>
          <w:rFonts w:hint="eastAsia"/>
          <w:snapToGrid/>
        </w:rPr>
        <w:t>，因此</w:t>
      </w:r>
      <w:r w:rsidR="00D1000D" w:rsidRPr="009962C6">
        <w:rPr>
          <w:position w:val="-12"/>
        </w:rPr>
        <w:object w:dxaOrig="780" w:dyaOrig="360" w14:anchorId="01241ACA">
          <v:shape id="_x0000_i1148" type="#_x0000_t75" style="width:31.9pt;height:14.4pt" o:ole="">
            <v:imagedata r:id="rId218" o:title=""/>
          </v:shape>
          <o:OLEObject Type="Embed" ProgID="Equation.DSMT4" ShapeID="_x0000_i1148" DrawAspect="Content" ObjectID="_1543242070" r:id="rId219"/>
        </w:object>
      </w:r>
      <w:r w:rsidR="00C72875">
        <w:rPr>
          <w:rFonts w:hint="eastAsia"/>
        </w:rPr>
        <w:t>,</w:t>
      </w:r>
      <w:r w:rsidR="00C72875">
        <w:t>而</w:t>
      </w:r>
      <w:r w:rsidR="00C72875" w:rsidRPr="00F3036A">
        <w:rPr>
          <w:position w:val="-6"/>
        </w:rPr>
        <w:object w:dxaOrig="499" w:dyaOrig="220" w14:anchorId="6124598C">
          <v:shape id="_x0000_i1149" type="#_x0000_t75" style="width:25.7pt;height:10.8pt" o:ole="">
            <v:imagedata r:id="rId195" o:title=""/>
          </v:shape>
          <o:OLEObject Type="Embed" ProgID="Equation.DSMT4" ShapeID="_x0000_i1149" DrawAspect="Content" ObjectID="_1543242071" r:id="rId220"/>
        </w:object>
      </w:r>
      <w:r w:rsidR="00C72875">
        <w:t xml:space="preserve">, </w:t>
      </w:r>
      <w:r w:rsidR="00C72875">
        <w:t>故</w:t>
      </w:r>
      <w:r w:rsidR="00D1000D" w:rsidRPr="009962C6">
        <w:rPr>
          <w:position w:val="-12"/>
        </w:rPr>
        <w:object w:dxaOrig="780" w:dyaOrig="360" w14:anchorId="4A8C4978">
          <v:shape id="_x0000_i1150" type="#_x0000_t75" style="width:31.9pt;height:14.4pt" o:ole="">
            <v:imagedata r:id="rId182" o:title=""/>
          </v:shape>
          <o:OLEObject Type="Embed" ProgID="Equation.DSMT4" ShapeID="_x0000_i1150" DrawAspect="Content" ObjectID="_1543242072" r:id="rId221"/>
        </w:object>
      </w:r>
      <w:r w:rsidR="00767D15">
        <w:rPr>
          <w:rFonts w:hint="eastAsia"/>
        </w:rPr>
        <w:t>,</w:t>
      </w:r>
      <w:r w:rsidR="00767D15">
        <w:t>因此可达到</w:t>
      </w:r>
      <w:r w:rsidR="00767D15" w:rsidRPr="00767D15">
        <w:rPr>
          <w:rFonts w:hint="eastAsia"/>
          <w:i/>
        </w:rPr>
        <w:t>n</w:t>
      </w:r>
      <w:proofErr w:type="gramStart"/>
      <w:r w:rsidR="00767D15">
        <w:rPr>
          <w:rFonts w:hint="eastAsia"/>
        </w:rPr>
        <w:t>个</w:t>
      </w:r>
      <w:proofErr w:type="gramEnd"/>
      <w:r w:rsidR="00767D15">
        <w:rPr>
          <w:rFonts w:hint="eastAsia"/>
        </w:rPr>
        <w:t>载体数据每次调整</w:t>
      </w:r>
      <w:r w:rsidR="00767D15">
        <w:rPr>
          <w:rFonts w:hint="eastAsia"/>
        </w:rPr>
        <w:t>1</w:t>
      </w:r>
      <w:r w:rsidR="00767D15">
        <w:rPr>
          <w:rFonts w:hint="eastAsia"/>
        </w:rPr>
        <w:t>个的嵌入容量最大值</w:t>
      </w:r>
      <w:r w:rsidR="00767D15">
        <w:rPr>
          <w:rFonts w:hint="eastAsia"/>
        </w:rPr>
        <w:t>.</w:t>
      </w:r>
    </w:p>
    <w:p w14:paraId="3B198A73" w14:textId="77777777" w:rsidR="00666791" w:rsidRDefault="007B5CBC" w:rsidP="00F3036A">
      <w:pPr>
        <w:spacing w:line="400" w:lineRule="exact"/>
        <w:rPr>
          <w:snapToGrid/>
        </w:rPr>
      </w:pPr>
      <w:r>
        <w:rPr>
          <w:rFonts w:hint="eastAsia"/>
          <w:snapToGrid/>
        </w:rPr>
        <w:t>但文献</w:t>
      </w:r>
      <w:r>
        <w:rPr>
          <w:rFonts w:hint="eastAsia"/>
          <w:snapToGrid/>
        </w:rPr>
        <w:t>[</w:t>
      </w:r>
      <w:r>
        <w:rPr>
          <w:snapToGrid/>
        </w:rPr>
        <w:t>8]</w:t>
      </w:r>
      <w:r w:rsidR="00B8477F">
        <w:rPr>
          <w:rFonts w:hint="eastAsia"/>
          <w:snapToGrid/>
        </w:rPr>
        <w:t>每次</w:t>
      </w:r>
      <w:r>
        <w:rPr>
          <w:rFonts w:hint="eastAsia"/>
          <w:snapToGrid/>
        </w:rPr>
        <w:t>对</w:t>
      </w:r>
      <w:r>
        <w:rPr>
          <w:rFonts w:hint="eastAsia"/>
          <w:i/>
        </w:rPr>
        <w:t>n</w:t>
      </w:r>
      <w:proofErr w:type="gramStart"/>
      <w:r>
        <w:rPr>
          <w:rFonts w:hint="eastAsia"/>
          <w:snapToGrid/>
        </w:rPr>
        <w:t>个</w:t>
      </w:r>
      <w:proofErr w:type="gramEnd"/>
      <w:r>
        <w:rPr>
          <w:rFonts w:hint="eastAsia"/>
          <w:snapToGrid/>
        </w:rPr>
        <w:t>载体数据最多进行</w:t>
      </w:r>
      <w:r>
        <w:rPr>
          <w:rFonts w:hint="eastAsia"/>
          <w:snapToGrid/>
        </w:rPr>
        <w:t>1</w:t>
      </w:r>
      <w:r>
        <w:rPr>
          <w:rFonts w:hint="eastAsia"/>
          <w:snapToGrid/>
        </w:rPr>
        <w:t>次</w:t>
      </w:r>
      <w:r w:rsidRPr="002D7A23">
        <w:rPr>
          <w:snapToGrid/>
          <w:position w:val="-4"/>
        </w:rPr>
        <w:object w:dxaOrig="300" w:dyaOrig="260" w14:anchorId="02EB5E55">
          <v:shape id="_x0000_i1151" type="#_x0000_t75" style="width:15.45pt;height:12.85pt" o:ole="">
            <v:imagedata r:id="rId15" o:title=""/>
          </v:shape>
          <o:OLEObject Type="Embed" ProgID="Equation.DSMT4" ShapeID="_x0000_i1151" DrawAspect="Content" ObjectID="_1543242073" r:id="rId222"/>
        </w:object>
      </w:r>
      <w:r w:rsidR="00F3036A">
        <w:rPr>
          <w:rFonts w:hint="eastAsia"/>
          <w:snapToGrid/>
        </w:rPr>
        <w:t>调整</w:t>
      </w:r>
      <w:r>
        <w:rPr>
          <w:rFonts w:hint="eastAsia"/>
          <w:snapToGrid/>
        </w:rPr>
        <w:t>来嵌入一个</w:t>
      </w:r>
      <w:r w:rsidRPr="002D7A23">
        <w:rPr>
          <w:rFonts w:hint="eastAsia"/>
          <w:snapToGrid/>
          <w:position w:val="-6"/>
        </w:rPr>
        <w:object w:dxaOrig="619" w:dyaOrig="280" w14:anchorId="1A8E9F46">
          <v:shape id="_x0000_i1152" type="#_x0000_t75" style="width:25.7pt;height:11.3pt" o:ole="">
            <v:imagedata r:id="rId19" o:title=""/>
          </v:shape>
          <o:OLEObject Type="Embed" ProgID="Equation.DSMT4" ShapeID="_x0000_i1152" DrawAspect="Content" ObjectID="_1543242074" r:id="rId223"/>
        </w:object>
      </w:r>
      <w:r>
        <w:rPr>
          <w:rFonts w:hint="eastAsia"/>
          <w:snapToGrid/>
        </w:rPr>
        <w:t>进制数</w:t>
      </w:r>
      <w:r>
        <w:rPr>
          <w:rFonts w:hint="eastAsia"/>
          <w:snapToGrid/>
        </w:rPr>
        <w:t xml:space="preserve">, </w:t>
      </w:r>
      <w:r w:rsidR="00451EEF">
        <w:rPr>
          <w:rFonts w:hint="eastAsia"/>
          <w:snapToGrid/>
        </w:rPr>
        <w:t>尽管</w:t>
      </w:r>
      <w:r>
        <w:rPr>
          <w:rFonts w:hint="eastAsia"/>
          <w:snapToGrid/>
        </w:rPr>
        <w:t>具备</w:t>
      </w:r>
      <w:r w:rsidR="00451EEF">
        <w:rPr>
          <w:rFonts w:hint="eastAsia"/>
          <w:snapToGrid/>
        </w:rPr>
        <w:t>了</w:t>
      </w:r>
      <w:r>
        <w:rPr>
          <w:rFonts w:hint="eastAsia"/>
          <w:snapToGrid/>
        </w:rPr>
        <w:t>较高的嵌入</w:t>
      </w:r>
      <w:r w:rsidR="00451EEF">
        <w:rPr>
          <w:rFonts w:hint="eastAsia"/>
          <w:snapToGrid/>
        </w:rPr>
        <w:t>视觉</w:t>
      </w:r>
      <w:r>
        <w:rPr>
          <w:rFonts w:hint="eastAsia"/>
          <w:snapToGrid/>
        </w:rPr>
        <w:t>质量</w:t>
      </w:r>
      <w:r w:rsidR="00666791">
        <w:rPr>
          <w:rFonts w:hint="eastAsia"/>
          <w:snapToGrid/>
        </w:rPr>
        <w:t>,</w:t>
      </w:r>
      <w:r w:rsidR="00451EEF">
        <w:rPr>
          <w:rFonts w:hint="eastAsia"/>
          <w:snapToGrid/>
        </w:rPr>
        <w:t>但所能提供的嵌入容量十分有限</w:t>
      </w:r>
      <w:r w:rsidR="00451EEF">
        <w:rPr>
          <w:rFonts w:hint="eastAsia"/>
          <w:snapToGrid/>
        </w:rPr>
        <w:t xml:space="preserve">. </w:t>
      </w:r>
    </w:p>
    <w:p w14:paraId="5DE1342B" w14:textId="77777777" w:rsidR="00451EEF" w:rsidRDefault="00666791" w:rsidP="00581A3E">
      <w:pPr>
        <w:spacing w:line="400" w:lineRule="exact"/>
        <w:rPr>
          <w:snapToGrid/>
        </w:rPr>
      </w:pPr>
      <w:r>
        <w:rPr>
          <w:rFonts w:hint="eastAsia"/>
          <w:snapToGrid/>
        </w:rPr>
        <w:t>为进一步提高嵌入容量</w:t>
      </w:r>
      <w:r w:rsidR="00FD64CF">
        <w:rPr>
          <w:rFonts w:hint="eastAsia"/>
          <w:snapToGrid/>
        </w:rPr>
        <w:t>,</w:t>
      </w:r>
      <w:r w:rsidR="00451EEF">
        <w:rPr>
          <w:rFonts w:hint="eastAsia"/>
          <w:snapToGrid/>
        </w:rPr>
        <w:t>文献</w:t>
      </w:r>
      <w:r w:rsidR="00451EEF">
        <w:rPr>
          <w:rFonts w:hint="eastAsia"/>
          <w:snapToGrid/>
        </w:rPr>
        <w:t>[1</w:t>
      </w:r>
      <w:r w:rsidR="00F34423">
        <w:rPr>
          <w:rFonts w:hint="eastAsia"/>
          <w:snapToGrid/>
        </w:rPr>
        <w:t>4</w:t>
      </w:r>
      <w:r w:rsidR="00451EEF">
        <w:rPr>
          <w:rFonts w:hint="eastAsia"/>
          <w:snapToGrid/>
        </w:rPr>
        <w:t>]</w:t>
      </w:r>
      <w:r w:rsidR="00451EEF">
        <w:rPr>
          <w:rFonts w:hint="eastAsia"/>
          <w:snapToGrid/>
        </w:rPr>
        <w:t>在文献</w:t>
      </w:r>
      <w:r w:rsidR="00451EEF">
        <w:rPr>
          <w:rFonts w:hint="eastAsia"/>
          <w:snapToGrid/>
        </w:rPr>
        <w:t>[8]</w:t>
      </w:r>
      <w:r w:rsidR="00451EEF">
        <w:rPr>
          <w:rFonts w:hint="eastAsia"/>
          <w:snapToGrid/>
        </w:rPr>
        <w:t>的基础上</w:t>
      </w:r>
      <w:r w:rsidR="003A1645">
        <w:rPr>
          <w:rFonts w:hint="eastAsia"/>
          <w:snapToGrid/>
        </w:rPr>
        <w:t>给出了</w:t>
      </w:r>
      <w:r w:rsidR="003A1645">
        <w:rPr>
          <w:rFonts w:hint="eastAsia"/>
          <w:snapToGrid/>
        </w:rPr>
        <w:t>EMD-</w:t>
      </w:r>
      <w:r w:rsidR="003A1645" w:rsidRPr="003A1645">
        <w:rPr>
          <w:snapToGrid/>
        </w:rPr>
        <w:t>2</w:t>
      </w:r>
      <w:r w:rsidR="003A1645">
        <w:rPr>
          <w:rFonts w:hint="eastAsia"/>
          <w:snapToGrid/>
        </w:rPr>
        <w:t>算法</w:t>
      </w:r>
      <w:r w:rsidR="003A1645">
        <w:rPr>
          <w:rFonts w:hint="eastAsia"/>
          <w:snapToGrid/>
        </w:rPr>
        <w:t xml:space="preserve">, </w:t>
      </w:r>
      <w:r w:rsidR="00451EEF">
        <w:rPr>
          <w:rFonts w:hint="eastAsia"/>
          <w:snapToGrid/>
        </w:rPr>
        <w:t>将对</w:t>
      </w:r>
      <w:r w:rsidR="00451EEF">
        <w:rPr>
          <w:rFonts w:hint="eastAsia"/>
          <w:i/>
          <w:snapToGrid/>
        </w:rPr>
        <w:t>n</w:t>
      </w:r>
      <w:proofErr w:type="gramStart"/>
      <w:r w:rsidR="00451EEF">
        <w:rPr>
          <w:rFonts w:hint="eastAsia"/>
          <w:snapToGrid/>
        </w:rPr>
        <w:t>个</w:t>
      </w:r>
      <w:proofErr w:type="gramEnd"/>
      <w:r w:rsidR="00451EEF">
        <w:rPr>
          <w:rFonts w:hint="eastAsia"/>
          <w:snapToGrid/>
        </w:rPr>
        <w:t>载体数据</w:t>
      </w:r>
      <w:r w:rsidR="007D7E0E">
        <w:rPr>
          <w:rFonts w:hint="eastAsia"/>
          <w:snapToGrid/>
        </w:rPr>
        <w:t>每次最多</w:t>
      </w:r>
      <w:r w:rsidR="00451EEF">
        <w:rPr>
          <w:rFonts w:hint="eastAsia"/>
          <w:snapToGrid/>
        </w:rPr>
        <w:t>调整</w:t>
      </w:r>
      <w:r w:rsidR="007D7E0E">
        <w:rPr>
          <w:rFonts w:hint="eastAsia"/>
          <w:snapToGrid/>
        </w:rPr>
        <w:t>的载体数据</w:t>
      </w:r>
      <w:r w:rsidR="00451EEF">
        <w:rPr>
          <w:rFonts w:hint="eastAsia"/>
          <w:snapToGrid/>
        </w:rPr>
        <w:t>个数由</w:t>
      </w:r>
      <w:r w:rsidR="00451EEF">
        <w:rPr>
          <w:rFonts w:hint="eastAsia"/>
          <w:snapToGrid/>
        </w:rPr>
        <w:t>1</w:t>
      </w:r>
      <w:r w:rsidR="00451EEF">
        <w:rPr>
          <w:rFonts w:hint="eastAsia"/>
          <w:snapToGrid/>
        </w:rPr>
        <w:t>个扩展为</w:t>
      </w:r>
      <w:r w:rsidR="00451EEF">
        <w:rPr>
          <w:rFonts w:hint="eastAsia"/>
          <w:snapToGrid/>
        </w:rPr>
        <w:t>2</w:t>
      </w:r>
      <w:r w:rsidR="00451EEF">
        <w:rPr>
          <w:rFonts w:hint="eastAsia"/>
          <w:snapToGrid/>
        </w:rPr>
        <w:t>个</w:t>
      </w:r>
      <w:r w:rsidR="00A31D8B">
        <w:rPr>
          <w:rFonts w:hint="eastAsia"/>
          <w:snapToGrid/>
        </w:rPr>
        <w:t>,</w:t>
      </w:r>
      <w:r w:rsidR="007D7E0E">
        <w:rPr>
          <w:rFonts w:hint="eastAsia"/>
          <w:snapToGrid/>
        </w:rPr>
        <w:t>并通过</w:t>
      </w:r>
      <w:r w:rsidR="00451EEF">
        <w:rPr>
          <w:rFonts w:hint="eastAsia"/>
          <w:snapToGrid/>
        </w:rPr>
        <w:t>选取特殊的基向量</w:t>
      </w:r>
      <w:r w:rsidR="00D1000D" w:rsidRPr="00C563BF">
        <w:rPr>
          <w:position w:val="-12"/>
        </w:rPr>
        <w:object w:dxaOrig="279" w:dyaOrig="360" w14:anchorId="6C810357">
          <v:shape id="_x0000_i1153" type="#_x0000_t75" style="width:10.8pt;height:13.35pt" o:ole="">
            <v:imagedata r:id="rId185" o:title=""/>
          </v:shape>
          <o:OLEObject Type="Embed" ProgID="Equation.DSMT4" ShapeID="_x0000_i1153" DrawAspect="Content" ObjectID="_1543242075" r:id="rId224"/>
        </w:object>
      </w:r>
      <w:r w:rsidR="00451EEF">
        <w:rPr>
          <w:rFonts w:hint="eastAsia"/>
          <w:snapToGrid/>
        </w:rPr>
        <w:t>使得</w:t>
      </w:r>
      <w:r w:rsidR="00F3036A">
        <w:rPr>
          <w:rFonts w:hint="eastAsia"/>
          <w:snapToGrid/>
        </w:rPr>
        <w:t>通过对</w:t>
      </w:r>
      <w:r w:rsidR="00EA6E7A">
        <w:rPr>
          <w:rFonts w:hint="eastAsia"/>
          <w:snapToGrid/>
        </w:rPr>
        <w:t>载体向量</w:t>
      </w:r>
      <w:r w:rsidR="00D1000D" w:rsidRPr="002D7A23">
        <w:rPr>
          <w:snapToGrid/>
          <w:position w:val="-12"/>
        </w:rPr>
        <w:object w:dxaOrig="320" w:dyaOrig="360" w14:anchorId="2C6A1951">
          <v:shape id="_x0000_i1154" type="#_x0000_t75" style="width:12.85pt;height:14.4pt" o:ole="">
            <v:imagedata r:id="rId130" o:title=""/>
          </v:shape>
          <o:OLEObject Type="Embed" ProgID="Equation.DSMT4" ShapeID="_x0000_i1154" DrawAspect="Content" ObjectID="_1543242076" r:id="rId225"/>
        </w:object>
      </w:r>
      <w:r w:rsidR="00F3036A">
        <w:rPr>
          <w:rFonts w:hint="eastAsia"/>
          <w:snapToGrid/>
        </w:rPr>
        <w:t>调整</w:t>
      </w:r>
      <w:r w:rsidR="00451EEF">
        <w:rPr>
          <w:rFonts w:hint="eastAsia"/>
          <w:snapToGrid/>
        </w:rPr>
        <w:t>能组合出</w:t>
      </w:r>
      <w:r w:rsidR="00F3036A">
        <w:rPr>
          <w:rFonts w:hint="eastAsia"/>
          <w:snapToGrid/>
        </w:rPr>
        <w:t>更大范围内</w:t>
      </w:r>
      <w:r w:rsidR="007F5F09">
        <w:rPr>
          <w:rFonts w:hint="eastAsia"/>
          <w:snapToGrid/>
        </w:rPr>
        <w:t>的</w:t>
      </w:r>
      <w:r w:rsidR="007D7E0E">
        <w:rPr>
          <w:rFonts w:hint="eastAsia"/>
          <w:snapToGrid/>
        </w:rPr>
        <w:t>1</w:t>
      </w:r>
      <w:r w:rsidR="007D7E0E">
        <w:rPr>
          <w:rFonts w:hint="eastAsia"/>
          <w:snapToGrid/>
        </w:rPr>
        <w:t>为起始的</w:t>
      </w:r>
      <w:r w:rsidR="00A31D8B">
        <w:rPr>
          <w:rFonts w:hint="eastAsia"/>
          <w:snapToGrid/>
        </w:rPr>
        <w:t>连续组合数</w:t>
      </w:r>
      <w:r w:rsidR="00A31D8B">
        <w:rPr>
          <w:rFonts w:hint="eastAsia"/>
          <w:snapToGrid/>
        </w:rPr>
        <w:t xml:space="preserve">. </w:t>
      </w:r>
      <w:r w:rsidR="00A31D8B">
        <w:rPr>
          <w:rFonts w:hint="eastAsia"/>
          <w:snapToGrid/>
        </w:rPr>
        <w:t>文献</w:t>
      </w:r>
      <w:r w:rsidR="00A31D8B">
        <w:rPr>
          <w:rFonts w:hint="eastAsia"/>
          <w:snapToGrid/>
        </w:rPr>
        <w:t>[1</w:t>
      </w:r>
      <w:r w:rsidR="00F34423">
        <w:rPr>
          <w:rFonts w:hint="eastAsia"/>
          <w:snapToGrid/>
        </w:rPr>
        <w:t>4</w:t>
      </w:r>
      <w:r w:rsidR="00A31D8B">
        <w:rPr>
          <w:rFonts w:hint="eastAsia"/>
          <w:snapToGrid/>
        </w:rPr>
        <w:t>]</w:t>
      </w:r>
      <w:r w:rsidR="00A31D8B">
        <w:rPr>
          <w:rFonts w:hint="eastAsia"/>
          <w:snapToGrid/>
        </w:rPr>
        <w:t>选取的</w:t>
      </w:r>
      <w:r w:rsidR="007D7E0E">
        <w:rPr>
          <w:rFonts w:hint="eastAsia"/>
          <w:snapToGrid/>
        </w:rPr>
        <w:t>基向量</w:t>
      </w:r>
      <w:r w:rsidR="00D1000D" w:rsidRPr="002D7A23">
        <w:rPr>
          <w:snapToGrid/>
          <w:position w:val="-12"/>
        </w:rPr>
        <w:object w:dxaOrig="280" w:dyaOrig="360" w14:anchorId="7D5A03E0">
          <v:shape id="_x0000_i1155" type="#_x0000_t75" style="width:10.8pt;height:14.4pt" o:ole="">
            <v:imagedata r:id="rId226" o:title=""/>
          </v:shape>
          <o:OLEObject Type="Embed" ProgID="Equation.DSMT4" ShapeID="_x0000_i1155" DrawAspect="Content" ObjectID="_1543242077" r:id="rId227"/>
        </w:object>
      </w:r>
      <w:r w:rsidR="00A31D8B">
        <w:rPr>
          <w:rFonts w:hint="eastAsia"/>
          <w:snapToGrid/>
        </w:rPr>
        <w:t>如式</w:t>
      </w:r>
      <w:r w:rsidR="00A31D8B">
        <w:rPr>
          <w:rFonts w:hint="eastAsia"/>
          <w:snapToGrid/>
        </w:rPr>
        <w:t>(</w:t>
      </w:r>
      <w:r w:rsidR="00A31D8B">
        <w:rPr>
          <w:snapToGrid/>
        </w:rPr>
        <w:t>7</w:t>
      </w:r>
      <w:r w:rsidR="00A31D8B">
        <w:rPr>
          <w:rFonts w:hint="eastAsia"/>
          <w:snapToGrid/>
        </w:rPr>
        <w:t>)</w:t>
      </w:r>
      <w:r w:rsidR="00A31D8B">
        <w:rPr>
          <w:rFonts w:hint="eastAsia"/>
          <w:snapToGrid/>
        </w:rPr>
        <w:t>所示</w:t>
      </w:r>
      <w:r w:rsidR="00A31D8B">
        <w:rPr>
          <w:rFonts w:hint="eastAsia"/>
          <w:snapToGrid/>
        </w:rPr>
        <w:t xml:space="preserve">: </w:t>
      </w:r>
    </w:p>
    <w:tbl>
      <w:tblPr>
        <w:tblW w:w="4706" w:type="dxa"/>
        <w:tblLayout w:type="fixed"/>
        <w:tblLook w:val="04A0" w:firstRow="1" w:lastRow="0" w:firstColumn="1" w:lastColumn="0" w:noHBand="0" w:noVBand="1"/>
      </w:tblPr>
      <w:tblGrid>
        <w:gridCol w:w="4077"/>
        <w:gridCol w:w="629"/>
      </w:tblGrid>
      <w:tr w:rsidR="00A31D8B" w14:paraId="446C95B7" w14:textId="77777777" w:rsidTr="007D7E0E">
        <w:tc>
          <w:tcPr>
            <w:tcW w:w="4077" w:type="dxa"/>
          </w:tcPr>
          <w:p w14:paraId="239B4005" w14:textId="77777777" w:rsidR="00A31D8B" w:rsidRPr="00EE4768" w:rsidRDefault="00D1000D" w:rsidP="007D7E0E">
            <w:pPr>
              <w:ind w:firstLine="0"/>
              <w:jc w:val="center"/>
            </w:pPr>
            <w:r w:rsidRPr="00A31D8B">
              <w:rPr>
                <w:position w:val="-30"/>
              </w:rPr>
              <w:object w:dxaOrig="2920" w:dyaOrig="720" w14:anchorId="0153A536">
                <v:shape id="_x0000_i1156" type="#_x0000_t75" style="width:142.95pt;height:31.9pt" o:ole="">
                  <v:imagedata r:id="rId228" o:title=""/>
                </v:shape>
                <o:OLEObject Type="Embed" ProgID="Equation.DSMT4" ShapeID="_x0000_i1156" DrawAspect="Content" ObjectID="_1543242078" r:id="rId229"/>
              </w:object>
            </w:r>
          </w:p>
        </w:tc>
        <w:tc>
          <w:tcPr>
            <w:tcW w:w="629" w:type="dxa"/>
          </w:tcPr>
          <w:p w14:paraId="15F3D6F6" w14:textId="77777777" w:rsidR="00A31D8B" w:rsidRDefault="00A31D8B" w:rsidP="007D7E0E">
            <w:pPr>
              <w:ind w:firstLine="0"/>
              <w:jc w:val="right"/>
              <w:rPr>
                <w:snapToGrid/>
              </w:rPr>
            </w:pPr>
          </w:p>
          <w:p w14:paraId="468A585C" w14:textId="77777777" w:rsidR="00A31D8B" w:rsidRDefault="00A31D8B" w:rsidP="00A31D8B">
            <w:pPr>
              <w:ind w:firstLine="0"/>
              <w:jc w:val="right"/>
              <w:rPr>
                <w:snapToGrid/>
              </w:rPr>
            </w:pPr>
            <w:r>
              <w:rPr>
                <w:rFonts w:hint="eastAsia"/>
                <w:snapToGrid/>
              </w:rPr>
              <w:t>(</w:t>
            </w:r>
            <w:r>
              <w:rPr>
                <w:snapToGrid/>
              </w:rPr>
              <w:t>7</w:t>
            </w:r>
            <w:r>
              <w:rPr>
                <w:rFonts w:hint="eastAsia"/>
                <w:snapToGrid/>
              </w:rPr>
              <w:t>)</w:t>
            </w:r>
          </w:p>
        </w:tc>
      </w:tr>
    </w:tbl>
    <w:p w14:paraId="14B87496" w14:textId="77777777" w:rsidR="007F5F09" w:rsidRDefault="00A31D8B" w:rsidP="007F5F09">
      <w:pPr>
        <w:spacing w:line="400" w:lineRule="exact"/>
      </w:pPr>
      <w:r>
        <w:rPr>
          <w:rFonts w:hint="eastAsia"/>
          <w:snapToGrid/>
        </w:rPr>
        <w:t>式</w:t>
      </w:r>
      <w:r>
        <w:rPr>
          <w:rFonts w:hint="eastAsia"/>
          <w:snapToGrid/>
        </w:rPr>
        <w:t>(</w:t>
      </w:r>
      <w:r>
        <w:rPr>
          <w:snapToGrid/>
        </w:rPr>
        <w:t>7)</w:t>
      </w:r>
      <w:r>
        <w:rPr>
          <w:snapToGrid/>
        </w:rPr>
        <w:t>中</w:t>
      </w:r>
      <w:r w:rsidR="00F3036A">
        <w:rPr>
          <w:rFonts w:hint="eastAsia"/>
          <w:snapToGrid/>
        </w:rPr>
        <w:t>,</w:t>
      </w:r>
      <w:r>
        <w:rPr>
          <w:snapToGrid/>
        </w:rPr>
        <w:t>当</w:t>
      </w:r>
      <w:r w:rsidR="00D1000D" w:rsidRPr="00A31D8B">
        <w:rPr>
          <w:snapToGrid/>
          <w:position w:val="-6"/>
        </w:rPr>
        <w:object w:dxaOrig="560" w:dyaOrig="279" w14:anchorId="00F5AD69">
          <v:shape id="_x0000_i1157" type="#_x0000_t75" style="width:22.65pt;height:11.3pt" o:ole="">
            <v:imagedata r:id="rId230" o:title=""/>
          </v:shape>
          <o:OLEObject Type="Embed" ProgID="Equation.DSMT4" ShapeID="_x0000_i1157" DrawAspect="Content" ObjectID="_1543242079" r:id="rId231"/>
        </w:object>
      </w:r>
      <w:r>
        <w:rPr>
          <w:snapToGrid/>
        </w:rPr>
        <w:t>时</w:t>
      </w:r>
      <w:r>
        <w:rPr>
          <w:rFonts w:hint="eastAsia"/>
          <w:snapToGrid/>
        </w:rPr>
        <w:t>,</w:t>
      </w:r>
      <w:r>
        <w:rPr>
          <w:rFonts w:hint="eastAsia"/>
          <w:snapToGrid/>
        </w:rPr>
        <w:t>可</w:t>
      </w:r>
      <w:r w:rsidR="00F3036A">
        <w:rPr>
          <w:rFonts w:hint="eastAsia"/>
          <w:snapToGrid/>
        </w:rPr>
        <w:t>通过</w:t>
      </w:r>
      <w:r w:rsidR="00D1000D" w:rsidRPr="002D7A23">
        <w:rPr>
          <w:snapToGrid/>
          <w:position w:val="-12"/>
        </w:rPr>
        <w:object w:dxaOrig="320" w:dyaOrig="360" w14:anchorId="6C0A4FBD">
          <v:shape id="_x0000_i1158" type="#_x0000_t75" style="width:12.35pt;height:14.4pt" o:ole="">
            <v:imagedata r:id="rId232" o:title=""/>
          </v:shape>
          <o:OLEObject Type="Embed" ProgID="Equation.DSMT4" ShapeID="_x0000_i1158" DrawAspect="Content" ObjectID="_1543242080" r:id="rId233"/>
        </w:object>
      </w:r>
      <w:r w:rsidR="00F3036A">
        <w:rPr>
          <w:rFonts w:hint="eastAsia"/>
          <w:snapToGrid/>
        </w:rPr>
        <w:t>调整</w:t>
      </w:r>
      <w:r>
        <w:rPr>
          <w:snapToGrid/>
        </w:rPr>
        <w:t>由</w:t>
      </w:r>
      <w:r w:rsidR="00D1000D" w:rsidRPr="002D7A23">
        <w:rPr>
          <w:snapToGrid/>
          <w:position w:val="-12"/>
        </w:rPr>
        <w:object w:dxaOrig="280" w:dyaOrig="360" w14:anchorId="62A1ECA5">
          <v:shape id="_x0000_i1159" type="#_x0000_t75" style="width:10.8pt;height:14.4pt" o:ole="">
            <v:imagedata r:id="rId226" o:title=""/>
          </v:shape>
          <o:OLEObject Type="Embed" ProgID="Equation.DSMT4" ShapeID="_x0000_i1159" DrawAspect="Content" ObjectID="_1543242081" r:id="rId234"/>
        </w:object>
      </w:r>
      <w:r w:rsidR="007F5F09">
        <w:rPr>
          <w:snapToGrid/>
        </w:rPr>
        <w:t>中的元素按</w:t>
      </w:r>
      <w:r w:rsidRPr="00EA1D4E">
        <w:rPr>
          <w:rFonts w:hint="eastAsia"/>
          <w:snapToGrid/>
          <w:sz w:val="21"/>
          <w:szCs w:val="21"/>
        </w:rPr>
        <w:t>1,3-1,3,3+1</w:t>
      </w:r>
      <w:r>
        <w:rPr>
          <w:rFonts w:hint="eastAsia"/>
          <w:snapToGrid/>
        </w:rPr>
        <w:t>连续组合出</w:t>
      </w:r>
      <w:r w:rsidR="00A74346">
        <w:rPr>
          <w:rFonts w:hint="eastAsia"/>
          <w:snapToGrid/>
        </w:rPr>
        <w:t>4</w:t>
      </w:r>
      <w:r w:rsidR="00A74346">
        <w:rPr>
          <w:rFonts w:hint="eastAsia"/>
          <w:snapToGrid/>
        </w:rPr>
        <w:t>个正整数</w:t>
      </w:r>
      <w:r>
        <w:rPr>
          <w:rFonts w:hint="eastAsia"/>
          <w:snapToGrid/>
        </w:rPr>
        <w:t xml:space="preserve">1,2,3,4, </w:t>
      </w:r>
      <w:r w:rsidR="00F3036A">
        <w:rPr>
          <w:rFonts w:hint="eastAsia"/>
          <w:snapToGrid/>
        </w:rPr>
        <w:t>即</w:t>
      </w:r>
      <w:r w:rsidR="00D1000D" w:rsidRPr="007F5F09">
        <w:rPr>
          <w:snapToGrid/>
          <w:position w:val="-6"/>
        </w:rPr>
        <w:object w:dxaOrig="600" w:dyaOrig="279" w14:anchorId="79006582">
          <v:shape id="_x0000_i1160" type="#_x0000_t75" style="width:23.65pt;height:12.35pt" o:ole="">
            <v:imagedata r:id="rId235" o:title=""/>
          </v:shape>
          <o:OLEObject Type="Embed" ProgID="Equation.DSMT4" ShapeID="_x0000_i1160" DrawAspect="Content" ObjectID="_1543242082" r:id="rId236"/>
        </w:object>
      </w:r>
      <w:r w:rsidR="00581A3E">
        <w:rPr>
          <w:snapToGrid/>
        </w:rPr>
        <w:t xml:space="preserve">. </w:t>
      </w:r>
      <w:r w:rsidR="00A42A2C">
        <w:rPr>
          <w:rFonts w:hint="eastAsia"/>
          <w:snapToGrid/>
        </w:rPr>
        <w:t>由于是</w:t>
      </w:r>
      <w:r w:rsidR="00A42A2C" w:rsidRPr="002D7A23">
        <w:rPr>
          <w:snapToGrid/>
          <w:position w:val="-4"/>
        </w:rPr>
        <w:object w:dxaOrig="300" w:dyaOrig="260" w14:anchorId="1F4317D3">
          <v:shape id="_x0000_i1161" type="#_x0000_t75" style="width:15.45pt;height:12.85pt" o:ole="">
            <v:imagedata r:id="rId15" o:title=""/>
          </v:shape>
          <o:OLEObject Type="Embed" ProgID="Equation.DSMT4" ShapeID="_x0000_i1161" DrawAspect="Content" ObjectID="_1543242083" r:id="rId237"/>
        </w:object>
      </w:r>
      <w:r w:rsidR="00A42A2C">
        <w:rPr>
          <w:rFonts w:hint="eastAsia"/>
          <w:snapToGrid/>
        </w:rPr>
        <w:t>调整，因此</w:t>
      </w:r>
      <w:r w:rsidR="00D1000D" w:rsidRPr="007F5F09">
        <w:rPr>
          <w:snapToGrid/>
          <w:position w:val="-6"/>
        </w:rPr>
        <w:object w:dxaOrig="520" w:dyaOrig="279" w14:anchorId="6BF5CD32">
          <v:shape id="_x0000_i1162" type="#_x0000_t75" style="width:20.05pt;height:12.35pt" o:ole="">
            <v:imagedata r:id="rId238" o:title=""/>
          </v:shape>
          <o:OLEObject Type="Embed" ProgID="Equation.DSMT4" ShapeID="_x0000_i1162" DrawAspect="Content" ObjectID="_1543242084" r:id="rId239"/>
        </w:object>
      </w:r>
      <w:r w:rsidR="00A42A2C">
        <w:rPr>
          <w:rFonts w:hint="eastAsia"/>
          <w:snapToGrid/>
        </w:rPr>
        <w:t>,</w:t>
      </w:r>
      <w:r w:rsidR="00A42A2C">
        <w:rPr>
          <w:rFonts w:hint="eastAsia"/>
          <w:snapToGrid/>
        </w:rPr>
        <w:t>故</w:t>
      </w:r>
      <w:r>
        <w:rPr>
          <w:rFonts w:hint="eastAsia"/>
          <w:snapToGrid/>
        </w:rPr>
        <w:t>当</w:t>
      </w:r>
      <w:r w:rsidR="00D1000D" w:rsidRPr="00A31D8B">
        <w:rPr>
          <w:snapToGrid/>
          <w:position w:val="-6"/>
        </w:rPr>
        <w:object w:dxaOrig="560" w:dyaOrig="279" w14:anchorId="4FCDE54F">
          <v:shape id="_x0000_i1163" type="#_x0000_t75" style="width:24.7pt;height:12.85pt" o:ole="">
            <v:imagedata r:id="rId230" o:title=""/>
          </v:shape>
          <o:OLEObject Type="Embed" ProgID="Equation.DSMT4" ShapeID="_x0000_i1163" DrawAspect="Content" ObjectID="_1543242085" r:id="rId240"/>
        </w:object>
      </w:r>
      <w:r>
        <w:rPr>
          <w:snapToGrid/>
        </w:rPr>
        <w:t>时</w:t>
      </w:r>
      <w:r w:rsidR="00A42A2C">
        <w:rPr>
          <w:snapToGrid/>
        </w:rPr>
        <w:lastRenderedPageBreak/>
        <w:t>可嵌入</w:t>
      </w:r>
      <w:r w:rsidR="00A42A2C">
        <w:rPr>
          <w:rFonts w:hint="eastAsia"/>
          <w:snapToGrid/>
        </w:rPr>
        <w:t>1</w:t>
      </w:r>
      <w:r w:rsidR="00A42A2C">
        <w:rPr>
          <w:rFonts w:hint="eastAsia"/>
          <w:snapToGrid/>
        </w:rPr>
        <w:t>个</w:t>
      </w:r>
      <w:r w:rsidR="00D1000D" w:rsidRPr="007F5F09">
        <w:rPr>
          <w:position w:val="-6"/>
        </w:rPr>
        <w:object w:dxaOrig="1460" w:dyaOrig="279" w14:anchorId="28E2E224">
          <v:shape id="_x0000_i1164" type="#_x0000_t75" style="width:66.85pt;height:13.35pt" o:ole="">
            <v:imagedata r:id="rId241" o:title=""/>
          </v:shape>
          <o:OLEObject Type="Embed" ProgID="Equation.DSMT4" ShapeID="_x0000_i1164" DrawAspect="Content" ObjectID="_1543242086" r:id="rId242"/>
        </w:object>
      </w:r>
      <w:r w:rsidR="00A42A2C">
        <w:t>进制数</w:t>
      </w:r>
      <w:r w:rsidR="00581A3E">
        <w:rPr>
          <w:rFonts w:hint="eastAsia"/>
        </w:rPr>
        <w:t xml:space="preserve">, </w:t>
      </w:r>
      <w:r w:rsidR="00581A3E">
        <w:rPr>
          <w:rFonts w:hint="eastAsia"/>
        </w:rPr>
        <w:t>同时</w:t>
      </w:r>
      <w:r w:rsidR="00581A3E">
        <w:t>由于</w:t>
      </w:r>
      <w:r w:rsidR="00D1000D" w:rsidRPr="009962C6">
        <w:rPr>
          <w:position w:val="-12"/>
        </w:rPr>
        <w:object w:dxaOrig="1080" w:dyaOrig="360" w14:anchorId="230A3BC6">
          <v:shape id="_x0000_i1165" type="#_x0000_t75" style="width:41.15pt;height:13.35pt" o:ole="">
            <v:imagedata r:id="rId243" o:title=""/>
          </v:shape>
          <o:OLEObject Type="Embed" ProgID="Equation.DSMT4" ShapeID="_x0000_i1165" DrawAspect="Content" ObjectID="_1543242087" r:id="rId244"/>
        </w:object>
      </w:r>
      <w:r w:rsidR="00581A3E">
        <w:rPr>
          <w:rFonts w:hint="eastAsia"/>
        </w:rPr>
        <w:t>,</w:t>
      </w:r>
      <w:r w:rsidR="00581A3E">
        <w:t>因此达到了此种嵌入策略的最大值</w:t>
      </w:r>
      <w:r w:rsidR="00581A3E">
        <w:rPr>
          <w:rFonts w:hint="eastAsia"/>
        </w:rPr>
        <w:t>.</w:t>
      </w:r>
    </w:p>
    <w:p w14:paraId="035D4F93" w14:textId="77777777" w:rsidR="00A74346" w:rsidRDefault="00A31D8B" w:rsidP="006D01B9">
      <w:pPr>
        <w:spacing w:line="400" w:lineRule="exact"/>
      </w:pPr>
      <w:r>
        <w:rPr>
          <w:rFonts w:hint="eastAsia"/>
        </w:rPr>
        <w:t>当</w:t>
      </w:r>
      <w:r w:rsidR="00D1000D" w:rsidRPr="00A31D8B">
        <w:rPr>
          <w:snapToGrid/>
          <w:position w:val="-6"/>
        </w:rPr>
        <w:object w:dxaOrig="560" w:dyaOrig="279" w14:anchorId="5AA3D359">
          <v:shape id="_x0000_i1166" type="#_x0000_t75" style="width:25.7pt;height:13.35pt" o:ole="">
            <v:imagedata r:id="rId245" o:title=""/>
          </v:shape>
          <o:OLEObject Type="Embed" ProgID="Equation.DSMT4" ShapeID="_x0000_i1166" DrawAspect="Content" ObjectID="_1543242088" r:id="rId246"/>
        </w:object>
      </w:r>
      <w:r w:rsidR="00A74346">
        <w:rPr>
          <w:snapToGrid/>
        </w:rPr>
        <w:t>时</w:t>
      </w:r>
      <w:r w:rsidR="00A74346">
        <w:rPr>
          <w:rFonts w:hint="eastAsia"/>
          <w:snapToGrid/>
        </w:rPr>
        <w:t>,</w:t>
      </w:r>
      <w:r w:rsidR="007F5F09">
        <w:rPr>
          <w:snapToGrid/>
        </w:rPr>
        <w:t>借助</w:t>
      </w:r>
      <w:r w:rsidR="00D1000D" w:rsidRPr="002D7A23">
        <w:rPr>
          <w:snapToGrid/>
          <w:position w:val="-12"/>
        </w:rPr>
        <w:object w:dxaOrig="320" w:dyaOrig="360" w14:anchorId="59EFF4EB">
          <v:shape id="_x0000_i1167" type="#_x0000_t75" style="width:13.9pt;height:15.95pt" o:ole="">
            <v:imagedata r:id="rId247" o:title=""/>
          </v:shape>
          <o:OLEObject Type="Embed" ProgID="Equation.DSMT4" ShapeID="_x0000_i1167" DrawAspect="Content" ObjectID="_1543242089" r:id="rId248"/>
        </w:object>
      </w:r>
      <w:r w:rsidR="007F5F09">
        <w:rPr>
          <w:snapToGrid/>
        </w:rPr>
        <w:t>调整</w:t>
      </w:r>
      <w:r w:rsidR="00A42A2C">
        <w:rPr>
          <w:rFonts w:hint="eastAsia"/>
          <w:snapToGrid/>
        </w:rPr>
        <w:t>，由基向量</w:t>
      </w:r>
      <w:r w:rsidR="00D1000D" w:rsidRPr="00A74346">
        <w:rPr>
          <w:snapToGrid/>
          <w:position w:val="-12"/>
        </w:rPr>
        <w:object w:dxaOrig="2140" w:dyaOrig="360" w14:anchorId="6593B150">
          <v:shape id="_x0000_i1168" type="#_x0000_t75" style="width:95.65pt;height:15.95pt" o:ole="">
            <v:imagedata r:id="rId249" o:title=""/>
          </v:shape>
          <o:OLEObject Type="Embed" ProgID="Equation.DSMT4" ShapeID="_x0000_i1168" DrawAspect="Content" ObjectID="_1543242090" r:id="rId250"/>
        </w:object>
      </w:r>
      <w:r w:rsidR="00A74346">
        <w:rPr>
          <w:snapToGrid/>
        </w:rPr>
        <w:t>可连续</w:t>
      </w:r>
      <w:r w:rsidR="007F5F09">
        <w:rPr>
          <w:rFonts w:hint="eastAsia"/>
          <w:snapToGrid/>
        </w:rPr>
        <w:t>组合出</w:t>
      </w:r>
      <w:r w:rsidR="00D1000D" w:rsidRPr="007F5F09">
        <w:rPr>
          <w:snapToGrid/>
          <w:position w:val="-6"/>
        </w:rPr>
        <w:object w:dxaOrig="1040" w:dyaOrig="279" w14:anchorId="6E063103">
          <v:shape id="_x0000_i1169" type="#_x0000_t75" style="width:43.7pt;height:13.35pt" o:ole="">
            <v:imagedata r:id="rId251" o:title=""/>
          </v:shape>
          <o:OLEObject Type="Embed" ProgID="Equation.DSMT4" ShapeID="_x0000_i1169" DrawAspect="Content" ObjectID="_1543242091" r:id="rId252"/>
        </w:object>
      </w:r>
      <w:proofErr w:type="gramStart"/>
      <w:r w:rsidR="007F5F09">
        <w:rPr>
          <w:snapToGrid/>
        </w:rPr>
        <w:t>个</w:t>
      </w:r>
      <w:proofErr w:type="gramEnd"/>
      <w:r w:rsidR="007F5F09">
        <w:rPr>
          <w:rFonts w:hint="eastAsia"/>
          <w:snapToGrid/>
        </w:rPr>
        <w:t>1</w:t>
      </w:r>
      <w:r w:rsidR="007F5F09">
        <w:rPr>
          <w:rFonts w:hint="eastAsia"/>
          <w:snapToGrid/>
        </w:rPr>
        <w:t>为起始的连续正整数</w:t>
      </w:r>
      <w:r w:rsidR="00A42A2C">
        <w:rPr>
          <w:rFonts w:hint="eastAsia"/>
          <w:snapToGrid/>
        </w:rPr>
        <w:t xml:space="preserve">, </w:t>
      </w:r>
      <w:r w:rsidR="00A42A2C">
        <w:rPr>
          <w:rFonts w:hint="eastAsia"/>
          <w:snapToGrid/>
        </w:rPr>
        <w:t>因此</w:t>
      </w:r>
      <w:r w:rsidR="00A42A2C">
        <w:rPr>
          <w:snapToGrid/>
        </w:rPr>
        <w:t>可嵌入</w:t>
      </w:r>
      <w:r w:rsidR="00A42A2C">
        <w:rPr>
          <w:rFonts w:hint="eastAsia"/>
          <w:snapToGrid/>
        </w:rPr>
        <w:t>1</w:t>
      </w:r>
      <w:r w:rsidR="00A42A2C">
        <w:rPr>
          <w:rFonts w:hint="eastAsia"/>
          <w:snapToGrid/>
        </w:rPr>
        <w:t>个</w:t>
      </w:r>
      <w:r w:rsidR="00A42A2C" w:rsidRPr="007F5F09">
        <w:rPr>
          <w:position w:val="-6"/>
        </w:rPr>
        <w:object w:dxaOrig="1160" w:dyaOrig="279" w14:anchorId="7E932FF4">
          <v:shape id="_x0000_i1170" type="#_x0000_t75" style="width:57.6pt;height:14.4pt" o:ole="">
            <v:imagedata r:id="rId253" o:title=""/>
          </v:shape>
          <o:OLEObject Type="Embed" ProgID="Equation.DSMT4" ShapeID="_x0000_i1170" DrawAspect="Content" ObjectID="_1543242092" r:id="rId254"/>
        </w:object>
      </w:r>
      <w:r w:rsidR="00A42A2C">
        <w:t>进制数</w:t>
      </w:r>
      <w:r w:rsidR="00666791">
        <w:rPr>
          <w:rFonts w:hint="eastAsia"/>
        </w:rPr>
        <w:t>.</w:t>
      </w:r>
      <w:r w:rsidR="00E54407">
        <w:t>然而</w:t>
      </w:r>
      <w:r w:rsidR="00E54407">
        <w:rPr>
          <w:rFonts w:hint="eastAsia"/>
        </w:rPr>
        <w:t>在</w:t>
      </w:r>
      <w:r w:rsidR="00D1000D" w:rsidRPr="00A31D8B">
        <w:rPr>
          <w:snapToGrid/>
          <w:position w:val="-6"/>
        </w:rPr>
        <w:object w:dxaOrig="560" w:dyaOrig="279" w14:anchorId="6FA3AB2F">
          <v:shape id="_x0000_i1171" type="#_x0000_t75" style="width:25.7pt;height:13.35pt" o:ole="">
            <v:imagedata r:id="rId245" o:title=""/>
          </v:shape>
          <o:OLEObject Type="Embed" ProgID="Equation.DSMT4" ShapeID="_x0000_i1171" DrawAspect="Content" ObjectID="_1543242093" r:id="rId255"/>
        </w:object>
      </w:r>
      <w:r w:rsidR="00E54407">
        <w:rPr>
          <w:snapToGrid/>
        </w:rPr>
        <w:t>时</w:t>
      </w:r>
      <w:r w:rsidR="00E54407">
        <w:rPr>
          <w:rFonts w:hint="eastAsia"/>
          <w:snapToGrid/>
        </w:rPr>
        <w:t>,</w:t>
      </w:r>
      <w:r w:rsidR="00E54407">
        <w:rPr>
          <w:snapToGrid/>
        </w:rPr>
        <w:t>通过</w:t>
      </w:r>
      <w:r w:rsidR="00E54407" w:rsidRPr="002D7A23">
        <w:rPr>
          <w:snapToGrid/>
          <w:position w:val="-12"/>
        </w:rPr>
        <w:object w:dxaOrig="320" w:dyaOrig="360" w14:anchorId="74EB1A8A">
          <v:shape id="_x0000_i1172" type="#_x0000_t75" style="width:15.95pt;height:18pt" o:ole="">
            <v:imagedata r:id="rId247" o:title=""/>
          </v:shape>
          <o:OLEObject Type="Embed" ProgID="Equation.DSMT4" ShapeID="_x0000_i1172" DrawAspect="Content" ObjectID="_1543242094" r:id="rId256"/>
        </w:object>
      </w:r>
      <w:r w:rsidR="00E54407">
        <w:rPr>
          <w:snapToGrid/>
        </w:rPr>
        <w:t>调整会使得基向量的组合可能会产生重复元素</w:t>
      </w:r>
      <w:r w:rsidR="00E54407">
        <w:rPr>
          <w:rFonts w:hint="eastAsia"/>
          <w:snapToGrid/>
        </w:rPr>
        <w:t>，</w:t>
      </w:r>
      <w:r w:rsidR="00E54407">
        <w:rPr>
          <w:snapToGrid/>
        </w:rPr>
        <w:t>例如</w:t>
      </w:r>
      <w:r w:rsidR="00E54407">
        <w:rPr>
          <w:rFonts w:hint="eastAsia"/>
          <w:snapToGrid/>
        </w:rPr>
        <w:t>2-1</w:t>
      </w:r>
      <w:r w:rsidR="00E54407">
        <w:rPr>
          <w:snapToGrid/>
        </w:rPr>
        <w:t>也能组和出</w:t>
      </w:r>
      <w:r w:rsidR="00E54407">
        <w:rPr>
          <w:rFonts w:hint="eastAsia"/>
          <w:snapToGrid/>
        </w:rPr>
        <w:t xml:space="preserve">1, </w:t>
      </w:r>
      <w:r w:rsidR="00E54407">
        <w:rPr>
          <w:rFonts w:hint="eastAsia"/>
          <w:snapToGrid/>
        </w:rPr>
        <w:t>而直接</w:t>
      </w:r>
      <w:r w:rsidR="002150F8">
        <w:rPr>
          <w:rFonts w:hint="eastAsia"/>
          <w:snapToGrid/>
        </w:rPr>
        <w:t>选中</w:t>
      </w:r>
      <w:r w:rsidR="00D1000D" w:rsidRPr="002D7A23">
        <w:rPr>
          <w:snapToGrid/>
          <w:position w:val="-12"/>
        </w:rPr>
        <w:object w:dxaOrig="320" w:dyaOrig="360" w14:anchorId="7A6612B2">
          <v:shape id="_x0000_i1173" type="#_x0000_t75" style="width:11.3pt;height:13.35pt" o:ole="">
            <v:imagedata r:id="rId247" o:title=""/>
          </v:shape>
          <o:OLEObject Type="Embed" ProgID="Equation.DSMT4" ShapeID="_x0000_i1173" DrawAspect="Content" ObjectID="_1543242095" r:id="rId257"/>
        </w:object>
      </w:r>
      <w:r w:rsidR="002150F8">
        <w:rPr>
          <w:snapToGrid/>
        </w:rPr>
        <w:t>中的</w:t>
      </w:r>
      <w:r w:rsidR="00E54407">
        <w:rPr>
          <w:snapToGrid/>
        </w:rPr>
        <w:t>第</w:t>
      </w:r>
      <w:r w:rsidR="00E54407">
        <w:rPr>
          <w:rFonts w:hint="eastAsia"/>
          <w:snapToGrid/>
        </w:rPr>
        <w:t>0</w:t>
      </w:r>
      <w:r w:rsidR="00E54407">
        <w:rPr>
          <w:rFonts w:hint="eastAsia"/>
          <w:snapToGrid/>
        </w:rPr>
        <w:t>个元素也是</w:t>
      </w:r>
      <w:r w:rsidR="00E54407">
        <w:rPr>
          <w:rFonts w:hint="eastAsia"/>
          <w:snapToGrid/>
        </w:rPr>
        <w:t>1,</w:t>
      </w:r>
      <w:r w:rsidR="00581A3E">
        <w:rPr>
          <w:snapToGrid/>
        </w:rPr>
        <w:t>因此当</w:t>
      </w:r>
      <w:r w:rsidR="00D1000D" w:rsidRPr="00A31D8B">
        <w:rPr>
          <w:snapToGrid/>
          <w:position w:val="-6"/>
        </w:rPr>
        <w:object w:dxaOrig="560" w:dyaOrig="279" w14:anchorId="38E82C87">
          <v:shape id="_x0000_i1174" type="#_x0000_t75" style="width:23.65pt;height:11.85pt" o:ole="">
            <v:imagedata r:id="rId245" o:title=""/>
          </v:shape>
          <o:OLEObject Type="Embed" ProgID="Equation.DSMT4" ShapeID="_x0000_i1174" DrawAspect="Content" ObjectID="_1543242096" r:id="rId258"/>
        </w:object>
      </w:r>
      <w:r w:rsidR="00581A3E">
        <w:rPr>
          <w:snapToGrid/>
        </w:rPr>
        <w:t>时</w:t>
      </w:r>
      <w:r w:rsidR="00581A3E">
        <w:rPr>
          <w:rFonts w:hint="eastAsia"/>
          <w:snapToGrid/>
        </w:rPr>
        <w:t xml:space="preserve">, </w:t>
      </w:r>
      <w:r w:rsidR="002150F8">
        <w:rPr>
          <w:rFonts w:hint="eastAsia"/>
          <w:snapToGrid/>
        </w:rPr>
        <w:t>EMD-</w:t>
      </w:r>
      <w:r w:rsidR="002150F8" w:rsidRPr="003A1645">
        <w:rPr>
          <w:snapToGrid/>
        </w:rPr>
        <w:t>2</w:t>
      </w:r>
      <w:r w:rsidR="002150F8">
        <w:rPr>
          <w:rFonts w:hint="eastAsia"/>
          <w:snapToGrid/>
        </w:rPr>
        <w:t>算法的嵌入容量</w:t>
      </w:r>
      <w:r w:rsidR="00D1000D" w:rsidRPr="007F5F09">
        <w:rPr>
          <w:position w:val="-6"/>
        </w:rPr>
        <w:object w:dxaOrig="1160" w:dyaOrig="279" w14:anchorId="3E01063E">
          <v:shape id="_x0000_i1175" type="#_x0000_t75" style="width:50.9pt;height:12.85pt" o:ole="">
            <v:imagedata r:id="rId253" o:title=""/>
          </v:shape>
          <o:OLEObject Type="Embed" ProgID="Equation.DSMT4" ShapeID="_x0000_i1175" DrawAspect="Content" ObjectID="_1543242097" r:id="rId259"/>
        </w:object>
      </w:r>
      <w:r w:rsidR="006D01B9">
        <w:t>由于选择</w:t>
      </w:r>
      <w:r w:rsidR="006D01B9">
        <w:rPr>
          <w:rFonts w:hint="eastAsia"/>
        </w:rPr>
        <w:t>的</w:t>
      </w:r>
      <w:r w:rsidR="00D1000D" w:rsidRPr="002D7A23">
        <w:rPr>
          <w:snapToGrid/>
          <w:position w:val="-12"/>
        </w:rPr>
        <w:object w:dxaOrig="280" w:dyaOrig="360" w14:anchorId="48595223">
          <v:shape id="_x0000_i1176" type="#_x0000_t75" style="width:11.85pt;height:15.95pt" o:ole="">
            <v:imagedata r:id="rId226" o:title=""/>
          </v:shape>
          <o:OLEObject Type="Embed" ProgID="Equation.DSMT4" ShapeID="_x0000_i1176" DrawAspect="Content" ObjectID="_1543242098" r:id="rId260"/>
        </w:object>
      </w:r>
      <w:r w:rsidR="006D01B9">
        <w:rPr>
          <w:snapToGrid/>
        </w:rPr>
        <w:t>不恰当</w:t>
      </w:r>
      <w:r w:rsidR="006D01B9">
        <w:rPr>
          <w:rFonts w:hint="eastAsia"/>
          <w:snapToGrid/>
        </w:rPr>
        <w:t xml:space="preserve">, </w:t>
      </w:r>
      <w:r w:rsidR="006D01B9">
        <w:rPr>
          <w:rFonts w:hint="eastAsia"/>
          <w:snapToGrid/>
        </w:rPr>
        <w:t>未达到对应嵌入策略的最大值</w:t>
      </w:r>
      <w:r w:rsidR="006D01B9">
        <w:rPr>
          <w:rFonts w:hint="eastAsia"/>
          <w:snapToGrid/>
        </w:rPr>
        <w:t>.</w:t>
      </w:r>
    </w:p>
    <w:p w14:paraId="2DC26CE8" w14:textId="77777777" w:rsidR="00EA1D4E" w:rsidRDefault="00D33E75" w:rsidP="00D33E75">
      <w:pPr>
        <w:spacing w:line="400" w:lineRule="exact"/>
        <w:jc w:val="left"/>
        <w:rPr>
          <w:snapToGrid/>
        </w:rPr>
      </w:pPr>
      <w:r>
        <w:rPr>
          <w:snapToGrid/>
        </w:rPr>
        <w:t>结合文献</w:t>
      </w:r>
      <w:r>
        <w:rPr>
          <w:rFonts w:hint="eastAsia"/>
          <w:snapToGrid/>
        </w:rPr>
        <w:t>[8]</w:t>
      </w:r>
      <w:r>
        <w:rPr>
          <w:rFonts w:hint="eastAsia"/>
          <w:snapToGrid/>
        </w:rPr>
        <w:t>和文献</w:t>
      </w:r>
      <w:r>
        <w:rPr>
          <w:rFonts w:hint="eastAsia"/>
          <w:snapToGrid/>
        </w:rPr>
        <w:t>[1</w:t>
      </w:r>
      <w:r w:rsidR="00F34423">
        <w:rPr>
          <w:rFonts w:hint="eastAsia"/>
          <w:snapToGrid/>
        </w:rPr>
        <w:t>4</w:t>
      </w:r>
      <w:r>
        <w:rPr>
          <w:rFonts w:hint="eastAsia"/>
          <w:snapToGrid/>
        </w:rPr>
        <w:t>]</w:t>
      </w:r>
      <w:r>
        <w:rPr>
          <w:rFonts w:hint="eastAsia"/>
          <w:snapToGrid/>
        </w:rPr>
        <w:t>的工作</w:t>
      </w:r>
      <w:r>
        <w:rPr>
          <w:rFonts w:hint="eastAsia"/>
          <w:snapToGrid/>
        </w:rPr>
        <w:t>,</w:t>
      </w:r>
      <w:r>
        <w:rPr>
          <w:rFonts w:hint="eastAsia"/>
          <w:snapToGrid/>
        </w:rPr>
        <w:t>文献</w:t>
      </w:r>
      <w:r>
        <w:rPr>
          <w:rFonts w:hint="eastAsia"/>
          <w:snapToGrid/>
        </w:rPr>
        <w:t>[1</w:t>
      </w:r>
      <w:r w:rsidR="007C4B20">
        <w:rPr>
          <w:rFonts w:hint="eastAsia"/>
          <w:snapToGrid/>
        </w:rPr>
        <w:t>5</w:t>
      </w:r>
      <w:r>
        <w:rPr>
          <w:rFonts w:hint="eastAsia"/>
          <w:snapToGrid/>
        </w:rPr>
        <w:t>]</w:t>
      </w:r>
      <w:r>
        <w:rPr>
          <w:rFonts w:hint="eastAsia"/>
          <w:snapToGrid/>
        </w:rPr>
        <w:t>给出了</w:t>
      </w:r>
      <w:r>
        <w:rPr>
          <w:rFonts w:hint="eastAsia"/>
          <w:snapToGrid/>
        </w:rPr>
        <w:t>EMD-</w:t>
      </w:r>
      <w:r>
        <w:rPr>
          <w:rFonts w:hint="eastAsia"/>
          <w:i/>
          <w:snapToGrid/>
        </w:rPr>
        <w:t>n</w:t>
      </w:r>
      <w:r>
        <w:rPr>
          <w:rFonts w:hint="eastAsia"/>
          <w:snapToGrid/>
        </w:rPr>
        <w:t>算法</w:t>
      </w:r>
      <w:r>
        <w:rPr>
          <w:rFonts w:hint="eastAsia"/>
          <w:snapToGrid/>
        </w:rPr>
        <w:t>,</w:t>
      </w:r>
      <w:r>
        <w:rPr>
          <w:snapToGrid/>
        </w:rPr>
        <w:t>即</w:t>
      </w:r>
      <w:r>
        <w:rPr>
          <w:rFonts w:hint="eastAsia"/>
          <w:i/>
          <w:snapToGrid/>
        </w:rPr>
        <w:t>n</w:t>
      </w:r>
      <w:proofErr w:type="gramStart"/>
      <w:r>
        <w:rPr>
          <w:rFonts w:hint="eastAsia"/>
          <w:snapToGrid/>
        </w:rPr>
        <w:t>个</w:t>
      </w:r>
      <w:proofErr w:type="gramEnd"/>
      <w:r>
        <w:rPr>
          <w:rFonts w:hint="eastAsia"/>
          <w:snapToGrid/>
        </w:rPr>
        <w:t>载体数据的每个</w:t>
      </w:r>
      <w:r w:rsidR="00E540D2">
        <w:rPr>
          <w:rFonts w:hint="eastAsia"/>
          <w:snapToGrid/>
        </w:rPr>
        <w:t>载体数据</w:t>
      </w:r>
      <w:r>
        <w:rPr>
          <w:rFonts w:hint="eastAsia"/>
          <w:snapToGrid/>
        </w:rPr>
        <w:t>都可</w:t>
      </w:r>
      <w:r w:rsidR="00E540D2">
        <w:rPr>
          <w:rFonts w:hint="eastAsia"/>
          <w:snapToGrid/>
        </w:rPr>
        <w:t>进行</w:t>
      </w:r>
      <w:r w:rsidRPr="00B073FA">
        <w:rPr>
          <w:snapToGrid/>
          <w:position w:val="-4"/>
        </w:rPr>
        <w:object w:dxaOrig="300" w:dyaOrig="260" w14:anchorId="25B0EBD9">
          <v:shape id="_x0000_i1177" type="#_x0000_t75" alt="" style="width:15.95pt;height:12.85pt" o:ole="">
            <v:imagedata r:id="rId261" o:title=""/>
          </v:shape>
          <o:OLEObject Type="Embed" ProgID="Equation.DSMT4" ShapeID="_x0000_i1177" DrawAspect="Content" ObjectID="_1543242099" r:id="rId262"/>
        </w:object>
      </w:r>
      <w:r w:rsidRPr="00B073FA">
        <w:rPr>
          <w:snapToGrid/>
        </w:rPr>
        <w:t>调整</w:t>
      </w:r>
      <w:r>
        <w:rPr>
          <w:rFonts w:hint="eastAsia"/>
          <w:snapToGrid/>
        </w:rPr>
        <w:t xml:space="preserve">, </w:t>
      </w:r>
      <w:r>
        <w:rPr>
          <w:rFonts w:hint="eastAsia"/>
          <w:snapToGrid/>
        </w:rPr>
        <w:t>进而嵌入</w:t>
      </w:r>
      <w:r>
        <w:rPr>
          <w:rFonts w:hint="eastAsia"/>
          <w:snapToGrid/>
        </w:rPr>
        <w:t>1</w:t>
      </w:r>
      <w:r>
        <w:rPr>
          <w:rFonts w:hint="eastAsia"/>
          <w:snapToGrid/>
        </w:rPr>
        <w:t>个</w:t>
      </w:r>
      <w:r w:rsidRPr="009E4B75">
        <w:rPr>
          <w:position w:val="-6"/>
        </w:rPr>
        <w:object w:dxaOrig="260" w:dyaOrig="320" w14:anchorId="0F54A33A">
          <v:shape id="_x0000_i1178" type="#_x0000_t75" style="width:12.85pt;height:15.95pt" o:ole="">
            <v:imagedata r:id="rId263" o:title=""/>
          </v:shape>
          <o:OLEObject Type="Embed" ProgID="Equation.DSMT4" ShapeID="_x0000_i1178" DrawAspect="Content" ObjectID="_1543242100" r:id="rId264"/>
        </w:object>
      </w:r>
      <w:r>
        <w:t>进制的数</w:t>
      </w:r>
      <w:r>
        <w:rPr>
          <w:rFonts w:hint="eastAsia"/>
        </w:rPr>
        <w:t>,</w:t>
      </w:r>
      <w:r w:rsidR="00E540D2">
        <w:rPr>
          <w:rFonts w:hint="eastAsia"/>
          <w:snapToGrid/>
        </w:rPr>
        <w:t>文献</w:t>
      </w:r>
      <w:r w:rsidR="00E540D2">
        <w:rPr>
          <w:rFonts w:hint="eastAsia"/>
          <w:snapToGrid/>
        </w:rPr>
        <w:t>[1</w:t>
      </w:r>
      <w:r w:rsidR="00AC0C07">
        <w:rPr>
          <w:snapToGrid/>
        </w:rPr>
        <w:t>5</w:t>
      </w:r>
      <w:r w:rsidR="00E540D2">
        <w:rPr>
          <w:rFonts w:hint="eastAsia"/>
          <w:snapToGrid/>
        </w:rPr>
        <w:t>]</w:t>
      </w:r>
      <w:r w:rsidR="00E540D2">
        <w:rPr>
          <w:rFonts w:hint="eastAsia"/>
          <w:snapToGrid/>
        </w:rPr>
        <w:t>选取的基向量</w:t>
      </w:r>
      <w:r w:rsidR="00D1000D" w:rsidRPr="002D7A23">
        <w:rPr>
          <w:snapToGrid/>
          <w:position w:val="-12"/>
        </w:rPr>
        <w:object w:dxaOrig="280" w:dyaOrig="360" w14:anchorId="3D068ECF">
          <v:shape id="_x0000_i1179" type="#_x0000_t75" style="width:10.8pt;height:14.4pt" o:ole="">
            <v:imagedata r:id="rId226" o:title=""/>
          </v:shape>
          <o:OLEObject Type="Embed" ProgID="Equation.DSMT4" ShapeID="_x0000_i1179" DrawAspect="Content" ObjectID="_1543242101" r:id="rId265"/>
        </w:object>
      </w:r>
      <w:r w:rsidR="00E540D2">
        <w:rPr>
          <w:rFonts w:hint="eastAsia"/>
          <w:snapToGrid/>
        </w:rPr>
        <w:t>如式</w:t>
      </w:r>
      <w:r w:rsidR="00E540D2">
        <w:rPr>
          <w:rFonts w:hint="eastAsia"/>
          <w:snapToGrid/>
        </w:rPr>
        <w:t>(8)</w:t>
      </w:r>
      <w:r w:rsidR="00E540D2">
        <w:rPr>
          <w:rFonts w:hint="eastAsia"/>
          <w:snapToGrid/>
        </w:rPr>
        <w:t>所示</w:t>
      </w:r>
      <w:r w:rsidR="002022D2">
        <w:rPr>
          <w:rFonts w:hint="eastAsia"/>
          <w:snapToGrid/>
        </w:rPr>
        <w:t>:</w:t>
      </w:r>
    </w:p>
    <w:tbl>
      <w:tblPr>
        <w:tblW w:w="4706" w:type="dxa"/>
        <w:tblLayout w:type="fixed"/>
        <w:tblLook w:val="04A0" w:firstRow="1" w:lastRow="0" w:firstColumn="1" w:lastColumn="0" w:noHBand="0" w:noVBand="1"/>
      </w:tblPr>
      <w:tblGrid>
        <w:gridCol w:w="4077"/>
        <w:gridCol w:w="629"/>
      </w:tblGrid>
      <w:tr w:rsidR="00EA1D4E" w14:paraId="1264165D" w14:textId="77777777" w:rsidTr="00EA1D4E">
        <w:tc>
          <w:tcPr>
            <w:tcW w:w="4077" w:type="dxa"/>
          </w:tcPr>
          <w:p w14:paraId="16D8C418" w14:textId="77777777" w:rsidR="00EA1D4E" w:rsidRPr="00460678" w:rsidRDefault="00D1000D" w:rsidP="00EA1D4E">
            <w:pPr>
              <w:ind w:firstLine="0"/>
              <w:jc w:val="center"/>
              <w:rPr>
                <w:snapToGrid/>
                <w:position w:val="-12"/>
              </w:rPr>
            </w:pPr>
            <w:r w:rsidRPr="002D7A23">
              <w:rPr>
                <w:snapToGrid/>
                <w:position w:val="-12"/>
              </w:rPr>
              <w:object w:dxaOrig="1920" w:dyaOrig="380" w14:anchorId="3FA17184">
                <v:shape id="_x0000_i1180" type="#_x0000_t75" style="width:91.55pt;height:18pt" o:ole="">
                  <v:imagedata r:id="rId266" o:title=""/>
                </v:shape>
                <o:OLEObject Type="Embed" ProgID="Equation.DSMT4" ShapeID="_x0000_i1180" DrawAspect="Content" ObjectID="_1543242102" r:id="rId267"/>
              </w:object>
            </w:r>
          </w:p>
        </w:tc>
        <w:tc>
          <w:tcPr>
            <w:tcW w:w="629" w:type="dxa"/>
          </w:tcPr>
          <w:p w14:paraId="14E78EF5" w14:textId="77777777" w:rsidR="00EA1D4E" w:rsidRDefault="00EA1D4E" w:rsidP="00EA1D4E">
            <w:pPr>
              <w:ind w:right="104" w:firstLine="0"/>
              <w:jc w:val="right"/>
              <w:rPr>
                <w:snapToGrid/>
              </w:rPr>
            </w:pPr>
            <w:r>
              <w:rPr>
                <w:rFonts w:hint="eastAsia"/>
                <w:snapToGrid/>
              </w:rPr>
              <w:t>(</w:t>
            </w:r>
            <w:r>
              <w:rPr>
                <w:snapToGrid/>
              </w:rPr>
              <w:t>8</w:t>
            </w:r>
            <w:r>
              <w:rPr>
                <w:rFonts w:hint="eastAsia"/>
                <w:snapToGrid/>
              </w:rPr>
              <w:t>)</w:t>
            </w:r>
          </w:p>
        </w:tc>
      </w:tr>
    </w:tbl>
    <w:p w14:paraId="24BA9A98" w14:textId="77777777" w:rsidR="00EA1D4E" w:rsidRPr="006D01B9" w:rsidRDefault="00EA1D4E" w:rsidP="006D01B9">
      <w:pPr>
        <w:spacing w:line="400" w:lineRule="exact"/>
        <w:rPr>
          <w:snapToGrid/>
        </w:rPr>
      </w:pPr>
      <w:r w:rsidRPr="006D01B9">
        <w:rPr>
          <w:rFonts w:hint="eastAsia"/>
          <w:snapToGrid/>
        </w:rPr>
        <w:t>当</w:t>
      </w:r>
      <w:r w:rsidR="002022D2" w:rsidRPr="006D01B9">
        <w:rPr>
          <w:position w:val="-6"/>
        </w:rPr>
        <w:object w:dxaOrig="540" w:dyaOrig="279" w14:anchorId="2F8CB862">
          <v:shape id="_x0000_i1181" type="#_x0000_t75" style="width:27.25pt;height:14.4pt" o:ole="">
            <v:imagedata r:id="rId268" o:title=""/>
          </v:shape>
          <o:OLEObject Type="Embed" ProgID="Equation.DSMT4" ShapeID="_x0000_i1181" DrawAspect="Content" ObjectID="_1543242103" r:id="rId269"/>
        </w:object>
      </w:r>
      <w:r w:rsidRPr="006D01B9">
        <w:rPr>
          <w:rFonts w:hint="eastAsia"/>
        </w:rPr>
        <w:t>时</w:t>
      </w:r>
      <w:r w:rsidR="006D01B9" w:rsidRPr="006D01B9">
        <w:rPr>
          <w:rFonts w:hint="eastAsia"/>
        </w:rPr>
        <w:t>,</w:t>
      </w:r>
      <w:r w:rsidRPr="006D01B9">
        <w:rPr>
          <w:snapToGrid/>
          <w:position w:val="-12"/>
        </w:rPr>
        <w:object w:dxaOrig="280" w:dyaOrig="360" w14:anchorId="448A62DD">
          <v:shape id="_x0000_i1182" type="#_x0000_t75" style="width:14.4pt;height:19.05pt" o:ole="">
            <v:imagedata r:id="rId226" o:title=""/>
          </v:shape>
          <o:OLEObject Type="Embed" ProgID="Equation.DSMT4" ShapeID="_x0000_i1182" DrawAspect="Content" ObjectID="_1543242104" r:id="rId270"/>
        </w:object>
      </w:r>
      <w:r w:rsidRPr="006D01B9">
        <w:rPr>
          <w:rFonts w:hint="eastAsia"/>
          <w:snapToGrid/>
        </w:rPr>
        <w:t>包含</w:t>
      </w:r>
      <w:r w:rsidRPr="006D01B9">
        <w:rPr>
          <w:rFonts w:hint="eastAsia"/>
          <w:snapToGrid/>
        </w:rPr>
        <w:t>3</w:t>
      </w:r>
      <w:r w:rsidRPr="006D01B9">
        <w:rPr>
          <w:rFonts w:hint="eastAsia"/>
          <w:snapToGrid/>
        </w:rPr>
        <w:t>个元素</w:t>
      </w:r>
      <w:r w:rsidR="002022D2" w:rsidRPr="006D01B9">
        <w:rPr>
          <w:snapToGrid/>
          <w:position w:val="-10"/>
        </w:rPr>
        <w:object w:dxaOrig="700" w:dyaOrig="320" w14:anchorId="0BFF9B45">
          <v:shape id="_x0000_i1183" type="#_x0000_t75" style="width:34.45pt;height:16.45pt" o:ole="">
            <v:imagedata r:id="rId271" o:title=""/>
          </v:shape>
          <o:OLEObject Type="Embed" ProgID="Equation.DSMT4" ShapeID="_x0000_i1183" DrawAspect="Content" ObjectID="_1543242105" r:id="rId272"/>
        </w:object>
      </w:r>
      <w:r w:rsidRPr="006D01B9">
        <w:rPr>
          <w:snapToGrid/>
        </w:rPr>
        <w:t xml:space="preserve">, </w:t>
      </w:r>
      <w:r w:rsidR="006D01B9" w:rsidRPr="006D01B9">
        <w:rPr>
          <w:rFonts w:hint="eastAsia"/>
          <w:snapToGrid/>
        </w:rPr>
        <w:t>可通过</w:t>
      </w:r>
      <w:r w:rsidR="002022D2" w:rsidRPr="006D01B9">
        <w:rPr>
          <w:snapToGrid/>
        </w:rPr>
        <w:t>1,-1+3,3,1+3,-1-3+9,-3+9,1-3+9,-1+9,9,1+9,1-3+9,3+9,1+3+9</w:t>
      </w:r>
      <w:r w:rsidR="002022D2" w:rsidRPr="006D01B9">
        <w:rPr>
          <w:rFonts w:hint="eastAsia"/>
          <w:snapToGrid/>
        </w:rPr>
        <w:t>连续组合出</w:t>
      </w:r>
      <w:r w:rsidR="002022D2" w:rsidRPr="006D01B9">
        <w:rPr>
          <w:snapToGrid/>
        </w:rPr>
        <w:t>13</w:t>
      </w:r>
      <w:r w:rsidR="002022D2" w:rsidRPr="006D01B9">
        <w:rPr>
          <w:rFonts w:hint="eastAsia"/>
          <w:snapToGrid/>
        </w:rPr>
        <w:t>个正整数</w:t>
      </w:r>
      <w:r w:rsidR="002022D2" w:rsidRPr="006D01B9">
        <w:rPr>
          <w:rFonts w:hint="eastAsia"/>
          <w:snapToGrid/>
        </w:rPr>
        <w:t xml:space="preserve">, </w:t>
      </w:r>
      <w:r w:rsidR="002022D2" w:rsidRPr="006D01B9">
        <w:rPr>
          <w:rFonts w:hint="eastAsia"/>
          <w:snapToGrid/>
        </w:rPr>
        <w:t>即</w:t>
      </w:r>
      <w:r w:rsidR="002022D2" w:rsidRPr="006D01B9">
        <w:rPr>
          <w:snapToGrid/>
          <w:position w:val="-6"/>
        </w:rPr>
        <w:object w:dxaOrig="680" w:dyaOrig="279" w14:anchorId="67F45784">
          <v:shape id="_x0000_i1184" type="#_x0000_t75" style="width:26.25pt;height:11.3pt" o:ole="">
            <v:imagedata r:id="rId273" o:title=""/>
          </v:shape>
          <o:OLEObject Type="Embed" ProgID="Equation.DSMT4" ShapeID="_x0000_i1184" DrawAspect="Content" ObjectID="_1543242106" r:id="rId274"/>
        </w:object>
      </w:r>
      <w:r w:rsidR="002022D2" w:rsidRPr="006D01B9">
        <w:rPr>
          <w:rFonts w:hint="eastAsia"/>
          <w:snapToGrid/>
        </w:rPr>
        <w:t>,</w:t>
      </w:r>
      <w:r w:rsidR="002022D2" w:rsidRPr="006D01B9">
        <w:rPr>
          <w:rFonts w:hint="eastAsia"/>
          <w:snapToGrid/>
        </w:rPr>
        <w:t>因此</w:t>
      </w:r>
      <w:r w:rsidR="002022D2" w:rsidRPr="006D01B9">
        <w:rPr>
          <w:snapToGrid/>
        </w:rPr>
        <w:t>借助</w:t>
      </w:r>
      <w:r w:rsidR="002022D2" w:rsidRPr="006D01B9">
        <w:rPr>
          <w:snapToGrid/>
          <w:position w:val="-12"/>
        </w:rPr>
        <w:object w:dxaOrig="320" w:dyaOrig="360" w14:anchorId="23CE5EA9">
          <v:shape id="_x0000_i1185" type="#_x0000_t75" style="width:15.95pt;height:18pt" o:ole="">
            <v:imagedata r:id="rId247" o:title=""/>
          </v:shape>
          <o:OLEObject Type="Embed" ProgID="Equation.DSMT4" ShapeID="_x0000_i1185" DrawAspect="Content" ObjectID="_1543242107" r:id="rId275"/>
        </w:object>
      </w:r>
      <w:r w:rsidR="002022D2" w:rsidRPr="006D01B9">
        <w:rPr>
          <w:snapToGrid/>
        </w:rPr>
        <w:t>调整</w:t>
      </w:r>
      <w:r w:rsidR="002022D2" w:rsidRPr="006D01B9">
        <w:rPr>
          <w:rFonts w:hint="eastAsia"/>
          <w:snapToGrid/>
        </w:rPr>
        <w:t xml:space="preserve">, </w:t>
      </w:r>
      <w:r w:rsidR="002022D2" w:rsidRPr="006D01B9">
        <w:rPr>
          <w:rFonts w:hint="eastAsia"/>
          <w:snapToGrid/>
        </w:rPr>
        <w:t>由式</w:t>
      </w:r>
      <w:r w:rsidR="002022D2" w:rsidRPr="006D01B9">
        <w:rPr>
          <w:rFonts w:hint="eastAsia"/>
          <w:snapToGrid/>
        </w:rPr>
        <w:t>(8)</w:t>
      </w:r>
      <w:r w:rsidR="002022D2" w:rsidRPr="006D01B9">
        <w:rPr>
          <w:rFonts w:hint="eastAsia"/>
          <w:snapToGrid/>
        </w:rPr>
        <w:t>可连续</w:t>
      </w:r>
      <w:r w:rsidR="002022D2" w:rsidRPr="006D01B9">
        <w:rPr>
          <w:rFonts w:hint="eastAsia"/>
          <w:snapToGrid/>
        </w:rPr>
        <w:t>1</w:t>
      </w:r>
      <w:r w:rsidR="002022D2" w:rsidRPr="006D01B9">
        <w:rPr>
          <w:rFonts w:hint="eastAsia"/>
          <w:snapToGrid/>
        </w:rPr>
        <w:t>为起始的正整数的数量</w:t>
      </w:r>
      <w:r w:rsidR="002022D2" w:rsidRPr="006D01B9">
        <w:rPr>
          <w:snapToGrid/>
          <w:position w:val="-6"/>
        </w:rPr>
        <w:object w:dxaOrig="240" w:dyaOrig="220" w14:anchorId="3F124EF7">
          <v:shape id="_x0000_i1186" type="#_x0000_t75" style="width:9.25pt;height:8.25pt" o:ole="">
            <v:imagedata r:id="rId276" o:title=""/>
          </v:shape>
          <o:OLEObject Type="Embed" ProgID="Equation.DSMT4" ShapeID="_x0000_i1186" DrawAspect="Content" ObjectID="_1543242108" r:id="rId277"/>
        </w:object>
      </w:r>
      <w:r w:rsidR="002022D2" w:rsidRPr="006D01B9">
        <w:rPr>
          <w:rFonts w:hint="eastAsia"/>
          <w:snapToGrid/>
        </w:rPr>
        <w:t>可按式</w:t>
      </w:r>
      <w:r w:rsidR="002022D2" w:rsidRPr="006D01B9">
        <w:rPr>
          <w:rFonts w:hint="eastAsia"/>
          <w:snapToGrid/>
        </w:rPr>
        <w:t>(9)</w:t>
      </w:r>
      <w:r w:rsidR="002022D2" w:rsidRPr="006D01B9">
        <w:rPr>
          <w:rFonts w:hint="eastAsia"/>
          <w:snapToGrid/>
        </w:rPr>
        <w:t>计算</w:t>
      </w:r>
      <w:r w:rsidR="002022D2" w:rsidRPr="006D01B9">
        <w:rPr>
          <w:rFonts w:hint="eastAsia"/>
          <w:snapToGrid/>
        </w:rPr>
        <w:t>:</w:t>
      </w:r>
    </w:p>
    <w:tbl>
      <w:tblPr>
        <w:tblW w:w="4706" w:type="dxa"/>
        <w:tblLayout w:type="fixed"/>
        <w:tblLook w:val="04A0" w:firstRow="1" w:lastRow="0" w:firstColumn="1" w:lastColumn="0" w:noHBand="0" w:noVBand="1"/>
      </w:tblPr>
      <w:tblGrid>
        <w:gridCol w:w="4077"/>
        <w:gridCol w:w="629"/>
      </w:tblGrid>
      <w:tr w:rsidR="002022D2" w14:paraId="447FD7DD" w14:textId="77777777" w:rsidTr="002022D2">
        <w:tc>
          <w:tcPr>
            <w:tcW w:w="4077" w:type="dxa"/>
          </w:tcPr>
          <w:p w14:paraId="25C98486" w14:textId="77777777" w:rsidR="002022D2" w:rsidRPr="006D01B9" w:rsidRDefault="00D1000D" w:rsidP="0086376E">
            <w:pPr>
              <w:ind w:firstLine="0"/>
              <w:jc w:val="center"/>
              <w:rPr>
                <w:snapToGrid/>
                <w:position w:val="-12"/>
              </w:rPr>
            </w:pPr>
            <w:r w:rsidRPr="006D01B9">
              <w:rPr>
                <w:snapToGrid/>
                <w:position w:val="-28"/>
              </w:rPr>
              <w:object w:dxaOrig="1680" w:dyaOrig="700" w14:anchorId="3C6C1DD7">
                <v:shape id="_x0000_i1187" type="#_x0000_t75" style="width:73.55pt;height:30.85pt" o:ole="">
                  <v:imagedata r:id="rId278" o:title=""/>
                </v:shape>
                <o:OLEObject Type="Embed" ProgID="Equation.DSMT4" ShapeID="_x0000_i1187" DrawAspect="Content" ObjectID="_1543242109" r:id="rId279"/>
              </w:object>
            </w:r>
          </w:p>
        </w:tc>
        <w:tc>
          <w:tcPr>
            <w:tcW w:w="629" w:type="dxa"/>
            <w:vAlign w:val="center"/>
          </w:tcPr>
          <w:p w14:paraId="3EEDD136" w14:textId="77777777" w:rsidR="002022D2" w:rsidRDefault="002022D2" w:rsidP="002022D2">
            <w:pPr>
              <w:ind w:right="104" w:firstLine="0"/>
              <w:jc w:val="right"/>
              <w:rPr>
                <w:snapToGrid/>
              </w:rPr>
            </w:pPr>
            <w:r w:rsidRPr="006D01B9">
              <w:rPr>
                <w:rFonts w:hint="eastAsia"/>
                <w:snapToGrid/>
              </w:rPr>
              <w:t>(</w:t>
            </w:r>
            <w:r w:rsidRPr="006D01B9">
              <w:rPr>
                <w:snapToGrid/>
              </w:rPr>
              <w:t>9</w:t>
            </w:r>
            <w:r w:rsidRPr="006D01B9">
              <w:rPr>
                <w:rFonts w:hint="eastAsia"/>
                <w:snapToGrid/>
              </w:rPr>
              <w:t>)</w:t>
            </w:r>
          </w:p>
        </w:tc>
      </w:tr>
    </w:tbl>
    <w:p w14:paraId="77890B8E" w14:textId="77777777" w:rsidR="003A1645" w:rsidRDefault="003A1645" w:rsidP="003A1645">
      <w:pPr>
        <w:spacing w:line="400" w:lineRule="exact"/>
      </w:pPr>
      <w:commentRangeStart w:id="60"/>
      <w:r>
        <w:rPr>
          <w:rFonts w:hint="eastAsia"/>
          <w:snapToGrid/>
        </w:rPr>
        <w:t>由于是</w:t>
      </w:r>
      <w:r w:rsidRPr="00B073FA">
        <w:rPr>
          <w:snapToGrid/>
          <w:position w:val="-4"/>
        </w:rPr>
        <w:object w:dxaOrig="300" w:dyaOrig="260" w14:anchorId="1AC19F38">
          <v:shape id="_x0000_i1188" type="#_x0000_t75" alt="" style="width:15.95pt;height:12.85pt" o:ole="">
            <v:imagedata r:id="rId261" o:title=""/>
          </v:shape>
          <o:OLEObject Type="Embed" ProgID="Equation.DSMT4" ShapeID="_x0000_i1188" DrawAspect="Content" ObjectID="_1543242110" r:id="rId280"/>
        </w:object>
      </w:r>
      <w:r w:rsidRPr="00B073FA">
        <w:rPr>
          <w:snapToGrid/>
        </w:rPr>
        <w:t>调整</w:t>
      </w:r>
      <w:r>
        <w:rPr>
          <w:rFonts w:hint="eastAsia"/>
          <w:snapToGrid/>
        </w:rPr>
        <w:t xml:space="preserve">, </w:t>
      </w:r>
      <w:r>
        <w:rPr>
          <w:rFonts w:hint="eastAsia"/>
          <w:snapToGrid/>
        </w:rPr>
        <w:t>因此</w:t>
      </w:r>
      <w:r w:rsidR="00D1000D" w:rsidRPr="007F5F09">
        <w:rPr>
          <w:snapToGrid/>
          <w:position w:val="-6"/>
        </w:rPr>
        <w:object w:dxaOrig="520" w:dyaOrig="279" w14:anchorId="1105E038">
          <v:shape id="_x0000_i1189" type="#_x0000_t75" style="width:21.6pt;height:13.35pt" o:ole="">
            <v:imagedata r:id="rId238" o:title=""/>
          </v:shape>
          <o:OLEObject Type="Embed" ProgID="Equation.DSMT4" ShapeID="_x0000_i1189" DrawAspect="Content" ObjectID="_1543242111" r:id="rId281"/>
        </w:object>
      </w:r>
      <w:r>
        <w:rPr>
          <w:snapToGrid/>
        </w:rPr>
        <w:t xml:space="preserve">, </w:t>
      </w:r>
      <w:r>
        <w:rPr>
          <w:rFonts w:hint="eastAsia"/>
          <w:snapToGrid/>
        </w:rPr>
        <w:t>故文献</w:t>
      </w:r>
      <w:r>
        <w:rPr>
          <w:rFonts w:hint="eastAsia"/>
          <w:snapToGrid/>
        </w:rPr>
        <w:t>[1</w:t>
      </w:r>
      <w:r w:rsidR="00F34423">
        <w:rPr>
          <w:rFonts w:hint="eastAsia"/>
          <w:snapToGrid/>
        </w:rPr>
        <w:t>7</w:t>
      </w:r>
      <w:r>
        <w:rPr>
          <w:rFonts w:hint="eastAsia"/>
          <w:snapToGrid/>
        </w:rPr>
        <w:t>]</w:t>
      </w:r>
      <w:r>
        <w:rPr>
          <w:rFonts w:hint="eastAsia"/>
          <w:snapToGrid/>
        </w:rPr>
        <w:t>给出</w:t>
      </w:r>
      <w:r>
        <w:rPr>
          <w:rFonts w:hint="eastAsia"/>
          <w:snapToGrid/>
        </w:rPr>
        <w:t>EMD-</w:t>
      </w:r>
      <w:r>
        <w:rPr>
          <w:rFonts w:hint="eastAsia"/>
          <w:i/>
          <w:snapToGrid/>
        </w:rPr>
        <w:t>n</w:t>
      </w:r>
      <w:r>
        <w:rPr>
          <w:rFonts w:hint="eastAsia"/>
          <w:snapToGrid/>
        </w:rPr>
        <w:t>算法</w:t>
      </w:r>
      <w:r>
        <w:rPr>
          <w:snapToGrid/>
        </w:rPr>
        <w:t>可嵌入</w:t>
      </w:r>
      <w:r>
        <w:rPr>
          <w:rFonts w:hint="eastAsia"/>
          <w:snapToGrid/>
        </w:rPr>
        <w:t>1</w:t>
      </w:r>
      <w:r>
        <w:rPr>
          <w:rFonts w:hint="eastAsia"/>
          <w:snapToGrid/>
        </w:rPr>
        <w:t>个</w:t>
      </w:r>
      <w:r w:rsidR="00D1000D" w:rsidRPr="007F5F09">
        <w:rPr>
          <w:position w:val="-6"/>
        </w:rPr>
        <w:object w:dxaOrig="1620" w:dyaOrig="320" w14:anchorId="297772A7">
          <v:shape id="_x0000_i1190" type="#_x0000_t75" style="width:78.15pt;height:15.45pt" o:ole="">
            <v:imagedata r:id="rId282" o:title=""/>
          </v:shape>
          <o:OLEObject Type="Embed" ProgID="Equation.DSMT4" ShapeID="_x0000_i1190" DrawAspect="Content" ObjectID="_1543242112" r:id="rId283"/>
        </w:object>
      </w:r>
      <w:r>
        <w:t>进制数</w:t>
      </w:r>
      <w:r>
        <w:rPr>
          <w:rFonts w:hint="eastAsia"/>
        </w:rPr>
        <w:t>.</w:t>
      </w:r>
      <w:commentRangeEnd w:id="60"/>
      <w:r w:rsidR="00767D15">
        <w:rPr>
          <w:rStyle w:val="ab"/>
        </w:rPr>
        <w:commentReference w:id="60"/>
      </w:r>
      <w:r w:rsidR="006D01B9">
        <w:rPr>
          <w:rFonts w:hint="eastAsia"/>
        </w:rPr>
        <w:t>由于</w:t>
      </w:r>
      <w:r w:rsidR="006D01B9" w:rsidRPr="003054FB">
        <w:rPr>
          <w:position w:val="-12"/>
        </w:rPr>
        <w:object w:dxaOrig="499" w:dyaOrig="360" w14:anchorId="66762DE2">
          <v:shape id="_x0000_i1191" type="#_x0000_t75" style="width:19.55pt;height:14.4pt" o:ole="">
            <v:imagedata r:id="rId179" o:title=""/>
          </v:shape>
          <o:OLEObject Type="Embed" ProgID="Equation.DSMT4" ShapeID="_x0000_i1191" DrawAspect="Content" ObjectID="_1543242113" r:id="rId284"/>
        </w:object>
      </w:r>
      <w:r w:rsidR="006D01B9">
        <w:rPr>
          <w:rFonts w:hint="eastAsia"/>
        </w:rPr>
        <w:t>本身也是</w:t>
      </w:r>
      <w:r w:rsidR="006D01B9" w:rsidRPr="006D01B9">
        <w:rPr>
          <w:snapToGrid/>
          <w:position w:val="-12"/>
        </w:rPr>
        <w:object w:dxaOrig="280" w:dyaOrig="360" w14:anchorId="5ECB204D">
          <v:shape id="_x0000_i1192" type="#_x0000_t75" style="width:14.4pt;height:19.05pt" o:ole="">
            <v:imagedata r:id="rId226" o:title=""/>
          </v:shape>
          <o:OLEObject Type="Embed" ProgID="Equation.DSMT4" ShapeID="_x0000_i1192" DrawAspect="Content" ObjectID="_1543242114" r:id="rId285"/>
        </w:object>
      </w:r>
      <w:r w:rsidR="006D01B9">
        <w:rPr>
          <w:rFonts w:hint="eastAsia"/>
          <w:snapToGrid/>
        </w:rPr>
        <w:t>中</w:t>
      </w:r>
      <w:r w:rsidR="006D01B9">
        <w:rPr>
          <w:rFonts w:hint="eastAsia"/>
        </w:rPr>
        <w:t>所有元素相加</w:t>
      </w:r>
      <w:r w:rsidR="006D01B9">
        <w:rPr>
          <w:rFonts w:hint="eastAsia"/>
        </w:rPr>
        <w:t xml:space="preserve">, </w:t>
      </w:r>
      <w:r w:rsidR="006D01B9">
        <w:rPr>
          <w:rFonts w:hint="eastAsia"/>
        </w:rPr>
        <w:t>因此</w:t>
      </w:r>
      <w:r w:rsidR="006D01B9" w:rsidRPr="003054FB">
        <w:rPr>
          <w:position w:val="-12"/>
        </w:rPr>
        <w:object w:dxaOrig="900" w:dyaOrig="360" w14:anchorId="31A304B6">
          <v:shape id="_x0000_i1193" type="#_x0000_t75" style="width:36.5pt;height:14.4pt" o:ole="">
            <v:imagedata r:id="rId286" o:title=""/>
          </v:shape>
          <o:OLEObject Type="Embed" ProgID="Equation.DSMT4" ShapeID="_x0000_i1193" DrawAspect="Content" ObjectID="_1543242115" r:id="rId287"/>
        </w:object>
      </w:r>
      <w:r w:rsidR="006D01B9">
        <w:rPr>
          <w:rFonts w:hint="eastAsia"/>
        </w:rPr>
        <w:t>,</w:t>
      </w:r>
      <w:r w:rsidR="006D01B9">
        <w:rPr>
          <w:rFonts w:hint="eastAsia"/>
        </w:rPr>
        <w:t>因此</w:t>
      </w:r>
      <w:r w:rsidR="006D01B9">
        <w:rPr>
          <w:rFonts w:hint="eastAsia"/>
          <w:snapToGrid/>
        </w:rPr>
        <w:t>EMD-</w:t>
      </w:r>
      <w:r w:rsidR="006D01B9">
        <w:rPr>
          <w:rFonts w:hint="eastAsia"/>
          <w:i/>
          <w:snapToGrid/>
        </w:rPr>
        <w:t>n</w:t>
      </w:r>
      <w:r w:rsidR="006D01B9">
        <w:rPr>
          <w:rFonts w:hint="eastAsia"/>
          <w:snapToGrid/>
        </w:rPr>
        <w:t>算法可达到</w:t>
      </w:r>
      <w:r w:rsidR="00F45DDC">
        <w:rPr>
          <w:rFonts w:hint="eastAsia"/>
          <w:snapToGrid/>
        </w:rPr>
        <w:t>所采用的</w:t>
      </w:r>
      <w:r w:rsidR="006D01B9">
        <w:rPr>
          <w:rFonts w:hint="eastAsia"/>
          <w:snapToGrid/>
        </w:rPr>
        <w:t>嵌入策略的最</w:t>
      </w:r>
      <w:r w:rsidR="008229DB">
        <w:rPr>
          <w:rFonts w:hint="eastAsia"/>
          <w:snapToGrid/>
        </w:rPr>
        <w:t>大的嵌入容量</w:t>
      </w:r>
      <w:r w:rsidR="008229DB">
        <w:rPr>
          <w:rFonts w:hint="eastAsia"/>
          <w:snapToGrid/>
        </w:rPr>
        <w:t>.</w:t>
      </w:r>
    </w:p>
    <w:p w14:paraId="5F8D315B" w14:textId="77777777" w:rsidR="00AC5BDC" w:rsidRDefault="003A1645" w:rsidP="003A1645">
      <w:pPr>
        <w:spacing w:line="400" w:lineRule="exact"/>
        <w:rPr>
          <w:snapToGrid/>
        </w:rPr>
      </w:pPr>
      <w:r>
        <w:rPr>
          <w:rFonts w:hint="eastAsia"/>
          <w:snapToGrid/>
        </w:rPr>
        <w:t>除了</w:t>
      </w:r>
      <w:r>
        <w:rPr>
          <w:rFonts w:hint="eastAsia"/>
          <w:snapToGrid/>
        </w:rPr>
        <w:t>EMD-</w:t>
      </w:r>
      <w:r>
        <w:rPr>
          <w:snapToGrid/>
        </w:rPr>
        <w:t>2</w:t>
      </w:r>
      <w:r>
        <w:rPr>
          <w:rFonts w:hint="eastAsia"/>
          <w:snapToGrid/>
        </w:rPr>
        <w:t>算法和</w:t>
      </w:r>
      <w:r>
        <w:rPr>
          <w:rFonts w:hint="eastAsia"/>
          <w:snapToGrid/>
        </w:rPr>
        <w:t>E</w:t>
      </w:r>
      <w:r>
        <w:rPr>
          <w:snapToGrid/>
        </w:rPr>
        <w:t>MD</w:t>
      </w:r>
      <w:r>
        <w:rPr>
          <w:rFonts w:hint="eastAsia"/>
          <w:snapToGrid/>
        </w:rPr>
        <w:t>-</w:t>
      </w:r>
      <w:r w:rsidRPr="003A1645">
        <w:rPr>
          <w:rFonts w:hint="eastAsia"/>
          <w:i/>
          <w:snapToGrid/>
        </w:rPr>
        <w:t>n</w:t>
      </w:r>
      <w:r>
        <w:rPr>
          <w:rFonts w:hint="eastAsia"/>
          <w:snapToGrid/>
        </w:rPr>
        <w:t>算法以外</w:t>
      </w:r>
      <w:r>
        <w:rPr>
          <w:rFonts w:hint="eastAsia"/>
          <w:snapToGrid/>
        </w:rPr>
        <w:t xml:space="preserve">, </w:t>
      </w:r>
      <w:r w:rsidR="00FD64CF">
        <w:rPr>
          <w:rFonts w:hint="eastAsia"/>
          <w:snapToGrid/>
        </w:rPr>
        <w:t>文献</w:t>
      </w:r>
      <w:r w:rsidR="00FD64CF">
        <w:rPr>
          <w:rFonts w:hint="eastAsia"/>
          <w:snapToGrid/>
        </w:rPr>
        <w:t>[1</w:t>
      </w:r>
      <w:r w:rsidR="007C4B20">
        <w:rPr>
          <w:rFonts w:hint="eastAsia"/>
          <w:snapToGrid/>
        </w:rPr>
        <w:t>6</w:t>
      </w:r>
      <w:r w:rsidR="00FD64CF">
        <w:rPr>
          <w:rFonts w:hint="eastAsia"/>
          <w:snapToGrid/>
        </w:rPr>
        <w:t>]</w:t>
      </w:r>
      <w:r w:rsidR="00AC5BDC">
        <w:rPr>
          <w:rFonts w:hint="eastAsia"/>
          <w:snapToGrid/>
        </w:rPr>
        <w:t>在文献</w:t>
      </w:r>
      <w:r w:rsidR="00AC5BDC">
        <w:rPr>
          <w:rFonts w:hint="eastAsia"/>
          <w:snapToGrid/>
        </w:rPr>
        <w:t>[8]</w:t>
      </w:r>
      <w:r w:rsidR="00AC5BDC">
        <w:rPr>
          <w:rFonts w:hint="eastAsia"/>
          <w:snapToGrid/>
        </w:rPr>
        <w:t>的基础上</w:t>
      </w:r>
      <w:r w:rsidR="006738BD">
        <w:rPr>
          <w:rFonts w:hint="eastAsia"/>
          <w:snapToGrid/>
        </w:rPr>
        <w:t>,</w:t>
      </w:r>
      <w:r w:rsidR="00AC5BDC">
        <w:rPr>
          <w:rFonts w:hint="eastAsia"/>
          <w:snapToGrid/>
        </w:rPr>
        <w:t>给出了</w:t>
      </w:r>
      <w:r w:rsidR="00AC5BDC">
        <w:rPr>
          <w:rFonts w:hint="eastAsia"/>
          <w:snapToGrid/>
        </w:rPr>
        <w:t>EMD</w:t>
      </w:r>
      <w:r w:rsidR="00AC5BDC">
        <w:rPr>
          <w:snapToGrid/>
        </w:rPr>
        <w:t>-</w:t>
      </w:r>
      <w:r w:rsidR="00AC5BDC" w:rsidRPr="00AC5BDC">
        <w:rPr>
          <w:i/>
          <w:snapToGrid/>
        </w:rPr>
        <w:t>n</w:t>
      </w:r>
      <w:r w:rsidR="00AC5BDC" w:rsidRPr="002D7A23">
        <w:rPr>
          <w:snapToGrid/>
          <w:position w:val="-4"/>
        </w:rPr>
        <w:object w:dxaOrig="320" w:dyaOrig="260" w14:anchorId="55F892AE">
          <v:shape id="_x0000_i1194" type="#_x0000_t75" alt="" style="width:15.95pt;height:12.85pt" o:ole="">
            <v:imagedata r:id="rId288" o:title=""/>
          </v:shape>
          <o:OLEObject Type="Embed" ProgID="Equation.DSMT4" ShapeID="_x0000_i1194" DrawAspect="Content" ObjectID="_1543242116" r:id="rId289"/>
        </w:object>
      </w:r>
      <w:r w:rsidR="00AC5BDC">
        <w:rPr>
          <w:rFonts w:hint="eastAsia"/>
          <w:snapToGrid/>
        </w:rPr>
        <w:t>算法，将</w:t>
      </w:r>
      <w:r w:rsidR="00FD64CF" w:rsidRPr="009E4B75">
        <w:rPr>
          <w:position w:val="-12"/>
        </w:rPr>
        <w:object w:dxaOrig="320" w:dyaOrig="360" w14:anchorId="3C2011E0">
          <v:shape id="_x0000_i1195" type="#_x0000_t75" style="width:15.95pt;height:18pt" o:ole="">
            <v:imagedata r:id="rId290" o:title=""/>
          </v:shape>
          <o:OLEObject Type="Embed" ProgID="Equation.DSMT4" ShapeID="_x0000_i1195" DrawAspect="Content" ObjectID="_1543242117" r:id="rId291"/>
        </w:object>
      </w:r>
      <w:r w:rsidR="00FD64CF">
        <w:rPr>
          <w:rFonts w:hint="eastAsia"/>
          <w:snapToGrid/>
        </w:rPr>
        <w:t>中任意</w:t>
      </w:r>
      <w:r w:rsidR="00FD64CF">
        <w:rPr>
          <w:rFonts w:hint="eastAsia"/>
          <w:snapToGrid/>
        </w:rPr>
        <w:t>1</w:t>
      </w:r>
      <w:r w:rsidR="00FD64CF">
        <w:rPr>
          <w:rFonts w:hint="eastAsia"/>
          <w:snapToGrid/>
        </w:rPr>
        <w:t>个数据的修改量由</w:t>
      </w:r>
      <w:r w:rsidR="00FD64CF" w:rsidRPr="002D7A23">
        <w:rPr>
          <w:snapToGrid/>
          <w:position w:val="-4"/>
        </w:rPr>
        <w:object w:dxaOrig="300" w:dyaOrig="260" w14:anchorId="355A9119">
          <v:shape id="_x0000_i1196" type="#_x0000_t75" alt="" style="width:15.95pt;height:12.85pt" o:ole="">
            <v:imagedata r:id="rId292" o:title=""/>
          </v:shape>
          <o:OLEObject Type="Embed" ProgID="Equation.DSMT4" ShapeID="_x0000_i1196" DrawAspect="Content" ObjectID="_1543242118" r:id="rId293"/>
        </w:object>
      </w:r>
      <w:r w:rsidR="00FD64CF">
        <w:rPr>
          <w:snapToGrid/>
        </w:rPr>
        <w:t>拓展为</w:t>
      </w:r>
      <w:r w:rsidR="00FD64CF" w:rsidRPr="002D7A23">
        <w:rPr>
          <w:snapToGrid/>
          <w:position w:val="-4"/>
        </w:rPr>
        <w:object w:dxaOrig="320" w:dyaOrig="260" w14:anchorId="6E7D33F0">
          <v:shape id="_x0000_i1197" type="#_x0000_t75" alt="" style="width:15.95pt;height:12.85pt" o:ole="">
            <v:imagedata r:id="rId288" o:title=""/>
          </v:shape>
          <o:OLEObject Type="Embed" ProgID="Equation.DSMT4" ShapeID="_x0000_i1197" DrawAspect="Content" ObjectID="_1543242119" r:id="rId294"/>
        </w:object>
      </w:r>
      <w:r w:rsidR="00AC5BDC">
        <w:rPr>
          <w:rFonts w:hint="eastAsia"/>
          <w:snapToGrid/>
        </w:rPr>
        <w:t>并且</w:t>
      </w:r>
      <w:r w:rsidR="00AC5BDC" w:rsidRPr="009E4B75">
        <w:rPr>
          <w:position w:val="-12"/>
        </w:rPr>
        <w:object w:dxaOrig="320" w:dyaOrig="360" w14:anchorId="543E5F72">
          <v:shape id="_x0000_i1198" type="#_x0000_t75" style="width:15.95pt;height:18pt" o:ole="">
            <v:imagedata r:id="rId290" o:title=""/>
          </v:shape>
          <o:OLEObject Type="Embed" ProgID="Equation.DSMT4" ShapeID="_x0000_i1198" DrawAspect="Content" ObjectID="_1543242120" r:id="rId295"/>
        </w:object>
      </w:r>
      <w:r w:rsidR="00AC5BDC">
        <w:rPr>
          <w:rFonts w:hint="eastAsia"/>
        </w:rPr>
        <w:t>中的每个数据都可进行修改，</w:t>
      </w:r>
      <w:r w:rsidR="00AC5BDC">
        <w:rPr>
          <w:rFonts w:hint="eastAsia"/>
          <w:snapToGrid/>
        </w:rPr>
        <w:t>EMD</w:t>
      </w:r>
      <w:r w:rsidR="00AC5BDC">
        <w:rPr>
          <w:snapToGrid/>
        </w:rPr>
        <w:t>-</w:t>
      </w:r>
      <w:r w:rsidR="00AC5BDC" w:rsidRPr="00AC5BDC">
        <w:rPr>
          <w:i/>
          <w:snapToGrid/>
        </w:rPr>
        <w:t>n</w:t>
      </w:r>
      <w:r w:rsidR="00AC5BDC" w:rsidRPr="002D7A23">
        <w:rPr>
          <w:snapToGrid/>
          <w:position w:val="-4"/>
        </w:rPr>
        <w:object w:dxaOrig="320" w:dyaOrig="260" w14:anchorId="77E0698F">
          <v:shape id="_x0000_i1199" type="#_x0000_t75" alt="" style="width:15.95pt;height:12.85pt" o:ole="">
            <v:imagedata r:id="rId288" o:title=""/>
          </v:shape>
          <o:OLEObject Type="Embed" ProgID="Equation.DSMT4" ShapeID="_x0000_i1199" DrawAspect="Content" ObjectID="_1543242121" r:id="rId296"/>
        </w:object>
      </w:r>
      <w:r w:rsidR="00AC5BDC">
        <w:rPr>
          <w:rFonts w:hint="eastAsia"/>
          <w:snapToGrid/>
        </w:rPr>
        <w:t>算法的基向量如式</w:t>
      </w:r>
      <w:r w:rsidR="00AC5BDC">
        <w:rPr>
          <w:rFonts w:hint="eastAsia"/>
          <w:snapToGrid/>
        </w:rPr>
        <w:t>(10)</w:t>
      </w:r>
      <w:r w:rsidR="00AC5BDC">
        <w:rPr>
          <w:rFonts w:hint="eastAsia"/>
          <w:snapToGrid/>
        </w:rPr>
        <w:t>所示</w:t>
      </w:r>
      <w:r w:rsidR="00AC5BDC">
        <w:rPr>
          <w:rFonts w:hint="eastAsia"/>
          <w:snapToGrid/>
        </w:rPr>
        <w:t xml:space="preserve">: </w:t>
      </w:r>
    </w:p>
    <w:tbl>
      <w:tblPr>
        <w:tblW w:w="4706" w:type="dxa"/>
        <w:tblLayout w:type="fixed"/>
        <w:tblLook w:val="04A0" w:firstRow="1" w:lastRow="0" w:firstColumn="1" w:lastColumn="0" w:noHBand="0" w:noVBand="1"/>
      </w:tblPr>
      <w:tblGrid>
        <w:gridCol w:w="4077"/>
        <w:gridCol w:w="629"/>
      </w:tblGrid>
      <w:tr w:rsidR="00AC5BDC" w14:paraId="22C03D72" w14:textId="77777777" w:rsidTr="00AC5BDC">
        <w:tc>
          <w:tcPr>
            <w:tcW w:w="4077" w:type="dxa"/>
          </w:tcPr>
          <w:p w14:paraId="46AB6A1E" w14:textId="77777777" w:rsidR="00AC5BDC" w:rsidRPr="00460678" w:rsidRDefault="00AC5BDC" w:rsidP="0086376E">
            <w:pPr>
              <w:ind w:firstLine="0"/>
              <w:jc w:val="center"/>
              <w:rPr>
                <w:snapToGrid/>
                <w:position w:val="-12"/>
              </w:rPr>
            </w:pPr>
            <w:r w:rsidRPr="00666791">
              <w:rPr>
                <w:position w:val="-12"/>
              </w:rPr>
              <w:object w:dxaOrig="2480" w:dyaOrig="360" w14:anchorId="773E8849">
                <v:shape id="_x0000_i1200" type="#_x0000_t75" style="width:135.75pt;height:18pt" o:ole="">
                  <v:imagedata r:id="rId297" o:title=""/>
                </v:shape>
                <o:OLEObject Type="Embed" ProgID="Equation.DSMT4" ShapeID="_x0000_i1200" DrawAspect="Content" ObjectID="_1543242122" r:id="rId298"/>
              </w:object>
            </w:r>
          </w:p>
        </w:tc>
        <w:tc>
          <w:tcPr>
            <w:tcW w:w="629" w:type="dxa"/>
            <w:vAlign w:val="center"/>
          </w:tcPr>
          <w:p w14:paraId="3912D69E" w14:textId="77777777" w:rsidR="00AC5BDC" w:rsidRDefault="00AC5BDC" w:rsidP="00AC5BDC">
            <w:pPr>
              <w:ind w:leftChars="-103" w:right="104" w:hangingChars="103" w:hanging="214"/>
              <w:jc w:val="right"/>
              <w:rPr>
                <w:snapToGrid/>
              </w:rPr>
            </w:pPr>
            <w:r>
              <w:rPr>
                <w:rFonts w:hint="eastAsia"/>
                <w:snapToGrid/>
              </w:rPr>
              <w:t>(</w:t>
            </w:r>
            <w:r>
              <w:rPr>
                <w:snapToGrid/>
              </w:rPr>
              <w:t>10</w:t>
            </w:r>
            <w:r>
              <w:rPr>
                <w:rFonts w:hint="eastAsia"/>
                <w:snapToGrid/>
              </w:rPr>
              <w:t>)</w:t>
            </w:r>
          </w:p>
        </w:tc>
      </w:tr>
    </w:tbl>
    <w:p w14:paraId="44021448" w14:textId="77777777" w:rsidR="007F5F09" w:rsidRPr="00AC5BDC" w:rsidRDefault="005A591F" w:rsidP="007F5F09">
      <w:pPr>
        <w:spacing w:line="400" w:lineRule="exact"/>
        <w:rPr>
          <w:snapToGrid/>
        </w:rPr>
      </w:pPr>
      <w:r>
        <w:rPr>
          <w:rFonts w:hint="eastAsia"/>
          <w:snapToGrid/>
        </w:rPr>
        <w:t>对于</w:t>
      </w:r>
      <w:r w:rsidR="00AC5BDC">
        <w:rPr>
          <w:rFonts w:hint="eastAsia"/>
          <w:snapToGrid/>
        </w:rPr>
        <w:t>EMD</w:t>
      </w:r>
      <w:r w:rsidR="00AC5BDC">
        <w:rPr>
          <w:snapToGrid/>
        </w:rPr>
        <w:t>-</w:t>
      </w:r>
      <w:r w:rsidR="00AC5BDC" w:rsidRPr="00AC5BDC">
        <w:rPr>
          <w:i/>
          <w:snapToGrid/>
        </w:rPr>
        <w:t>n</w:t>
      </w:r>
      <w:r w:rsidR="00AC5BDC" w:rsidRPr="002D7A23">
        <w:rPr>
          <w:snapToGrid/>
          <w:position w:val="-4"/>
        </w:rPr>
        <w:object w:dxaOrig="320" w:dyaOrig="260" w14:anchorId="34FF43BE">
          <v:shape id="_x0000_i1201" type="#_x0000_t75" alt="" style="width:15.95pt;height:12.85pt" o:ole="">
            <v:imagedata r:id="rId288" o:title=""/>
          </v:shape>
          <o:OLEObject Type="Embed" ProgID="Equation.DSMT4" ShapeID="_x0000_i1201" DrawAspect="Content" ObjectID="_1543242123" r:id="rId299"/>
        </w:object>
      </w:r>
      <w:r w:rsidR="00AC5BDC">
        <w:rPr>
          <w:rFonts w:hint="eastAsia"/>
          <w:snapToGrid/>
        </w:rPr>
        <w:t>算法</w:t>
      </w:r>
      <w:r w:rsidR="00AC5BDC">
        <w:rPr>
          <w:rFonts w:hint="eastAsia"/>
          <w:snapToGrid/>
        </w:rPr>
        <w:t>,</w:t>
      </w:r>
      <w:r w:rsidR="00AC5BDC">
        <w:rPr>
          <w:rFonts w:hint="eastAsia"/>
          <w:snapToGrid/>
        </w:rPr>
        <w:t>文献</w:t>
      </w:r>
      <w:r w:rsidR="00AC5BDC">
        <w:rPr>
          <w:rFonts w:hint="eastAsia"/>
          <w:snapToGrid/>
        </w:rPr>
        <w:t>[1</w:t>
      </w:r>
      <w:r w:rsidR="007C4B20">
        <w:rPr>
          <w:rFonts w:hint="eastAsia"/>
          <w:snapToGrid/>
        </w:rPr>
        <w:t>6</w:t>
      </w:r>
      <w:r w:rsidR="00AC5BDC">
        <w:rPr>
          <w:rFonts w:hint="eastAsia"/>
          <w:snapToGrid/>
        </w:rPr>
        <w:t>]</w:t>
      </w:r>
      <w:r w:rsidR="00AC5BDC">
        <w:rPr>
          <w:rFonts w:hint="eastAsia"/>
          <w:snapToGrid/>
        </w:rPr>
        <w:t>给出的嵌入容量</w:t>
      </w:r>
      <w:r w:rsidR="00AC5BDC" w:rsidRPr="00AC5BDC">
        <w:rPr>
          <w:rFonts w:hint="eastAsia"/>
          <w:i/>
          <w:snapToGrid/>
        </w:rPr>
        <w:t>X</w:t>
      </w:r>
      <w:r w:rsidR="00AC5BDC">
        <w:rPr>
          <w:rFonts w:hint="eastAsia"/>
          <w:snapToGrid/>
        </w:rPr>
        <w:t>如式</w:t>
      </w:r>
      <w:r w:rsidR="00AC5BDC">
        <w:rPr>
          <w:rFonts w:hint="eastAsia"/>
          <w:snapToGrid/>
        </w:rPr>
        <w:t>(11)</w:t>
      </w:r>
      <w:r w:rsidR="00AC5BDC">
        <w:rPr>
          <w:rFonts w:hint="eastAsia"/>
          <w:snapToGrid/>
        </w:rPr>
        <w:t>所示</w:t>
      </w:r>
      <w:r w:rsidR="00AC5BDC">
        <w:rPr>
          <w:rFonts w:hint="eastAsia"/>
          <w:snapToGrid/>
        </w:rPr>
        <w:t>:</w:t>
      </w:r>
    </w:p>
    <w:tbl>
      <w:tblPr>
        <w:tblW w:w="4706" w:type="dxa"/>
        <w:tblLayout w:type="fixed"/>
        <w:tblLook w:val="04A0" w:firstRow="1" w:lastRow="0" w:firstColumn="1" w:lastColumn="0" w:noHBand="0" w:noVBand="1"/>
      </w:tblPr>
      <w:tblGrid>
        <w:gridCol w:w="4077"/>
        <w:gridCol w:w="629"/>
      </w:tblGrid>
      <w:tr w:rsidR="00AC5BDC" w14:paraId="27F0E220" w14:textId="77777777" w:rsidTr="0086376E">
        <w:tc>
          <w:tcPr>
            <w:tcW w:w="4077" w:type="dxa"/>
          </w:tcPr>
          <w:p w14:paraId="1ED0EE24" w14:textId="77777777" w:rsidR="00AC5BDC" w:rsidRPr="00460678" w:rsidRDefault="00D1000D" w:rsidP="0086376E">
            <w:pPr>
              <w:ind w:firstLine="0"/>
              <w:jc w:val="center"/>
              <w:rPr>
                <w:snapToGrid/>
                <w:position w:val="-12"/>
              </w:rPr>
            </w:pPr>
            <w:r w:rsidRPr="002D7A23">
              <w:rPr>
                <w:snapToGrid/>
                <w:position w:val="-4"/>
              </w:rPr>
              <w:object w:dxaOrig="1200" w:dyaOrig="300" w14:anchorId="3FD6A72A">
                <v:shape id="_x0000_i1202" type="#_x0000_t75" style="width:49.9pt;height:12.85pt" o:ole="">
                  <v:imagedata r:id="rId300" o:title=""/>
                </v:shape>
                <o:OLEObject Type="Embed" ProgID="Equation.DSMT4" ShapeID="_x0000_i1202" DrawAspect="Content" ObjectID="_1543242124" r:id="rId301"/>
              </w:object>
            </w:r>
          </w:p>
        </w:tc>
        <w:tc>
          <w:tcPr>
            <w:tcW w:w="629" w:type="dxa"/>
            <w:vAlign w:val="center"/>
          </w:tcPr>
          <w:p w14:paraId="504CA8B4" w14:textId="77777777" w:rsidR="00AC5BDC" w:rsidRDefault="00AC5BDC" w:rsidP="00AC5BDC">
            <w:pPr>
              <w:ind w:leftChars="-103" w:right="104" w:hangingChars="103" w:hanging="214"/>
              <w:jc w:val="right"/>
              <w:rPr>
                <w:snapToGrid/>
              </w:rPr>
            </w:pPr>
            <w:r>
              <w:rPr>
                <w:rFonts w:hint="eastAsia"/>
                <w:snapToGrid/>
              </w:rPr>
              <w:t>(</w:t>
            </w:r>
            <w:r>
              <w:rPr>
                <w:snapToGrid/>
              </w:rPr>
              <w:t>11</w:t>
            </w:r>
            <w:r>
              <w:rPr>
                <w:rFonts w:hint="eastAsia"/>
                <w:snapToGrid/>
              </w:rPr>
              <w:t>)</w:t>
            </w:r>
          </w:p>
        </w:tc>
      </w:tr>
    </w:tbl>
    <w:p w14:paraId="5F1FAC35" w14:textId="77777777" w:rsidR="005B5F18" w:rsidRDefault="005B5F18" w:rsidP="007F5F09">
      <w:pPr>
        <w:spacing w:line="400" w:lineRule="exact"/>
        <w:rPr>
          <w:snapToGrid/>
        </w:rPr>
      </w:pPr>
      <w:r>
        <w:rPr>
          <w:rFonts w:hint="eastAsia"/>
          <w:snapToGrid/>
        </w:rPr>
        <w:t>同文献</w:t>
      </w:r>
      <w:r>
        <w:rPr>
          <w:rFonts w:hint="eastAsia"/>
          <w:snapToGrid/>
        </w:rPr>
        <w:t>[1</w:t>
      </w:r>
      <w:r w:rsidR="007C4B20">
        <w:rPr>
          <w:rFonts w:hint="eastAsia"/>
          <w:snapToGrid/>
        </w:rPr>
        <w:t>6</w:t>
      </w:r>
      <w:r>
        <w:rPr>
          <w:rFonts w:hint="eastAsia"/>
          <w:snapToGrid/>
        </w:rPr>
        <w:t>]</w:t>
      </w:r>
      <w:r>
        <w:rPr>
          <w:rFonts w:hint="eastAsia"/>
          <w:snapToGrid/>
        </w:rPr>
        <w:t>相类似</w:t>
      </w:r>
      <w:r>
        <w:rPr>
          <w:rFonts w:hint="eastAsia"/>
          <w:snapToGrid/>
        </w:rPr>
        <w:t>,</w:t>
      </w:r>
      <w:r>
        <w:rPr>
          <w:rFonts w:hint="eastAsia"/>
          <w:snapToGrid/>
        </w:rPr>
        <w:t>文献</w:t>
      </w:r>
      <w:r>
        <w:rPr>
          <w:rFonts w:hint="eastAsia"/>
          <w:snapToGrid/>
        </w:rPr>
        <w:t>[1</w:t>
      </w:r>
      <w:r w:rsidR="007C4B20">
        <w:rPr>
          <w:rFonts w:hint="eastAsia"/>
          <w:snapToGrid/>
        </w:rPr>
        <w:t>7</w:t>
      </w:r>
      <w:r>
        <w:rPr>
          <w:rFonts w:hint="eastAsia"/>
          <w:snapToGrid/>
        </w:rPr>
        <w:t>]</w:t>
      </w:r>
      <w:r>
        <w:rPr>
          <w:rFonts w:hint="eastAsia"/>
          <w:snapToGrid/>
        </w:rPr>
        <w:t>将</w:t>
      </w:r>
      <w:r w:rsidRPr="00A13B0D">
        <w:rPr>
          <w:rFonts w:hint="eastAsia"/>
          <w:i/>
          <w:snapToGrid/>
        </w:rPr>
        <w:t>n</w:t>
      </w:r>
      <w:proofErr w:type="gramStart"/>
      <w:r>
        <w:rPr>
          <w:rFonts w:hint="eastAsia"/>
          <w:snapToGrid/>
        </w:rPr>
        <w:t>个</w:t>
      </w:r>
      <w:proofErr w:type="gramEnd"/>
      <w:r>
        <w:rPr>
          <w:rFonts w:hint="eastAsia"/>
          <w:snapToGrid/>
        </w:rPr>
        <w:t>载体数据</w:t>
      </w:r>
      <w:r w:rsidRPr="009E4B75">
        <w:rPr>
          <w:position w:val="-12"/>
        </w:rPr>
        <w:object w:dxaOrig="320" w:dyaOrig="360" w14:anchorId="28D7D99D">
          <v:shape id="_x0000_i1203" type="#_x0000_t75" style="width:15.95pt;height:18pt" o:ole="">
            <v:imagedata r:id="rId290" o:title=""/>
          </v:shape>
          <o:OLEObject Type="Embed" ProgID="Equation.DSMT4" ShapeID="_x0000_i1203" DrawAspect="Content" ObjectID="_1543242125" r:id="rId302"/>
        </w:object>
      </w:r>
      <w:r>
        <w:rPr>
          <w:rFonts w:hint="eastAsia"/>
          <w:snapToGrid/>
        </w:rPr>
        <w:t>中任意</w:t>
      </w:r>
      <w:r>
        <w:rPr>
          <w:rFonts w:hint="eastAsia"/>
          <w:snapToGrid/>
        </w:rPr>
        <w:t>1</w:t>
      </w:r>
      <w:r>
        <w:rPr>
          <w:rFonts w:hint="eastAsia"/>
          <w:snapToGrid/>
        </w:rPr>
        <w:t>个数据的最大调整量扩展为</w:t>
      </w:r>
      <w:r w:rsidRPr="00D56473">
        <w:rPr>
          <w:snapToGrid/>
          <w:position w:val="-6"/>
        </w:rPr>
        <w:object w:dxaOrig="340" w:dyaOrig="260" w14:anchorId="7BC43053">
          <v:shape id="_x0000_i1204" type="#_x0000_t75" alt="" style="width:17.5pt;height:12.85pt" o:ole="">
            <v:imagedata r:id="rId303" o:title=""/>
          </v:shape>
          <o:OLEObject Type="Embed" ProgID="Equation.DSMT4" ShapeID="_x0000_i1204" DrawAspect="Content" ObjectID="_1543242126" r:id="rId304"/>
        </w:object>
      </w:r>
      <w:r w:rsidR="005A591F">
        <w:rPr>
          <w:rFonts w:hint="eastAsia"/>
          <w:snapToGrid/>
        </w:rPr>
        <w:t>,</w:t>
      </w:r>
      <w:r w:rsidR="005A591F">
        <w:rPr>
          <w:rFonts w:hint="eastAsia"/>
          <w:snapToGrid/>
        </w:rPr>
        <w:t>给出了</w:t>
      </w:r>
      <w:r w:rsidR="005A591F">
        <w:rPr>
          <w:rFonts w:hint="eastAsia"/>
          <w:snapToGrid/>
        </w:rPr>
        <w:t>EMD</w:t>
      </w:r>
      <w:r w:rsidR="005A591F">
        <w:rPr>
          <w:snapToGrid/>
        </w:rPr>
        <w:t>-</w:t>
      </w:r>
      <w:r w:rsidR="005A591F" w:rsidRPr="00AC5BDC">
        <w:rPr>
          <w:i/>
          <w:snapToGrid/>
        </w:rPr>
        <w:t>n</w:t>
      </w:r>
      <w:r w:rsidR="005A591F" w:rsidRPr="005A591F">
        <w:rPr>
          <w:snapToGrid/>
          <w:position w:val="-6"/>
        </w:rPr>
        <w:object w:dxaOrig="340" w:dyaOrig="260" w14:anchorId="307EED9E">
          <v:shape id="_x0000_i1205" type="#_x0000_t75" alt="" style="width:17.5pt;height:12.85pt" o:ole="">
            <v:imagedata r:id="rId305" o:title=""/>
          </v:shape>
          <o:OLEObject Type="Embed" ProgID="Equation.DSMT4" ShapeID="_x0000_i1205" DrawAspect="Content" ObjectID="_1543242127" r:id="rId306"/>
        </w:object>
      </w:r>
      <w:r w:rsidR="005A591F">
        <w:rPr>
          <w:rFonts w:hint="eastAsia"/>
          <w:snapToGrid/>
        </w:rPr>
        <w:t>算法</w:t>
      </w:r>
      <w:r w:rsidR="005A591F">
        <w:rPr>
          <w:rFonts w:hint="eastAsia"/>
          <w:snapToGrid/>
        </w:rPr>
        <w:t xml:space="preserve">, </w:t>
      </w:r>
      <w:r w:rsidR="005A591F">
        <w:rPr>
          <w:rFonts w:hint="eastAsia"/>
          <w:snapToGrid/>
        </w:rPr>
        <w:t>其选取的基向量如式</w:t>
      </w:r>
      <w:r w:rsidR="005A591F">
        <w:rPr>
          <w:rFonts w:hint="eastAsia"/>
          <w:snapToGrid/>
        </w:rPr>
        <w:t>(1</w:t>
      </w:r>
      <w:r w:rsidR="00271D9C">
        <w:rPr>
          <w:snapToGrid/>
        </w:rPr>
        <w:t>2</w:t>
      </w:r>
      <w:r w:rsidR="005A591F">
        <w:rPr>
          <w:rFonts w:hint="eastAsia"/>
          <w:snapToGrid/>
        </w:rPr>
        <w:t>)</w:t>
      </w:r>
      <w:r w:rsidR="005A591F">
        <w:rPr>
          <w:rFonts w:hint="eastAsia"/>
          <w:snapToGrid/>
        </w:rPr>
        <w:t>所示</w:t>
      </w:r>
      <w:r w:rsidR="005A591F">
        <w:rPr>
          <w:rFonts w:hint="eastAsia"/>
          <w:snapToGrid/>
        </w:rPr>
        <w:t>:</w:t>
      </w:r>
    </w:p>
    <w:tbl>
      <w:tblPr>
        <w:tblW w:w="4706" w:type="dxa"/>
        <w:tblLayout w:type="fixed"/>
        <w:tblLook w:val="04A0" w:firstRow="1" w:lastRow="0" w:firstColumn="1" w:lastColumn="0" w:noHBand="0" w:noVBand="1"/>
      </w:tblPr>
      <w:tblGrid>
        <w:gridCol w:w="4077"/>
        <w:gridCol w:w="629"/>
      </w:tblGrid>
      <w:tr w:rsidR="005A591F" w14:paraId="12D96CD1" w14:textId="77777777" w:rsidTr="0086376E">
        <w:tc>
          <w:tcPr>
            <w:tcW w:w="4077" w:type="dxa"/>
          </w:tcPr>
          <w:p w14:paraId="5D1E4B23" w14:textId="77777777" w:rsidR="005A591F" w:rsidRPr="00460678" w:rsidRDefault="00D1000D" w:rsidP="0086376E">
            <w:pPr>
              <w:ind w:firstLine="0"/>
              <w:jc w:val="center"/>
              <w:rPr>
                <w:snapToGrid/>
                <w:position w:val="-12"/>
              </w:rPr>
            </w:pPr>
            <w:r w:rsidRPr="002D7A23">
              <w:rPr>
                <w:position w:val="-30"/>
              </w:rPr>
              <w:object w:dxaOrig="3960" w:dyaOrig="720" w14:anchorId="106E9DD8">
                <v:shape id="_x0000_i1206" type="#_x0000_t75" style="width:159.95pt;height:31.9pt" o:ole="">
                  <v:imagedata r:id="rId307" o:title=""/>
                </v:shape>
                <o:OLEObject Type="Embed" ProgID="Equation.DSMT4" ShapeID="_x0000_i1206" DrawAspect="Content" ObjectID="_1543242128" r:id="rId308"/>
              </w:object>
            </w:r>
          </w:p>
        </w:tc>
        <w:tc>
          <w:tcPr>
            <w:tcW w:w="629" w:type="dxa"/>
            <w:vAlign w:val="center"/>
          </w:tcPr>
          <w:p w14:paraId="6E356E68" w14:textId="77777777" w:rsidR="005A591F" w:rsidRDefault="005A591F" w:rsidP="00271D9C">
            <w:pPr>
              <w:ind w:leftChars="-103" w:right="104" w:hangingChars="103" w:hanging="214"/>
              <w:jc w:val="right"/>
              <w:rPr>
                <w:snapToGrid/>
              </w:rPr>
            </w:pPr>
            <w:r>
              <w:rPr>
                <w:rFonts w:hint="eastAsia"/>
                <w:snapToGrid/>
              </w:rPr>
              <w:t>(</w:t>
            </w:r>
            <w:r>
              <w:rPr>
                <w:snapToGrid/>
              </w:rPr>
              <w:t>1</w:t>
            </w:r>
            <w:r w:rsidR="00271D9C">
              <w:rPr>
                <w:snapToGrid/>
              </w:rPr>
              <w:t>2</w:t>
            </w:r>
            <w:r>
              <w:rPr>
                <w:rFonts w:hint="eastAsia"/>
                <w:snapToGrid/>
              </w:rPr>
              <w:t>)</w:t>
            </w:r>
          </w:p>
        </w:tc>
      </w:tr>
    </w:tbl>
    <w:p w14:paraId="3A304A18" w14:textId="77777777" w:rsidR="005A591F" w:rsidRPr="005A591F" w:rsidRDefault="005A591F">
      <w:pPr>
        <w:spacing w:line="400" w:lineRule="exact"/>
        <w:rPr>
          <w:snapToGrid/>
        </w:rPr>
      </w:pPr>
      <w:r>
        <w:rPr>
          <w:rFonts w:hint="eastAsia"/>
          <w:snapToGrid/>
        </w:rPr>
        <w:t>对于</w:t>
      </w:r>
      <w:r>
        <w:rPr>
          <w:rFonts w:hint="eastAsia"/>
          <w:snapToGrid/>
        </w:rPr>
        <w:t>EMD</w:t>
      </w:r>
      <w:r>
        <w:rPr>
          <w:snapToGrid/>
        </w:rPr>
        <w:t>-</w:t>
      </w:r>
      <w:r w:rsidRPr="00AC5BDC">
        <w:rPr>
          <w:i/>
          <w:snapToGrid/>
        </w:rPr>
        <w:t>n</w:t>
      </w:r>
      <w:r w:rsidRPr="005A591F">
        <w:rPr>
          <w:snapToGrid/>
          <w:position w:val="-6"/>
        </w:rPr>
        <w:object w:dxaOrig="340" w:dyaOrig="260" w14:anchorId="7EAA19F8">
          <v:shape id="_x0000_i1207" type="#_x0000_t75" alt="" style="width:17.5pt;height:12.85pt" o:ole="">
            <v:imagedata r:id="rId309" o:title=""/>
          </v:shape>
          <o:OLEObject Type="Embed" ProgID="Equation.DSMT4" ShapeID="_x0000_i1207" DrawAspect="Content" ObjectID="_1543242129" r:id="rId310"/>
        </w:object>
      </w:r>
      <w:r>
        <w:rPr>
          <w:rFonts w:hint="eastAsia"/>
          <w:snapToGrid/>
        </w:rPr>
        <w:t>算法</w:t>
      </w:r>
      <w:r>
        <w:rPr>
          <w:rFonts w:hint="eastAsia"/>
          <w:snapToGrid/>
        </w:rPr>
        <w:t>,</w:t>
      </w:r>
      <w:r>
        <w:rPr>
          <w:rFonts w:hint="eastAsia"/>
          <w:snapToGrid/>
        </w:rPr>
        <w:t>文献</w:t>
      </w:r>
      <w:r>
        <w:rPr>
          <w:rFonts w:hint="eastAsia"/>
          <w:snapToGrid/>
        </w:rPr>
        <w:t>[1</w:t>
      </w:r>
      <w:r w:rsidR="007C4B20">
        <w:rPr>
          <w:rFonts w:hint="eastAsia"/>
          <w:snapToGrid/>
        </w:rPr>
        <w:t>7</w:t>
      </w:r>
      <w:r>
        <w:rPr>
          <w:rFonts w:hint="eastAsia"/>
          <w:snapToGrid/>
        </w:rPr>
        <w:t>]</w:t>
      </w:r>
      <w:r>
        <w:rPr>
          <w:rFonts w:hint="eastAsia"/>
          <w:snapToGrid/>
        </w:rPr>
        <w:t>给出的嵌入容量</w:t>
      </w:r>
      <w:r w:rsidRPr="00AC5BDC">
        <w:rPr>
          <w:rFonts w:hint="eastAsia"/>
          <w:i/>
          <w:snapToGrid/>
        </w:rPr>
        <w:t>X</w:t>
      </w:r>
      <w:r>
        <w:rPr>
          <w:rFonts w:hint="eastAsia"/>
          <w:snapToGrid/>
        </w:rPr>
        <w:t>如式</w:t>
      </w:r>
      <w:r>
        <w:rPr>
          <w:rFonts w:hint="eastAsia"/>
          <w:snapToGrid/>
        </w:rPr>
        <w:t>(1</w:t>
      </w:r>
      <w:r>
        <w:rPr>
          <w:snapToGrid/>
        </w:rPr>
        <w:t>3</w:t>
      </w:r>
      <w:r>
        <w:rPr>
          <w:rFonts w:hint="eastAsia"/>
          <w:snapToGrid/>
        </w:rPr>
        <w:t>)</w:t>
      </w:r>
      <w:r>
        <w:rPr>
          <w:rFonts w:hint="eastAsia"/>
          <w:snapToGrid/>
        </w:rPr>
        <w:t>所示</w:t>
      </w:r>
      <w:r>
        <w:rPr>
          <w:rFonts w:hint="eastAsia"/>
          <w:snapToGrid/>
        </w:rPr>
        <w:t>:</w:t>
      </w:r>
    </w:p>
    <w:tbl>
      <w:tblPr>
        <w:tblW w:w="4706" w:type="dxa"/>
        <w:tblLayout w:type="fixed"/>
        <w:tblLook w:val="04A0" w:firstRow="1" w:lastRow="0" w:firstColumn="1" w:lastColumn="0" w:noHBand="0" w:noVBand="1"/>
      </w:tblPr>
      <w:tblGrid>
        <w:gridCol w:w="4077"/>
        <w:gridCol w:w="629"/>
      </w:tblGrid>
      <w:tr w:rsidR="00271D9C" w14:paraId="66B05221" w14:textId="77777777" w:rsidTr="0086376E">
        <w:tc>
          <w:tcPr>
            <w:tcW w:w="4077" w:type="dxa"/>
          </w:tcPr>
          <w:p w14:paraId="69974F16" w14:textId="77777777" w:rsidR="00271D9C" w:rsidRPr="00460678" w:rsidRDefault="00D1000D" w:rsidP="0086376E">
            <w:pPr>
              <w:ind w:firstLine="0"/>
              <w:jc w:val="center"/>
              <w:rPr>
                <w:snapToGrid/>
                <w:position w:val="-12"/>
              </w:rPr>
            </w:pPr>
            <w:r w:rsidRPr="002D7A23">
              <w:rPr>
                <w:snapToGrid/>
                <w:position w:val="-4"/>
              </w:rPr>
              <w:object w:dxaOrig="1200" w:dyaOrig="300" w14:anchorId="5EB32944">
                <v:shape id="_x0000_i1208" type="#_x0000_t75" style="width:51.95pt;height:13.35pt" o:ole="">
                  <v:imagedata r:id="rId311" o:title=""/>
                </v:shape>
                <o:OLEObject Type="Embed" ProgID="Equation.DSMT4" ShapeID="_x0000_i1208" DrawAspect="Content" ObjectID="_1543242130" r:id="rId312"/>
              </w:object>
            </w:r>
          </w:p>
        </w:tc>
        <w:tc>
          <w:tcPr>
            <w:tcW w:w="629" w:type="dxa"/>
            <w:vAlign w:val="center"/>
          </w:tcPr>
          <w:p w14:paraId="6CC1ED0F" w14:textId="77777777" w:rsidR="00271D9C" w:rsidRDefault="00271D9C" w:rsidP="00271D9C">
            <w:pPr>
              <w:ind w:leftChars="-103" w:right="104" w:hangingChars="103" w:hanging="214"/>
              <w:jc w:val="right"/>
              <w:rPr>
                <w:snapToGrid/>
              </w:rPr>
            </w:pPr>
            <w:r>
              <w:rPr>
                <w:rFonts w:hint="eastAsia"/>
                <w:snapToGrid/>
              </w:rPr>
              <w:t>(</w:t>
            </w:r>
            <w:r>
              <w:rPr>
                <w:snapToGrid/>
              </w:rPr>
              <w:t>13</w:t>
            </w:r>
            <w:r>
              <w:rPr>
                <w:rFonts w:hint="eastAsia"/>
                <w:snapToGrid/>
              </w:rPr>
              <w:t>)</w:t>
            </w:r>
          </w:p>
        </w:tc>
      </w:tr>
    </w:tbl>
    <w:p w14:paraId="154BBB98" w14:textId="77777777" w:rsidR="005A591F" w:rsidRPr="00D14F12" w:rsidRDefault="00271D9C">
      <w:pPr>
        <w:spacing w:line="400" w:lineRule="exact"/>
      </w:pPr>
      <w:r>
        <w:t>当</w:t>
      </w:r>
      <w:r w:rsidRPr="00271D9C">
        <w:rPr>
          <w:rFonts w:hint="eastAsia"/>
          <w:i/>
        </w:rPr>
        <w:t>x</w:t>
      </w:r>
      <w:r>
        <w:t>=2</w:t>
      </w:r>
      <w:r>
        <w:t>时</w:t>
      </w:r>
      <w:r>
        <w:rPr>
          <w:rFonts w:hint="eastAsia"/>
        </w:rPr>
        <w:t xml:space="preserve">, </w:t>
      </w:r>
      <w:r>
        <w:rPr>
          <w:rFonts w:hint="eastAsia"/>
        </w:rPr>
        <w:t>式</w:t>
      </w:r>
      <w:r>
        <w:rPr>
          <w:rFonts w:hint="eastAsia"/>
        </w:rPr>
        <w:t>(13)</w:t>
      </w:r>
      <w:r>
        <w:t>蜕变为式</w:t>
      </w:r>
      <w:r>
        <w:rPr>
          <w:rFonts w:hint="eastAsia"/>
        </w:rPr>
        <w:t>(1</w:t>
      </w:r>
      <w:r>
        <w:t>1</w:t>
      </w:r>
      <w:r>
        <w:rPr>
          <w:rFonts w:hint="eastAsia"/>
        </w:rPr>
        <w:t xml:space="preserve">), </w:t>
      </w:r>
      <w:r>
        <w:rPr>
          <w:rFonts w:hint="eastAsia"/>
        </w:rPr>
        <w:t>式</w:t>
      </w:r>
      <w:r>
        <w:rPr>
          <w:rFonts w:hint="eastAsia"/>
        </w:rPr>
        <w:t>(12)</w:t>
      </w:r>
      <w:r>
        <w:rPr>
          <w:rFonts w:hint="eastAsia"/>
        </w:rPr>
        <w:t>蜕变为式</w:t>
      </w:r>
      <w:r>
        <w:rPr>
          <w:rFonts w:hint="eastAsia"/>
        </w:rPr>
        <w:t xml:space="preserve">(10), </w:t>
      </w:r>
      <w:r>
        <w:rPr>
          <w:rFonts w:hint="eastAsia"/>
        </w:rPr>
        <w:t>因此文献</w:t>
      </w:r>
      <w:r>
        <w:rPr>
          <w:rFonts w:hint="eastAsia"/>
        </w:rPr>
        <w:t>[16]</w:t>
      </w:r>
      <w:r>
        <w:rPr>
          <w:rFonts w:hint="eastAsia"/>
        </w:rPr>
        <w:t>和文献</w:t>
      </w:r>
      <w:r>
        <w:rPr>
          <w:rFonts w:hint="eastAsia"/>
        </w:rPr>
        <w:t>[17]</w:t>
      </w:r>
      <w:r>
        <w:rPr>
          <w:rFonts w:hint="eastAsia"/>
        </w:rPr>
        <w:t>本质是</w:t>
      </w:r>
      <w:r w:rsidR="00D14F12">
        <w:rPr>
          <w:rFonts w:hint="eastAsia"/>
        </w:rPr>
        <w:t>同类</w:t>
      </w:r>
      <w:r w:rsidR="00D14F12">
        <w:t>的方法</w:t>
      </w:r>
      <w:r w:rsidR="00D14F12">
        <w:rPr>
          <w:rFonts w:hint="eastAsia"/>
        </w:rPr>
        <w:t>,</w:t>
      </w:r>
      <w:r w:rsidR="00D14F12">
        <w:t>只是</w:t>
      </w:r>
      <w:r w:rsidR="00D14F12">
        <w:rPr>
          <w:rFonts w:hint="eastAsia"/>
        </w:rPr>
        <w:t>文献</w:t>
      </w:r>
      <w:r w:rsidR="00D14F12">
        <w:rPr>
          <w:rFonts w:hint="eastAsia"/>
        </w:rPr>
        <w:t>[17]</w:t>
      </w:r>
      <w:r w:rsidR="00D14F12">
        <w:rPr>
          <w:rFonts w:hint="eastAsia"/>
        </w:rPr>
        <w:t>在</w:t>
      </w:r>
      <w:r w:rsidR="00D14F12" w:rsidRPr="00D56473">
        <w:rPr>
          <w:snapToGrid/>
          <w:position w:val="-6"/>
        </w:rPr>
        <w:object w:dxaOrig="560" w:dyaOrig="279" w14:anchorId="1A42FE61">
          <v:shape id="_x0000_i1209" type="#_x0000_t75" alt="" style="width:27.75pt;height:14.4pt" o:ole="">
            <v:imagedata r:id="rId313" o:title=""/>
          </v:shape>
          <o:OLEObject Type="Embed" ProgID="Equation.DSMT4" ShapeID="_x0000_i1209" DrawAspect="Content" ObjectID="_1543242131" r:id="rId314"/>
        </w:object>
      </w:r>
      <w:r w:rsidR="00D14F12">
        <w:rPr>
          <w:snapToGrid/>
        </w:rPr>
        <w:t>时</w:t>
      </w:r>
      <w:r w:rsidR="00D14F12">
        <w:rPr>
          <w:rFonts w:hint="eastAsia"/>
          <w:snapToGrid/>
        </w:rPr>
        <w:t>,</w:t>
      </w:r>
      <w:r w:rsidR="00D14F12">
        <w:rPr>
          <w:snapToGrid/>
        </w:rPr>
        <w:t>选择了</w:t>
      </w:r>
      <w:r w:rsidR="00D14F12">
        <w:rPr>
          <w:rFonts w:hint="eastAsia"/>
          <w:snapToGrid/>
        </w:rPr>
        <w:t>另外一种基向量</w:t>
      </w:r>
      <w:r w:rsidR="00D14F12">
        <w:rPr>
          <w:rFonts w:hint="eastAsia"/>
          <w:snapToGrid/>
        </w:rPr>
        <w:t>.</w:t>
      </w:r>
      <w:r w:rsidR="00D14F12">
        <w:rPr>
          <w:rFonts w:hint="eastAsia"/>
          <w:snapToGrid/>
        </w:rPr>
        <w:t>但无论是</w:t>
      </w:r>
      <w:r w:rsidR="00D14F12">
        <w:rPr>
          <w:rFonts w:hint="eastAsia"/>
          <w:snapToGrid/>
        </w:rPr>
        <w:t>EMD</w:t>
      </w:r>
      <w:r w:rsidR="00D14F12">
        <w:rPr>
          <w:snapToGrid/>
        </w:rPr>
        <w:t>-</w:t>
      </w:r>
      <w:r w:rsidR="00D14F12" w:rsidRPr="00AC5BDC">
        <w:rPr>
          <w:i/>
          <w:snapToGrid/>
        </w:rPr>
        <w:t>n</w:t>
      </w:r>
      <w:r w:rsidR="00D14F12" w:rsidRPr="002D7A23">
        <w:rPr>
          <w:snapToGrid/>
          <w:position w:val="-4"/>
        </w:rPr>
        <w:object w:dxaOrig="320" w:dyaOrig="260" w14:anchorId="17259F90">
          <v:shape id="_x0000_i1210" type="#_x0000_t75" alt="" style="width:15.95pt;height:12.85pt" o:ole="">
            <v:imagedata r:id="rId288" o:title=""/>
          </v:shape>
          <o:OLEObject Type="Embed" ProgID="Equation.DSMT4" ShapeID="_x0000_i1210" DrawAspect="Content" ObjectID="_1543242132" r:id="rId315"/>
        </w:object>
      </w:r>
      <w:r w:rsidR="00D14F12">
        <w:rPr>
          <w:rFonts w:hint="eastAsia"/>
          <w:snapToGrid/>
        </w:rPr>
        <w:t>算法还是</w:t>
      </w:r>
      <w:r w:rsidR="00D14F12">
        <w:rPr>
          <w:rFonts w:hint="eastAsia"/>
          <w:snapToGrid/>
        </w:rPr>
        <w:t>EMD</w:t>
      </w:r>
      <w:r w:rsidR="00D14F12">
        <w:rPr>
          <w:snapToGrid/>
        </w:rPr>
        <w:t>-</w:t>
      </w:r>
      <w:r w:rsidR="00D14F12" w:rsidRPr="00AC5BDC">
        <w:rPr>
          <w:i/>
          <w:snapToGrid/>
        </w:rPr>
        <w:t>n</w:t>
      </w:r>
      <w:r w:rsidR="00D14F12" w:rsidRPr="005A591F">
        <w:rPr>
          <w:snapToGrid/>
          <w:position w:val="-6"/>
        </w:rPr>
        <w:object w:dxaOrig="340" w:dyaOrig="260" w14:anchorId="1967265D">
          <v:shape id="_x0000_i1211" type="#_x0000_t75" alt="" style="width:17.5pt;height:12.85pt" o:ole="">
            <v:imagedata r:id="rId305" o:title=""/>
          </v:shape>
          <o:OLEObject Type="Embed" ProgID="Equation.DSMT4" ShapeID="_x0000_i1211" DrawAspect="Content" ObjectID="_1543242133" r:id="rId316"/>
        </w:object>
      </w:r>
      <w:r w:rsidR="00D14F12">
        <w:rPr>
          <w:rFonts w:hint="eastAsia"/>
          <w:snapToGrid/>
        </w:rPr>
        <w:t>算法</w:t>
      </w:r>
      <w:r w:rsidR="00D14F12">
        <w:rPr>
          <w:rFonts w:hint="eastAsia"/>
          <w:snapToGrid/>
        </w:rPr>
        <w:t>,</w:t>
      </w:r>
      <w:r w:rsidR="00D14F12">
        <w:rPr>
          <w:snapToGrid/>
        </w:rPr>
        <w:t>其嵌入容量都远未达到其理论上限</w:t>
      </w:r>
      <w:r w:rsidR="008229DB">
        <w:rPr>
          <w:rFonts w:hint="eastAsia"/>
          <w:snapToGrid/>
        </w:rPr>
        <w:t>,</w:t>
      </w:r>
      <w:r w:rsidR="00D14F12">
        <w:rPr>
          <w:snapToGrid/>
        </w:rPr>
        <w:t>以下以</w:t>
      </w:r>
      <w:r w:rsidR="00D14F12">
        <w:rPr>
          <w:rFonts w:hint="eastAsia"/>
          <w:snapToGrid/>
        </w:rPr>
        <w:t>EMD</w:t>
      </w:r>
      <w:r w:rsidR="00D14F12">
        <w:rPr>
          <w:snapToGrid/>
        </w:rPr>
        <w:t>-</w:t>
      </w:r>
      <w:r w:rsidR="00D14F12" w:rsidRPr="00AC5BDC">
        <w:rPr>
          <w:i/>
          <w:snapToGrid/>
        </w:rPr>
        <w:t>n</w:t>
      </w:r>
      <w:r w:rsidR="00D14F12" w:rsidRPr="002D7A23">
        <w:rPr>
          <w:snapToGrid/>
          <w:position w:val="-4"/>
        </w:rPr>
        <w:object w:dxaOrig="320" w:dyaOrig="260" w14:anchorId="25378977">
          <v:shape id="_x0000_i1212" type="#_x0000_t75" alt="" style="width:15.95pt;height:12.85pt" o:ole="">
            <v:imagedata r:id="rId288" o:title=""/>
          </v:shape>
          <o:OLEObject Type="Embed" ProgID="Equation.DSMT4" ShapeID="_x0000_i1212" DrawAspect="Content" ObjectID="_1543242134" r:id="rId317"/>
        </w:object>
      </w:r>
      <w:r w:rsidR="00D14F12">
        <w:rPr>
          <w:rFonts w:hint="eastAsia"/>
          <w:snapToGrid/>
        </w:rPr>
        <w:t>算法为例</w:t>
      </w:r>
      <w:r w:rsidR="008229DB">
        <w:rPr>
          <w:rFonts w:hint="eastAsia"/>
          <w:snapToGrid/>
        </w:rPr>
        <w:t>,</w:t>
      </w:r>
      <w:r w:rsidR="00D14F12">
        <w:rPr>
          <w:rFonts w:hint="eastAsia"/>
          <w:snapToGrid/>
        </w:rPr>
        <w:t>来分析一下其实际应达到的理论嵌入容量上限</w:t>
      </w:r>
      <w:r w:rsidR="00D14F12">
        <w:rPr>
          <w:rFonts w:hint="eastAsia"/>
          <w:snapToGrid/>
        </w:rPr>
        <w:t xml:space="preserve">: </w:t>
      </w:r>
    </w:p>
    <w:p w14:paraId="15687683" w14:textId="77777777" w:rsidR="00271D9C" w:rsidRDefault="00271D9C" w:rsidP="00271D9C">
      <w:pPr>
        <w:spacing w:line="400" w:lineRule="exact"/>
        <w:rPr>
          <w:snapToGrid/>
        </w:rPr>
      </w:pPr>
      <w:r>
        <w:rPr>
          <w:rFonts w:hint="eastAsia"/>
          <w:snapToGrid/>
        </w:rPr>
        <w:t>由</w:t>
      </w:r>
      <w:r w:rsidR="00D14F12">
        <w:rPr>
          <w:rFonts w:hint="eastAsia"/>
          <w:snapToGrid/>
        </w:rPr>
        <w:t>式</w:t>
      </w:r>
      <w:r w:rsidR="00D14F12">
        <w:rPr>
          <w:rFonts w:hint="eastAsia"/>
          <w:snapToGrid/>
        </w:rPr>
        <w:t>(10)</w:t>
      </w:r>
      <w:r w:rsidR="00D14F12">
        <w:rPr>
          <w:rFonts w:hint="eastAsia"/>
          <w:snapToGrid/>
        </w:rPr>
        <w:t>给出的</w:t>
      </w:r>
      <w:r w:rsidR="007C4B20" w:rsidRPr="006738BD">
        <w:rPr>
          <w:snapToGrid/>
          <w:position w:val="-12"/>
        </w:rPr>
        <w:object w:dxaOrig="279" w:dyaOrig="360" w14:anchorId="5EA15F3D">
          <v:shape id="_x0000_i1213" type="#_x0000_t75" style="width:10.8pt;height:14.4pt" o:ole="">
            <v:imagedata r:id="rId318" o:title=""/>
          </v:shape>
          <o:OLEObject Type="Embed" ProgID="Equation.DSMT4" ShapeID="_x0000_i1213" DrawAspect="Content" ObjectID="_1543242135" r:id="rId319"/>
        </w:object>
      </w:r>
      <w:r>
        <w:rPr>
          <w:rFonts w:hint="eastAsia"/>
          <w:snapToGrid/>
        </w:rPr>
        <w:t>知</w:t>
      </w:r>
      <w:r>
        <w:rPr>
          <w:rFonts w:hint="eastAsia"/>
          <w:snapToGrid/>
        </w:rPr>
        <w:t xml:space="preserve">: </w:t>
      </w:r>
      <w:r>
        <w:rPr>
          <w:rFonts w:hint="eastAsia"/>
          <w:snapToGrid/>
        </w:rPr>
        <w:t>通过调整</w:t>
      </w:r>
      <w:r w:rsidR="007C4B20" w:rsidRPr="009E4B75">
        <w:rPr>
          <w:position w:val="-12"/>
        </w:rPr>
        <w:object w:dxaOrig="320" w:dyaOrig="360" w14:anchorId="6FCF8C29">
          <v:shape id="_x0000_i1214" type="#_x0000_t75" style="width:11.85pt;height:14.4pt" o:ole="">
            <v:imagedata r:id="rId290" o:title=""/>
          </v:shape>
          <o:OLEObject Type="Embed" ProgID="Equation.DSMT4" ShapeID="_x0000_i1214" DrawAspect="Content" ObjectID="_1543242136" r:id="rId320"/>
        </w:object>
      </w:r>
      <w:r>
        <w:rPr>
          <w:rFonts w:hint="eastAsia"/>
        </w:rPr>
        <w:t xml:space="preserve">, </w:t>
      </w:r>
      <w:r>
        <w:rPr>
          <w:rFonts w:hint="eastAsia"/>
        </w:rPr>
        <w:t>由</w:t>
      </w:r>
      <w:r w:rsidR="007C4B20" w:rsidRPr="006738BD">
        <w:rPr>
          <w:snapToGrid/>
          <w:position w:val="-12"/>
        </w:rPr>
        <w:object w:dxaOrig="279" w:dyaOrig="360" w14:anchorId="0840FB68">
          <v:shape id="_x0000_i1215" type="#_x0000_t75" style="width:11.3pt;height:14.4pt" o:ole="">
            <v:imagedata r:id="rId318" o:title=""/>
          </v:shape>
          <o:OLEObject Type="Embed" ProgID="Equation.DSMT4" ShapeID="_x0000_i1215" DrawAspect="Content" ObjectID="_1543242137" r:id="rId321"/>
        </w:object>
      </w:r>
      <w:r>
        <w:rPr>
          <w:rFonts w:hint="eastAsia"/>
          <w:snapToGrid/>
        </w:rPr>
        <w:t>中元素组合出的最小正数</w:t>
      </w:r>
      <w:r w:rsidR="007C4B20" w:rsidRPr="006738BD">
        <w:rPr>
          <w:snapToGrid/>
          <w:position w:val="-12"/>
        </w:rPr>
        <w:object w:dxaOrig="720" w:dyaOrig="360" w14:anchorId="3FF977A8">
          <v:shape id="_x0000_i1216" type="#_x0000_t75" style="width:27.25pt;height:13.35pt" o:ole="">
            <v:imagedata r:id="rId322" o:title=""/>
          </v:shape>
          <o:OLEObject Type="Embed" ProgID="Equation.DSMT4" ShapeID="_x0000_i1216" DrawAspect="Content" ObjectID="_1543242138" r:id="rId323"/>
        </w:object>
      </w:r>
      <w:r>
        <w:rPr>
          <w:rFonts w:hint="eastAsia"/>
          <w:snapToGrid/>
        </w:rPr>
        <w:t>,</w:t>
      </w:r>
      <w:r>
        <w:rPr>
          <w:rFonts w:hint="eastAsia"/>
          <w:snapToGrid/>
        </w:rPr>
        <w:t>最大正数</w:t>
      </w:r>
      <w:r w:rsidR="007C4B20" w:rsidRPr="003054FB">
        <w:rPr>
          <w:position w:val="-12"/>
        </w:rPr>
        <w:object w:dxaOrig="499" w:dyaOrig="360" w14:anchorId="60704EAE">
          <v:shape id="_x0000_i1217" type="#_x0000_t75" style="width:19.55pt;height:14.4pt" o:ole="">
            <v:imagedata r:id="rId324" o:title=""/>
          </v:shape>
          <o:OLEObject Type="Embed" ProgID="Equation.DSMT4" ShapeID="_x0000_i1217" DrawAspect="Content" ObjectID="_1543242139" r:id="rId325"/>
        </w:object>
      </w:r>
      <w:r>
        <w:rPr>
          <w:rFonts w:hint="eastAsia"/>
          <w:snapToGrid/>
        </w:rPr>
        <w:t>如式</w:t>
      </w:r>
      <w:r>
        <w:rPr>
          <w:rFonts w:hint="eastAsia"/>
          <w:snapToGrid/>
        </w:rPr>
        <w:t>(1</w:t>
      </w:r>
      <w:r w:rsidR="00D14F12">
        <w:rPr>
          <w:snapToGrid/>
        </w:rPr>
        <w:t>3</w:t>
      </w:r>
      <w:r>
        <w:rPr>
          <w:rFonts w:hint="eastAsia"/>
          <w:snapToGrid/>
        </w:rPr>
        <w:t>)</w:t>
      </w:r>
      <w:r>
        <w:rPr>
          <w:rFonts w:hint="eastAsia"/>
          <w:snapToGrid/>
        </w:rPr>
        <w:t>所示</w:t>
      </w:r>
      <w:r>
        <w:rPr>
          <w:rFonts w:hint="eastAsia"/>
          <w:snapToGrid/>
        </w:rPr>
        <w:t xml:space="preserve">: </w:t>
      </w:r>
    </w:p>
    <w:tbl>
      <w:tblPr>
        <w:tblW w:w="4706" w:type="dxa"/>
        <w:tblLayout w:type="fixed"/>
        <w:tblLook w:val="04A0" w:firstRow="1" w:lastRow="0" w:firstColumn="1" w:lastColumn="0" w:noHBand="0" w:noVBand="1"/>
      </w:tblPr>
      <w:tblGrid>
        <w:gridCol w:w="4077"/>
        <w:gridCol w:w="629"/>
      </w:tblGrid>
      <w:tr w:rsidR="00271D9C" w14:paraId="7D79EEBF" w14:textId="77777777" w:rsidTr="0086376E">
        <w:tc>
          <w:tcPr>
            <w:tcW w:w="4077" w:type="dxa"/>
          </w:tcPr>
          <w:p w14:paraId="63972D38" w14:textId="77777777" w:rsidR="00271D9C" w:rsidRPr="00460678" w:rsidRDefault="007C4B20" w:rsidP="0086376E">
            <w:pPr>
              <w:ind w:firstLine="0"/>
              <w:jc w:val="center"/>
              <w:rPr>
                <w:snapToGrid/>
                <w:position w:val="-12"/>
              </w:rPr>
            </w:pPr>
            <w:r w:rsidRPr="008E355F">
              <w:rPr>
                <w:position w:val="-28"/>
              </w:rPr>
              <w:object w:dxaOrig="3260" w:dyaOrig="680" w14:anchorId="4F876391">
                <v:shape id="_x0000_i1218" type="#_x0000_t75" style="width:136.3pt;height:27.25pt" o:ole="">
                  <v:imagedata r:id="rId326" o:title=""/>
                </v:shape>
                <o:OLEObject Type="Embed" ProgID="Equation.DSMT4" ShapeID="_x0000_i1218" DrawAspect="Content" ObjectID="_1543242140" r:id="rId327"/>
              </w:object>
            </w:r>
          </w:p>
        </w:tc>
        <w:tc>
          <w:tcPr>
            <w:tcW w:w="629" w:type="dxa"/>
            <w:vAlign w:val="center"/>
          </w:tcPr>
          <w:p w14:paraId="39AEAEF0" w14:textId="77777777" w:rsidR="00271D9C" w:rsidRDefault="00271D9C" w:rsidP="0086376E">
            <w:pPr>
              <w:ind w:leftChars="-103" w:right="104" w:hangingChars="103" w:hanging="214"/>
              <w:jc w:val="right"/>
              <w:rPr>
                <w:snapToGrid/>
              </w:rPr>
            </w:pPr>
            <w:r>
              <w:rPr>
                <w:rFonts w:hint="eastAsia"/>
                <w:snapToGrid/>
              </w:rPr>
              <w:t>(</w:t>
            </w:r>
            <w:r>
              <w:rPr>
                <w:snapToGrid/>
              </w:rPr>
              <w:t>12</w:t>
            </w:r>
            <w:r>
              <w:rPr>
                <w:rFonts w:hint="eastAsia"/>
                <w:snapToGrid/>
              </w:rPr>
              <w:t>)</w:t>
            </w:r>
          </w:p>
        </w:tc>
      </w:tr>
    </w:tbl>
    <w:p w14:paraId="49C9131E" w14:textId="77777777" w:rsidR="00E10461" w:rsidRDefault="00271D9C" w:rsidP="00E10461">
      <w:pPr>
        <w:spacing w:line="400" w:lineRule="exact"/>
        <w:ind w:firstLineChars="200" w:firstLine="416"/>
        <w:rPr>
          <w:snapToGrid/>
        </w:rPr>
      </w:pPr>
      <w:r>
        <w:rPr>
          <w:rFonts w:hint="eastAsia"/>
          <w:snapToGrid/>
        </w:rPr>
        <w:t>若</w:t>
      </w:r>
      <w:r w:rsidRPr="006738BD">
        <w:rPr>
          <w:snapToGrid/>
          <w:position w:val="-12"/>
        </w:rPr>
        <w:object w:dxaOrig="279" w:dyaOrig="360" w14:anchorId="1803A345">
          <v:shape id="_x0000_i1219" type="#_x0000_t75" style="width:14.4pt;height:18pt" o:ole="">
            <v:imagedata r:id="rId318" o:title=""/>
          </v:shape>
          <o:OLEObject Type="Embed" ProgID="Equation.DSMT4" ShapeID="_x0000_i1219" DrawAspect="Content" ObjectID="_1543242141" r:id="rId328"/>
        </w:object>
      </w:r>
      <w:r>
        <w:rPr>
          <w:rFonts w:hint="eastAsia"/>
          <w:snapToGrid/>
        </w:rPr>
        <w:t>中元素组合出的整数没有</w:t>
      </w:r>
      <w:proofErr w:type="gramStart"/>
      <w:r>
        <w:rPr>
          <w:rFonts w:hint="eastAsia"/>
          <w:snapToGrid/>
        </w:rPr>
        <w:t>重复值且</w:t>
      </w:r>
      <w:r w:rsidR="00D14F12">
        <w:rPr>
          <w:rFonts w:hint="eastAsia"/>
          <w:snapToGrid/>
        </w:rPr>
        <w:t>所有</w:t>
      </w:r>
      <w:proofErr w:type="gramEnd"/>
      <w:r w:rsidR="00D14F12">
        <w:rPr>
          <w:rFonts w:hint="eastAsia"/>
          <w:snapToGrid/>
        </w:rPr>
        <w:t>组合出的数值</w:t>
      </w:r>
      <w:r>
        <w:rPr>
          <w:rFonts w:hint="eastAsia"/>
          <w:snapToGrid/>
        </w:rPr>
        <w:t>连续，则理论上式</w:t>
      </w:r>
      <w:r>
        <w:rPr>
          <w:rFonts w:hint="eastAsia"/>
          <w:snapToGrid/>
        </w:rPr>
        <w:t>(10)</w:t>
      </w:r>
      <w:r>
        <w:rPr>
          <w:rFonts w:hint="eastAsia"/>
          <w:snapToGrid/>
        </w:rPr>
        <w:t>应组合出的连续正整数数量</w:t>
      </w:r>
      <w:r w:rsidR="00E10461" w:rsidRPr="003054FB">
        <w:rPr>
          <w:position w:val="-6"/>
        </w:rPr>
        <w:object w:dxaOrig="240" w:dyaOrig="220" w14:anchorId="5E9B4FA1">
          <v:shape id="_x0000_i1220" type="#_x0000_t75" style="width:11.85pt;height:10.8pt" o:ole="">
            <v:imagedata r:id="rId329" o:title=""/>
          </v:shape>
          <o:OLEObject Type="Embed" ProgID="Equation.DSMT4" ShapeID="_x0000_i1220" DrawAspect="Content" ObjectID="_1543242142" r:id="rId330"/>
        </w:object>
      </w:r>
      <w:r>
        <w:rPr>
          <w:rFonts w:hint="eastAsia"/>
          <w:snapToGrid/>
        </w:rPr>
        <w:t>估值应为</w:t>
      </w:r>
      <w:r w:rsidR="00E10461">
        <w:rPr>
          <w:rFonts w:hint="eastAsia"/>
          <w:snapToGrid/>
        </w:rPr>
        <w:t>:</w:t>
      </w:r>
      <w:r w:rsidR="00D1000D" w:rsidRPr="00E10461">
        <w:rPr>
          <w:position w:val="-12"/>
        </w:rPr>
        <w:object w:dxaOrig="900" w:dyaOrig="360" w14:anchorId="074AAADC">
          <v:shape id="_x0000_i1221" type="#_x0000_t75" style="width:31.9pt;height:13.35pt" o:ole="">
            <v:imagedata r:id="rId331" o:title=""/>
          </v:shape>
          <o:OLEObject Type="Embed" ProgID="Equation.DSMT4" ShapeID="_x0000_i1221" DrawAspect="Content" ObjectID="_1543242143" r:id="rId332"/>
        </w:object>
      </w:r>
      <w:r>
        <w:rPr>
          <w:rFonts w:hint="eastAsia"/>
        </w:rPr>
        <w:t>,</w:t>
      </w:r>
      <w:r>
        <w:rPr>
          <w:rFonts w:hint="eastAsia"/>
        </w:rPr>
        <w:t>而</w:t>
      </w:r>
      <w:r>
        <w:rPr>
          <w:rFonts w:hint="eastAsia"/>
          <w:snapToGrid/>
        </w:rPr>
        <w:t>嵌入容量</w:t>
      </w:r>
      <w:r w:rsidRPr="00AC5BDC">
        <w:rPr>
          <w:rFonts w:hint="eastAsia"/>
          <w:i/>
          <w:snapToGrid/>
        </w:rPr>
        <w:t>X</w:t>
      </w:r>
      <w:r>
        <w:rPr>
          <w:rFonts w:hint="eastAsia"/>
          <w:snapToGrid/>
        </w:rPr>
        <w:t>的理论估值应为</w:t>
      </w:r>
      <w:r w:rsidR="00D1000D" w:rsidRPr="005B5F18">
        <w:rPr>
          <w:snapToGrid/>
          <w:position w:val="-6"/>
        </w:rPr>
        <w:object w:dxaOrig="1640" w:dyaOrig="340" w14:anchorId="56896574">
          <v:shape id="_x0000_i1222" type="#_x0000_t75" style="width:65.3pt;height:14.4pt" o:ole="">
            <v:imagedata r:id="rId333" o:title=""/>
          </v:shape>
          <o:OLEObject Type="Embed" ProgID="Equation.DSMT4" ShapeID="_x0000_i1222" DrawAspect="Content" ObjectID="_1543242144" r:id="rId334"/>
        </w:object>
      </w:r>
      <w:r w:rsidR="00E10461">
        <w:rPr>
          <w:rFonts w:hint="eastAsia"/>
          <w:snapToGrid/>
        </w:rPr>
        <w:t>,</w:t>
      </w:r>
      <w:r>
        <w:rPr>
          <w:rFonts w:hint="eastAsia"/>
          <w:snapToGrid/>
        </w:rPr>
        <w:t>因此</w:t>
      </w:r>
      <w:proofErr w:type="gramStart"/>
      <w:r>
        <w:rPr>
          <w:rFonts w:hint="eastAsia"/>
          <w:snapToGrid/>
        </w:rPr>
        <w:t>远大于式</w:t>
      </w:r>
      <w:proofErr w:type="gramEnd"/>
      <w:r>
        <w:rPr>
          <w:rFonts w:hint="eastAsia"/>
          <w:snapToGrid/>
        </w:rPr>
        <w:t>(10)</w:t>
      </w:r>
      <w:r>
        <w:rPr>
          <w:rFonts w:hint="eastAsia"/>
          <w:snapToGrid/>
        </w:rPr>
        <w:t>的实际嵌入容量</w:t>
      </w:r>
      <w:r w:rsidR="00E10461">
        <w:rPr>
          <w:rFonts w:hint="eastAsia"/>
          <w:snapToGrid/>
        </w:rPr>
        <w:t>,</w:t>
      </w:r>
      <w:r w:rsidR="00E10461">
        <w:rPr>
          <w:rFonts w:hint="eastAsia"/>
          <w:snapToGrid/>
        </w:rPr>
        <w:t>对于</w:t>
      </w:r>
      <w:r w:rsidR="00E10461">
        <w:rPr>
          <w:rFonts w:hint="eastAsia"/>
          <w:snapToGrid/>
        </w:rPr>
        <w:t>EMD</w:t>
      </w:r>
      <w:r w:rsidR="00E10461">
        <w:rPr>
          <w:snapToGrid/>
        </w:rPr>
        <w:t>-</w:t>
      </w:r>
      <w:r w:rsidR="00E10461" w:rsidRPr="00AC5BDC">
        <w:rPr>
          <w:i/>
          <w:snapToGrid/>
        </w:rPr>
        <w:t>n</w:t>
      </w:r>
      <w:r w:rsidR="00E10461" w:rsidRPr="005A591F">
        <w:rPr>
          <w:snapToGrid/>
          <w:position w:val="-6"/>
        </w:rPr>
        <w:object w:dxaOrig="340" w:dyaOrig="260" w14:anchorId="7006016F">
          <v:shape id="_x0000_i1223" type="#_x0000_t75" alt="" style="width:17.5pt;height:12.85pt" o:ole="">
            <v:imagedata r:id="rId305" o:title=""/>
          </v:shape>
          <o:OLEObject Type="Embed" ProgID="Equation.DSMT4" ShapeID="_x0000_i1223" DrawAspect="Content" ObjectID="_1543242145" r:id="rId335"/>
        </w:object>
      </w:r>
      <w:r w:rsidR="00E10461">
        <w:rPr>
          <w:rFonts w:hint="eastAsia"/>
          <w:snapToGrid/>
        </w:rPr>
        <w:t>算法其结论也类似</w:t>
      </w:r>
      <w:r w:rsidR="00E10461">
        <w:rPr>
          <w:rFonts w:hint="eastAsia"/>
          <w:snapToGrid/>
        </w:rPr>
        <w:t xml:space="preserve">. </w:t>
      </w:r>
    </w:p>
    <w:p w14:paraId="41EF37F2" w14:textId="77777777" w:rsidR="00D62332" w:rsidRDefault="00D62332" w:rsidP="00E10461">
      <w:pPr>
        <w:spacing w:line="400" w:lineRule="exact"/>
        <w:ind w:firstLineChars="200" w:firstLine="416"/>
        <w:rPr>
          <w:snapToGrid/>
        </w:rPr>
      </w:pPr>
      <w:r>
        <w:rPr>
          <w:rFonts w:hint="eastAsia"/>
          <w:snapToGrid/>
        </w:rPr>
        <w:t>同时文献</w:t>
      </w:r>
      <w:r>
        <w:rPr>
          <w:rFonts w:hint="eastAsia"/>
          <w:snapToGrid/>
        </w:rPr>
        <w:t>[16-17]</w:t>
      </w:r>
      <w:r>
        <w:rPr>
          <w:rFonts w:hint="eastAsia"/>
          <w:snapToGrid/>
        </w:rPr>
        <w:t>的载体</w:t>
      </w:r>
      <w:r w:rsidR="00F937F6">
        <w:rPr>
          <w:rFonts w:hint="eastAsia"/>
          <w:snapToGrid/>
        </w:rPr>
        <w:t>像素</w:t>
      </w:r>
      <w:r>
        <w:rPr>
          <w:rFonts w:hint="eastAsia"/>
          <w:snapToGrid/>
        </w:rPr>
        <w:t>的最大修改量分别为</w:t>
      </w:r>
      <w:r w:rsidRPr="002D7A23">
        <w:rPr>
          <w:snapToGrid/>
          <w:position w:val="-4"/>
        </w:rPr>
        <w:object w:dxaOrig="320" w:dyaOrig="260" w14:anchorId="3171E78D">
          <v:shape id="_x0000_i1224" type="#_x0000_t75" alt="" style="width:15.95pt;height:12.85pt" o:ole="">
            <v:imagedata r:id="rId288" o:title=""/>
          </v:shape>
          <o:OLEObject Type="Embed" ProgID="Equation.DSMT4" ShapeID="_x0000_i1224" DrawAspect="Content" ObjectID="_1543242146" r:id="rId336"/>
        </w:object>
      </w:r>
      <w:r>
        <w:rPr>
          <w:rFonts w:hint="eastAsia"/>
          <w:snapToGrid/>
        </w:rPr>
        <w:t>和</w:t>
      </w:r>
      <w:r w:rsidRPr="00D62332">
        <w:rPr>
          <w:snapToGrid/>
          <w:position w:val="-6"/>
        </w:rPr>
        <w:object w:dxaOrig="340" w:dyaOrig="260" w14:anchorId="79CCD92C">
          <v:shape id="_x0000_i1225" type="#_x0000_t75" alt="" style="width:16.45pt;height:12.85pt" o:ole="">
            <v:imagedata r:id="rId337" o:title=""/>
          </v:shape>
          <o:OLEObject Type="Embed" ProgID="Equation.DSMT4" ShapeID="_x0000_i1225" DrawAspect="Content" ObjectID="_1543242147" r:id="rId338"/>
        </w:object>
      </w:r>
      <w:r w:rsidR="00F937F6">
        <w:rPr>
          <w:rFonts w:hint="eastAsia"/>
          <w:snapToGrid/>
        </w:rPr>
        <w:t>,</w:t>
      </w:r>
      <w:r w:rsidR="00F937F6">
        <w:rPr>
          <w:rFonts w:hint="eastAsia"/>
          <w:snapToGrid/>
        </w:rPr>
        <w:t>此时会对嵌入载体产生较大影响</w:t>
      </w:r>
      <w:r w:rsidR="00F937F6">
        <w:rPr>
          <w:rFonts w:hint="eastAsia"/>
          <w:snapToGrid/>
        </w:rPr>
        <w:t xml:space="preserve">, </w:t>
      </w:r>
      <w:r w:rsidR="00F937F6">
        <w:rPr>
          <w:rFonts w:hint="eastAsia"/>
          <w:snapToGrid/>
        </w:rPr>
        <w:t>从而会降低安全性</w:t>
      </w:r>
      <w:r w:rsidR="00F937F6">
        <w:rPr>
          <w:rFonts w:hint="eastAsia"/>
          <w:snapToGrid/>
        </w:rPr>
        <w:t>.</w:t>
      </w:r>
    </w:p>
    <w:p w14:paraId="114214C9" w14:textId="77777777" w:rsidR="008229DB" w:rsidRPr="00F45DDC" w:rsidRDefault="008229DB" w:rsidP="00E10461">
      <w:pPr>
        <w:spacing w:line="400" w:lineRule="exact"/>
        <w:ind w:firstLineChars="200" w:firstLine="416"/>
      </w:pPr>
      <w:r>
        <w:rPr>
          <w:rFonts w:hint="eastAsia"/>
          <w:snapToGrid/>
        </w:rPr>
        <w:t>文献</w:t>
      </w:r>
      <w:r>
        <w:rPr>
          <w:rFonts w:hint="eastAsia"/>
          <w:snapToGrid/>
        </w:rPr>
        <w:t>[18]</w:t>
      </w:r>
      <w:r w:rsidR="00B84F89">
        <w:rPr>
          <w:rFonts w:hint="eastAsia"/>
          <w:snapToGrid/>
        </w:rPr>
        <w:t>给出的</w:t>
      </w:r>
      <w:r w:rsidR="00B84F89">
        <w:rPr>
          <w:rFonts w:hint="eastAsia"/>
          <w:snapToGrid/>
        </w:rPr>
        <w:t>EMD-</w:t>
      </w:r>
      <w:r w:rsidR="00B84F89" w:rsidRPr="00B84F89">
        <w:rPr>
          <w:rFonts w:hint="eastAsia"/>
          <w:i/>
          <w:snapToGrid/>
        </w:rPr>
        <w:t>c</w:t>
      </w:r>
      <w:r w:rsidR="00B84F89" w:rsidRPr="00B84F89">
        <w:rPr>
          <w:rFonts w:hint="eastAsia"/>
          <w:i/>
          <w:snapToGrid/>
          <w:highlight w:val="yellow"/>
          <w:vertAlign w:val="superscript"/>
        </w:rPr>
        <w:t>n</w:t>
      </w:r>
      <w:r w:rsidR="00B84F89">
        <w:rPr>
          <w:rFonts w:hint="eastAsia"/>
          <w:snapToGrid/>
          <w:highlight w:val="yellow"/>
        </w:rPr>
        <w:t>方法本质同文献</w:t>
      </w:r>
      <w:r w:rsidR="00B84F89">
        <w:rPr>
          <w:rFonts w:hint="eastAsia"/>
          <w:snapToGrid/>
          <w:highlight w:val="yellow"/>
        </w:rPr>
        <w:t>[15]</w:t>
      </w:r>
      <w:r w:rsidR="00B84F89">
        <w:rPr>
          <w:rFonts w:hint="eastAsia"/>
          <w:snapToGrid/>
          <w:highlight w:val="yellow"/>
        </w:rPr>
        <w:t>相类似</w:t>
      </w:r>
      <w:r w:rsidR="00B84F89">
        <w:rPr>
          <w:rFonts w:hint="eastAsia"/>
          <w:snapToGrid/>
          <w:highlight w:val="yellow"/>
        </w:rPr>
        <w:t>,</w:t>
      </w:r>
      <w:commentRangeStart w:id="61"/>
      <w:r w:rsidRPr="003039F8">
        <w:rPr>
          <w:rFonts w:hint="eastAsia"/>
          <w:snapToGrid/>
          <w:highlight w:val="yellow"/>
        </w:rPr>
        <w:t>通过约定每个像素的调整方式数</w:t>
      </w:r>
      <w:r w:rsidRPr="003039F8">
        <w:rPr>
          <w:position w:val="-6"/>
          <w:highlight w:val="yellow"/>
        </w:rPr>
        <w:object w:dxaOrig="180" w:dyaOrig="220" w14:anchorId="42B45BBB">
          <v:shape id="_x0000_i1226" type="#_x0000_t75" style="width:9.75pt;height:10.8pt" o:ole="">
            <v:imagedata r:id="rId64" o:title=""/>
          </v:shape>
          <o:OLEObject Type="Embed" ProgID="Equation.DSMT4" ShapeID="_x0000_i1226" DrawAspect="Content" ObjectID="_1543242148" r:id="rId339"/>
        </w:object>
      </w:r>
      <w:r w:rsidRPr="003039F8">
        <w:rPr>
          <w:rFonts w:hint="eastAsia"/>
          <w:highlight w:val="yellow"/>
        </w:rPr>
        <w:t xml:space="preserve">, </w:t>
      </w:r>
      <w:r w:rsidRPr="003039F8">
        <w:rPr>
          <w:highlight w:val="yellow"/>
        </w:rPr>
        <w:t>将基向量设置为</w:t>
      </w:r>
      <w:r w:rsidR="00D1000D" w:rsidRPr="003039F8">
        <w:rPr>
          <w:position w:val="-10"/>
          <w:highlight w:val="yellow"/>
        </w:rPr>
        <w:object w:dxaOrig="1460" w:dyaOrig="360" w14:anchorId="1C2FDA65">
          <v:shape id="_x0000_i1227" type="#_x0000_t75" style="width:61.2pt;height:15.95pt" o:ole="">
            <v:imagedata r:id="rId66" o:title=""/>
          </v:shape>
          <o:OLEObject Type="Embed" ProgID="Equation.DSMT4" ShapeID="_x0000_i1227" DrawAspect="Content" ObjectID="_1543242149" r:id="rId340"/>
        </w:object>
      </w:r>
      <w:r w:rsidRPr="003039F8">
        <w:rPr>
          <w:rFonts w:hint="eastAsia"/>
          <w:snapToGrid/>
          <w:highlight w:val="yellow"/>
        </w:rPr>
        <w:t xml:space="preserve">, </w:t>
      </w:r>
      <w:r w:rsidRPr="003039F8">
        <w:rPr>
          <w:rFonts w:hint="eastAsia"/>
          <w:snapToGrid/>
          <w:highlight w:val="yellow"/>
        </w:rPr>
        <w:t>从而可嵌入一个</w:t>
      </w:r>
      <w:r w:rsidRPr="003039F8">
        <w:rPr>
          <w:position w:val="-6"/>
          <w:highlight w:val="yellow"/>
        </w:rPr>
        <w:object w:dxaOrig="260" w:dyaOrig="320" w14:anchorId="72DA16C6">
          <v:shape id="_x0000_i1228" type="#_x0000_t75" style="width:12.85pt;height:15.95pt" o:ole="">
            <v:imagedata r:id="rId68" o:title=""/>
          </v:shape>
          <o:OLEObject Type="Embed" ProgID="Equation.DSMT4" ShapeID="_x0000_i1228" DrawAspect="Content" ObjectID="_1543242150" r:id="rId341"/>
        </w:object>
      </w:r>
      <w:r w:rsidRPr="003039F8">
        <w:rPr>
          <w:highlight w:val="yellow"/>
        </w:rPr>
        <w:t>进制数</w:t>
      </w:r>
      <w:commentRangeEnd w:id="61"/>
      <w:r>
        <w:rPr>
          <w:rStyle w:val="ab"/>
        </w:rPr>
        <w:commentReference w:id="61"/>
      </w:r>
      <w:r w:rsidRPr="003039F8">
        <w:rPr>
          <w:rFonts w:hint="eastAsia"/>
          <w:highlight w:val="yellow"/>
        </w:rPr>
        <w:t>.</w:t>
      </w:r>
      <w:r w:rsidR="00B84F89">
        <w:rPr>
          <w:rFonts w:hint="eastAsia"/>
          <w:highlight w:val="yellow"/>
        </w:rPr>
        <w:t>若每个</w:t>
      </w:r>
      <w:proofErr w:type="gramStart"/>
      <w:r w:rsidR="00B84F89">
        <w:rPr>
          <w:rFonts w:hint="eastAsia"/>
          <w:highlight w:val="yellow"/>
        </w:rPr>
        <w:t>像素只</w:t>
      </w:r>
      <w:proofErr w:type="gramEnd"/>
      <w:r w:rsidR="00B84F89">
        <w:rPr>
          <w:rFonts w:hint="eastAsia"/>
          <w:highlight w:val="yellow"/>
        </w:rPr>
        <w:t>允许进行</w:t>
      </w:r>
      <w:r w:rsidR="00B84F89" w:rsidRPr="00B073FA">
        <w:rPr>
          <w:snapToGrid/>
          <w:position w:val="-4"/>
        </w:rPr>
        <w:object w:dxaOrig="300" w:dyaOrig="260" w14:anchorId="33A8B213">
          <v:shape id="_x0000_i1229" type="#_x0000_t75" alt="" style="width:15.95pt;height:12.85pt" o:ole="">
            <v:imagedata r:id="rId261" o:title=""/>
          </v:shape>
          <o:OLEObject Type="Embed" ProgID="Equation.DSMT4" ShapeID="_x0000_i1229" DrawAspect="Content" ObjectID="_1543242151" r:id="rId342"/>
        </w:object>
      </w:r>
      <w:r w:rsidR="00B84F89" w:rsidRPr="00B073FA">
        <w:rPr>
          <w:snapToGrid/>
        </w:rPr>
        <w:t>调整</w:t>
      </w:r>
      <w:r w:rsidR="00B84F89">
        <w:rPr>
          <w:rFonts w:hint="eastAsia"/>
          <w:snapToGrid/>
        </w:rPr>
        <w:t>和不调整，</w:t>
      </w:r>
      <w:proofErr w:type="gramStart"/>
      <w:r w:rsidR="00B84F89">
        <w:rPr>
          <w:rFonts w:hint="eastAsia"/>
          <w:snapToGrid/>
        </w:rPr>
        <w:t>则</w:t>
      </w:r>
      <w:r w:rsidR="00B84F89">
        <w:rPr>
          <w:rFonts w:hint="eastAsia"/>
          <w:snapToGrid/>
        </w:rPr>
        <w:lastRenderedPageBreak/>
        <w:t>基向量</w:t>
      </w:r>
      <w:proofErr w:type="gramEnd"/>
      <w:r w:rsidR="00B84F89">
        <w:rPr>
          <w:rFonts w:hint="eastAsia"/>
          <w:snapToGrid/>
        </w:rPr>
        <w:t>对应为</w:t>
      </w:r>
      <w:bookmarkStart w:id="62" w:name="_GoBack"/>
      <w:r w:rsidR="00D1000D" w:rsidRPr="003039F8">
        <w:rPr>
          <w:position w:val="-10"/>
          <w:highlight w:val="yellow"/>
        </w:rPr>
        <w:object w:dxaOrig="1460" w:dyaOrig="360" w14:anchorId="69C45E63">
          <v:shape id="_x0000_i1230" type="#_x0000_t75" style="width:68.9pt;height:16.95pt" o:ole="">
            <v:imagedata r:id="rId343" o:title=""/>
          </v:shape>
          <o:OLEObject Type="Embed" ProgID="Equation.DSMT4" ShapeID="_x0000_i1230" DrawAspect="Content" ObjectID="_1543242152" r:id="rId344"/>
        </w:object>
      </w:r>
      <w:bookmarkEnd w:id="62"/>
      <w:r w:rsidR="00B84F89">
        <w:rPr>
          <w:rFonts w:hint="eastAsia"/>
          <w:highlight w:val="yellow"/>
        </w:rPr>
        <w:t xml:space="preserve">, </w:t>
      </w:r>
      <w:r w:rsidR="00B84F89">
        <w:rPr>
          <w:rFonts w:hint="eastAsia"/>
          <w:highlight w:val="yellow"/>
        </w:rPr>
        <w:t>则文献</w:t>
      </w:r>
      <w:r w:rsidR="00B84F89">
        <w:rPr>
          <w:rFonts w:hint="eastAsia"/>
        </w:rPr>
        <w:t>[18]</w:t>
      </w:r>
      <w:r w:rsidR="00B84F89">
        <w:rPr>
          <w:rFonts w:hint="eastAsia"/>
        </w:rPr>
        <w:t>中的方法实际对应为</w:t>
      </w:r>
      <w:r w:rsidR="00F45DDC">
        <w:rPr>
          <w:rFonts w:hint="eastAsia"/>
          <w:snapToGrid/>
          <w:highlight w:val="yellow"/>
        </w:rPr>
        <w:t>文献</w:t>
      </w:r>
      <w:r w:rsidR="00F45DDC">
        <w:rPr>
          <w:rFonts w:hint="eastAsia"/>
          <w:snapToGrid/>
          <w:highlight w:val="yellow"/>
        </w:rPr>
        <w:t xml:space="preserve">[15]. </w:t>
      </w:r>
      <w:r w:rsidR="00F45DDC">
        <w:rPr>
          <w:rFonts w:hint="eastAsia"/>
          <w:snapToGrid/>
          <w:highlight w:val="yellow"/>
        </w:rPr>
        <w:t>同文</w:t>
      </w:r>
      <w:r w:rsidR="00F45DDC">
        <w:rPr>
          <w:rFonts w:hint="eastAsia"/>
          <w:highlight w:val="yellow"/>
        </w:rPr>
        <w:t>献</w:t>
      </w:r>
      <w:r w:rsidR="00F45DDC">
        <w:rPr>
          <w:rFonts w:hint="eastAsia"/>
          <w:highlight w:val="yellow"/>
        </w:rPr>
        <w:t>[15]</w:t>
      </w:r>
      <w:r w:rsidR="00F45DDC">
        <w:rPr>
          <w:rFonts w:hint="eastAsia"/>
          <w:highlight w:val="yellow"/>
        </w:rPr>
        <w:t>一样，</w:t>
      </w:r>
      <w:r w:rsidR="00F45DDC">
        <w:rPr>
          <w:rFonts w:hint="eastAsia"/>
          <w:snapToGrid/>
        </w:rPr>
        <w:t>文献</w:t>
      </w:r>
      <w:r w:rsidR="00F45DDC">
        <w:rPr>
          <w:rFonts w:hint="eastAsia"/>
          <w:snapToGrid/>
        </w:rPr>
        <w:t>[18]</w:t>
      </w:r>
      <w:r w:rsidR="00F45DDC">
        <w:rPr>
          <w:rFonts w:hint="eastAsia"/>
          <w:snapToGrid/>
        </w:rPr>
        <w:t>可达到当前嵌入容量的所采用的嵌入策略的最大的嵌入容量</w:t>
      </w:r>
      <w:r w:rsidR="00D62332">
        <w:rPr>
          <w:rFonts w:hint="eastAsia"/>
          <w:snapToGrid/>
        </w:rPr>
        <w:t>，但当</w:t>
      </w:r>
      <w:r w:rsidR="00D62332" w:rsidRPr="003039F8">
        <w:rPr>
          <w:position w:val="-6"/>
          <w:highlight w:val="yellow"/>
        </w:rPr>
        <w:object w:dxaOrig="520" w:dyaOrig="279" w14:anchorId="2D65F3DA">
          <v:shape id="_x0000_i1231" type="#_x0000_t75" style="width:28.3pt;height:13.35pt" o:ole="">
            <v:imagedata r:id="rId345" o:title=""/>
          </v:shape>
          <o:OLEObject Type="Embed" ProgID="Equation.DSMT4" ShapeID="_x0000_i1231" DrawAspect="Content" ObjectID="_1543242153" r:id="rId346"/>
        </w:object>
      </w:r>
      <w:r w:rsidR="00D62332">
        <w:rPr>
          <w:rFonts w:hint="eastAsia"/>
          <w:highlight w:val="yellow"/>
        </w:rPr>
        <w:t>时，对载体的最大修改量会达到</w:t>
      </w:r>
      <w:r w:rsidR="00D62332" w:rsidRPr="002D7A23">
        <w:rPr>
          <w:snapToGrid/>
          <w:position w:val="-4"/>
        </w:rPr>
        <w:object w:dxaOrig="320" w:dyaOrig="260" w14:anchorId="3B48BDA6">
          <v:shape id="_x0000_i1232" type="#_x0000_t75" alt="" style="width:15.95pt;height:12.85pt" o:ole="">
            <v:imagedata r:id="rId288" o:title=""/>
          </v:shape>
          <o:OLEObject Type="Embed" ProgID="Equation.DSMT4" ShapeID="_x0000_i1232" DrawAspect="Content" ObjectID="_1543242154" r:id="rId347"/>
        </w:object>
      </w:r>
      <w:r w:rsidR="00D62332">
        <w:rPr>
          <w:rFonts w:hint="eastAsia"/>
          <w:snapToGrid/>
        </w:rPr>
        <w:t>，因此</w:t>
      </w:r>
      <w:r w:rsidR="00F937F6">
        <w:rPr>
          <w:rFonts w:hint="eastAsia"/>
          <w:snapToGrid/>
        </w:rPr>
        <w:t>同文献</w:t>
      </w:r>
      <w:r w:rsidR="00F937F6">
        <w:rPr>
          <w:rFonts w:hint="eastAsia"/>
          <w:snapToGrid/>
        </w:rPr>
        <w:t>[16-17]</w:t>
      </w:r>
      <w:r w:rsidR="00F937F6">
        <w:rPr>
          <w:rFonts w:hint="eastAsia"/>
          <w:snapToGrid/>
        </w:rPr>
        <w:t>一样</w:t>
      </w:r>
      <w:r w:rsidR="00F937F6">
        <w:rPr>
          <w:rFonts w:hint="eastAsia"/>
          <w:snapToGrid/>
        </w:rPr>
        <w:t xml:space="preserve">, </w:t>
      </w:r>
      <w:r w:rsidR="00D62332">
        <w:rPr>
          <w:rFonts w:hint="eastAsia"/>
          <w:snapToGrid/>
        </w:rPr>
        <w:t>会对载体视觉质量造成较大影响</w:t>
      </w:r>
      <w:r w:rsidR="00D62332">
        <w:rPr>
          <w:rFonts w:hint="eastAsia"/>
          <w:snapToGrid/>
        </w:rPr>
        <w:t>.</w:t>
      </w:r>
    </w:p>
    <w:p w14:paraId="2F241CA4" w14:textId="77777777" w:rsidR="00B3648E" w:rsidRDefault="00E10461" w:rsidP="00D62332">
      <w:pPr>
        <w:spacing w:line="400" w:lineRule="exact"/>
        <w:ind w:firstLineChars="200" w:firstLine="416"/>
        <w:textAlignment w:val="baseline"/>
      </w:pPr>
      <w:r>
        <w:rPr>
          <w:rFonts w:hint="eastAsia"/>
          <w:snapToGrid/>
        </w:rPr>
        <w:t>除了基于行向量调整的</w:t>
      </w:r>
      <w:r>
        <w:rPr>
          <w:rFonts w:hint="eastAsia"/>
          <w:snapToGrid/>
        </w:rPr>
        <w:t>EMD</w:t>
      </w:r>
      <w:r>
        <w:rPr>
          <w:rFonts w:hint="eastAsia"/>
          <w:snapToGrid/>
        </w:rPr>
        <w:t>方法以外</w:t>
      </w:r>
      <w:r>
        <w:rPr>
          <w:rFonts w:hint="eastAsia"/>
          <w:snapToGrid/>
        </w:rPr>
        <w:t>,</w:t>
      </w:r>
      <w:r>
        <w:rPr>
          <w:rFonts w:hint="eastAsia"/>
          <w:snapToGrid/>
        </w:rPr>
        <w:t>文献</w:t>
      </w:r>
      <w:r>
        <w:rPr>
          <w:rFonts w:hint="eastAsia"/>
          <w:snapToGrid/>
        </w:rPr>
        <w:t>[1</w:t>
      </w:r>
      <w:r w:rsidR="00B70690">
        <w:rPr>
          <w:rFonts w:hint="eastAsia"/>
          <w:snapToGrid/>
        </w:rPr>
        <w:t>9</w:t>
      </w:r>
      <w:r>
        <w:rPr>
          <w:rFonts w:hint="eastAsia"/>
          <w:snapToGrid/>
        </w:rPr>
        <w:t>]</w:t>
      </w:r>
      <w:r>
        <w:rPr>
          <w:rFonts w:hint="eastAsia"/>
          <w:snapToGrid/>
        </w:rPr>
        <w:t>结合</w:t>
      </w:r>
      <w:proofErr w:type="gramStart"/>
      <w:r>
        <w:rPr>
          <w:rFonts w:hint="eastAsia"/>
          <w:snapToGrid/>
        </w:rPr>
        <w:t>数独阵</w:t>
      </w:r>
      <w:proofErr w:type="gramEnd"/>
      <w:r>
        <w:rPr>
          <w:rFonts w:hint="eastAsia"/>
          <w:snapToGrid/>
        </w:rPr>
        <w:t>的性质</w:t>
      </w:r>
      <w:r>
        <w:rPr>
          <w:snapToGrid/>
        </w:rPr>
        <w:t>给出了基于矩阵的</w:t>
      </w:r>
      <w:r w:rsidR="00252113">
        <w:rPr>
          <w:rFonts w:hint="eastAsia"/>
          <w:snapToGrid/>
        </w:rPr>
        <w:t>MEMD</w:t>
      </w:r>
      <w:r w:rsidR="00192A9E">
        <w:rPr>
          <w:rFonts w:hint="eastAsia"/>
          <w:snapToGrid/>
        </w:rPr>
        <w:t>算法</w:t>
      </w:r>
      <w:r>
        <w:rPr>
          <w:rFonts w:hint="eastAsia"/>
          <w:snapToGrid/>
        </w:rPr>
        <w:t xml:space="preserve">, </w:t>
      </w:r>
      <w:r w:rsidR="002A64B7">
        <w:rPr>
          <w:rFonts w:hint="eastAsia"/>
          <w:snapToGrid/>
        </w:rPr>
        <w:t>通过构造特殊矩阵且满足矩阵元素所在的任意一个</w:t>
      </w:r>
      <w:r w:rsidR="002A64B7" w:rsidRPr="002D7A23">
        <w:rPr>
          <w:snapToGrid/>
          <w:position w:val="-6"/>
        </w:rPr>
        <w:object w:dxaOrig="500" w:dyaOrig="220" w14:anchorId="70A05FC5">
          <v:shape id="_x0000_i1233" type="#_x0000_t75" style="width:24.7pt;height:10.8pt" o:ole="">
            <v:imagedata r:id="rId72" o:title=""/>
          </v:shape>
          <o:OLEObject Type="Embed" ProgID="Equation.DSMT4" ShapeID="_x0000_i1233" DrawAspect="Content" ObjectID="_1543242155" r:id="rId348"/>
        </w:object>
      </w:r>
      <w:r w:rsidR="002A64B7">
        <w:rPr>
          <w:snapToGrid/>
        </w:rPr>
        <w:t>规模的矩阵小块</w:t>
      </w:r>
      <w:r w:rsidR="006B74F6">
        <w:rPr>
          <w:snapToGrid/>
        </w:rPr>
        <w:t>都</w:t>
      </w:r>
      <w:r w:rsidR="002A64B7">
        <w:rPr>
          <w:rFonts w:hint="eastAsia"/>
          <w:snapToGrid/>
        </w:rPr>
        <w:t>包含</w:t>
      </w:r>
      <w:r w:rsidR="00D1000D" w:rsidRPr="002D7A23">
        <w:rPr>
          <w:snapToGrid/>
          <w:position w:val="-10"/>
        </w:rPr>
        <w:object w:dxaOrig="1120" w:dyaOrig="360" w14:anchorId="5386F9EF">
          <v:shape id="_x0000_i1234" type="#_x0000_t75" style="width:47.85pt;height:15.95pt" o:ole="">
            <v:imagedata r:id="rId74" o:title=""/>
          </v:shape>
          <o:OLEObject Type="Embed" ProgID="Equation.DSMT4" ShapeID="_x0000_i1234" DrawAspect="Content" ObjectID="_1543242156" r:id="rId349"/>
        </w:object>
      </w:r>
      <w:r w:rsidR="00F45DDC">
        <w:rPr>
          <w:snapToGrid/>
        </w:rPr>
        <w:t>范围内的</w:t>
      </w:r>
      <w:r w:rsidR="002A64B7">
        <w:rPr>
          <w:snapToGrid/>
        </w:rPr>
        <w:t>所有元素</w:t>
      </w:r>
      <w:r w:rsidR="002A64B7">
        <w:rPr>
          <w:rFonts w:hint="eastAsia"/>
          <w:snapToGrid/>
        </w:rPr>
        <w:t xml:space="preserve">, </w:t>
      </w:r>
      <w:r w:rsidR="002A64B7">
        <w:rPr>
          <w:snapToGrid/>
        </w:rPr>
        <w:t>从而可将</w:t>
      </w:r>
      <w:r w:rsidR="00F45DDC">
        <w:rPr>
          <w:rFonts w:hint="eastAsia"/>
          <w:snapToGrid/>
        </w:rPr>
        <w:t>2</w:t>
      </w:r>
      <w:r w:rsidR="00F45DDC">
        <w:rPr>
          <w:rFonts w:hint="eastAsia"/>
          <w:snapToGrid/>
        </w:rPr>
        <w:t>个</w:t>
      </w:r>
      <w:proofErr w:type="gramStart"/>
      <w:r w:rsidR="002A64B7">
        <w:rPr>
          <w:snapToGrid/>
        </w:rPr>
        <w:t>像素</w:t>
      </w:r>
      <w:r w:rsidR="00F45DDC">
        <w:rPr>
          <w:snapToGrid/>
        </w:rPr>
        <w:t>值</w:t>
      </w:r>
      <w:proofErr w:type="gramEnd"/>
      <w:r w:rsidR="00F45DDC">
        <w:rPr>
          <w:snapToGrid/>
        </w:rPr>
        <w:t>构成的像素对</w:t>
      </w:r>
      <w:r w:rsidR="002A64B7">
        <w:rPr>
          <w:snapToGrid/>
        </w:rPr>
        <w:t>作为</w:t>
      </w:r>
      <w:r w:rsidR="00F45DDC">
        <w:rPr>
          <w:snapToGrid/>
        </w:rPr>
        <w:t>所构造特殊矩阵元素的</w:t>
      </w:r>
      <w:r w:rsidR="002A64B7">
        <w:rPr>
          <w:snapToGrid/>
        </w:rPr>
        <w:t>位置坐标</w:t>
      </w:r>
      <w:r w:rsidR="002A64B7">
        <w:rPr>
          <w:rFonts w:hint="eastAsia"/>
          <w:snapToGrid/>
        </w:rPr>
        <w:t>,</w:t>
      </w:r>
      <w:r w:rsidR="002A64B7">
        <w:rPr>
          <w:snapToGrid/>
        </w:rPr>
        <w:t>按</w:t>
      </w:r>
      <w:r w:rsidR="002A64B7">
        <w:rPr>
          <w:rFonts w:hint="eastAsia"/>
          <w:snapToGrid/>
        </w:rPr>
        <w:t>坐标</w:t>
      </w:r>
      <w:r w:rsidR="002A64B7">
        <w:rPr>
          <w:snapToGrid/>
        </w:rPr>
        <w:t>调整最小原则</w:t>
      </w:r>
      <w:r w:rsidR="002A64B7">
        <w:rPr>
          <w:rFonts w:hint="eastAsia"/>
          <w:snapToGrid/>
        </w:rPr>
        <w:t>改变</w:t>
      </w:r>
      <w:proofErr w:type="gramStart"/>
      <w:r w:rsidR="002A64B7">
        <w:rPr>
          <w:snapToGrid/>
        </w:rPr>
        <w:t>像素对值来</w:t>
      </w:r>
      <w:proofErr w:type="gramEnd"/>
      <w:r w:rsidR="002A64B7">
        <w:rPr>
          <w:snapToGrid/>
        </w:rPr>
        <w:t>嵌入</w:t>
      </w:r>
      <w:r w:rsidR="002A64B7">
        <w:rPr>
          <w:rFonts w:hint="eastAsia"/>
          <w:snapToGrid/>
        </w:rPr>
        <w:t>1</w:t>
      </w:r>
      <w:r w:rsidR="002A64B7">
        <w:rPr>
          <w:rFonts w:hint="eastAsia"/>
          <w:snapToGrid/>
        </w:rPr>
        <w:t>个</w:t>
      </w:r>
      <w:r w:rsidR="009B555F" w:rsidRPr="002D7A23">
        <w:rPr>
          <w:position w:val="-6"/>
        </w:rPr>
        <w:object w:dxaOrig="300" w:dyaOrig="360" w14:anchorId="7C2F18EB">
          <v:shape id="_x0000_i1235" type="#_x0000_t75" style="width:11.85pt;height:15.45pt" o:ole="">
            <v:imagedata r:id="rId76" o:title=""/>
          </v:shape>
          <o:OLEObject Type="Embed" ProgID="Equation.DSMT4" ShapeID="_x0000_i1235" DrawAspect="Content" ObjectID="_1543242157" r:id="rId350"/>
        </w:object>
      </w:r>
      <w:r w:rsidR="002A64B7">
        <w:t>进制的数</w:t>
      </w:r>
      <w:r w:rsidR="002A64B7">
        <w:rPr>
          <w:rFonts w:hint="eastAsia"/>
        </w:rPr>
        <w:t xml:space="preserve">. </w:t>
      </w:r>
      <w:r w:rsidR="006B74F6">
        <w:rPr>
          <w:rFonts w:hint="eastAsia"/>
        </w:rPr>
        <w:t>图</w:t>
      </w:r>
      <w:r w:rsidR="006B74F6">
        <w:rPr>
          <w:rFonts w:hint="eastAsia"/>
        </w:rPr>
        <w:t>1</w:t>
      </w:r>
      <w:r w:rsidR="006B74F6">
        <w:rPr>
          <w:rFonts w:hint="eastAsia"/>
        </w:rPr>
        <w:t>给出了一个</w:t>
      </w:r>
      <w:r w:rsidR="006B74F6">
        <w:rPr>
          <w:rFonts w:hint="eastAsia"/>
        </w:rPr>
        <w:t>MEMD</w:t>
      </w:r>
      <w:r w:rsidR="006B74F6">
        <w:rPr>
          <w:rFonts w:hint="eastAsia"/>
        </w:rPr>
        <w:t>方法的嵌入实例</w:t>
      </w:r>
      <w:r w:rsidR="004C24D3">
        <w:rPr>
          <w:rFonts w:hint="eastAsia"/>
        </w:rPr>
        <w:t>,</w:t>
      </w:r>
      <w:r w:rsidR="004C24D3">
        <w:rPr>
          <w:rFonts w:hint="eastAsia"/>
        </w:rPr>
        <w:t>这里假设所有像素取值范围</w:t>
      </w:r>
      <w:r w:rsidR="00D1000D" w:rsidRPr="004C24D3">
        <w:rPr>
          <w:position w:val="-10"/>
        </w:rPr>
        <w:object w:dxaOrig="520" w:dyaOrig="320" w14:anchorId="35DBDA12">
          <v:shape id="_x0000_i1236" type="#_x0000_t75" style="width:20.55pt;height:12.35pt" o:ole="">
            <v:imagedata r:id="rId351" o:title=""/>
          </v:shape>
          <o:OLEObject Type="Embed" ProgID="Equation.DSMT4" ShapeID="_x0000_i1236" DrawAspect="Content" ObjectID="_1543242158" r:id="rId352"/>
        </w:object>
      </w:r>
      <w:r w:rsidR="004C24D3">
        <w:t>,</w:t>
      </w:r>
      <w:r w:rsidR="004C24D3">
        <w:rPr>
          <w:rFonts w:hint="eastAsia"/>
        </w:rPr>
        <w:t>则由像素</w:t>
      </w:r>
      <w:r w:rsidR="00D1000D" w:rsidRPr="00753A81">
        <w:rPr>
          <w:position w:val="-12"/>
        </w:rPr>
        <w:object w:dxaOrig="1260" w:dyaOrig="360" w14:anchorId="4E49B131">
          <v:shape id="_x0000_i1237" type="#_x0000_t75" style="width:47.85pt;height:13.35pt" o:ole="">
            <v:imagedata r:id="rId353" o:title=""/>
          </v:shape>
          <o:OLEObject Type="Embed" ProgID="Equation.DSMT4" ShapeID="_x0000_i1237" DrawAspect="Content" ObjectID="_1543242159" r:id="rId354"/>
        </w:object>
      </w:r>
      <w:r w:rsidR="009B555F">
        <w:rPr>
          <w:rFonts w:hint="eastAsia"/>
        </w:rPr>
        <w:t>可构造位置坐标</w:t>
      </w:r>
      <w:r w:rsidR="009B555F" w:rsidRPr="009B555F">
        <w:rPr>
          <w:position w:val="-10"/>
        </w:rPr>
        <w:object w:dxaOrig="560" w:dyaOrig="320" w14:anchorId="7C1F77AB">
          <v:shape id="_x0000_i1238" type="#_x0000_t75" style="width:22.65pt;height:12.85pt" o:ole="">
            <v:imagedata r:id="rId355" o:title=""/>
          </v:shape>
          <o:OLEObject Type="Embed" ProgID="Equation.DSMT4" ShapeID="_x0000_i1238" DrawAspect="Content" ObjectID="_1543242160" r:id="rId356"/>
        </w:object>
      </w:r>
      <w:r w:rsidR="009B555F">
        <w:rPr>
          <w:rFonts w:hint="eastAsia"/>
        </w:rPr>
        <w:t>在图中找到元素值</w:t>
      </w:r>
      <w:r w:rsidR="009B555F">
        <w:rPr>
          <w:rFonts w:hint="eastAsia"/>
        </w:rPr>
        <w:t>6,</w:t>
      </w:r>
      <w:r w:rsidR="009B555F">
        <w:rPr>
          <w:rFonts w:hint="eastAsia"/>
        </w:rPr>
        <w:t>如黑色边框所在位置元素</w:t>
      </w:r>
      <w:r w:rsidR="009B555F">
        <w:rPr>
          <w:rFonts w:hint="eastAsia"/>
        </w:rPr>
        <w:t xml:space="preserve">, </w:t>
      </w:r>
      <w:r w:rsidR="009B555F">
        <w:rPr>
          <w:rFonts w:hint="eastAsia"/>
        </w:rPr>
        <w:t>假设实际需要嵌入的秘密值为</w:t>
      </w:r>
      <w:r w:rsidR="009B555F">
        <w:rPr>
          <w:rFonts w:hint="eastAsia"/>
        </w:rPr>
        <w:t>1</w:t>
      </w:r>
      <w:r w:rsidR="009B555F">
        <w:t xml:space="preserve">, </w:t>
      </w:r>
      <w:r w:rsidR="009B555F">
        <w:rPr>
          <w:rFonts w:hint="eastAsia"/>
        </w:rPr>
        <w:t>如灰色阴影方块元素</w:t>
      </w:r>
      <w:r w:rsidR="009B555F">
        <w:rPr>
          <w:rFonts w:hint="eastAsia"/>
        </w:rPr>
        <w:t xml:space="preserve">, </w:t>
      </w:r>
      <w:r w:rsidR="00D62332">
        <w:rPr>
          <w:rFonts w:hint="eastAsia"/>
        </w:rPr>
        <w:t>因此可将</w:t>
      </w:r>
      <w:r w:rsidR="009B555F" w:rsidRPr="00753A81">
        <w:rPr>
          <w:position w:val="-12"/>
        </w:rPr>
        <w:object w:dxaOrig="540" w:dyaOrig="360" w14:anchorId="5E3ED747">
          <v:shape id="_x0000_i1239" type="#_x0000_t75" style="width:21.6pt;height:14.4pt" o:ole="">
            <v:imagedata r:id="rId357" o:title=""/>
          </v:shape>
          <o:OLEObject Type="Embed" ProgID="Equation.DSMT4" ShapeID="_x0000_i1239" DrawAspect="Content" ObjectID="_1543242161" r:id="rId358"/>
        </w:object>
      </w:r>
      <w:r w:rsidR="009B555F">
        <w:rPr>
          <w:rFonts w:hint="eastAsia"/>
        </w:rPr>
        <w:t>修改为</w:t>
      </w:r>
      <w:r w:rsidR="009B555F" w:rsidRPr="00753A81">
        <w:rPr>
          <w:position w:val="-12"/>
        </w:rPr>
        <w:object w:dxaOrig="560" w:dyaOrig="360" w14:anchorId="2BD597E2">
          <v:shape id="_x0000_i1240" type="#_x0000_t75" style="width:22.65pt;height:14.4pt" o:ole="">
            <v:imagedata r:id="rId359" o:title=""/>
          </v:shape>
          <o:OLEObject Type="Embed" ProgID="Equation.DSMT4" ShapeID="_x0000_i1240" DrawAspect="Content" ObjectID="_1543242162" r:id="rId360"/>
        </w:object>
      </w:r>
      <w:r w:rsidR="00D62332">
        <w:rPr>
          <w:rFonts w:hint="eastAsia"/>
        </w:rPr>
        <w:t>来嵌入秘密值</w:t>
      </w:r>
      <w:r w:rsidR="00D62332">
        <w:rPr>
          <w:rFonts w:hint="eastAsia"/>
        </w:rPr>
        <w:t>1</w:t>
      </w:r>
      <w:r w:rsidR="00D62332">
        <w:rPr>
          <w:rFonts w:hint="eastAsia"/>
        </w:rPr>
        <w:t>，</w:t>
      </w:r>
      <w:r w:rsidR="009B555F">
        <w:rPr>
          <w:rFonts w:hint="eastAsia"/>
        </w:rPr>
        <w:t>其中</w:t>
      </w:r>
      <w:r w:rsidR="009B555F" w:rsidRPr="00753A81">
        <w:rPr>
          <w:position w:val="-12"/>
        </w:rPr>
        <w:object w:dxaOrig="1260" w:dyaOrig="360" w14:anchorId="3C3091D1">
          <v:shape id="_x0000_i1241" type="#_x0000_t75" style="width:50.9pt;height:14.4pt" o:ole="">
            <v:imagedata r:id="rId361" o:title=""/>
          </v:shape>
          <o:OLEObject Type="Embed" ProgID="Equation.DSMT4" ShapeID="_x0000_i1241" DrawAspect="Content" ObjectID="_1543242163" r:id="rId362"/>
        </w:object>
      </w:r>
      <w:r w:rsidR="009B555F">
        <w:rPr>
          <w:rFonts w:hint="eastAsia"/>
        </w:rPr>
        <w:t>.</w:t>
      </w:r>
    </w:p>
    <w:tbl>
      <w:tblPr>
        <w:tblW w:w="4644" w:type="dxa"/>
        <w:tblLayout w:type="fixed"/>
        <w:tblLook w:val="04A0" w:firstRow="1" w:lastRow="0" w:firstColumn="1" w:lastColumn="0" w:noHBand="0" w:noVBand="1"/>
      </w:tblPr>
      <w:tblGrid>
        <w:gridCol w:w="406"/>
        <w:gridCol w:w="406"/>
        <w:gridCol w:w="431"/>
        <w:gridCol w:w="431"/>
        <w:gridCol w:w="432"/>
        <w:gridCol w:w="433"/>
        <w:gridCol w:w="433"/>
        <w:gridCol w:w="433"/>
        <w:gridCol w:w="433"/>
        <w:gridCol w:w="433"/>
        <w:gridCol w:w="373"/>
      </w:tblGrid>
      <w:tr w:rsidR="004C24D3" w14:paraId="566C9C07" w14:textId="77777777" w:rsidTr="004C24D3">
        <w:tc>
          <w:tcPr>
            <w:tcW w:w="406" w:type="dxa"/>
            <w:vMerge w:val="restart"/>
            <w:tcBorders>
              <w:left w:val="nil"/>
            </w:tcBorders>
            <w:vAlign w:val="center"/>
          </w:tcPr>
          <w:p w14:paraId="176B8D35" w14:textId="77777777" w:rsidR="004C24D3" w:rsidRDefault="004C24D3" w:rsidP="004C24D3">
            <w:pPr>
              <w:spacing w:line="400" w:lineRule="exact"/>
              <w:ind w:firstLine="0"/>
              <w:jc w:val="center"/>
              <w:rPr>
                <w:snapToGrid/>
              </w:rPr>
            </w:pPr>
            <w:r w:rsidRPr="004C24D3">
              <w:rPr>
                <w:snapToGrid/>
                <w:position w:val="-12"/>
              </w:rPr>
              <w:object w:dxaOrig="260" w:dyaOrig="360" w14:anchorId="2E56DB2A">
                <v:shape id="_x0000_i1242" type="#_x0000_t75" style="width:12.85pt;height:18pt" o:ole="">
                  <v:imagedata r:id="rId363" o:title=""/>
                </v:shape>
                <o:OLEObject Type="Embed" ProgID="Equation.DSMT4" ShapeID="_x0000_i1242" DrawAspect="Content" ObjectID="_1543242164" r:id="rId364"/>
              </w:object>
            </w:r>
          </w:p>
        </w:tc>
        <w:tc>
          <w:tcPr>
            <w:tcW w:w="406" w:type="dxa"/>
            <w:tcBorders>
              <w:top w:val="nil"/>
              <w:left w:val="nil"/>
              <w:bottom w:val="nil"/>
              <w:right w:val="single" w:sz="4" w:space="0" w:color="000000" w:themeColor="text1"/>
            </w:tcBorders>
          </w:tcPr>
          <w:p w14:paraId="1414E4A0" w14:textId="77777777" w:rsidR="004C24D3" w:rsidRDefault="004C24D3" w:rsidP="00252113">
            <w:pPr>
              <w:spacing w:line="400" w:lineRule="exact"/>
              <w:ind w:firstLine="0"/>
              <w:rPr>
                <w:snapToGrid/>
              </w:rPr>
            </w:pPr>
            <w:r>
              <w:rPr>
                <w:rFonts w:hint="eastAsia"/>
                <w:snapToGrid/>
              </w:rPr>
              <w:t>8</w:t>
            </w:r>
          </w:p>
        </w:tc>
        <w:tc>
          <w:tcPr>
            <w:tcW w:w="431" w:type="dxa"/>
            <w:tcBorders>
              <w:left w:val="single" w:sz="4" w:space="0" w:color="000000" w:themeColor="text1"/>
            </w:tcBorders>
          </w:tcPr>
          <w:p w14:paraId="009394B6" w14:textId="77777777" w:rsidR="004C24D3" w:rsidRDefault="004C24D3" w:rsidP="00252113">
            <w:pPr>
              <w:spacing w:line="400" w:lineRule="exact"/>
              <w:ind w:firstLine="0"/>
              <w:rPr>
                <w:snapToGrid/>
              </w:rPr>
            </w:pPr>
            <w:r>
              <w:rPr>
                <w:rFonts w:hint="eastAsia"/>
                <w:snapToGrid/>
              </w:rPr>
              <w:t>6</w:t>
            </w:r>
          </w:p>
        </w:tc>
        <w:tc>
          <w:tcPr>
            <w:tcW w:w="431" w:type="dxa"/>
          </w:tcPr>
          <w:p w14:paraId="38BCC1A4" w14:textId="77777777" w:rsidR="004C24D3" w:rsidRDefault="004C24D3" w:rsidP="00252113">
            <w:pPr>
              <w:spacing w:line="400" w:lineRule="exact"/>
              <w:ind w:firstLine="0"/>
              <w:rPr>
                <w:snapToGrid/>
              </w:rPr>
            </w:pPr>
            <w:r>
              <w:rPr>
                <w:rFonts w:hint="eastAsia"/>
                <w:snapToGrid/>
              </w:rPr>
              <w:t>7</w:t>
            </w:r>
          </w:p>
        </w:tc>
        <w:tc>
          <w:tcPr>
            <w:tcW w:w="432" w:type="dxa"/>
          </w:tcPr>
          <w:p w14:paraId="3C5D7AE9" w14:textId="77777777" w:rsidR="004C24D3" w:rsidRDefault="004C24D3" w:rsidP="00252113">
            <w:pPr>
              <w:spacing w:line="400" w:lineRule="exact"/>
              <w:ind w:firstLine="0"/>
              <w:rPr>
                <w:snapToGrid/>
              </w:rPr>
            </w:pPr>
            <w:r>
              <w:rPr>
                <w:rFonts w:hint="eastAsia"/>
                <w:snapToGrid/>
              </w:rPr>
              <w:t>8</w:t>
            </w:r>
          </w:p>
        </w:tc>
        <w:tc>
          <w:tcPr>
            <w:tcW w:w="433" w:type="dxa"/>
          </w:tcPr>
          <w:p w14:paraId="694102C6" w14:textId="77777777" w:rsidR="004C24D3" w:rsidRDefault="004C24D3" w:rsidP="00252113">
            <w:pPr>
              <w:spacing w:line="400" w:lineRule="exact"/>
              <w:ind w:firstLine="0"/>
              <w:rPr>
                <w:snapToGrid/>
              </w:rPr>
            </w:pPr>
            <w:r>
              <w:rPr>
                <w:rFonts w:hint="eastAsia"/>
                <w:snapToGrid/>
              </w:rPr>
              <w:t>0</w:t>
            </w:r>
          </w:p>
        </w:tc>
        <w:tc>
          <w:tcPr>
            <w:tcW w:w="433" w:type="dxa"/>
          </w:tcPr>
          <w:p w14:paraId="7E1466BA" w14:textId="77777777" w:rsidR="004C24D3" w:rsidRDefault="004C24D3" w:rsidP="00252113">
            <w:pPr>
              <w:spacing w:line="400" w:lineRule="exact"/>
              <w:ind w:firstLine="0"/>
              <w:rPr>
                <w:snapToGrid/>
              </w:rPr>
            </w:pPr>
            <w:r>
              <w:rPr>
                <w:rFonts w:hint="eastAsia"/>
                <w:snapToGrid/>
              </w:rPr>
              <w:t>1</w:t>
            </w:r>
          </w:p>
        </w:tc>
        <w:tc>
          <w:tcPr>
            <w:tcW w:w="433" w:type="dxa"/>
          </w:tcPr>
          <w:p w14:paraId="6FB5F6FC" w14:textId="77777777" w:rsidR="004C24D3" w:rsidRDefault="004C24D3" w:rsidP="00252113">
            <w:pPr>
              <w:spacing w:line="400" w:lineRule="exact"/>
              <w:ind w:firstLine="0"/>
              <w:rPr>
                <w:snapToGrid/>
              </w:rPr>
            </w:pPr>
            <w:r>
              <w:rPr>
                <w:rFonts w:hint="eastAsia"/>
                <w:snapToGrid/>
              </w:rPr>
              <w:t>2</w:t>
            </w:r>
          </w:p>
        </w:tc>
        <w:tc>
          <w:tcPr>
            <w:tcW w:w="433" w:type="dxa"/>
          </w:tcPr>
          <w:p w14:paraId="32D126D8" w14:textId="77777777" w:rsidR="004C24D3" w:rsidRDefault="004C24D3" w:rsidP="00252113">
            <w:pPr>
              <w:spacing w:line="400" w:lineRule="exact"/>
              <w:ind w:firstLine="0"/>
              <w:rPr>
                <w:snapToGrid/>
              </w:rPr>
            </w:pPr>
            <w:r>
              <w:rPr>
                <w:rFonts w:hint="eastAsia"/>
                <w:snapToGrid/>
              </w:rPr>
              <w:t>3</w:t>
            </w:r>
          </w:p>
        </w:tc>
        <w:tc>
          <w:tcPr>
            <w:tcW w:w="433" w:type="dxa"/>
          </w:tcPr>
          <w:p w14:paraId="1CCC0BB5" w14:textId="77777777" w:rsidR="004C24D3" w:rsidRDefault="004C24D3" w:rsidP="00252113">
            <w:pPr>
              <w:spacing w:line="400" w:lineRule="exact"/>
              <w:ind w:firstLine="0"/>
              <w:rPr>
                <w:snapToGrid/>
              </w:rPr>
            </w:pPr>
            <w:r>
              <w:rPr>
                <w:rFonts w:hint="eastAsia"/>
                <w:snapToGrid/>
              </w:rPr>
              <w:t>4</w:t>
            </w:r>
          </w:p>
        </w:tc>
        <w:tc>
          <w:tcPr>
            <w:tcW w:w="373" w:type="dxa"/>
          </w:tcPr>
          <w:p w14:paraId="5AE9CD0F" w14:textId="77777777" w:rsidR="004C24D3" w:rsidRDefault="004C24D3" w:rsidP="00252113">
            <w:pPr>
              <w:spacing w:line="400" w:lineRule="exact"/>
              <w:ind w:firstLine="0"/>
              <w:rPr>
                <w:snapToGrid/>
              </w:rPr>
            </w:pPr>
            <w:r>
              <w:rPr>
                <w:rFonts w:hint="eastAsia"/>
                <w:snapToGrid/>
              </w:rPr>
              <w:t>5</w:t>
            </w:r>
          </w:p>
        </w:tc>
      </w:tr>
      <w:tr w:rsidR="004C24D3" w14:paraId="75244B26" w14:textId="77777777" w:rsidTr="004C24D3">
        <w:tc>
          <w:tcPr>
            <w:tcW w:w="406" w:type="dxa"/>
            <w:vMerge/>
            <w:tcBorders>
              <w:left w:val="nil"/>
            </w:tcBorders>
          </w:tcPr>
          <w:p w14:paraId="1FAAA1BF" w14:textId="77777777"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14:paraId="700BD0C2" w14:textId="77777777" w:rsidR="004C24D3" w:rsidRDefault="004C24D3" w:rsidP="00252113">
            <w:pPr>
              <w:spacing w:line="400" w:lineRule="exact"/>
              <w:ind w:firstLine="0"/>
              <w:rPr>
                <w:snapToGrid/>
              </w:rPr>
            </w:pPr>
            <w:r>
              <w:rPr>
                <w:rFonts w:hint="eastAsia"/>
                <w:snapToGrid/>
              </w:rPr>
              <w:t>7</w:t>
            </w:r>
          </w:p>
        </w:tc>
        <w:tc>
          <w:tcPr>
            <w:tcW w:w="431" w:type="dxa"/>
            <w:tcBorders>
              <w:left w:val="single" w:sz="4" w:space="0" w:color="000000" w:themeColor="text1"/>
            </w:tcBorders>
          </w:tcPr>
          <w:p w14:paraId="1054A169" w14:textId="77777777" w:rsidR="004C24D3" w:rsidRDefault="004C24D3" w:rsidP="00252113">
            <w:pPr>
              <w:spacing w:line="400" w:lineRule="exact"/>
              <w:ind w:firstLine="0"/>
              <w:rPr>
                <w:snapToGrid/>
              </w:rPr>
            </w:pPr>
            <w:r>
              <w:rPr>
                <w:rFonts w:hint="eastAsia"/>
                <w:snapToGrid/>
              </w:rPr>
              <w:t>3</w:t>
            </w:r>
          </w:p>
        </w:tc>
        <w:tc>
          <w:tcPr>
            <w:tcW w:w="431" w:type="dxa"/>
          </w:tcPr>
          <w:p w14:paraId="19C0E13C" w14:textId="77777777" w:rsidR="004C24D3" w:rsidRDefault="004C24D3" w:rsidP="00252113">
            <w:pPr>
              <w:spacing w:line="400" w:lineRule="exact"/>
              <w:ind w:firstLine="0"/>
              <w:rPr>
                <w:snapToGrid/>
              </w:rPr>
            </w:pPr>
            <w:r>
              <w:rPr>
                <w:rFonts w:hint="eastAsia"/>
                <w:snapToGrid/>
              </w:rPr>
              <w:t>4</w:t>
            </w:r>
          </w:p>
        </w:tc>
        <w:tc>
          <w:tcPr>
            <w:tcW w:w="432" w:type="dxa"/>
          </w:tcPr>
          <w:p w14:paraId="178D7518" w14:textId="77777777" w:rsidR="004C24D3" w:rsidRDefault="004C24D3" w:rsidP="00252113">
            <w:pPr>
              <w:spacing w:line="400" w:lineRule="exact"/>
              <w:ind w:firstLine="0"/>
              <w:rPr>
                <w:snapToGrid/>
              </w:rPr>
            </w:pPr>
            <w:r>
              <w:rPr>
                <w:rFonts w:hint="eastAsia"/>
                <w:snapToGrid/>
              </w:rPr>
              <w:t>5</w:t>
            </w:r>
          </w:p>
        </w:tc>
        <w:tc>
          <w:tcPr>
            <w:tcW w:w="433" w:type="dxa"/>
          </w:tcPr>
          <w:p w14:paraId="28D1D956" w14:textId="77777777" w:rsidR="004C24D3" w:rsidRDefault="004C24D3" w:rsidP="00252113">
            <w:pPr>
              <w:spacing w:line="400" w:lineRule="exact"/>
              <w:ind w:firstLine="0"/>
              <w:rPr>
                <w:snapToGrid/>
              </w:rPr>
            </w:pPr>
            <w:r>
              <w:rPr>
                <w:rFonts w:hint="eastAsia"/>
                <w:snapToGrid/>
              </w:rPr>
              <w:t>6</w:t>
            </w:r>
          </w:p>
        </w:tc>
        <w:tc>
          <w:tcPr>
            <w:tcW w:w="433" w:type="dxa"/>
          </w:tcPr>
          <w:p w14:paraId="158B73E3" w14:textId="77777777" w:rsidR="004C24D3" w:rsidRDefault="004C24D3" w:rsidP="00252113">
            <w:pPr>
              <w:spacing w:line="400" w:lineRule="exact"/>
              <w:ind w:firstLine="0"/>
              <w:rPr>
                <w:snapToGrid/>
              </w:rPr>
            </w:pPr>
            <w:r>
              <w:rPr>
                <w:rFonts w:hint="eastAsia"/>
                <w:snapToGrid/>
              </w:rPr>
              <w:t>7</w:t>
            </w:r>
          </w:p>
        </w:tc>
        <w:tc>
          <w:tcPr>
            <w:tcW w:w="433" w:type="dxa"/>
          </w:tcPr>
          <w:p w14:paraId="21E9956C" w14:textId="77777777" w:rsidR="004C24D3" w:rsidRDefault="004C24D3" w:rsidP="00252113">
            <w:pPr>
              <w:spacing w:line="400" w:lineRule="exact"/>
              <w:ind w:firstLine="0"/>
              <w:rPr>
                <w:snapToGrid/>
              </w:rPr>
            </w:pPr>
            <w:r>
              <w:rPr>
                <w:rFonts w:hint="eastAsia"/>
                <w:snapToGrid/>
              </w:rPr>
              <w:t>8</w:t>
            </w:r>
          </w:p>
        </w:tc>
        <w:tc>
          <w:tcPr>
            <w:tcW w:w="433" w:type="dxa"/>
          </w:tcPr>
          <w:p w14:paraId="19160E6D" w14:textId="77777777" w:rsidR="004C24D3" w:rsidRDefault="004C24D3" w:rsidP="00252113">
            <w:pPr>
              <w:spacing w:line="400" w:lineRule="exact"/>
              <w:ind w:firstLine="0"/>
              <w:rPr>
                <w:snapToGrid/>
              </w:rPr>
            </w:pPr>
            <w:r>
              <w:rPr>
                <w:rFonts w:hint="eastAsia"/>
                <w:snapToGrid/>
              </w:rPr>
              <w:t>0</w:t>
            </w:r>
          </w:p>
        </w:tc>
        <w:tc>
          <w:tcPr>
            <w:tcW w:w="433" w:type="dxa"/>
          </w:tcPr>
          <w:p w14:paraId="7E343C4B" w14:textId="77777777" w:rsidR="004C24D3" w:rsidRDefault="004C24D3" w:rsidP="00252113">
            <w:pPr>
              <w:spacing w:line="400" w:lineRule="exact"/>
              <w:ind w:firstLine="0"/>
              <w:rPr>
                <w:snapToGrid/>
              </w:rPr>
            </w:pPr>
            <w:r>
              <w:rPr>
                <w:rFonts w:hint="eastAsia"/>
                <w:snapToGrid/>
              </w:rPr>
              <w:t>1</w:t>
            </w:r>
          </w:p>
        </w:tc>
        <w:tc>
          <w:tcPr>
            <w:tcW w:w="373" w:type="dxa"/>
          </w:tcPr>
          <w:p w14:paraId="34F9FB23" w14:textId="77777777" w:rsidR="004C24D3" w:rsidRDefault="004C24D3" w:rsidP="00252113">
            <w:pPr>
              <w:spacing w:line="400" w:lineRule="exact"/>
              <w:ind w:firstLine="0"/>
              <w:rPr>
                <w:snapToGrid/>
              </w:rPr>
            </w:pPr>
            <w:r>
              <w:rPr>
                <w:rFonts w:hint="eastAsia"/>
                <w:snapToGrid/>
              </w:rPr>
              <w:t>2</w:t>
            </w:r>
          </w:p>
        </w:tc>
      </w:tr>
      <w:tr w:rsidR="004C24D3" w14:paraId="03750F4B" w14:textId="77777777" w:rsidTr="009B555F">
        <w:tc>
          <w:tcPr>
            <w:tcW w:w="406" w:type="dxa"/>
            <w:vMerge/>
            <w:tcBorders>
              <w:left w:val="nil"/>
            </w:tcBorders>
          </w:tcPr>
          <w:p w14:paraId="0C63DE0E" w14:textId="77777777"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14:paraId="6E4A6C44" w14:textId="77777777" w:rsidR="004C24D3" w:rsidRDefault="004C24D3" w:rsidP="00252113">
            <w:pPr>
              <w:spacing w:line="400" w:lineRule="exact"/>
              <w:ind w:firstLine="0"/>
              <w:rPr>
                <w:snapToGrid/>
              </w:rPr>
            </w:pPr>
            <w:r>
              <w:rPr>
                <w:rFonts w:hint="eastAsia"/>
                <w:snapToGrid/>
              </w:rPr>
              <w:t>6</w:t>
            </w:r>
          </w:p>
        </w:tc>
        <w:tc>
          <w:tcPr>
            <w:tcW w:w="431" w:type="dxa"/>
            <w:tcBorders>
              <w:left w:val="single" w:sz="4" w:space="0" w:color="000000" w:themeColor="text1"/>
            </w:tcBorders>
          </w:tcPr>
          <w:p w14:paraId="38285AD9" w14:textId="77777777" w:rsidR="004C24D3" w:rsidRDefault="004C24D3" w:rsidP="00252113">
            <w:pPr>
              <w:spacing w:line="400" w:lineRule="exact"/>
              <w:ind w:firstLine="0"/>
              <w:rPr>
                <w:snapToGrid/>
              </w:rPr>
            </w:pPr>
            <w:r>
              <w:rPr>
                <w:rFonts w:hint="eastAsia"/>
                <w:snapToGrid/>
              </w:rPr>
              <w:t>0</w:t>
            </w:r>
          </w:p>
        </w:tc>
        <w:tc>
          <w:tcPr>
            <w:tcW w:w="431" w:type="dxa"/>
          </w:tcPr>
          <w:p w14:paraId="7F321144" w14:textId="77777777" w:rsidR="004C24D3" w:rsidRDefault="004C24D3" w:rsidP="00252113">
            <w:pPr>
              <w:spacing w:line="400" w:lineRule="exact"/>
              <w:ind w:firstLine="0"/>
              <w:rPr>
                <w:snapToGrid/>
              </w:rPr>
            </w:pPr>
            <w:r>
              <w:rPr>
                <w:rFonts w:hint="eastAsia"/>
                <w:snapToGrid/>
              </w:rPr>
              <w:t>1</w:t>
            </w:r>
          </w:p>
        </w:tc>
        <w:tc>
          <w:tcPr>
            <w:tcW w:w="432" w:type="dxa"/>
            <w:tcBorders>
              <w:bottom w:val="dotted" w:sz="4" w:space="0" w:color="auto"/>
            </w:tcBorders>
          </w:tcPr>
          <w:p w14:paraId="3ECD671F" w14:textId="77777777" w:rsidR="004C24D3" w:rsidRDefault="004C24D3" w:rsidP="00252113">
            <w:pPr>
              <w:spacing w:line="400" w:lineRule="exact"/>
              <w:ind w:firstLine="0"/>
              <w:rPr>
                <w:snapToGrid/>
              </w:rPr>
            </w:pPr>
            <w:r>
              <w:rPr>
                <w:rFonts w:hint="eastAsia"/>
                <w:snapToGrid/>
              </w:rPr>
              <w:t>2</w:t>
            </w:r>
          </w:p>
        </w:tc>
        <w:tc>
          <w:tcPr>
            <w:tcW w:w="433" w:type="dxa"/>
            <w:tcBorders>
              <w:bottom w:val="dotted" w:sz="4" w:space="0" w:color="auto"/>
            </w:tcBorders>
          </w:tcPr>
          <w:p w14:paraId="68F9EF32" w14:textId="77777777" w:rsidR="004C24D3" w:rsidRDefault="004C24D3" w:rsidP="00252113">
            <w:pPr>
              <w:spacing w:line="400" w:lineRule="exact"/>
              <w:ind w:firstLine="0"/>
              <w:rPr>
                <w:snapToGrid/>
              </w:rPr>
            </w:pPr>
            <w:r>
              <w:rPr>
                <w:rFonts w:hint="eastAsia"/>
                <w:snapToGrid/>
              </w:rPr>
              <w:t>3</w:t>
            </w:r>
          </w:p>
        </w:tc>
        <w:tc>
          <w:tcPr>
            <w:tcW w:w="433" w:type="dxa"/>
            <w:tcBorders>
              <w:bottom w:val="dotted" w:sz="4" w:space="0" w:color="auto"/>
            </w:tcBorders>
          </w:tcPr>
          <w:p w14:paraId="575A3052" w14:textId="77777777" w:rsidR="004C24D3" w:rsidRDefault="004C24D3" w:rsidP="00252113">
            <w:pPr>
              <w:spacing w:line="400" w:lineRule="exact"/>
              <w:ind w:firstLine="0"/>
              <w:rPr>
                <w:snapToGrid/>
              </w:rPr>
            </w:pPr>
            <w:r>
              <w:rPr>
                <w:rFonts w:hint="eastAsia"/>
                <w:snapToGrid/>
              </w:rPr>
              <w:t>4</w:t>
            </w:r>
          </w:p>
        </w:tc>
        <w:tc>
          <w:tcPr>
            <w:tcW w:w="433" w:type="dxa"/>
          </w:tcPr>
          <w:p w14:paraId="39FCADDB" w14:textId="77777777" w:rsidR="004C24D3" w:rsidRDefault="004C24D3" w:rsidP="00252113">
            <w:pPr>
              <w:spacing w:line="400" w:lineRule="exact"/>
              <w:ind w:firstLine="0"/>
              <w:rPr>
                <w:snapToGrid/>
              </w:rPr>
            </w:pPr>
            <w:r>
              <w:rPr>
                <w:rFonts w:hint="eastAsia"/>
                <w:snapToGrid/>
              </w:rPr>
              <w:t>5</w:t>
            </w:r>
          </w:p>
        </w:tc>
        <w:tc>
          <w:tcPr>
            <w:tcW w:w="433" w:type="dxa"/>
          </w:tcPr>
          <w:p w14:paraId="2DA66BE6" w14:textId="77777777" w:rsidR="004C24D3" w:rsidRDefault="004C24D3" w:rsidP="00252113">
            <w:pPr>
              <w:spacing w:line="400" w:lineRule="exact"/>
              <w:ind w:firstLine="0"/>
              <w:rPr>
                <w:snapToGrid/>
              </w:rPr>
            </w:pPr>
            <w:r>
              <w:rPr>
                <w:rFonts w:hint="eastAsia"/>
                <w:snapToGrid/>
              </w:rPr>
              <w:t>6</w:t>
            </w:r>
          </w:p>
        </w:tc>
        <w:tc>
          <w:tcPr>
            <w:tcW w:w="433" w:type="dxa"/>
          </w:tcPr>
          <w:p w14:paraId="64861904" w14:textId="77777777" w:rsidR="004C24D3" w:rsidRDefault="004C24D3" w:rsidP="00252113">
            <w:pPr>
              <w:spacing w:line="400" w:lineRule="exact"/>
              <w:ind w:firstLine="0"/>
              <w:rPr>
                <w:snapToGrid/>
              </w:rPr>
            </w:pPr>
            <w:r>
              <w:rPr>
                <w:rFonts w:hint="eastAsia"/>
                <w:snapToGrid/>
              </w:rPr>
              <w:t>7</w:t>
            </w:r>
          </w:p>
        </w:tc>
        <w:tc>
          <w:tcPr>
            <w:tcW w:w="373" w:type="dxa"/>
          </w:tcPr>
          <w:p w14:paraId="077A8CB7" w14:textId="77777777" w:rsidR="004C24D3" w:rsidRDefault="004C24D3" w:rsidP="00252113">
            <w:pPr>
              <w:spacing w:line="400" w:lineRule="exact"/>
              <w:ind w:firstLine="0"/>
              <w:rPr>
                <w:snapToGrid/>
              </w:rPr>
            </w:pPr>
            <w:r>
              <w:rPr>
                <w:rFonts w:hint="eastAsia"/>
                <w:snapToGrid/>
              </w:rPr>
              <w:t>8</w:t>
            </w:r>
          </w:p>
        </w:tc>
      </w:tr>
      <w:tr w:rsidR="004C24D3" w14:paraId="71A1CC4C" w14:textId="77777777" w:rsidTr="009B555F">
        <w:tc>
          <w:tcPr>
            <w:tcW w:w="406" w:type="dxa"/>
            <w:vMerge/>
            <w:tcBorders>
              <w:left w:val="nil"/>
            </w:tcBorders>
          </w:tcPr>
          <w:p w14:paraId="3CD8564F" w14:textId="77777777"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14:paraId="5273F907" w14:textId="77777777" w:rsidR="004C24D3" w:rsidRDefault="004C24D3" w:rsidP="00252113">
            <w:pPr>
              <w:spacing w:line="400" w:lineRule="exact"/>
              <w:ind w:firstLine="0"/>
              <w:rPr>
                <w:snapToGrid/>
              </w:rPr>
            </w:pPr>
            <w:r>
              <w:rPr>
                <w:rFonts w:hint="eastAsia"/>
                <w:snapToGrid/>
              </w:rPr>
              <w:t>5</w:t>
            </w:r>
          </w:p>
        </w:tc>
        <w:tc>
          <w:tcPr>
            <w:tcW w:w="431" w:type="dxa"/>
            <w:tcBorders>
              <w:left w:val="single" w:sz="4" w:space="0" w:color="000000" w:themeColor="text1"/>
            </w:tcBorders>
          </w:tcPr>
          <w:p w14:paraId="462563B3" w14:textId="77777777" w:rsidR="004C24D3" w:rsidRDefault="004C24D3" w:rsidP="00252113">
            <w:pPr>
              <w:spacing w:line="400" w:lineRule="exact"/>
              <w:ind w:firstLine="0"/>
              <w:rPr>
                <w:snapToGrid/>
              </w:rPr>
            </w:pPr>
            <w:r>
              <w:rPr>
                <w:rFonts w:hint="eastAsia"/>
                <w:snapToGrid/>
              </w:rPr>
              <w:t>6</w:t>
            </w:r>
          </w:p>
        </w:tc>
        <w:tc>
          <w:tcPr>
            <w:tcW w:w="431" w:type="dxa"/>
            <w:tcBorders>
              <w:right w:val="dotted" w:sz="4" w:space="0" w:color="auto"/>
            </w:tcBorders>
          </w:tcPr>
          <w:p w14:paraId="236EA1EC" w14:textId="77777777" w:rsidR="004C24D3" w:rsidRDefault="004C24D3" w:rsidP="00252113">
            <w:pPr>
              <w:spacing w:line="400" w:lineRule="exact"/>
              <w:ind w:firstLine="0"/>
              <w:rPr>
                <w:snapToGrid/>
              </w:rPr>
            </w:pPr>
            <w:r>
              <w:rPr>
                <w:rFonts w:hint="eastAsia"/>
                <w:snapToGrid/>
              </w:rPr>
              <w:t>7</w:t>
            </w:r>
          </w:p>
        </w:tc>
        <w:tc>
          <w:tcPr>
            <w:tcW w:w="432" w:type="dxa"/>
            <w:tcBorders>
              <w:top w:val="dotted" w:sz="4" w:space="0" w:color="auto"/>
              <w:left w:val="dotted" w:sz="4" w:space="0" w:color="auto"/>
              <w:bottom w:val="dotted" w:sz="4" w:space="0" w:color="auto"/>
              <w:right w:val="dotted" w:sz="4" w:space="0" w:color="auto"/>
            </w:tcBorders>
            <w:shd w:val="clear" w:color="auto" w:fill="auto"/>
          </w:tcPr>
          <w:p w14:paraId="664690AE" w14:textId="77777777" w:rsidR="004C24D3" w:rsidRPr="00CB5938" w:rsidRDefault="004C24D3" w:rsidP="00252113">
            <w:pPr>
              <w:spacing w:line="400" w:lineRule="exact"/>
              <w:ind w:firstLine="0"/>
              <w:rPr>
                <w:snapToGrid/>
              </w:rPr>
            </w:pPr>
            <w:r w:rsidRPr="00CB5938">
              <w:rPr>
                <w:rFonts w:hint="eastAsia"/>
                <w:snapToGrid/>
              </w:rPr>
              <w:t>8</w:t>
            </w:r>
          </w:p>
        </w:tc>
        <w:tc>
          <w:tcPr>
            <w:tcW w:w="433" w:type="dxa"/>
            <w:tcBorders>
              <w:top w:val="dotted" w:sz="4" w:space="0" w:color="auto"/>
              <w:left w:val="dotted" w:sz="4" w:space="0" w:color="auto"/>
              <w:bottom w:val="single" w:sz="12" w:space="0" w:color="auto"/>
              <w:right w:val="dotted" w:sz="4" w:space="0" w:color="auto"/>
            </w:tcBorders>
            <w:shd w:val="clear" w:color="auto" w:fill="auto"/>
          </w:tcPr>
          <w:p w14:paraId="3C295B06" w14:textId="77777777" w:rsidR="004C24D3" w:rsidRPr="00CB5938" w:rsidRDefault="004C24D3" w:rsidP="00252113">
            <w:pPr>
              <w:spacing w:line="400" w:lineRule="exact"/>
              <w:ind w:firstLine="0"/>
              <w:rPr>
                <w:snapToGrid/>
              </w:rPr>
            </w:pPr>
            <w:r w:rsidRPr="00CB5938">
              <w:rPr>
                <w:rFonts w:hint="eastAsia"/>
                <w:snapToGrid/>
              </w:rPr>
              <w:t>0</w:t>
            </w:r>
          </w:p>
        </w:tc>
        <w:tc>
          <w:tcPr>
            <w:tcW w:w="433" w:type="dxa"/>
            <w:tcBorders>
              <w:top w:val="dotted" w:sz="4" w:space="0" w:color="auto"/>
              <w:left w:val="dotted" w:sz="4" w:space="0" w:color="auto"/>
              <w:bottom w:val="dotted" w:sz="4" w:space="0" w:color="auto"/>
              <w:right w:val="dotted" w:sz="4" w:space="0" w:color="auto"/>
            </w:tcBorders>
            <w:shd w:val="pct25" w:color="auto" w:fill="auto"/>
          </w:tcPr>
          <w:p w14:paraId="1995B9AB" w14:textId="77777777" w:rsidR="004C24D3" w:rsidRPr="00CB5938" w:rsidRDefault="004C24D3" w:rsidP="00252113">
            <w:pPr>
              <w:spacing w:line="400" w:lineRule="exact"/>
              <w:ind w:firstLine="0"/>
              <w:rPr>
                <w:snapToGrid/>
              </w:rPr>
            </w:pPr>
            <w:r w:rsidRPr="00CB5938">
              <w:rPr>
                <w:rFonts w:hint="eastAsia"/>
                <w:snapToGrid/>
              </w:rPr>
              <w:t>1</w:t>
            </w:r>
          </w:p>
        </w:tc>
        <w:tc>
          <w:tcPr>
            <w:tcW w:w="433" w:type="dxa"/>
            <w:tcBorders>
              <w:left w:val="dotted" w:sz="4" w:space="0" w:color="auto"/>
            </w:tcBorders>
          </w:tcPr>
          <w:p w14:paraId="20008959" w14:textId="77777777" w:rsidR="004C24D3" w:rsidRDefault="004C24D3" w:rsidP="00252113">
            <w:pPr>
              <w:spacing w:line="400" w:lineRule="exact"/>
              <w:ind w:firstLine="0"/>
              <w:rPr>
                <w:snapToGrid/>
              </w:rPr>
            </w:pPr>
            <w:r>
              <w:rPr>
                <w:rFonts w:hint="eastAsia"/>
                <w:snapToGrid/>
              </w:rPr>
              <w:t>2</w:t>
            </w:r>
          </w:p>
        </w:tc>
        <w:tc>
          <w:tcPr>
            <w:tcW w:w="433" w:type="dxa"/>
          </w:tcPr>
          <w:p w14:paraId="4FA1E5F6" w14:textId="77777777" w:rsidR="004C24D3" w:rsidRDefault="004C24D3" w:rsidP="00252113">
            <w:pPr>
              <w:spacing w:line="400" w:lineRule="exact"/>
              <w:ind w:firstLine="0"/>
              <w:rPr>
                <w:snapToGrid/>
              </w:rPr>
            </w:pPr>
            <w:r>
              <w:rPr>
                <w:rFonts w:hint="eastAsia"/>
                <w:snapToGrid/>
              </w:rPr>
              <w:t>3</w:t>
            </w:r>
          </w:p>
        </w:tc>
        <w:tc>
          <w:tcPr>
            <w:tcW w:w="433" w:type="dxa"/>
          </w:tcPr>
          <w:p w14:paraId="10FFE4EA" w14:textId="77777777" w:rsidR="004C24D3" w:rsidRDefault="004C24D3" w:rsidP="00252113">
            <w:pPr>
              <w:spacing w:line="400" w:lineRule="exact"/>
              <w:ind w:firstLine="0"/>
              <w:rPr>
                <w:snapToGrid/>
              </w:rPr>
            </w:pPr>
            <w:r>
              <w:rPr>
                <w:rFonts w:hint="eastAsia"/>
                <w:snapToGrid/>
              </w:rPr>
              <w:t>4</w:t>
            </w:r>
          </w:p>
        </w:tc>
        <w:tc>
          <w:tcPr>
            <w:tcW w:w="373" w:type="dxa"/>
          </w:tcPr>
          <w:p w14:paraId="43FD909E" w14:textId="77777777" w:rsidR="004C24D3" w:rsidRDefault="004C24D3" w:rsidP="00252113">
            <w:pPr>
              <w:spacing w:line="400" w:lineRule="exact"/>
              <w:ind w:firstLine="0"/>
              <w:rPr>
                <w:snapToGrid/>
              </w:rPr>
            </w:pPr>
            <w:r>
              <w:rPr>
                <w:rFonts w:hint="eastAsia"/>
                <w:snapToGrid/>
              </w:rPr>
              <w:t>5</w:t>
            </w:r>
          </w:p>
        </w:tc>
      </w:tr>
      <w:tr w:rsidR="004C24D3" w14:paraId="3BA32A58" w14:textId="77777777" w:rsidTr="009B555F">
        <w:tc>
          <w:tcPr>
            <w:tcW w:w="406" w:type="dxa"/>
            <w:vMerge/>
            <w:tcBorders>
              <w:left w:val="nil"/>
            </w:tcBorders>
          </w:tcPr>
          <w:p w14:paraId="672763B6" w14:textId="77777777"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14:paraId="6D2930BB" w14:textId="77777777" w:rsidR="004C24D3" w:rsidRDefault="004C24D3" w:rsidP="00252113">
            <w:pPr>
              <w:spacing w:line="400" w:lineRule="exact"/>
              <w:ind w:firstLine="0"/>
              <w:rPr>
                <w:snapToGrid/>
              </w:rPr>
            </w:pPr>
            <w:r>
              <w:rPr>
                <w:rFonts w:hint="eastAsia"/>
                <w:snapToGrid/>
              </w:rPr>
              <w:t>4</w:t>
            </w:r>
          </w:p>
        </w:tc>
        <w:tc>
          <w:tcPr>
            <w:tcW w:w="431" w:type="dxa"/>
            <w:tcBorders>
              <w:left w:val="single" w:sz="4" w:space="0" w:color="000000" w:themeColor="text1"/>
            </w:tcBorders>
          </w:tcPr>
          <w:p w14:paraId="603F5A30" w14:textId="77777777" w:rsidR="004C24D3" w:rsidRDefault="004C24D3" w:rsidP="00252113">
            <w:pPr>
              <w:spacing w:line="400" w:lineRule="exact"/>
              <w:ind w:firstLine="0"/>
              <w:rPr>
                <w:snapToGrid/>
              </w:rPr>
            </w:pPr>
            <w:r>
              <w:rPr>
                <w:rFonts w:hint="eastAsia"/>
                <w:snapToGrid/>
              </w:rPr>
              <w:t>3</w:t>
            </w:r>
          </w:p>
        </w:tc>
        <w:tc>
          <w:tcPr>
            <w:tcW w:w="431" w:type="dxa"/>
            <w:tcBorders>
              <w:right w:val="dotted" w:sz="4" w:space="0" w:color="auto"/>
            </w:tcBorders>
          </w:tcPr>
          <w:p w14:paraId="7973BEC6" w14:textId="77777777" w:rsidR="004C24D3" w:rsidRDefault="004C24D3" w:rsidP="00252113">
            <w:pPr>
              <w:spacing w:line="400" w:lineRule="exact"/>
              <w:ind w:firstLine="0"/>
              <w:rPr>
                <w:snapToGrid/>
              </w:rPr>
            </w:pPr>
            <w:r>
              <w:rPr>
                <w:rFonts w:hint="eastAsia"/>
                <w:snapToGrid/>
              </w:rPr>
              <w:t>4</w:t>
            </w:r>
          </w:p>
        </w:tc>
        <w:tc>
          <w:tcPr>
            <w:tcW w:w="432" w:type="dxa"/>
            <w:tcBorders>
              <w:top w:val="dotted" w:sz="4" w:space="0" w:color="auto"/>
              <w:left w:val="dotted" w:sz="4" w:space="0" w:color="auto"/>
              <w:bottom w:val="dotted" w:sz="4" w:space="0" w:color="auto"/>
              <w:right w:val="single" w:sz="12" w:space="0" w:color="auto"/>
            </w:tcBorders>
            <w:shd w:val="clear" w:color="auto" w:fill="auto"/>
          </w:tcPr>
          <w:p w14:paraId="686A9BE0" w14:textId="77777777" w:rsidR="004C24D3" w:rsidRPr="00CB5938" w:rsidRDefault="004C24D3" w:rsidP="00252113">
            <w:pPr>
              <w:spacing w:line="400" w:lineRule="exact"/>
              <w:ind w:firstLine="0"/>
              <w:rPr>
                <w:snapToGrid/>
              </w:rPr>
            </w:pPr>
            <w:r w:rsidRPr="00CB5938">
              <w:rPr>
                <w:rFonts w:hint="eastAsia"/>
                <w:snapToGrid/>
              </w:rPr>
              <w:t>5</w:t>
            </w:r>
          </w:p>
        </w:tc>
        <w:tc>
          <w:tcPr>
            <w:tcW w:w="433"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5CEADA95" w14:textId="77777777" w:rsidR="004C24D3" w:rsidRPr="00CB5938" w:rsidRDefault="004C24D3" w:rsidP="00252113">
            <w:pPr>
              <w:spacing w:line="400" w:lineRule="exact"/>
              <w:ind w:firstLine="0"/>
              <w:rPr>
                <w:snapToGrid/>
              </w:rPr>
            </w:pPr>
            <w:r w:rsidRPr="00CB5938">
              <w:rPr>
                <w:rFonts w:hint="eastAsia"/>
                <w:snapToGrid/>
              </w:rPr>
              <w:t>6</w:t>
            </w:r>
          </w:p>
        </w:tc>
        <w:tc>
          <w:tcPr>
            <w:tcW w:w="433" w:type="dxa"/>
            <w:tcBorders>
              <w:top w:val="dotted" w:sz="4" w:space="0" w:color="auto"/>
              <w:left w:val="single" w:sz="12" w:space="0" w:color="auto"/>
              <w:bottom w:val="dotted" w:sz="4" w:space="0" w:color="auto"/>
              <w:right w:val="dotted" w:sz="4" w:space="0" w:color="auto"/>
            </w:tcBorders>
            <w:shd w:val="clear" w:color="auto" w:fill="auto"/>
          </w:tcPr>
          <w:p w14:paraId="38D069C9" w14:textId="77777777" w:rsidR="004C24D3" w:rsidRPr="00CB5938" w:rsidRDefault="004C24D3" w:rsidP="00252113">
            <w:pPr>
              <w:spacing w:line="400" w:lineRule="exact"/>
              <w:ind w:firstLine="0"/>
              <w:rPr>
                <w:snapToGrid/>
              </w:rPr>
            </w:pPr>
            <w:r w:rsidRPr="00CB5938">
              <w:rPr>
                <w:rFonts w:hint="eastAsia"/>
                <w:snapToGrid/>
              </w:rPr>
              <w:t>7</w:t>
            </w:r>
          </w:p>
        </w:tc>
        <w:tc>
          <w:tcPr>
            <w:tcW w:w="433" w:type="dxa"/>
            <w:tcBorders>
              <w:left w:val="dotted" w:sz="4" w:space="0" w:color="auto"/>
            </w:tcBorders>
          </w:tcPr>
          <w:p w14:paraId="2E770DD3" w14:textId="77777777" w:rsidR="004C24D3" w:rsidRDefault="004C24D3" w:rsidP="00252113">
            <w:pPr>
              <w:spacing w:line="400" w:lineRule="exact"/>
              <w:ind w:firstLine="0"/>
              <w:rPr>
                <w:snapToGrid/>
              </w:rPr>
            </w:pPr>
            <w:r>
              <w:rPr>
                <w:rFonts w:hint="eastAsia"/>
                <w:snapToGrid/>
              </w:rPr>
              <w:t>8</w:t>
            </w:r>
          </w:p>
        </w:tc>
        <w:tc>
          <w:tcPr>
            <w:tcW w:w="433" w:type="dxa"/>
          </w:tcPr>
          <w:p w14:paraId="285A2E45" w14:textId="77777777" w:rsidR="004C24D3" w:rsidRDefault="004C24D3" w:rsidP="00252113">
            <w:pPr>
              <w:spacing w:line="400" w:lineRule="exact"/>
              <w:ind w:firstLine="0"/>
              <w:rPr>
                <w:snapToGrid/>
              </w:rPr>
            </w:pPr>
            <w:r>
              <w:rPr>
                <w:rFonts w:hint="eastAsia"/>
                <w:snapToGrid/>
              </w:rPr>
              <w:t>0</w:t>
            </w:r>
          </w:p>
        </w:tc>
        <w:tc>
          <w:tcPr>
            <w:tcW w:w="433" w:type="dxa"/>
          </w:tcPr>
          <w:p w14:paraId="26ADE602" w14:textId="77777777" w:rsidR="004C24D3" w:rsidRDefault="004C24D3" w:rsidP="00252113">
            <w:pPr>
              <w:spacing w:line="400" w:lineRule="exact"/>
              <w:ind w:firstLine="0"/>
              <w:rPr>
                <w:snapToGrid/>
              </w:rPr>
            </w:pPr>
            <w:r>
              <w:rPr>
                <w:rFonts w:hint="eastAsia"/>
                <w:snapToGrid/>
              </w:rPr>
              <w:t>1</w:t>
            </w:r>
          </w:p>
        </w:tc>
        <w:tc>
          <w:tcPr>
            <w:tcW w:w="373" w:type="dxa"/>
          </w:tcPr>
          <w:p w14:paraId="785DA580" w14:textId="77777777" w:rsidR="004C24D3" w:rsidRDefault="004C24D3" w:rsidP="00252113">
            <w:pPr>
              <w:spacing w:line="400" w:lineRule="exact"/>
              <w:ind w:firstLine="0"/>
              <w:rPr>
                <w:snapToGrid/>
              </w:rPr>
            </w:pPr>
            <w:r>
              <w:rPr>
                <w:rFonts w:hint="eastAsia"/>
                <w:snapToGrid/>
              </w:rPr>
              <w:t>2</w:t>
            </w:r>
          </w:p>
        </w:tc>
      </w:tr>
      <w:tr w:rsidR="004C24D3" w14:paraId="2308A12C" w14:textId="77777777" w:rsidTr="009B555F">
        <w:tc>
          <w:tcPr>
            <w:tcW w:w="406" w:type="dxa"/>
            <w:vMerge/>
            <w:tcBorders>
              <w:left w:val="nil"/>
            </w:tcBorders>
          </w:tcPr>
          <w:p w14:paraId="7D9C3BC5" w14:textId="77777777"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14:paraId="6DADF18B" w14:textId="77777777" w:rsidR="004C24D3" w:rsidRDefault="004C24D3" w:rsidP="00252113">
            <w:pPr>
              <w:spacing w:line="400" w:lineRule="exact"/>
              <w:ind w:firstLine="0"/>
              <w:rPr>
                <w:snapToGrid/>
              </w:rPr>
            </w:pPr>
            <w:r>
              <w:rPr>
                <w:rFonts w:hint="eastAsia"/>
                <w:snapToGrid/>
              </w:rPr>
              <w:t>3</w:t>
            </w:r>
          </w:p>
        </w:tc>
        <w:tc>
          <w:tcPr>
            <w:tcW w:w="431" w:type="dxa"/>
            <w:tcBorders>
              <w:left w:val="single" w:sz="4" w:space="0" w:color="000000" w:themeColor="text1"/>
            </w:tcBorders>
          </w:tcPr>
          <w:p w14:paraId="451860CD" w14:textId="77777777" w:rsidR="004C24D3" w:rsidRDefault="004C24D3" w:rsidP="00252113">
            <w:pPr>
              <w:spacing w:line="400" w:lineRule="exact"/>
              <w:ind w:firstLine="0"/>
              <w:rPr>
                <w:snapToGrid/>
              </w:rPr>
            </w:pPr>
            <w:r>
              <w:rPr>
                <w:rFonts w:hint="eastAsia"/>
                <w:snapToGrid/>
              </w:rPr>
              <w:t>0</w:t>
            </w:r>
          </w:p>
        </w:tc>
        <w:tc>
          <w:tcPr>
            <w:tcW w:w="431" w:type="dxa"/>
            <w:tcBorders>
              <w:right w:val="dotted" w:sz="4" w:space="0" w:color="auto"/>
            </w:tcBorders>
          </w:tcPr>
          <w:p w14:paraId="53466353" w14:textId="77777777" w:rsidR="004C24D3" w:rsidRDefault="004C24D3" w:rsidP="00252113">
            <w:pPr>
              <w:spacing w:line="400" w:lineRule="exact"/>
              <w:ind w:firstLine="0"/>
              <w:rPr>
                <w:snapToGrid/>
              </w:rPr>
            </w:pPr>
            <w:r>
              <w:rPr>
                <w:rFonts w:hint="eastAsia"/>
                <w:snapToGrid/>
              </w:rPr>
              <w:t>1</w:t>
            </w:r>
          </w:p>
        </w:tc>
        <w:tc>
          <w:tcPr>
            <w:tcW w:w="432" w:type="dxa"/>
            <w:tcBorders>
              <w:top w:val="dotted" w:sz="4" w:space="0" w:color="auto"/>
              <w:left w:val="dotted" w:sz="4" w:space="0" w:color="auto"/>
              <w:bottom w:val="dotted" w:sz="4" w:space="0" w:color="auto"/>
              <w:right w:val="dotted" w:sz="4" w:space="0" w:color="auto"/>
            </w:tcBorders>
            <w:shd w:val="clear" w:color="auto" w:fill="auto"/>
          </w:tcPr>
          <w:p w14:paraId="4E5D5299" w14:textId="77777777" w:rsidR="004C24D3" w:rsidRPr="00CB5938" w:rsidRDefault="004C24D3" w:rsidP="00252113">
            <w:pPr>
              <w:spacing w:line="400" w:lineRule="exact"/>
              <w:ind w:firstLine="0"/>
              <w:rPr>
                <w:snapToGrid/>
              </w:rPr>
            </w:pPr>
            <w:r w:rsidRPr="00CB5938">
              <w:rPr>
                <w:rFonts w:hint="eastAsia"/>
                <w:snapToGrid/>
              </w:rPr>
              <w:t>2</w:t>
            </w:r>
          </w:p>
        </w:tc>
        <w:tc>
          <w:tcPr>
            <w:tcW w:w="433" w:type="dxa"/>
            <w:tcBorders>
              <w:top w:val="single" w:sz="12" w:space="0" w:color="auto"/>
              <w:left w:val="dotted" w:sz="4" w:space="0" w:color="auto"/>
              <w:bottom w:val="dotted" w:sz="4" w:space="0" w:color="auto"/>
              <w:right w:val="dotted" w:sz="4" w:space="0" w:color="auto"/>
            </w:tcBorders>
            <w:shd w:val="clear" w:color="auto" w:fill="auto"/>
          </w:tcPr>
          <w:p w14:paraId="6D36A38D" w14:textId="77777777" w:rsidR="004C24D3" w:rsidRPr="00CB5938" w:rsidRDefault="004C24D3" w:rsidP="00252113">
            <w:pPr>
              <w:spacing w:line="400" w:lineRule="exact"/>
              <w:ind w:firstLine="0"/>
              <w:rPr>
                <w:snapToGrid/>
              </w:rPr>
            </w:pPr>
            <w:r w:rsidRPr="00CB5938">
              <w:rPr>
                <w:rFonts w:hint="eastAsia"/>
                <w:snapToGrid/>
              </w:rPr>
              <w:t>3</w:t>
            </w:r>
          </w:p>
        </w:tc>
        <w:tc>
          <w:tcPr>
            <w:tcW w:w="433" w:type="dxa"/>
            <w:tcBorders>
              <w:top w:val="dotted" w:sz="4" w:space="0" w:color="auto"/>
              <w:left w:val="dotted" w:sz="4" w:space="0" w:color="auto"/>
              <w:bottom w:val="dotted" w:sz="4" w:space="0" w:color="auto"/>
              <w:right w:val="dotted" w:sz="4" w:space="0" w:color="auto"/>
            </w:tcBorders>
            <w:shd w:val="clear" w:color="auto" w:fill="auto"/>
          </w:tcPr>
          <w:p w14:paraId="642D4E9C" w14:textId="77777777" w:rsidR="004C24D3" w:rsidRPr="00CB5938" w:rsidRDefault="004C24D3" w:rsidP="00252113">
            <w:pPr>
              <w:spacing w:line="400" w:lineRule="exact"/>
              <w:ind w:firstLine="0"/>
              <w:rPr>
                <w:snapToGrid/>
              </w:rPr>
            </w:pPr>
            <w:r w:rsidRPr="00CB5938">
              <w:rPr>
                <w:rFonts w:hint="eastAsia"/>
                <w:snapToGrid/>
              </w:rPr>
              <w:t>4</w:t>
            </w:r>
          </w:p>
        </w:tc>
        <w:tc>
          <w:tcPr>
            <w:tcW w:w="433" w:type="dxa"/>
            <w:tcBorders>
              <w:left w:val="dotted" w:sz="4" w:space="0" w:color="auto"/>
            </w:tcBorders>
          </w:tcPr>
          <w:p w14:paraId="392D9036" w14:textId="77777777" w:rsidR="004C24D3" w:rsidRDefault="004C24D3" w:rsidP="00252113">
            <w:pPr>
              <w:spacing w:line="400" w:lineRule="exact"/>
              <w:ind w:firstLine="0"/>
              <w:rPr>
                <w:snapToGrid/>
              </w:rPr>
            </w:pPr>
            <w:r>
              <w:rPr>
                <w:rFonts w:hint="eastAsia"/>
                <w:snapToGrid/>
              </w:rPr>
              <w:t>5</w:t>
            </w:r>
          </w:p>
        </w:tc>
        <w:tc>
          <w:tcPr>
            <w:tcW w:w="433" w:type="dxa"/>
          </w:tcPr>
          <w:p w14:paraId="240243C8" w14:textId="77777777" w:rsidR="004C24D3" w:rsidRDefault="004C24D3" w:rsidP="00252113">
            <w:pPr>
              <w:spacing w:line="400" w:lineRule="exact"/>
              <w:ind w:firstLine="0"/>
              <w:rPr>
                <w:snapToGrid/>
              </w:rPr>
            </w:pPr>
            <w:r>
              <w:rPr>
                <w:rFonts w:hint="eastAsia"/>
                <w:snapToGrid/>
              </w:rPr>
              <w:t>6</w:t>
            </w:r>
          </w:p>
        </w:tc>
        <w:tc>
          <w:tcPr>
            <w:tcW w:w="433" w:type="dxa"/>
          </w:tcPr>
          <w:p w14:paraId="05EF132C" w14:textId="77777777" w:rsidR="004C24D3" w:rsidRDefault="004C24D3" w:rsidP="00252113">
            <w:pPr>
              <w:spacing w:line="400" w:lineRule="exact"/>
              <w:ind w:firstLine="0"/>
              <w:rPr>
                <w:snapToGrid/>
              </w:rPr>
            </w:pPr>
            <w:r>
              <w:rPr>
                <w:rFonts w:hint="eastAsia"/>
                <w:snapToGrid/>
              </w:rPr>
              <w:t>7</w:t>
            </w:r>
          </w:p>
        </w:tc>
        <w:tc>
          <w:tcPr>
            <w:tcW w:w="373" w:type="dxa"/>
          </w:tcPr>
          <w:p w14:paraId="3FBF2559" w14:textId="77777777" w:rsidR="004C24D3" w:rsidRDefault="004C24D3" w:rsidP="00252113">
            <w:pPr>
              <w:spacing w:line="400" w:lineRule="exact"/>
              <w:ind w:firstLine="0"/>
              <w:rPr>
                <w:snapToGrid/>
              </w:rPr>
            </w:pPr>
            <w:r>
              <w:rPr>
                <w:rFonts w:hint="eastAsia"/>
                <w:snapToGrid/>
              </w:rPr>
              <w:t>8</w:t>
            </w:r>
          </w:p>
        </w:tc>
      </w:tr>
      <w:tr w:rsidR="004C24D3" w14:paraId="1EB00845" w14:textId="77777777" w:rsidTr="004C24D3">
        <w:tc>
          <w:tcPr>
            <w:tcW w:w="406" w:type="dxa"/>
            <w:vMerge/>
            <w:tcBorders>
              <w:left w:val="nil"/>
            </w:tcBorders>
          </w:tcPr>
          <w:p w14:paraId="1D1BE6A9" w14:textId="77777777"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14:paraId="526C946B" w14:textId="77777777" w:rsidR="004C24D3" w:rsidRDefault="004C24D3" w:rsidP="00252113">
            <w:pPr>
              <w:spacing w:line="400" w:lineRule="exact"/>
              <w:ind w:firstLine="0"/>
              <w:rPr>
                <w:snapToGrid/>
              </w:rPr>
            </w:pPr>
            <w:r>
              <w:rPr>
                <w:rFonts w:hint="eastAsia"/>
                <w:snapToGrid/>
              </w:rPr>
              <w:t>2</w:t>
            </w:r>
          </w:p>
        </w:tc>
        <w:tc>
          <w:tcPr>
            <w:tcW w:w="431" w:type="dxa"/>
            <w:tcBorders>
              <w:left w:val="single" w:sz="4" w:space="0" w:color="000000" w:themeColor="text1"/>
            </w:tcBorders>
          </w:tcPr>
          <w:p w14:paraId="2A86C176" w14:textId="77777777" w:rsidR="004C24D3" w:rsidRDefault="004C24D3" w:rsidP="00252113">
            <w:pPr>
              <w:spacing w:line="400" w:lineRule="exact"/>
              <w:ind w:firstLine="0"/>
              <w:rPr>
                <w:snapToGrid/>
              </w:rPr>
            </w:pPr>
            <w:r>
              <w:rPr>
                <w:rFonts w:hint="eastAsia"/>
                <w:snapToGrid/>
              </w:rPr>
              <w:t>6</w:t>
            </w:r>
          </w:p>
        </w:tc>
        <w:tc>
          <w:tcPr>
            <w:tcW w:w="431" w:type="dxa"/>
          </w:tcPr>
          <w:p w14:paraId="0EB8979F" w14:textId="77777777" w:rsidR="004C24D3" w:rsidRDefault="004C24D3" w:rsidP="00252113">
            <w:pPr>
              <w:spacing w:line="400" w:lineRule="exact"/>
              <w:ind w:firstLine="0"/>
              <w:rPr>
                <w:snapToGrid/>
              </w:rPr>
            </w:pPr>
            <w:r>
              <w:rPr>
                <w:rFonts w:hint="eastAsia"/>
                <w:snapToGrid/>
              </w:rPr>
              <w:t>7</w:t>
            </w:r>
          </w:p>
        </w:tc>
        <w:tc>
          <w:tcPr>
            <w:tcW w:w="432" w:type="dxa"/>
            <w:tcBorders>
              <w:top w:val="dotted" w:sz="4" w:space="0" w:color="auto"/>
            </w:tcBorders>
          </w:tcPr>
          <w:p w14:paraId="5A9D7ABD" w14:textId="77777777" w:rsidR="004C24D3" w:rsidRDefault="004C24D3" w:rsidP="00252113">
            <w:pPr>
              <w:spacing w:line="400" w:lineRule="exact"/>
              <w:ind w:firstLine="0"/>
              <w:rPr>
                <w:snapToGrid/>
              </w:rPr>
            </w:pPr>
            <w:r>
              <w:rPr>
                <w:rFonts w:hint="eastAsia"/>
                <w:snapToGrid/>
              </w:rPr>
              <w:t>8</w:t>
            </w:r>
          </w:p>
        </w:tc>
        <w:tc>
          <w:tcPr>
            <w:tcW w:w="433" w:type="dxa"/>
            <w:tcBorders>
              <w:top w:val="dotted" w:sz="4" w:space="0" w:color="auto"/>
            </w:tcBorders>
          </w:tcPr>
          <w:p w14:paraId="667A858A" w14:textId="77777777" w:rsidR="004C24D3" w:rsidRDefault="004C24D3" w:rsidP="00252113">
            <w:pPr>
              <w:spacing w:line="400" w:lineRule="exact"/>
              <w:ind w:firstLine="0"/>
              <w:rPr>
                <w:snapToGrid/>
              </w:rPr>
            </w:pPr>
            <w:r>
              <w:rPr>
                <w:rFonts w:hint="eastAsia"/>
                <w:snapToGrid/>
              </w:rPr>
              <w:t>0</w:t>
            </w:r>
          </w:p>
        </w:tc>
        <w:tc>
          <w:tcPr>
            <w:tcW w:w="433" w:type="dxa"/>
            <w:tcBorders>
              <w:top w:val="dotted" w:sz="4" w:space="0" w:color="auto"/>
            </w:tcBorders>
          </w:tcPr>
          <w:p w14:paraId="0561FA05" w14:textId="77777777" w:rsidR="004C24D3" w:rsidRDefault="004C24D3" w:rsidP="00252113">
            <w:pPr>
              <w:spacing w:line="400" w:lineRule="exact"/>
              <w:ind w:firstLine="0"/>
              <w:rPr>
                <w:snapToGrid/>
              </w:rPr>
            </w:pPr>
            <w:r>
              <w:rPr>
                <w:rFonts w:hint="eastAsia"/>
                <w:snapToGrid/>
              </w:rPr>
              <w:t>1</w:t>
            </w:r>
          </w:p>
        </w:tc>
        <w:tc>
          <w:tcPr>
            <w:tcW w:w="433" w:type="dxa"/>
          </w:tcPr>
          <w:p w14:paraId="1AC14119" w14:textId="77777777" w:rsidR="004C24D3" w:rsidRDefault="004C24D3" w:rsidP="00252113">
            <w:pPr>
              <w:spacing w:line="400" w:lineRule="exact"/>
              <w:ind w:firstLine="0"/>
              <w:rPr>
                <w:snapToGrid/>
              </w:rPr>
            </w:pPr>
            <w:r>
              <w:rPr>
                <w:rFonts w:hint="eastAsia"/>
                <w:snapToGrid/>
              </w:rPr>
              <w:t>2</w:t>
            </w:r>
          </w:p>
        </w:tc>
        <w:tc>
          <w:tcPr>
            <w:tcW w:w="433" w:type="dxa"/>
          </w:tcPr>
          <w:p w14:paraId="02EB272A" w14:textId="77777777" w:rsidR="004C24D3" w:rsidRDefault="004C24D3" w:rsidP="00252113">
            <w:pPr>
              <w:spacing w:line="400" w:lineRule="exact"/>
              <w:ind w:firstLine="0"/>
              <w:rPr>
                <w:snapToGrid/>
              </w:rPr>
            </w:pPr>
            <w:r>
              <w:rPr>
                <w:rFonts w:hint="eastAsia"/>
                <w:snapToGrid/>
              </w:rPr>
              <w:t>3</w:t>
            </w:r>
          </w:p>
        </w:tc>
        <w:tc>
          <w:tcPr>
            <w:tcW w:w="433" w:type="dxa"/>
          </w:tcPr>
          <w:p w14:paraId="124A29E3" w14:textId="77777777" w:rsidR="004C24D3" w:rsidRDefault="004C24D3" w:rsidP="00252113">
            <w:pPr>
              <w:spacing w:line="400" w:lineRule="exact"/>
              <w:ind w:firstLine="0"/>
              <w:rPr>
                <w:snapToGrid/>
              </w:rPr>
            </w:pPr>
            <w:r>
              <w:rPr>
                <w:rFonts w:hint="eastAsia"/>
                <w:snapToGrid/>
              </w:rPr>
              <w:t>4</w:t>
            </w:r>
          </w:p>
        </w:tc>
        <w:tc>
          <w:tcPr>
            <w:tcW w:w="373" w:type="dxa"/>
          </w:tcPr>
          <w:p w14:paraId="4235A2B6" w14:textId="77777777" w:rsidR="004C24D3" w:rsidRDefault="004C24D3" w:rsidP="00252113">
            <w:pPr>
              <w:spacing w:line="400" w:lineRule="exact"/>
              <w:ind w:firstLine="0"/>
              <w:rPr>
                <w:snapToGrid/>
              </w:rPr>
            </w:pPr>
            <w:r>
              <w:rPr>
                <w:rFonts w:hint="eastAsia"/>
                <w:snapToGrid/>
              </w:rPr>
              <w:t>5</w:t>
            </w:r>
          </w:p>
        </w:tc>
      </w:tr>
      <w:tr w:rsidR="004C24D3" w14:paraId="11889062" w14:textId="77777777" w:rsidTr="004C24D3">
        <w:tc>
          <w:tcPr>
            <w:tcW w:w="406" w:type="dxa"/>
            <w:vMerge/>
            <w:tcBorders>
              <w:left w:val="nil"/>
            </w:tcBorders>
          </w:tcPr>
          <w:p w14:paraId="623A04F9" w14:textId="77777777"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14:paraId="66DDB05A" w14:textId="77777777" w:rsidR="004C24D3" w:rsidRDefault="004C24D3" w:rsidP="00252113">
            <w:pPr>
              <w:spacing w:line="400" w:lineRule="exact"/>
              <w:ind w:firstLine="0"/>
              <w:rPr>
                <w:snapToGrid/>
              </w:rPr>
            </w:pPr>
            <w:r>
              <w:rPr>
                <w:rFonts w:hint="eastAsia"/>
                <w:snapToGrid/>
              </w:rPr>
              <w:t>1</w:t>
            </w:r>
          </w:p>
        </w:tc>
        <w:tc>
          <w:tcPr>
            <w:tcW w:w="431" w:type="dxa"/>
            <w:tcBorders>
              <w:left w:val="single" w:sz="4" w:space="0" w:color="000000" w:themeColor="text1"/>
            </w:tcBorders>
          </w:tcPr>
          <w:p w14:paraId="61C35C1D" w14:textId="77777777" w:rsidR="004C24D3" w:rsidRDefault="004C24D3" w:rsidP="00252113">
            <w:pPr>
              <w:spacing w:line="400" w:lineRule="exact"/>
              <w:ind w:firstLine="0"/>
              <w:rPr>
                <w:snapToGrid/>
              </w:rPr>
            </w:pPr>
            <w:r>
              <w:rPr>
                <w:rFonts w:hint="eastAsia"/>
                <w:snapToGrid/>
              </w:rPr>
              <w:t>3</w:t>
            </w:r>
          </w:p>
        </w:tc>
        <w:tc>
          <w:tcPr>
            <w:tcW w:w="431" w:type="dxa"/>
          </w:tcPr>
          <w:p w14:paraId="1EB1A233" w14:textId="77777777" w:rsidR="004C24D3" w:rsidRDefault="004C24D3" w:rsidP="00252113">
            <w:pPr>
              <w:spacing w:line="400" w:lineRule="exact"/>
              <w:ind w:firstLine="0"/>
              <w:rPr>
                <w:snapToGrid/>
              </w:rPr>
            </w:pPr>
            <w:r>
              <w:rPr>
                <w:rFonts w:hint="eastAsia"/>
                <w:snapToGrid/>
              </w:rPr>
              <w:t>4</w:t>
            </w:r>
          </w:p>
        </w:tc>
        <w:tc>
          <w:tcPr>
            <w:tcW w:w="432" w:type="dxa"/>
          </w:tcPr>
          <w:p w14:paraId="1FA833F4" w14:textId="77777777" w:rsidR="004C24D3" w:rsidRDefault="004C24D3" w:rsidP="00252113">
            <w:pPr>
              <w:spacing w:line="400" w:lineRule="exact"/>
              <w:ind w:firstLine="0"/>
              <w:rPr>
                <w:snapToGrid/>
              </w:rPr>
            </w:pPr>
            <w:r>
              <w:rPr>
                <w:rFonts w:hint="eastAsia"/>
                <w:snapToGrid/>
              </w:rPr>
              <w:t>5</w:t>
            </w:r>
          </w:p>
        </w:tc>
        <w:tc>
          <w:tcPr>
            <w:tcW w:w="433" w:type="dxa"/>
          </w:tcPr>
          <w:p w14:paraId="12DDDEAD" w14:textId="77777777" w:rsidR="004C24D3" w:rsidRDefault="004C24D3" w:rsidP="00252113">
            <w:pPr>
              <w:spacing w:line="400" w:lineRule="exact"/>
              <w:ind w:firstLine="0"/>
              <w:rPr>
                <w:snapToGrid/>
              </w:rPr>
            </w:pPr>
            <w:r>
              <w:rPr>
                <w:rFonts w:hint="eastAsia"/>
                <w:snapToGrid/>
              </w:rPr>
              <w:t>6</w:t>
            </w:r>
          </w:p>
        </w:tc>
        <w:tc>
          <w:tcPr>
            <w:tcW w:w="433" w:type="dxa"/>
          </w:tcPr>
          <w:p w14:paraId="64B44DD0" w14:textId="77777777" w:rsidR="004C24D3" w:rsidRDefault="004C24D3" w:rsidP="00252113">
            <w:pPr>
              <w:spacing w:line="400" w:lineRule="exact"/>
              <w:ind w:firstLine="0"/>
              <w:rPr>
                <w:snapToGrid/>
              </w:rPr>
            </w:pPr>
            <w:r>
              <w:rPr>
                <w:rFonts w:hint="eastAsia"/>
                <w:snapToGrid/>
              </w:rPr>
              <w:t>7</w:t>
            </w:r>
          </w:p>
        </w:tc>
        <w:tc>
          <w:tcPr>
            <w:tcW w:w="433" w:type="dxa"/>
          </w:tcPr>
          <w:p w14:paraId="741A22E4" w14:textId="77777777" w:rsidR="004C24D3" w:rsidRDefault="004C24D3" w:rsidP="00252113">
            <w:pPr>
              <w:spacing w:line="400" w:lineRule="exact"/>
              <w:ind w:firstLine="0"/>
              <w:rPr>
                <w:snapToGrid/>
              </w:rPr>
            </w:pPr>
            <w:r>
              <w:rPr>
                <w:rFonts w:hint="eastAsia"/>
                <w:snapToGrid/>
              </w:rPr>
              <w:t>8</w:t>
            </w:r>
          </w:p>
        </w:tc>
        <w:tc>
          <w:tcPr>
            <w:tcW w:w="433" w:type="dxa"/>
          </w:tcPr>
          <w:p w14:paraId="29B9681C" w14:textId="77777777" w:rsidR="004C24D3" w:rsidRDefault="004C24D3" w:rsidP="00252113">
            <w:pPr>
              <w:spacing w:line="400" w:lineRule="exact"/>
              <w:ind w:firstLine="0"/>
              <w:rPr>
                <w:snapToGrid/>
              </w:rPr>
            </w:pPr>
            <w:r>
              <w:rPr>
                <w:rFonts w:hint="eastAsia"/>
                <w:snapToGrid/>
              </w:rPr>
              <w:t>0</w:t>
            </w:r>
          </w:p>
        </w:tc>
        <w:tc>
          <w:tcPr>
            <w:tcW w:w="433" w:type="dxa"/>
          </w:tcPr>
          <w:p w14:paraId="48DBC793" w14:textId="77777777" w:rsidR="004C24D3" w:rsidRDefault="004C24D3" w:rsidP="00252113">
            <w:pPr>
              <w:spacing w:line="400" w:lineRule="exact"/>
              <w:ind w:firstLine="0"/>
              <w:rPr>
                <w:snapToGrid/>
              </w:rPr>
            </w:pPr>
            <w:r>
              <w:rPr>
                <w:rFonts w:hint="eastAsia"/>
                <w:snapToGrid/>
              </w:rPr>
              <w:t>1</w:t>
            </w:r>
          </w:p>
        </w:tc>
        <w:tc>
          <w:tcPr>
            <w:tcW w:w="373" w:type="dxa"/>
          </w:tcPr>
          <w:p w14:paraId="32841E3B" w14:textId="77777777" w:rsidR="004C24D3" w:rsidRDefault="004C24D3" w:rsidP="00252113">
            <w:pPr>
              <w:spacing w:line="400" w:lineRule="exact"/>
              <w:ind w:firstLine="0"/>
              <w:rPr>
                <w:snapToGrid/>
              </w:rPr>
            </w:pPr>
            <w:r>
              <w:rPr>
                <w:rFonts w:hint="eastAsia"/>
                <w:snapToGrid/>
              </w:rPr>
              <w:t>2</w:t>
            </w:r>
          </w:p>
        </w:tc>
      </w:tr>
      <w:tr w:rsidR="004C24D3" w14:paraId="47AF267D" w14:textId="77777777" w:rsidTr="004C24D3">
        <w:tc>
          <w:tcPr>
            <w:tcW w:w="406" w:type="dxa"/>
            <w:vMerge/>
            <w:tcBorders>
              <w:left w:val="nil"/>
              <w:bottom w:val="nil"/>
            </w:tcBorders>
          </w:tcPr>
          <w:p w14:paraId="3F17B600" w14:textId="77777777" w:rsidR="004C24D3" w:rsidRDefault="004C24D3" w:rsidP="00252113">
            <w:pPr>
              <w:spacing w:line="400" w:lineRule="exact"/>
              <w:ind w:firstLine="0"/>
              <w:rPr>
                <w:snapToGrid/>
              </w:rPr>
            </w:pPr>
          </w:p>
        </w:tc>
        <w:tc>
          <w:tcPr>
            <w:tcW w:w="406" w:type="dxa"/>
            <w:tcBorders>
              <w:top w:val="nil"/>
              <w:left w:val="nil"/>
              <w:bottom w:val="nil"/>
              <w:right w:val="single" w:sz="4" w:space="0" w:color="000000" w:themeColor="text1"/>
            </w:tcBorders>
          </w:tcPr>
          <w:p w14:paraId="0BADF2E6" w14:textId="77777777" w:rsidR="004C24D3" w:rsidRDefault="004C24D3" w:rsidP="00252113">
            <w:pPr>
              <w:spacing w:line="400" w:lineRule="exact"/>
              <w:ind w:firstLine="0"/>
              <w:rPr>
                <w:snapToGrid/>
              </w:rPr>
            </w:pPr>
            <w:r>
              <w:rPr>
                <w:rFonts w:hint="eastAsia"/>
                <w:snapToGrid/>
              </w:rPr>
              <w:t>0</w:t>
            </w:r>
          </w:p>
        </w:tc>
        <w:tc>
          <w:tcPr>
            <w:tcW w:w="431" w:type="dxa"/>
            <w:tcBorders>
              <w:left w:val="single" w:sz="4" w:space="0" w:color="000000" w:themeColor="text1"/>
              <w:bottom w:val="single" w:sz="4" w:space="0" w:color="000000" w:themeColor="text1"/>
            </w:tcBorders>
          </w:tcPr>
          <w:p w14:paraId="2B4C0D50" w14:textId="77777777" w:rsidR="004C24D3" w:rsidRDefault="004C24D3" w:rsidP="00252113">
            <w:pPr>
              <w:spacing w:line="400" w:lineRule="exact"/>
              <w:ind w:firstLine="0"/>
              <w:rPr>
                <w:snapToGrid/>
              </w:rPr>
            </w:pPr>
            <w:r>
              <w:rPr>
                <w:rFonts w:hint="eastAsia"/>
                <w:snapToGrid/>
              </w:rPr>
              <w:t>0</w:t>
            </w:r>
          </w:p>
        </w:tc>
        <w:tc>
          <w:tcPr>
            <w:tcW w:w="431" w:type="dxa"/>
            <w:tcBorders>
              <w:bottom w:val="single" w:sz="4" w:space="0" w:color="000000" w:themeColor="text1"/>
            </w:tcBorders>
          </w:tcPr>
          <w:p w14:paraId="1FA792E7" w14:textId="77777777" w:rsidR="004C24D3" w:rsidRDefault="004C24D3" w:rsidP="00252113">
            <w:pPr>
              <w:spacing w:line="400" w:lineRule="exact"/>
              <w:ind w:firstLine="0"/>
              <w:rPr>
                <w:snapToGrid/>
              </w:rPr>
            </w:pPr>
            <w:r>
              <w:rPr>
                <w:rFonts w:hint="eastAsia"/>
                <w:snapToGrid/>
              </w:rPr>
              <w:t>1</w:t>
            </w:r>
          </w:p>
        </w:tc>
        <w:tc>
          <w:tcPr>
            <w:tcW w:w="432" w:type="dxa"/>
            <w:tcBorders>
              <w:bottom w:val="single" w:sz="4" w:space="0" w:color="000000" w:themeColor="text1"/>
            </w:tcBorders>
          </w:tcPr>
          <w:p w14:paraId="7ABB5D6A" w14:textId="77777777" w:rsidR="004C24D3" w:rsidRDefault="004C24D3" w:rsidP="00252113">
            <w:pPr>
              <w:spacing w:line="400" w:lineRule="exact"/>
              <w:ind w:firstLine="0"/>
              <w:rPr>
                <w:snapToGrid/>
              </w:rPr>
            </w:pPr>
            <w:r>
              <w:rPr>
                <w:rFonts w:hint="eastAsia"/>
                <w:snapToGrid/>
              </w:rPr>
              <w:t>2</w:t>
            </w:r>
          </w:p>
        </w:tc>
        <w:tc>
          <w:tcPr>
            <w:tcW w:w="433" w:type="dxa"/>
            <w:tcBorders>
              <w:bottom w:val="single" w:sz="4" w:space="0" w:color="000000" w:themeColor="text1"/>
            </w:tcBorders>
          </w:tcPr>
          <w:p w14:paraId="00FB9FE0" w14:textId="77777777" w:rsidR="004C24D3" w:rsidRDefault="004C24D3" w:rsidP="00252113">
            <w:pPr>
              <w:spacing w:line="400" w:lineRule="exact"/>
              <w:ind w:firstLine="0"/>
              <w:rPr>
                <w:snapToGrid/>
              </w:rPr>
            </w:pPr>
            <w:r>
              <w:rPr>
                <w:rFonts w:hint="eastAsia"/>
                <w:snapToGrid/>
              </w:rPr>
              <w:t>3</w:t>
            </w:r>
          </w:p>
        </w:tc>
        <w:tc>
          <w:tcPr>
            <w:tcW w:w="433" w:type="dxa"/>
            <w:tcBorders>
              <w:bottom w:val="single" w:sz="4" w:space="0" w:color="000000" w:themeColor="text1"/>
            </w:tcBorders>
          </w:tcPr>
          <w:p w14:paraId="50310B4C" w14:textId="77777777" w:rsidR="004C24D3" w:rsidRDefault="004C24D3" w:rsidP="00252113">
            <w:pPr>
              <w:spacing w:line="400" w:lineRule="exact"/>
              <w:ind w:firstLine="0"/>
              <w:rPr>
                <w:snapToGrid/>
              </w:rPr>
            </w:pPr>
            <w:r>
              <w:rPr>
                <w:rFonts w:hint="eastAsia"/>
                <w:snapToGrid/>
              </w:rPr>
              <w:t>4</w:t>
            </w:r>
          </w:p>
        </w:tc>
        <w:tc>
          <w:tcPr>
            <w:tcW w:w="433" w:type="dxa"/>
            <w:tcBorders>
              <w:bottom w:val="single" w:sz="4" w:space="0" w:color="000000" w:themeColor="text1"/>
            </w:tcBorders>
          </w:tcPr>
          <w:p w14:paraId="048B41EC" w14:textId="77777777" w:rsidR="004C24D3" w:rsidRDefault="004C24D3" w:rsidP="00252113">
            <w:pPr>
              <w:spacing w:line="400" w:lineRule="exact"/>
              <w:ind w:firstLine="0"/>
              <w:rPr>
                <w:snapToGrid/>
              </w:rPr>
            </w:pPr>
            <w:r>
              <w:rPr>
                <w:rFonts w:hint="eastAsia"/>
                <w:snapToGrid/>
              </w:rPr>
              <w:t>5</w:t>
            </w:r>
          </w:p>
        </w:tc>
        <w:tc>
          <w:tcPr>
            <w:tcW w:w="433" w:type="dxa"/>
            <w:tcBorders>
              <w:bottom w:val="single" w:sz="4" w:space="0" w:color="000000" w:themeColor="text1"/>
            </w:tcBorders>
          </w:tcPr>
          <w:p w14:paraId="6D6CBB78" w14:textId="77777777" w:rsidR="004C24D3" w:rsidRDefault="004C24D3" w:rsidP="00252113">
            <w:pPr>
              <w:spacing w:line="400" w:lineRule="exact"/>
              <w:ind w:firstLine="0"/>
              <w:rPr>
                <w:snapToGrid/>
              </w:rPr>
            </w:pPr>
            <w:r>
              <w:rPr>
                <w:rFonts w:hint="eastAsia"/>
                <w:snapToGrid/>
              </w:rPr>
              <w:t>6</w:t>
            </w:r>
          </w:p>
        </w:tc>
        <w:tc>
          <w:tcPr>
            <w:tcW w:w="433" w:type="dxa"/>
            <w:tcBorders>
              <w:bottom w:val="single" w:sz="4" w:space="0" w:color="000000" w:themeColor="text1"/>
            </w:tcBorders>
          </w:tcPr>
          <w:p w14:paraId="7F60E865" w14:textId="77777777" w:rsidR="004C24D3" w:rsidRDefault="004C24D3" w:rsidP="00252113">
            <w:pPr>
              <w:spacing w:line="400" w:lineRule="exact"/>
              <w:ind w:firstLine="0"/>
              <w:rPr>
                <w:snapToGrid/>
              </w:rPr>
            </w:pPr>
            <w:r>
              <w:rPr>
                <w:rFonts w:hint="eastAsia"/>
                <w:snapToGrid/>
              </w:rPr>
              <w:t>7</w:t>
            </w:r>
          </w:p>
        </w:tc>
        <w:tc>
          <w:tcPr>
            <w:tcW w:w="373" w:type="dxa"/>
            <w:tcBorders>
              <w:bottom w:val="single" w:sz="4" w:space="0" w:color="000000" w:themeColor="text1"/>
            </w:tcBorders>
          </w:tcPr>
          <w:p w14:paraId="43C069FF" w14:textId="77777777" w:rsidR="004C24D3" w:rsidRDefault="004C24D3" w:rsidP="00252113">
            <w:pPr>
              <w:spacing w:line="400" w:lineRule="exact"/>
              <w:ind w:firstLine="0"/>
              <w:rPr>
                <w:snapToGrid/>
              </w:rPr>
            </w:pPr>
            <w:r>
              <w:rPr>
                <w:rFonts w:hint="eastAsia"/>
                <w:snapToGrid/>
              </w:rPr>
              <w:t>8</w:t>
            </w:r>
          </w:p>
        </w:tc>
      </w:tr>
      <w:tr w:rsidR="004C24D3" w14:paraId="5957A15C" w14:textId="77777777" w:rsidTr="004C24D3">
        <w:tc>
          <w:tcPr>
            <w:tcW w:w="406" w:type="dxa"/>
            <w:tcBorders>
              <w:top w:val="nil"/>
              <w:left w:val="nil"/>
              <w:bottom w:val="nil"/>
              <w:right w:val="nil"/>
            </w:tcBorders>
          </w:tcPr>
          <w:p w14:paraId="256474DC" w14:textId="77777777" w:rsidR="004C24D3" w:rsidRDefault="004C24D3" w:rsidP="00252113">
            <w:pPr>
              <w:spacing w:line="400" w:lineRule="exact"/>
              <w:ind w:firstLine="0"/>
              <w:rPr>
                <w:snapToGrid/>
              </w:rPr>
            </w:pPr>
          </w:p>
        </w:tc>
        <w:tc>
          <w:tcPr>
            <w:tcW w:w="406" w:type="dxa"/>
            <w:tcBorders>
              <w:top w:val="nil"/>
              <w:left w:val="nil"/>
              <w:bottom w:val="nil"/>
              <w:right w:val="nil"/>
            </w:tcBorders>
          </w:tcPr>
          <w:p w14:paraId="19E3E188" w14:textId="77777777" w:rsidR="004C24D3" w:rsidRDefault="004C24D3" w:rsidP="00252113">
            <w:pPr>
              <w:spacing w:line="400" w:lineRule="exact"/>
              <w:ind w:firstLine="0"/>
              <w:rPr>
                <w:snapToGrid/>
              </w:rPr>
            </w:pPr>
          </w:p>
        </w:tc>
        <w:tc>
          <w:tcPr>
            <w:tcW w:w="431" w:type="dxa"/>
            <w:tcBorders>
              <w:left w:val="nil"/>
              <w:right w:val="nil"/>
            </w:tcBorders>
          </w:tcPr>
          <w:p w14:paraId="564FEE6E" w14:textId="77777777" w:rsidR="004C24D3" w:rsidRDefault="004C24D3" w:rsidP="00252113">
            <w:pPr>
              <w:spacing w:line="400" w:lineRule="exact"/>
              <w:ind w:firstLine="0"/>
              <w:rPr>
                <w:snapToGrid/>
              </w:rPr>
            </w:pPr>
            <w:r>
              <w:rPr>
                <w:rFonts w:hint="eastAsia"/>
                <w:snapToGrid/>
              </w:rPr>
              <w:t>0</w:t>
            </w:r>
          </w:p>
        </w:tc>
        <w:tc>
          <w:tcPr>
            <w:tcW w:w="431" w:type="dxa"/>
            <w:tcBorders>
              <w:left w:val="nil"/>
              <w:right w:val="nil"/>
            </w:tcBorders>
          </w:tcPr>
          <w:p w14:paraId="537ACB80" w14:textId="77777777" w:rsidR="004C24D3" w:rsidRDefault="004C24D3" w:rsidP="00252113">
            <w:pPr>
              <w:spacing w:line="400" w:lineRule="exact"/>
              <w:ind w:firstLine="0"/>
              <w:rPr>
                <w:snapToGrid/>
              </w:rPr>
            </w:pPr>
            <w:r>
              <w:rPr>
                <w:rFonts w:hint="eastAsia"/>
                <w:snapToGrid/>
              </w:rPr>
              <w:t>1</w:t>
            </w:r>
          </w:p>
        </w:tc>
        <w:tc>
          <w:tcPr>
            <w:tcW w:w="432" w:type="dxa"/>
            <w:tcBorders>
              <w:left w:val="nil"/>
              <w:right w:val="nil"/>
            </w:tcBorders>
          </w:tcPr>
          <w:p w14:paraId="28DDC9AA" w14:textId="77777777" w:rsidR="004C24D3" w:rsidRDefault="004C24D3" w:rsidP="00252113">
            <w:pPr>
              <w:spacing w:line="400" w:lineRule="exact"/>
              <w:ind w:firstLine="0"/>
              <w:rPr>
                <w:snapToGrid/>
              </w:rPr>
            </w:pPr>
            <w:r>
              <w:rPr>
                <w:rFonts w:hint="eastAsia"/>
                <w:snapToGrid/>
              </w:rPr>
              <w:t>2</w:t>
            </w:r>
          </w:p>
        </w:tc>
        <w:tc>
          <w:tcPr>
            <w:tcW w:w="433" w:type="dxa"/>
            <w:tcBorders>
              <w:left w:val="nil"/>
              <w:right w:val="nil"/>
            </w:tcBorders>
          </w:tcPr>
          <w:p w14:paraId="5F8E4244" w14:textId="77777777" w:rsidR="004C24D3" w:rsidRDefault="004C24D3" w:rsidP="00252113">
            <w:pPr>
              <w:spacing w:line="400" w:lineRule="exact"/>
              <w:ind w:firstLine="0"/>
              <w:rPr>
                <w:snapToGrid/>
              </w:rPr>
            </w:pPr>
            <w:r>
              <w:rPr>
                <w:rFonts w:hint="eastAsia"/>
                <w:snapToGrid/>
              </w:rPr>
              <w:t>3</w:t>
            </w:r>
          </w:p>
        </w:tc>
        <w:tc>
          <w:tcPr>
            <w:tcW w:w="433" w:type="dxa"/>
            <w:tcBorders>
              <w:left w:val="nil"/>
              <w:right w:val="nil"/>
            </w:tcBorders>
          </w:tcPr>
          <w:p w14:paraId="6F911DCA" w14:textId="77777777" w:rsidR="004C24D3" w:rsidRDefault="004C24D3" w:rsidP="00252113">
            <w:pPr>
              <w:spacing w:line="400" w:lineRule="exact"/>
              <w:ind w:firstLine="0"/>
              <w:rPr>
                <w:snapToGrid/>
              </w:rPr>
            </w:pPr>
            <w:r>
              <w:rPr>
                <w:rFonts w:hint="eastAsia"/>
                <w:snapToGrid/>
              </w:rPr>
              <w:t>4</w:t>
            </w:r>
          </w:p>
        </w:tc>
        <w:tc>
          <w:tcPr>
            <w:tcW w:w="433" w:type="dxa"/>
            <w:tcBorders>
              <w:left w:val="nil"/>
              <w:right w:val="nil"/>
            </w:tcBorders>
          </w:tcPr>
          <w:p w14:paraId="2D30CE96" w14:textId="77777777" w:rsidR="004C24D3" w:rsidRDefault="004C24D3" w:rsidP="00252113">
            <w:pPr>
              <w:spacing w:line="400" w:lineRule="exact"/>
              <w:ind w:firstLine="0"/>
              <w:rPr>
                <w:snapToGrid/>
              </w:rPr>
            </w:pPr>
            <w:r>
              <w:rPr>
                <w:rFonts w:hint="eastAsia"/>
                <w:snapToGrid/>
              </w:rPr>
              <w:t>5</w:t>
            </w:r>
          </w:p>
        </w:tc>
        <w:tc>
          <w:tcPr>
            <w:tcW w:w="433" w:type="dxa"/>
            <w:tcBorders>
              <w:left w:val="nil"/>
              <w:right w:val="nil"/>
            </w:tcBorders>
          </w:tcPr>
          <w:p w14:paraId="4472223D" w14:textId="77777777" w:rsidR="004C24D3" w:rsidRDefault="004C24D3" w:rsidP="00252113">
            <w:pPr>
              <w:spacing w:line="400" w:lineRule="exact"/>
              <w:ind w:firstLine="0"/>
              <w:rPr>
                <w:snapToGrid/>
              </w:rPr>
            </w:pPr>
            <w:r>
              <w:rPr>
                <w:rFonts w:hint="eastAsia"/>
                <w:snapToGrid/>
              </w:rPr>
              <w:t>6</w:t>
            </w:r>
          </w:p>
        </w:tc>
        <w:tc>
          <w:tcPr>
            <w:tcW w:w="433" w:type="dxa"/>
            <w:tcBorders>
              <w:left w:val="nil"/>
              <w:right w:val="nil"/>
            </w:tcBorders>
          </w:tcPr>
          <w:p w14:paraId="69985E84" w14:textId="77777777" w:rsidR="004C24D3" w:rsidRDefault="004C24D3" w:rsidP="00252113">
            <w:pPr>
              <w:spacing w:line="400" w:lineRule="exact"/>
              <w:ind w:firstLine="0"/>
              <w:rPr>
                <w:snapToGrid/>
              </w:rPr>
            </w:pPr>
            <w:r>
              <w:rPr>
                <w:rFonts w:hint="eastAsia"/>
                <w:snapToGrid/>
              </w:rPr>
              <w:t>7</w:t>
            </w:r>
          </w:p>
        </w:tc>
        <w:tc>
          <w:tcPr>
            <w:tcW w:w="373" w:type="dxa"/>
            <w:tcBorders>
              <w:left w:val="nil"/>
              <w:right w:val="nil"/>
            </w:tcBorders>
          </w:tcPr>
          <w:p w14:paraId="156EDE6C" w14:textId="77777777" w:rsidR="004C24D3" w:rsidRDefault="004C24D3" w:rsidP="00252113">
            <w:pPr>
              <w:spacing w:line="400" w:lineRule="exact"/>
              <w:ind w:firstLine="0"/>
              <w:rPr>
                <w:snapToGrid/>
              </w:rPr>
            </w:pPr>
            <w:r>
              <w:rPr>
                <w:rFonts w:hint="eastAsia"/>
                <w:snapToGrid/>
              </w:rPr>
              <w:t>8</w:t>
            </w:r>
          </w:p>
        </w:tc>
      </w:tr>
      <w:tr w:rsidR="004C24D3" w14:paraId="4F40EDAF" w14:textId="77777777" w:rsidTr="004C24D3">
        <w:tc>
          <w:tcPr>
            <w:tcW w:w="406" w:type="dxa"/>
            <w:tcBorders>
              <w:top w:val="nil"/>
              <w:left w:val="nil"/>
              <w:bottom w:val="nil"/>
              <w:right w:val="nil"/>
            </w:tcBorders>
          </w:tcPr>
          <w:p w14:paraId="11D6353E" w14:textId="77777777" w:rsidR="004C24D3" w:rsidRDefault="004C24D3" w:rsidP="00252113">
            <w:pPr>
              <w:spacing w:line="400" w:lineRule="exact"/>
              <w:ind w:firstLine="0"/>
              <w:rPr>
                <w:snapToGrid/>
              </w:rPr>
            </w:pPr>
          </w:p>
        </w:tc>
        <w:tc>
          <w:tcPr>
            <w:tcW w:w="406" w:type="dxa"/>
            <w:tcBorders>
              <w:top w:val="nil"/>
              <w:left w:val="nil"/>
              <w:bottom w:val="nil"/>
              <w:right w:val="nil"/>
            </w:tcBorders>
          </w:tcPr>
          <w:p w14:paraId="61C557CC" w14:textId="77777777" w:rsidR="004C24D3" w:rsidRDefault="004C24D3" w:rsidP="00252113">
            <w:pPr>
              <w:spacing w:line="400" w:lineRule="exact"/>
              <w:ind w:firstLine="0"/>
              <w:rPr>
                <w:snapToGrid/>
              </w:rPr>
            </w:pPr>
          </w:p>
        </w:tc>
        <w:tc>
          <w:tcPr>
            <w:tcW w:w="3832" w:type="dxa"/>
            <w:gridSpan w:val="9"/>
            <w:tcBorders>
              <w:left w:val="nil"/>
              <w:right w:val="nil"/>
            </w:tcBorders>
            <w:vAlign w:val="center"/>
          </w:tcPr>
          <w:p w14:paraId="6AC629DD" w14:textId="77777777" w:rsidR="004C24D3" w:rsidRDefault="004C24D3" w:rsidP="004C24D3">
            <w:pPr>
              <w:spacing w:line="400" w:lineRule="exact"/>
              <w:ind w:firstLine="0"/>
              <w:jc w:val="center"/>
              <w:rPr>
                <w:snapToGrid/>
              </w:rPr>
            </w:pPr>
            <w:r w:rsidRPr="004C24D3">
              <w:rPr>
                <w:snapToGrid/>
                <w:position w:val="-12"/>
              </w:rPr>
              <w:object w:dxaOrig="240" w:dyaOrig="360" w14:anchorId="5522A4BC">
                <v:shape id="_x0000_i1243" type="#_x0000_t75" style="width:11.85pt;height:18pt" o:ole="">
                  <v:imagedata r:id="rId365" o:title=""/>
                </v:shape>
                <o:OLEObject Type="Embed" ProgID="Equation.DSMT4" ShapeID="_x0000_i1243" DrawAspect="Content" ObjectID="_1543242165" r:id="rId366"/>
              </w:object>
            </w:r>
          </w:p>
        </w:tc>
      </w:tr>
    </w:tbl>
    <w:p w14:paraId="08EB29B8" w14:textId="77777777" w:rsidR="006B74F6" w:rsidRDefault="006B74F6" w:rsidP="00D1000D">
      <w:pPr>
        <w:spacing w:line="400" w:lineRule="exact"/>
        <w:ind w:firstLine="0"/>
        <w:jc w:val="center"/>
        <w:rPr>
          <w:snapToGrid/>
        </w:rPr>
      </w:pPr>
      <w:r>
        <w:rPr>
          <w:rFonts w:hint="eastAsia"/>
          <w:snapToGrid/>
        </w:rPr>
        <w:t>图</w:t>
      </w:r>
      <w:r>
        <w:rPr>
          <w:rFonts w:hint="eastAsia"/>
          <w:snapToGrid/>
        </w:rPr>
        <w:t>1</w:t>
      </w:r>
      <w:r>
        <w:rPr>
          <w:snapToGrid/>
        </w:rPr>
        <w:t xml:space="preserve"> MEMD</w:t>
      </w:r>
      <w:r>
        <w:rPr>
          <w:snapToGrid/>
        </w:rPr>
        <w:t>算法的嵌入实例</w:t>
      </w:r>
    </w:p>
    <w:p w14:paraId="40AC34D6" w14:textId="77777777" w:rsidR="002A64B7" w:rsidRDefault="002A64B7" w:rsidP="00D62332">
      <w:pPr>
        <w:spacing w:line="400" w:lineRule="exact"/>
      </w:pPr>
      <w:r>
        <w:rPr>
          <w:rFonts w:hint="eastAsia"/>
        </w:rPr>
        <w:t>MEMD</w:t>
      </w:r>
      <w:r>
        <w:rPr>
          <w:rFonts w:hint="eastAsia"/>
        </w:rPr>
        <w:t>方法相对于传统的</w:t>
      </w:r>
      <w:r>
        <w:rPr>
          <w:rFonts w:hint="eastAsia"/>
        </w:rPr>
        <w:t>EMD</w:t>
      </w:r>
      <w:r>
        <w:rPr>
          <w:rFonts w:hint="eastAsia"/>
        </w:rPr>
        <w:t>和</w:t>
      </w:r>
      <w:r>
        <w:rPr>
          <w:rFonts w:hint="eastAsia"/>
        </w:rPr>
        <w:t>EMD-</w:t>
      </w:r>
      <w:r>
        <w:t>2</w:t>
      </w:r>
      <w:r>
        <w:t>算法</w:t>
      </w:r>
      <w:r>
        <w:rPr>
          <w:rFonts w:hint="eastAsia"/>
          <w:snapToGrid/>
        </w:rPr>
        <w:t>具有较大的嵌入容量</w:t>
      </w:r>
      <w:r>
        <w:rPr>
          <w:rFonts w:hint="eastAsia"/>
          <w:snapToGrid/>
        </w:rPr>
        <w:t xml:space="preserve">, </w:t>
      </w:r>
      <w:r>
        <w:rPr>
          <w:rFonts w:hint="eastAsia"/>
          <w:snapToGrid/>
        </w:rPr>
        <w:t>但</w:t>
      </w:r>
      <w:r>
        <w:rPr>
          <w:rFonts w:hint="eastAsia"/>
          <w:snapToGrid/>
        </w:rPr>
        <w:t>MEMD</w:t>
      </w:r>
      <w:r>
        <w:rPr>
          <w:rFonts w:hint="eastAsia"/>
          <w:snapToGrid/>
        </w:rPr>
        <w:t>方法很难拓展为多个像素</w:t>
      </w:r>
      <w:r>
        <w:rPr>
          <w:rFonts w:hint="eastAsia"/>
          <w:snapToGrid/>
        </w:rPr>
        <w:t xml:space="preserve">, </w:t>
      </w:r>
      <w:r>
        <w:rPr>
          <w:rFonts w:hint="eastAsia"/>
          <w:snapToGrid/>
        </w:rPr>
        <w:t>一方面高维矩阵的构造规则较为复</w:t>
      </w:r>
      <w:r>
        <w:rPr>
          <w:rFonts w:hint="eastAsia"/>
          <w:snapToGrid/>
        </w:rPr>
        <w:t>杂</w:t>
      </w:r>
      <w:r>
        <w:rPr>
          <w:rFonts w:hint="eastAsia"/>
          <w:snapToGrid/>
        </w:rPr>
        <w:t xml:space="preserve">, </w:t>
      </w:r>
      <w:r>
        <w:rPr>
          <w:rFonts w:hint="eastAsia"/>
          <w:snapToGrid/>
        </w:rPr>
        <w:t>在计算机中难以有效得存储</w:t>
      </w:r>
      <w:r>
        <w:rPr>
          <w:rFonts w:hint="eastAsia"/>
          <w:snapToGrid/>
        </w:rPr>
        <w:t xml:space="preserve">, </w:t>
      </w:r>
      <w:r>
        <w:rPr>
          <w:rFonts w:hint="eastAsia"/>
          <w:snapToGrid/>
        </w:rPr>
        <w:t>而另一方面</w:t>
      </w:r>
      <w:r>
        <w:rPr>
          <w:rFonts w:hint="eastAsia"/>
          <w:snapToGrid/>
        </w:rPr>
        <w:t xml:space="preserve">, </w:t>
      </w:r>
      <w:r w:rsidRPr="002D7A23">
        <w:rPr>
          <w:position w:val="-6"/>
        </w:rPr>
        <w:object w:dxaOrig="200" w:dyaOrig="220" w14:anchorId="2D16AF44">
          <v:shape id="_x0000_i1244" type="#_x0000_t75" style="width:9.75pt;height:10.8pt" o:ole="">
            <v:imagedata r:id="rId84" o:title=""/>
          </v:shape>
          <o:OLEObject Type="Embed" ProgID="Equation.DSMT4" ShapeID="_x0000_i1244" DrawAspect="Content" ObjectID="_1543242166" r:id="rId367"/>
        </w:object>
      </w:r>
      <w:r>
        <w:t>通常取值较小</w:t>
      </w:r>
      <w:r>
        <w:rPr>
          <w:rFonts w:hint="eastAsia"/>
        </w:rPr>
        <w:t xml:space="preserve">, </w:t>
      </w:r>
      <w:r>
        <w:t>当</w:t>
      </w:r>
      <w:r w:rsidRPr="002D7A23">
        <w:rPr>
          <w:position w:val="-6"/>
        </w:rPr>
        <w:object w:dxaOrig="200" w:dyaOrig="220" w14:anchorId="5A4E9DEA">
          <v:shape id="_x0000_i1245" type="#_x0000_t75" style="width:9.75pt;height:10.8pt" o:ole="">
            <v:imagedata r:id="rId84" o:title=""/>
          </v:shape>
          <o:OLEObject Type="Embed" ProgID="Equation.DSMT4" ShapeID="_x0000_i1245" DrawAspect="Content" ObjectID="_1543242167" r:id="rId368"/>
        </w:object>
      </w:r>
      <w:r>
        <w:rPr>
          <w:rFonts w:hint="eastAsia"/>
        </w:rPr>
        <w:t>=</w:t>
      </w:r>
      <w:r>
        <w:t>3</w:t>
      </w:r>
      <w:r>
        <w:t>时</w:t>
      </w:r>
      <w:r>
        <w:rPr>
          <w:rFonts w:hint="eastAsia"/>
        </w:rPr>
        <w:t xml:space="preserve">, </w:t>
      </w:r>
      <w:r>
        <w:t>对图像像素的最大修改量已经为</w:t>
      </w:r>
      <w:r w:rsidRPr="002D7A23">
        <w:rPr>
          <w:snapToGrid/>
          <w:position w:val="-4"/>
        </w:rPr>
        <w:object w:dxaOrig="320" w:dyaOrig="260" w14:anchorId="150D0E86">
          <v:shape id="_x0000_i1246" type="#_x0000_t75" style="width:15.95pt;height:12.85pt" o:ole="">
            <v:imagedata r:id="rId52" o:title=""/>
          </v:shape>
          <o:OLEObject Type="Embed" ProgID="Equation.DSMT4" ShapeID="_x0000_i1246" DrawAspect="Content" ObjectID="_1543242168" r:id="rId369"/>
        </w:object>
      </w:r>
      <w:r>
        <w:rPr>
          <w:rFonts w:hint="eastAsia"/>
        </w:rPr>
        <w:t xml:space="preserve">, </w:t>
      </w:r>
      <w:r>
        <w:rPr>
          <w:rFonts w:hint="eastAsia"/>
        </w:rPr>
        <w:t>当</w:t>
      </w:r>
      <w:r w:rsidRPr="002D7A23">
        <w:rPr>
          <w:position w:val="-6"/>
        </w:rPr>
        <w:object w:dxaOrig="200" w:dyaOrig="220" w14:anchorId="30F2EF77">
          <v:shape id="_x0000_i1247" type="#_x0000_t75" style="width:9.75pt;height:10.8pt" o:ole="">
            <v:imagedata r:id="rId84" o:title=""/>
          </v:shape>
          <o:OLEObject Type="Embed" ProgID="Equation.DSMT4" ShapeID="_x0000_i1247" DrawAspect="Content" ObjectID="_1543242169" r:id="rId370"/>
        </w:object>
      </w:r>
      <w:r>
        <w:t>取值较大</w:t>
      </w:r>
      <w:r>
        <w:rPr>
          <w:rFonts w:hint="eastAsia"/>
        </w:rPr>
        <w:t xml:space="preserve">, </w:t>
      </w:r>
      <w:r>
        <w:rPr>
          <w:rFonts w:hint="eastAsia"/>
        </w:rPr>
        <w:t>会对嵌入载体产生较大影响</w:t>
      </w:r>
      <w:r>
        <w:rPr>
          <w:rFonts w:hint="eastAsia"/>
        </w:rPr>
        <w:t xml:space="preserve">, </w:t>
      </w:r>
      <w:r>
        <w:rPr>
          <w:rFonts w:hint="eastAsia"/>
        </w:rPr>
        <w:t>从而降低安全性</w:t>
      </w:r>
      <w:r>
        <w:rPr>
          <w:rFonts w:hint="eastAsia"/>
        </w:rPr>
        <w:t>.</w:t>
      </w:r>
    </w:p>
    <w:p w14:paraId="2973CA0A" w14:textId="77777777" w:rsidR="00F937F6" w:rsidRDefault="00F937F6" w:rsidP="00F937F6">
      <w:pPr>
        <w:spacing w:line="400" w:lineRule="exact"/>
        <w:rPr>
          <w:snapToGrid/>
        </w:rPr>
      </w:pPr>
      <w:r>
        <w:rPr>
          <w:rFonts w:hint="eastAsia"/>
        </w:rPr>
        <w:t>以上文献</w:t>
      </w:r>
      <w:r>
        <w:rPr>
          <w:rFonts w:hint="eastAsia"/>
        </w:rPr>
        <w:t>[8</w:t>
      </w:r>
      <w:r>
        <w:t>,14-18]</w:t>
      </w:r>
      <w:r>
        <w:rPr>
          <w:rFonts w:hint="eastAsia"/>
        </w:rPr>
        <w:t>的基本出发</w:t>
      </w:r>
      <w:r>
        <w:rPr>
          <w:rStyle w:val="ab"/>
        </w:rPr>
        <w:commentReference w:id="63"/>
      </w:r>
      <w:r>
        <w:rPr>
          <w:rFonts w:hint="eastAsia"/>
        </w:rPr>
        <w:t>点是选取特殊的基向量</w:t>
      </w:r>
      <w:r>
        <w:rPr>
          <w:rFonts w:hint="eastAsia"/>
        </w:rPr>
        <w:t>,</w:t>
      </w:r>
      <w:r>
        <w:rPr>
          <w:rFonts w:hint="eastAsia"/>
        </w:rPr>
        <w:t>通过特定的基向量组合</w:t>
      </w:r>
      <w:r>
        <w:t>来构造出</w:t>
      </w:r>
      <w:r>
        <w:rPr>
          <w:rFonts w:hint="eastAsia"/>
        </w:rPr>
        <w:t>1</w:t>
      </w:r>
      <w:r>
        <w:rPr>
          <w:rFonts w:hint="eastAsia"/>
        </w:rPr>
        <w:t>为起始的连续正整数</w:t>
      </w:r>
      <w:r>
        <w:rPr>
          <w:rFonts w:hint="eastAsia"/>
        </w:rPr>
        <w:t>,</w:t>
      </w:r>
      <w:r>
        <w:rPr>
          <w:rFonts w:hint="eastAsia"/>
        </w:rPr>
        <w:t>通过对这些正整数进行调整来嵌入秘密值</w:t>
      </w:r>
      <w:r w:rsidR="00E30F1B">
        <w:rPr>
          <w:rFonts w:hint="eastAsia"/>
        </w:rPr>
        <w:t xml:space="preserve">, </w:t>
      </w:r>
      <w:r w:rsidR="00E30F1B">
        <w:rPr>
          <w:rFonts w:hint="eastAsia"/>
        </w:rPr>
        <w:t>而特殊的基向量一方面</w:t>
      </w:r>
      <w:r w:rsidR="00E30F1B">
        <w:rPr>
          <w:rFonts w:hint="eastAsia"/>
          <w:snapToGrid/>
        </w:rPr>
        <w:t>会降低密写的安全性</w:t>
      </w:r>
      <w:r w:rsidR="00E30F1B">
        <w:rPr>
          <w:rFonts w:hint="eastAsia"/>
          <w:snapToGrid/>
        </w:rPr>
        <w:t xml:space="preserve">, </w:t>
      </w:r>
      <w:r w:rsidR="00E30F1B">
        <w:rPr>
          <w:rFonts w:hint="eastAsia"/>
          <w:snapToGrid/>
        </w:rPr>
        <w:t>而另一方面会使得基向量难以选取和构造以达到嵌入策略所对应的最大嵌入容量，例如文献</w:t>
      </w:r>
      <w:r w:rsidR="00E30F1B">
        <w:rPr>
          <w:rFonts w:hint="eastAsia"/>
          <w:snapToGrid/>
        </w:rPr>
        <w:t>[14]</w:t>
      </w:r>
      <w:r w:rsidR="00E30F1B">
        <w:rPr>
          <w:rFonts w:hint="eastAsia"/>
          <w:snapToGrid/>
        </w:rPr>
        <w:t>，当</w:t>
      </w:r>
      <w:r w:rsidR="00D1000D" w:rsidRPr="00A31D8B">
        <w:rPr>
          <w:snapToGrid/>
          <w:position w:val="-6"/>
        </w:rPr>
        <w:object w:dxaOrig="560" w:dyaOrig="279" w14:anchorId="72D97853">
          <v:shape id="_x0000_i1248" type="#_x0000_t75" style="width:22.1pt;height:11.3pt" o:ole="">
            <v:imagedata r:id="rId245" o:title=""/>
          </v:shape>
          <o:OLEObject Type="Embed" ProgID="Equation.DSMT4" ShapeID="_x0000_i1248" DrawAspect="Content" ObjectID="_1543242170" r:id="rId371"/>
        </w:object>
      </w:r>
      <w:r w:rsidR="00E30F1B">
        <w:rPr>
          <w:rFonts w:hint="eastAsia"/>
          <w:snapToGrid/>
        </w:rPr>
        <w:t>时，文献</w:t>
      </w:r>
      <w:r w:rsidR="00E30F1B">
        <w:rPr>
          <w:rFonts w:hint="eastAsia"/>
          <w:snapToGrid/>
        </w:rPr>
        <w:t>[16]</w:t>
      </w:r>
      <w:r w:rsidR="00E30F1B">
        <w:rPr>
          <w:rFonts w:hint="eastAsia"/>
          <w:snapToGrid/>
        </w:rPr>
        <w:t>和文献</w:t>
      </w:r>
      <w:r w:rsidR="00E30F1B">
        <w:rPr>
          <w:rFonts w:hint="eastAsia"/>
          <w:snapToGrid/>
        </w:rPr>
        <w:t>[17].</w:t>
      </w:r>
      <w:r w:rsidR="00E30F1B">
        <w:rPr>
          <w:rFonts w:hint="eastAsia"/>
          <w:snapToGrid/>
        </w:rPr>
        <w:t>文献</w:t>
      </w:r>
      <w:r w:rsidR="00E30F1B">
        <w:rPr>
          <w:rFonts w:hint="eastAsia"/>
          <w:snapToGrid/>
        </w:rPr>
        <w:t>[8,</w:t>
      </w:r>
      <w:r w:rsidR="00E30F1B">
        <w:rPr>
          <w:snapToGrid/>
        </w:rPr>
        <w:t>15,18]</w:t>
      </w:r>
      <w:r w:rsidR="00E30F1B">
        <w:rPr>
          <w:rFonts w:hint="eastAsia"/>
          <w:snapToGrid/>
        </w:rPr>
        <w:t>尽管能达到所给出嵌入策略的最大嵌入容量</w:t>
      </w:r>
      <w:r w:rsidR="00E30F1B">
        <w:rPr>
          <w:rFonts w:hint="eastAsia"/>
          <w:snapToGrid/>
        </w:rPr>
        <w:t xml:space="preserve">, </w:t>
      </w:r>
      <w:r w:rsidR="00E30F1B">
        <w:rPr>
          <w:snapToGrid/>
        </w:rPr>
        <w:t>但仅能提供有有限的几种调整方案</w:t>
      </w:r>
      <w:r w:rsidR="00E30F1B">
        <w:rPr>
          <w:rFonts w:hint="eastAsia"/>
          <w:snapToGrid/>
        </w:rPr>
        <w:t xml:space="preserve">, </w:t>
      </w:r>
      <w:r w:rsidR="00E30F1B">
        <w:rPr>
          <w:rFonts w:hint="eastAsia"/>
          <w:snapToGrid/>
        </w:rPr>
        <w:t>对于文献</w:t>
      </w:r>
      <w:r w:rsidR="00E30F1B">
        <w:rPr>
          <w:rFonts w:hint="eastAsia"/>
          <w:snapToGrid/>
        </w:rPr>
        <w:t>[8]</w:t>
      </w:r>
      <w:r w:rsidR="00E30F1B">
        <w:rPr>
          <w:snapToGrid/>
        </w:rPr>
        <w:t xml:space="preserve">, </w:t>
      </w:r>
      <w:r w:rsidR="00E30F1B">
        <w:rPr>
          <w:snapToGrid/>
        </w:rPr>
        <w:t>仅能</w:t>
      </w:r>
      <w:r w:rsidR="00E30F1B">
        <w:rPr>
          <w:rFonts w:hint="eastAsia"/>
          <w:snapToGrid/>
        </w:rPr>
        <w:t>对</w:t>
      </w:r>
      <w:r w:rsidR="00E30F1B">
        <w:rPr>
          <w:rFonts w:hint="eastAsia"/>
          <w:i/>
        </w:rPr>
        <w:t>n</w:t>
      </w:r>
      <w:proofErr w:type="gramStart"/>
      <w:r w:rsidR="00E30F1B">
        <w:rPr>
          <w:rFonts w:hint="eastAsia"/>
          <w:snapToGrid/>
        </w:rPr>
        <w:t>个</w:t>
      </w:r>
      <w:proofErr w:type="gramEnd"/>
      <w:r w:rsidR="00E30F1B">
        <w:rPr>
          <w:rFonts w:hint="eastAsia"/>
          <w:snapToGrid/>
        </w:rPr>
        <w:t>载体数据调整</w:t>
      </w:r>
      <w:r w:rsidR="00E30F1B">
        <w:rPr>
          <w:rFonts w:hint="eastAsia"/>
          <w:snapToGrid/>
        </w:rPr>
        <w:t>1</w:t>
      </w:r>
      <w:r w:rsidR="00E30F1B">
        <w:rPr>
          <w:rFonts w:hint="eastAsia"/>
          <w:snapToGrid/>
        </w:rPr>
        <w:t>个</w:t>
      </w:r>
      <w:r w:rsidR="00E30F1B">
        <w:rPr>
          <w:rFonts w:hint="eastAsia"/>
        </w:rPr>
        <w:t>嵌入</w:t>
      </w:r>
      <w:r w:rsidR="00E30F1B">
        <w:rPr>
          <w:rFonts w:hint="eastAsia"/>
        </w:rPr>
        <w:t xml:space="preserve">, </w:t>
      </w:r>
      <w:r w:rsidR="00E30F1B">
        <w:rPr>
          <w:rFonts w:hint="eastAsia"/>
        </w:rPr>
        <w:t>对于文献</w:t>
      </w:r>
      <w:r w:rsidR="00E30F1B">
        <w:rPr>
          <w:rFonts w:hint="eastAsia"/>
        </w:rPr>
        <w:t>[15</w:t>
      </w:r>
      <w:r w:rsidR="00E30F1B">
        <w:t>,18</w:t>
      </w:r>
      <w:r w:rsidR="00E30F1B">
        <w:rPr>
          <w:rFonts w:hint="eastAsia"/>
        </w:rPr>
        <w:t>]</w:t>
      </w:r>
      <w:r w:rsidR="00E30F1B">
        <w:t>仅能对所有的像素进行调整和不调整</w:t>
      </w:r>
      <w:r w:rsidR="00E30F1B">
        <w:rPr>
          <w:rFonts w:hint="eastAsia"/>
        </w:rPr>
        <w:t>进行</w:t>
      </w:r>
      <w:r w:rsidR="00E30F1B">
        <w:t>嵌入</w:t>
      </w:r>
      <w:r w:rsidR="00E30F1B">
        <w:rPr>
          <w:rFonts w:hint="eastAsia"/>
        </w:rPr>
        <w:t xml:space="preserve">, </w:t>
      </w:r>
      <w:r w:rsidR="00E30F1B">
        <w:t>导致现有的</w:t>
      </w:r>
      <w:r w:rsidR="00E30F1B">
        <w:t>EMD</w:t>
      </w:r>
      <w:r w:rsidR="00E30F1B">
        <w:t>嵌入方法适用面较窄</w:t>
      </w:r>
      <w:r w:rsidR="00E30F1B">
        <w:rPr>
          <w:rFonts w:hint="eastAsia"/>
        </w:rPr>
        <w:t xml:space="preserve">, </w:t>
      </w:r>
      <w:r w:rsidR="00E30F1B">
        <w:rPr>
          <w:rFonts w:hint="eastAsia"/>
        </w:rPr>
        <w:t>从而</w:t>
      </w:r>
      <w:r w:rsidR="00E30F1B">
        <w:rPr>
          <w:rFonts w:hint="eastAsia"/>
          <w:snapToGrid/>
        </w:rPr>
        <w:t>不能在图像视觉嵌入质量和嵌入容量上进行较好地折中</w:t>
      </w:r>
      <w:r w:rsidR="00E30F1B">
        <w:rPr>
          <w:rFonts w:hint="eastAsia"/>
          <w:snapToGrid/>
        </w:rPr>
        <w:t>.</w:t>
      </w:r>
    </w:p>
    <w:p w14:paraId="5A1AA25F" w14:textId="77777777" w:rsidR="00E73903" w:rsidRDefault="00E73903" w:rsidP="00F937F6">
      <w:pPr>
        <w:spacing w:line="400" w:lineRule="exact"/>
        <w:rPr>
          <w:snapToGrid/>
        </w:rPr>
      </w:pPr>
      <w:r>
        <w:rPr>
          <w:rFonts w:hint="eastAsia"/>
          <w:snapToGrid/>
        </w:rPr>
        <w:t>同以上文献</w:t>
      </w:r>
      <w:r>
        <w:rPr>
          <w:rFonts w:hint="eastAsia"/>
        </w:rPr>
        <w:t>[8</w:t>
      </w:r>
      <w:r>
        <w:t>,14-18]</w:t>
      </w:r>
      <w:r>
        <w:rPr>
          <w:rFonts w:hint="eastAsia"/>
        </w:rPr>
        <w:t>不同</w:t>
      </w:r>
      <w:r>
        <w:rPr>
          <w:rFonts w:hint="eastAsia"/>
        </w:rPr>
        <w:t xml:space="preserve">, </w:t>
      </w:r>
      <w:r>
        <w:rPr>
          <w:rFonts w:hint="eastAsia"/>
          <w:snapToGrid/>
        </w:rPr>
        <w:t>本文给出了</w:t>
      </w:r>
      <w:r>
        <w:rPr>
          <w:rFonts w:hint="eastAsia"/>
          <w:snapToGrid/>
        </w:rPr>
        <w:t>EMD(</w:t>
      </w:r>
      <w:r>
        <w:rPr>
          <w:rFonts w:hint="eastAsia"/>
          <w:i/>
          <w:snapToGrid/>
        </w:rPr>
        <w:t>n</w:t>
      </w:r>
      <w:r>
        <w:rPr>
          <w:rFonts w:hint="eastAsia"/>
          <w:snapToGrid/>
        </w:rPr>
        <w:t xml:space="preserve">, </w:t>
      </w:r>
      <w:r>
        <w:rPr>
          <w:rFonts w:hint="eastAsia"/>
          <w:i/>
          <w:snapToGrid/>
        </w:rPr>
        <w:t>m</w:t>
      </w:r>
      <w:r>
        <w:rPr>
          <w:rFonts w:hint="eastAsia"/>
          <w:snapToGrid/>
        </w:rPr>
        <w:t>)</w:t>
      </w:r>
      <w:r>
        <w:rPr>
          <w:rFonts w:hint="eastAsia"/>
          <w:snapToGrid/>
        </w:rPr>
        <w:t>嵌入模型</w:t>
      </w:r>
      <w:r>
        <w:rPr>
          <w:rFonts w:hint="eastAsia"/>
          <w:snapToGrid/>
        </w:rPr>
        <w:t xml:space="preserve">, </w:t>
      </w:r>
      <w:r>
        <w:rPr>
          <w:rFonts w:hint="eastAsia"/>
          <w:snapToGrid/>
        </w:rPr>
        <w:t>所提模型通过计算</w:t>
      </w:r>
      <w:r>
        <w:rPr>
          <w:i/>
          <w:snapToGrid/>
        </w:rPr>
        <w:t>n</w:t>
      </w:r>
      <w:proofErr w:type="gramStart"/>
      <w:r>
        <w:rPr>
          <w:rFonts w:hint="eastAsia"/>
          <w:snapToGrid/>
        </w:rPr>
        <w:t>个</w:t>
      </w:r>
      <w:proofErr w:type="gramEnd"/>
      <w:r>
        <w:rPr>
          <w:rFonts w:hint="eastAsia"/>
          <w:snapToGrid/>
        </w:rPr>
        <w:t>载体数据中最多调整</w:t>
      </w:r>
      <w:r>
        <w:rPr>
          <w:i/>
          <w:snapToGrid/>
        </w:rPr>
        <w:t>m</w:t>
      </w:r>
      <w:proofErr w:type="gramStart"/>
      <w:r>
        <w:rPr>
          <w:rFonts w:hint="eastAsia"/>
          <w:snapToGrid/>
        </w:rPr>
        <w:t>个</w:t>
      </w:r>
      <w:proofErr w:type="gramEnd"/>
      <w:r>
        <w:rPr>
          <w:rFonts w:hint="eastAsia"/>
          <w:snapToGrid/>
        </w:rPr>
        <w:t>数据的秘密信息</w:t>
      </w:r>
      <w:ins w:id="64" w:author="计科院" w:date="2016-11-17T11:07:00Z">
        <w:r>
          <w:rPr>
            <w:rFonts w:hint="eastAsia"/>
            <w:snapToGrid/>
          </w:rPr>
          <w:t>所有</w:t>
        </w:r>
      </w:ins>
      <w:r>
        <w:rPr>
          <w:rFonts w:hint="eastAsia"/>
          <w:snapToGrid/>
        </w:rPr>
        <w:t>组合来</w:t>
      </w:r>
      <w:proofErr w:type="gramStart"/>
      <w:r>
        <w:rPr>
          <w:rFonts w:hint="eastAsia"/>
          <w:snapToGrid/>
        </w:rPr>
        <w:t>形成嵌密元素</w:t>
      </w:r>
      <w:proofErr w:type="gramEnd"/>
      <w:r>
        <w:rPr>
          <w:rFonts w:hint="eastAsia"/>
          <w:snapToGrid/>
        </w:rPr>
        <w:t>调整表</w:t>
      </w:r>
      <w:r>
        <w:rPr>
          <w:rFonts w:hint="eastAsia"/>
          <w:snapToGrid/>
        </w:rPr>
        <w:t xml:space="preserve">, </w:t>
      </w:r>
      <w:r>
        <w:rPr>
          <w:rFonts w:hint="eastAsia"/>
          <w:snapToGrid/>
        </w:rPr>
        <w:t>通过</w:t>
      </w:r>
      <w:proofErr w:type="gramStart"/>
      <w:r>
        <w:rPr>
          <w:rFonts w:hint="eastAsia"/>
          <w:snapToGrid/>
        </w:rPr>
        <w:t>选取嵌密元素</w:t>
      </w:r>
      <w:proofErr w:type="gramEnd"/>
      <w:r>
        <w:rPr>
          <w:rFonts w:hint="eastAsia"/>
          <w:snapToGrid/>
        </w:rPr>
        <w:t>调整表行来对载体数据进行调整以嵌入秘密信息</w:t>
      </w:r>
      <w:r>
        <w:rPr>
          <w:rFonts w:hint="eastAsia"/>
          <w:snapToGrid/>
        </w:rPr>
        <w:t xml:space="preserve">. </w:t>
      </w:r>
      <w:r w:rsidRPr="00E73903">
        <w:rPr>
          <w:rFonts w:hint="eastAsia"/>
          <w:snapToGrid/>
          <w:highlight w:val="lightGray"/>
        </w:rPr>
        <w:t>避免了文献</w:t>
      </w:r>
      <w:r>
        <w:rPr>
          <w:rFonts w:hint="eastAsia"/>
        </w:rPr>
        <w:t>[8</w:t>
      </w:r>
      <w:r>
        <w:t>,14-18]</w:t>
      </w:r>
      <w:r>
        <w:rPr>
          <w:rFonts w:hint="eastAsia"/>
          <w:snapToGrid/>
          <w:highlight w:val="lightGray"/>
        </w:rPr>
        <w:t>选取特殊的基向量</w:t>
      </w:r>
      <w:r>
        <w:rPr>
          <w:rFonts w:hint="eastAsia"/>
          <w:snapToGrid/>
        </w:rPr>
        <w:t xml:space="preserve">. </w:t>
      </w:r>
      <w:r>
        <w:rPr>
          <w:rFonts w:hint="eastAsia"/>
        </w:rPr>
        <w:t>为避免文献</w:t>
      </w:r>
      <w:r>
        <w:rPr>
          <w:rFonts w:hint="eastAsia"/>
        </w:rPr>
        <w:t>[16-18]</w:t>
      </w:r>
      <w:r>
        <w:rPr>
          <w:rFonts w:hint="eastAsia"/>
        </w:rPr>
        <w:t>对载体修改量较大</w:t>
      </w:r>
      <w:r>
        <w:rPr>
          <w:rFonts w:hint="eastAsia"/>
        </w:rPr>
        <w:t>,</w:t>
      </w:r>
      <w:r>
        <w:rPr>
          <w:snapToGrid/>
        </w:rPr>
        <w:t>本文将对每个载体像素的最大修改量控制为</w:t>
      </w:r>
      <w:r w:rsidRPr="002A64B7">
        <w:rPr>
          <w:snapToGrid/>
          <w:position w:val="-4"/>
        </w:rPr>
        <w:object w:dxaOrig="300" w:dyaOrig="260" w14:anchorId="1BEA0F07">
          <v:shape id="_x0000_i1249" type="#_x0000_t75" alt="" style="width:15.95pt;height:12.85pt" o:ole="">
            <v:imagedata r:id="rId372" o:title=""/>
          </v:shape>
          <o:OLEObject Type="Embed" ProgID="Equation.DSMT4" ShapeID="_x0000_i1249" DrawAspect="Content" ObjectID="_1543242171" r:id="rId373"/>
        </w:object>
      </w:r>
      <w:r>
        <w:rPr>
          <w:rFonts w:hint="eastAsia"/>
          <w:snapToGrid/>
        </w:rPr>
        <w:t xml:space="preserve">, </w:t>
      </w:r>
      <w:r>
        <w:rPr>
          <w:rFonts w:hint="eastAsia"/>
          <w:snapToGrid/>
        </w:rPr>
        <w:t>将少量</w:t>
      </w:r>
      <w:r>
        <w:rPr>
          <w:snapToGrid/>
        </w:rPr>
        <w:t>溢出像素的修改量控制为</w:t>
      </w:r>
      <w:r w:rsidRPr="002A64B7">
        <w:rPr>
          <w:snapToGrid/>
          <w:position w:val="-4"/>
        </w:rPr>
        <w:object w:dxaOrig="320" w:dyaOrig="260" w14:anchorId="7D4F3138">
          <v:shape id="_x0000_i1250" type="#_x0000_t75" alt="" style="width:15.95pt;height:12.85pt" o:ole="">
            <v:imagedata r:id="rId374" o:title=""/>
          </v:shape>
          <o:OLEObject Type="Embed" ProgID="Equation.DSMT4" ShapeID="_x0000_i1250" DrawAspect="Content" ObjectID="_1543242172" r:id="rId375"/>
        </w:object>
      </w:r>
      <w:r>
        <w:rPr>
          <w:snapToGrid/>
        </w:rPr>
        <w:t>,</w:t>
      </w:r>
      <w:r>
        <w:rPr>
          <w:snapToGrid/>
        </w:rPr>
        <w:t>以减少对嵌入载体的视觉质量影响</w:t>
      </w:r>
      <w:r>
        <w:rPr>
          <w:rFonts w:hint="eastAsia"/>
          <w:snapToGrid/>
        </w:rPr>
        <w:t>.</w:t>
      </w:r>
      <w:r w:rsidR="00D51B3B">
        <w:rPr>
          <w:rFonts w:hint="eastAsia"/>
          <w:snapToGrid/>
        </w:rPr>
        <w:t>为进一步提高安全性</w:t>
      </w:r>
      <w:r w:rsidR="00D51B3B">
        <w:rPr>
          <w:rFonts w:hint="eastAsia"/>
          <w:snapToGrid/>
        </w:rPr>
        <w:t xml:space="preserve">, </w:t>
      </w:r>
      <w:r w:rsidR="00D51B3B">
        <w:rPr>
          <w:rFonts w:hint="eastAsia"/>
          <w:snapToGrid/>
        </w:rPr>
        <w:t>给出了一种基于</w:t>
      </w:r>
      <w:r w:rsidR="00D51B3B">
        <w:rPr>
          <w:snapToGrid/>
        </w:rPr>
        <w:t>EMD(</w:t>
      </w:r>
      <w:r w:rsidR="00D51B3B">
        <w:rPr>
          <w:i/>
          <w:snapToGrid/>
        </w:rPr>
        <w:t>n</w:t>
      </w:r>
      <w:r w:rsidR="00D51B3B">
        <w:rPr>
          <w:snapToGrid/>
        </w:rPr>
        <w:t xml:space="preserve">, </w:t>
      </w:r>
      <w:r w:rsidR="00D51B3B">
        <w:rPr>
          <w:i/>
          <w:snapToGrid/>
        </w:rPr>
        <w:t>m</w:t>
      </w:r>
      <w:r w:rsidR="00D51B3B">
        <w:rPr>
          <w:snapToGrid/>
        </w:rPr>
        <w:t>)</w:t>
      </w:r>
      <w:r w:rsidR="00D51B3B">
        <w:rPr>
          <w:snapToGrid/>
        </w:rPr>
        <w:t>的数字图像密写方法</w:t>
      </w:r>
      <w:r w:rsidR="00D51B3B">
        <w:rPr>
          <w:rFonts w:hint="eastAsia"/>
          <w:snapToGrid/>
        </w:rPr>
        <w:t xml:space="preserve">, </w:t>
      </w:r>
      <w:r w:rsidR="00D51B3B">
        <w:rPr>
          <w:rFonts w:hint="eastAsia"/>
          <w:snapToGrid/>
        </w:rPr>
        <w:t>首先将载体图像扫描为</w:t>
      </w:r>
      <w:r w:rsidR="00D51B3B">
        <w:rPr>
          <w:snapToGrid/>
        </w:rPr>
        <w:t>1</w:t>
      </w:r>
      <w:r w:rsidR="00D51B3B">
        <w:rPr>
          <w:rFonts w:hint="eastAsia"/>
          <w:snapToGrid/>
        </w:rPr>
        <w:t>维序列</w:t>
      </w:r>
      <w:r w:rsidR="00D51B3B">
        <w:rPr>
          <w:rFonts w:hint="eastAsia"/>
          <w:snapToGrid/>
        </w:rPr>
        <w:t xml:space="preserve">, </w:t>
      </w:r>
      <w:r w:rsidR="00D51B3B">
        <w:rPr>
          <w:rFonts w:hint="eastAsia"/>
          <w:snapToGrid/>
        </w:rPr>
        <w:t>通过用户密钥结合混沌映射来随机</w:t>
      </w:r>
      <w:proofErr w:type="gramStart"/>
      <w:r w:rsidR="00D51B3B">
        <w:rPr>
          <w:rFonts w:hint="eastAsia"/>
          <w:snapToGrid/>
        </w:rPr>
        <w:t>指派嵌密元素</w:t>
      </w:r>
      <w:proofErr w:type="gramEnd"/>
      <w:r w:rsidR="00D51B3B">
        <w:rPr>
          <w:rFonts w:hint="eastAsia"/>
          <w:snapToGrid/>
        </w:rPr>
        <w:t>数量和最多调整</w:t>
      </w:r>
      <w:proofErr w:type="gramStart"/>
      <w:r w:rsidR="00D51B3B">
        <w:rPr>
          <w:rFonts w:hint="eastAsia"/>
          <w:snapToGrid/>
        </w:rPr>
        <w:t>的嵌密元素</w:t>
      </w:r>
      <w:proofErr w:type="gramEnd"/>
      <w:r w:rsidR="00D51B3B">
        <w:rPr>
          <w:rFonts w:hint="eastAsia"/>
          <w:snapToGrid/>
        </w:rPr>
        <w:t>数量并生成秘密信息组合数</w:t>
      </w:r>
      <w:proofErr w:type="gramStart"/>
      <w:r w:rsidR="00D51B3B">
        <w:rPr>
          <w:rFonts w:hint="eastAsia"/>
          <w:snapToGrid/>
        </w:rPr>
        <w:t>和嵌密元素</w:t>
      </w:r>
      <w:proofErr w:type="gramEnd"/>
      <w:r w:rsidR="00D51B3B">
        <w:rPr>
          <w:rFonts w:hint="eastAsia"/>
          <w:snapToGrid/>
        </w:rPr>
        <w:t>调整表</w:t>
      </w:r>
      <w:r w:rsidR="00D51B3B">
        <w:rPr>
          <w:rFonts w:hint="eastAsia"/>
          <w:snapToGrid/>
        </w:rPr>
        <w:t xml:space="preserve">; </w:t>
      </w:r>
      <w:r w:rsidR="00D51B3B">
        <w:rPr>
          <w:rFonts w:hint="eastAsia"/>
          <w:snapToGrid/>
        </w:rPr>
        <w:t>然后</w:t>
      </w:r>
      <w:proofErr w:type="gramStart"/>
      <w:r w:rsidR="00D51B3B">
        <w:rPr>
          <w:rFonts w:hint="eastAsia"/>
          <w:snapToGrid/>
        </w:rPr>
        <w:t>依据嵌密元素</w:t>
      </w:r>
      <w:proofErr w:type="gramEnd"/>
      <w:r w:rsidR="00D51B3B">
        <w:rPr>
          <w:rFonts w:hint="eastAsia"/>
          <w:snapToGrid/>
        </w:rPr>
        <w:t>数量和秘密组合数分别从载体元素序列和</w:t>
      </w:r>
      <w:r w:rsidR="00D51B3B">
        <w:rPr>
          <w:snapToGrid/>
        </w:rPr>
        <w:t>2</w:t>
      </w:r>
      <w:r w:rsidR="00D51B3B">
        <w:rPr>
          <w:rFonts w:hint="eastAsia"/>
          <w:snapToGrid/>
        </w:rPr>
        <w:t>进制秘密信息序列截取载体元素和</w:t>
      </w:r>
      <w:r w:rsidR="00D51B3B">
        <w:rPr>
          <w:snapToGrid/>
        </w:rPr>
        <w:t>2</w:t>
      </w:r>
      <w:r w:rsidR="00D51B3B">
        <w:rPr>
          <w:rFonts w:hint="eastAsia"/>
          <w:snapToGrid/>
        </w:rPr>
        <w:t>进制秘密信</w:t>
      </w:r>
      <w:r w:rsidR="00D51B3B">
        <w:rPr>
          <w:rFonts w:hint="eastAsia"/>
          <w:snapToGrid/>
        </w:rPr>
        <w:lastRenderedPageBreak/>
        <w:t>息比特</w:t>
      </w:r>
      <w:r w:rsidR="00D51B3B">
        <w:rPr>
          <w:rFonts w:hint="eastAsia"/>
          <w:snapToGrid/>
        </w:rPr>
        <w:t xml:space="preserve">; </w:t>
      </w:r>
      <w:r w:rsidR="00D51B3B">
        <w:rPr>
          <w:rFonts w:hint="eastAsia"/>
          <w:snapToGrid/>
        </w:rPr>
        <w:t>最后通过对秘密信息比特所映射的</w:t>
      </w:r>
      <w:proofErr w:type="gramStart"/>
      <w:r w:rsidR="00D51B3B">
        <w:rPr>
          <w:rFonts w:hint="eastAsia"/>
          <w:snapToGrid/>
        </w:rPr>
        <w:t>置乱嵌密元素</w:t>
      </w:r>
      <w:proofErr w:type="gramEnd"/>
      <w:r w:rsidR="00D51B3B">
        <w:rPr>
          <w:rFonts w:hint="eastAsia"/>
          <w:snapToGrid/>
        </w:rPr>
        <w:t>调整表行来对截取的载体元素进行调整以嵌入秘密信息</w:t>
      </w:r>
      <w:r w:rsidR="00D51B3B">
        <w:rPr>
          <w:rFonts w:hint="eastAsia"/>
          <w:snapToGrid/>
        </w:rPr>
        <w:t>.</w:t>
      </w:r>
      <w:r w:rsidR="00D51B3B">
        <w:rPr>
          <w:rFonts w:hint="eastAsia"/>
          <w:snapToGrid/>
        </w:rPr>
        <w:t>改进的</w:t>
      </w:r>
      <w:r w:rsidR="00D51B3B">
        <w:rPr>
          <w:snapToGrid/>
        </w:rPr>
        <w:t>EMD(</w:t>
      </w:r>
      <w:r w:rsidR="00D51B3B">
        <w:rPr>
          <w:i/>
          <w:snapToGrid/>
        </w:rPr>
        <w:t>n</w:t>
      </w:r>
      <w:r w:rsidR="00D51B3B">
        <w:rPr>
          <w:snapToGrid/>
        </w:rPr>
        <w:t xml:space="preserve">, </w:t>
      </w:r>
      <w:r w:rsidR="00D51B3B">
        <w:rPr>
          <w:i/>
          <w:snapToGrid/>
        </w:rPr>
        <w:t>m</w:t>
      </w:r>
      <w:r w:rsidR="00D51B3B">
        <w:rPr>
          <w:snapToGrid/>
        </w:rPr>
        <w:t>)</w:t>
      </w:r>
      <w:r w:rsidR="00D51B3B">
        <w:rPr>
          <w:snapToGrid/>
        </w:rPr>
        <w:t>模型</w:t>
      </w:r>
      <w:r w:rsidR="00D51B3B">
        <w:rPr>
          <w:rFonts w:hint="eastAsia"/>
          <w:snapToGrid/>
        </w:rPr>
        <w:t>避免了基向量设置的有限性所导致的嵌入容量受限</w:t>
      </w:r>
      <w:r w:rsidR="00D51B3B">
        <w:rPr>
          <w:rFonts w:hint="eastAsia"/>
          <w:snapToGrid/>
        </w:rPr>
        <w:t xml:space="preserve">, </w:t>
      </w:r>
      <w:r w:rsidR="00D51B3B">
        <w:rPr>
          <w:snapToGrid/>
        </w:rPr>
        <w:t>并可最大化嵌入容量提高</w:t>
      </w:r>
      <w:r w:rsidR="00D51B3B">
        <w:rPr>
          <w:snapToGrid/>
        </w:rPr>
        <w:t>EMD</w:t>
      </w:r>
      <w:r w:rsidR="00D51B3B">
        <w:rPr>
          <w:snapToGrid/>
        </w:rPr>
        <w:t>嵌入方法的适用面</w:t>
      </w:r>
      <w:r w:rsidR="00D51B3B">
        <w:rPr>
          <w:rFonts w:hint="eastAsia"/>
          <w:snapToGrid/>
        </w:rPr>
        <w:t xml:space="preserve">, </w:t>
      </w:r>
      <w:r w:rsidR="00D51B3B">
        <w:rPr>
          <w:rFonts w:hint="eastAsia"/>
          <w:snapToGrid/>
        </w:rPr>
        <w:t>而结合</w:t>
      </w:r>
      <w:r w:rsidR="00D51B3B">
        <w:rPr>
          <w:snapToGrid/>
        </w:rPr>
        <w:t>EMD(</w:t>
      </w:r>
      <w:r w:rsidR="00D51B3B">
        <w:rPr>
          <w:i/>
          <w:snapToGrid/>
        </w:rPr>
        <w:t>n</w:t>
      </w:r>
      <w:r w:rsidR="00D51B3B">
        <w:rPr>
          <w:snapToGrid/>
        </w:rPr>
        <w:t xml:space="preserve">, </w:t>
      </w:r>
      <w:r w:rsidR="00D51B3B">
        <w:rPr>
          <w:i/>
          <w:snapToGrid/>
        </w:rPr>
        <w:t>m</w:t>
      </w:r>
      <w:r w:rsidR="00D51B3B">
        <w:rPr>
          <w:snapToGrid/>
        </w:rPr>
        <w:t>)</w:t>
      </w:r>
      <w:r w:rsidR="00D51B3B">
        <w:rPr>
          <w:snapToGrid/>
        </w:rPr>
        <w:t>模型</w:t>
      </w:r>
      <w:r w:rsidR="00D51B3B">
        <w:rPr>
          <w:rFonts w:hint="eastAsia"/>
          <w:snapToGrid/>
        </w:rPr>
        <w:t>的</w:t>
      </w:r>
      <w:r w:rsidR="00D51B3B" w:rsidRPr="00D51B3B">
        <w:rPr>
          <w:rFonts w:hint="eastAsia"/>
        </w:rPr>
        <w:t>安全性增强策略</w:t>
      </w:r>
      <w:r w:rsidR="00D51B3B">
        <w:rPr>
          <w:rFonts w:hint="eastAsia"/>
          <w:snapToGrid/>
        </w:rPr>
        <w:t>可通过与载体和密钥相关的嵌入提取环节来进一步增强嵌入信息的安全性</w:t>
      </w:r>
      <w:r w:rsidR="00D51B3B">
        <w:rPr>
          <w:rFonts w:hint="eastAsia"/>
          <w:snapToGrid/>
        </w:rPr>
        <w:t>.</w:t>
      </w:r>
    </w:p>
    <w:p w14:paraId="4AD3EDF4" w14:textId="77777777" w:rsidR="002D7A23" w:rsidRDefault="007B30F8">
      <w:pPr>
        <w:pStyle w:val="7"/>
        <w:rPr>
          <w:b/>
        </w:rPr>
      </w:pPr>
      <w:r>
        <w:rPr>
          <w:rFonts w:hint="eastAsia"/>
          <w:b/>
        </w:rPr>
        <w:t>3</w:t>
      </w:r>
      <w:r w:rsidR="00252113">
        <w:rPr>
          <w:rFonts w:hint="eastAsia"/>
          <w:b/>
        </w:rPr>
        <w:t>EMD(</w:t>
      </w:r>
      <w:r w:rsidR="00252113">
        <w:rPr>
          <w:rFonts w:hint="eastAsia"/>
          <w:b/>
          <w:i/>
        </w:rPr>
        <w:t>n</w:t>
      </w:r>
      <w:r w:rsidR="00252113">
        <w:rPr>
          <w:rFonts w:hint="eastAsia"/>
          <w:b/>
        </w:rPr>
        <w:t xml:space="preserve">, </w:t>
      </w:r>
      <w:r w:rsidR="00252113">
        <w:rPr>
          <w:rFonts w:hint="eastAsia"/>
          <w:b/>
          <w:i/>
        </w:rPr>
        <w:t>m</w:t>
      </w:r>
      <w:r w:rsidR="00252113">
        <w:rPr>
          <w:rFonts w:hint="eastAsia"/>
          <w:b/>
        </w:rPr>
        <w:t>)</w:t>
      </w:r>
      <w:r w:rsidR="007E3E62">
        <w:rPr>
          <w:b/>
        </w:rPr>
        <w:t>嵌入</w:t>
      </w:r>
      <w:r w:rsidR="00252113">
        <w:rPr>
          <w:rFonts w:hint="eastAsia"/>
          <w:b/>
        </w:rPr>
        <w:t>模型</w:t>
      </w:r>
    </w:p>
    <w:p w14:paraId="3F5C8282" w14:textId="77777777" w:rsidR="00450EFD" w:rsidRDefault="00450EFD" w:rsidP="009D0605">
      <w:pPr>
        <w:widowControl/>
        <w:rPr>
          <w:snapToGrid/>
        </w:rPr>
      </w:pPr>
      <w:r>
        <w:rPr>
          <w:rFonts w:hint="eastAsia"/>
          <w:snapToGrid/>
        </w:rPr>
        <w:t>传统</w:t>
      </w:r>
      <w:r>
        <w:rPr>
          <w:rFonts w:hint="eastAsia"/>
          <w:snapToGrid/>
        </w:rPr>
        <w:t>EMD</w:t>
      </w:r>
      <w:r>
        <w:rPr>
          <w:rFonts w:hint="eastAsia"/>
          <w:snapToGrid/>
        </w:rPr>
        <w:t>方法</w:t>
      </w:r>
      <w:r w:rsidR="00E86C6A" w:rsidRPr="00E86C6A">
        <w:rPr>
          <w:rFonts w:hint="eastAsia"/>
          <w:vertAlign w:val="superscript"/>
        </w:rPr>
        <w:t>[8</w:t>
      </w:r>
      <w:r w:rsidR="00E86C6A" w:rsidRPr="00E86C6A">
        <w:rPr>
          <w:vertAlign w:val="superscript"/>
        </w:rPr>
        <w:t>,14-18]</w:t>
      </w:r>
      <w:r>
        <w:rPr>
          <w:rFonts w:hint="eastAsia"/>
          <w:snapToGrid/>
        </w:rPr>
        <w:t>的</w:t>
      </w:r>
      <w:r>
        <w:rPr>
          <w:rFonts w:hint="eastAsia"/>
        </w:rPr>
        <w:t>基本出发</w:t>
      </w:r>
      <w:r>
        <w:rPr>
          <w:rStyle w:val="ab"/>
        </w:rPr>
        <w:commentReference w:id="65"/>
      </w:r>
      <w:r>
        <w:rPr>
          <w:rFonts w:hint="eastAsia"/>
        </w:rPr>
        <w:t>点是选取特殊的基向量</w:t>
      </w:r>
      <w:r>
        <w:rPr>
          <w:rFonts w:hint="eastAsia"/>
        </w:rPr>
        <w:t>,</w:t>
      </w:r>
      <w:r>
        <w:rPr>
          <w:rFonts w:hint="eastAsia"/>
        </w:rPr>
        <w:t>通过基向量组合</w:t>
      </w:r>
      <w:r>
        <w:t>来构造出</w:t>
      </w:r>
      <w:r>
        <w:rPr>
          <w:rFonts w:hint="eastAsia"/>
        </w:rPr>
        <w:t>1</w:t>
      </w:r>
      <w:r>
        <w:rPr>
          <w:rFonts w:hint="eastAsia"/>
        </w:rPr>
        <w:t>为起始的连续正整数</w:t>
      </w:r>
      <w:r>
        <w:rPr>
          <w:rFonts w:hint="eastAsia"/>
        </w:rPr>
        <w:t>,</w:t>
      </w:r>
      <w:r>
        <w:rPr>
          <w:rFonts w:hint="eastAsia"/>
        </w:rPr>
        <w:t>通过对这些正整数进行调整来嵌入秘密值</w:t>
      </w:r>
      <w:r>
        <w:rPr>
          <w:rFonts w:hint="eastAsia"/>
        </w:rPr>
        <w:t xml:space="preserve">, </w:t>
      </w:r>
      <w:r>
        <w:rPr>
          <w:rFonts w:hint="eastAsia"/>
        </w:rPr>
        <w:t>而特殊的基向量一方面</w:t>
      </w:r>
      <w:r>
        <w:rPr>
          <w:rFonts w:hint="eastAsia"/>
          <w:snapToGrid/>
        </w:rPr>
        <w:t>会降低密写的安全性</w:t>
      </w:r>
      <w:r>
        <w:rPr>
          <w:rFonts w:hint="eastAsia"/>
          <w:snapToGrid/>
        </w:rPr>
        <w:t xml:space="preserve">, </w:t>
      </w:r>
      <w:r>
        <w:rPr>
          <w:rFonts w:hint="eastAsia"/>
          <w:snapToGrid/>
        </w:rPr>
        <w:t>而另一方面会使得基向量难以选取和构造以达到嵌入策略所对应的最大嵌入容量</w:t>
      </w:r>
      <w:r w:rsidR="00E86C6A" w:rsidRPr="00E86C6A">
        <w:rPr>
          <w:rFonts w:hint="eastAsia"/>
          <w:snapToGrid/>
          <w:vertAlign w:val="superscript"/>
        </w:rPr>
        <w:t>[14, 16-17]</w:t>
      </w:r>
      <w:r>
        <w:rPr>
          <w:rFonts w:hint="eastAsia"/>
          <w:snapToGrid/>
        </w:rPr>
        <w:t>.</w:t>
      </w:r>
    </w:p>
    <w:p w14:paraId="5B077909" w14:textId="77777777" w:rsidR="007E3E62" w:rsidRDefault="00E86C6A" w:rsidP="00E517D2">
      <w:pPr>
        <w:widowControl/>
        <w:rPr>
          <w:snapToGrid/>
        </w:rPr>
      </w:pPr>
      <w:r w:rsidRPr="00D27E1A">
        <w:rPr>
          <w:rFonts w:hint="eastAsia"/>
          <w:snapToGrid/>
        </w:rPr>
        <w:t>同以上文献</w:t>
      </w:r>
      <w:r w:rsidRPr="00D27E1A">
        <w:rPr>
          <w:rFonts w:hint="eastAsia"/>
        </w:rPr>
        <w:t>[8</w:t>
      </w:r>
      <w:r w:rsidRPr="00D27E1A">
        <w:t>,14-18]</w:t>
      </w:r>
      <w:r w:rsidRPr="00D27E1A">
        <w:rPr>
          <w:rFonts w:hint="eastAsia"/>
          <w:snapToGrid/>
        </w:rPr>
        <w:t>不同，本文给出了</w:t>
      </w:r>
      <w:r w:rsidRPr="00D27E1A">
        <w:rPr>
          <w:snapToGrid/>
        </w:rPr>
        <w:t>EMD(</w:t>
      </w:r>
      <w:r w:rsidRPr="00D27E1A">
        <w:rPr>
          <w:i/>
          <w:snapToGrid/>
        </w:rPr>
        <w:t>n</w:t>
      </w:r>
      <w:r w:rsidRPr="00D27E1A">
        <w:rPr>
          <w:snapToGrid/>
        </w:rPr>
        <w:t xml:space="preserve">, </w:t>
      </w:r>
      <w:r w:rsidRPr="00D27E1A">
        <w:rPr>
          <w:i/>
          <w:snapToGrid/>
        </w:rPr>
        <w:t>m</w:t>
      </w:r>
      <w:r w:rsidRPr="00D27E1A">
        <w:rPr>
          <w:snapToGrid/>
        </w:rPr>
        <w:t>)</w:t>
      </w:r>
      <w:r w:rsidRPr="00D27E1A">
        <w:rPr>
          <w:rFonts w:hint="eastAsia"/>
          <w:snapToGrid/>
        </w:rPr>
        <w:t>嵌入模型</w:t>
      </w:r>
      <w:r w:rsidRPr="00D27E1A">
        <w:rPr>
          <w:rFonts w:hint="eastAsia"/>
          <w:snapToGrid/>
        </w:rPr>
        <w:t>,</w:t>
      </w:r>
      <w:r w:rsidR="007E3E62" w:rsidRPr="00D27E1A">
        <w:rPr>
          <w:i/>
          <w:snapToGrid/>
        </w:rPr>
        <w:t>n</w:t>
      </w:r>
      <w:proofErr w:type="gramStart"/>
      <w:r w:rsidR="007E3E62" w:rsidRPr="00D27E1A">
        <w:rPr>
          <w:rFonts w:hint="eastAsia"/>
          <w:snapToGrid/>
        </w:rPr>
        <w:t>个</w:t>
      </w:r>
      <w:proofErr w:type="gramEnd"/>
      <w:r w:rsidR="007E3E62" w:rsidRPr="00D27E1A">
        <w:rPr>
          <w:rFonts w:hint="eastAsia"/>
          <w:snapToGrid/>
        </w:rPr>
        <w:t>载体数据最多调整</w:t>
      </w:r>
      <w:r w:rsidR="007E3E62" w:rsidRPr="00D27E1A">
        <w:rPr>
          <w:i/>
          <w:snapToGrid/>
        </w:rPr>
        <w:t>m</w:t>
      </w:r>
      <w:proofErr w:type="gramStart"/>
      <w:r w:rsidR="007E3E62" w:rsidRPr="00D27E1A">
        <w:rPr>
          <w:rFonts w:hint="eastAsia"/>
          <w:snapToGrid/>
        </w:rPr>
        <w:t>个</w:t>
      </w:r>
      <w:proofErr w:type="gramEnd"/>
      <w:r w:rsidR="007E3E62" w:rsidRPr="00D27E1A">
        <w:rPr>
          <w:rFonts w:hint="eastAsia"/>
          <w:snapToGrid/>
        </w:rPr>
        <w:t>数据</w:t>
      </w:r>
      <w:r w:rsidR="007E3E62">
        <w:rPr>
          <w:rFonts w:hint="eastAsia"/>
          <w:snapToGrid/>
        </w:rPr>
        <w:t>来嵌入秘密信息。</w:t>
      </w:r>
    </w:p>
    <w:p w14:paraId="48BB36DF" w14:textId="77777777" w:rsidR="00E86C6A" w:rsidRDefault="007E3E62" w:rsidP="00E517D2">
      <w:pPr>
        <w:widowControl/>
      </w:pPr>
      <w:r>
        <w:rPr>
          <w:rFonts w:hint="eastAsia"/>
          <w:snapToGrid/>
        </w:rPr>
        <w:t>相对于传统</w:t>
      </w:r>
      <w:r>
        <w:rPr>
          <w:rFonts w:hint="eastAsia"/>
          <w:snapToGrid/>
        </w:rPr>
        <w:t>EMD</w:t>
      </w:r>
      <w:r>
        <w:rPr>
          <w:rFonts w:hint="eastAsia"/>
          <w:snapToGrid/>
        </w:rPr>
        <w:t>嵌入方法，</w:t>
      </w:r>
      <w:r w:rsidRPr="00D27E1A">
        <w:rPr>
          <w:snapToGrid/>
        </w:rPr>
        <w:t>EMD(</w:t>
      </w:r>
      <w:r w:rsidRPr="00D27E1A">
        <w:rPr>
          <w:i/>
          <w:snapToGrid/>
        </w:rPr>
        <w:t>n</w:t>
      </w:r>
      <w:r w:rsidRPr="00D27E1A">
        <w:rPr>
          <w:snapToGrid/>
        </w:rPr>
        <w:t xml:space="preserve">, </w:t>
      </w:r>
      <w:r w:rsidRPr="00D27E1A">
        <w:rPr>
          <w:i/>
          <w:snapToGrid/>
        </w:rPr>
        <w:t>m</w:t>
      </w:r>
      <w:r w:rsidRPr="00D27E1A">
        <w:rPr>
          <w:snapToGrid/>
        </w:rPr>
        <w:t>)</w:t>
      </w:r>
      <w:r w:rsidRPr="00D27E1A">
        <w:rPr>
          <w:rFonts w:hint="eastAsia"/>
          <w:snapToGrid/>
        </w:rPr>
        <w:t>嵌入模型</w:t>
      </w:r>
      <w:r w:rsidR="00D27E1A" w:rsidRPr="00D27E1A">
        <w:rPr>
          <w:rFonts w:hint="eastAsia"/>
          <w:snapToGrid/>
        </w:rPr>
        <w:t>剔除了传统</w:t>
      </w:r>
      <w:r w:rsidR="00D27E1A" w:rsidRPr="00D27E1A">
        <w:rPr>
          <w:rFonts w:hint="eastAsia"/>
          <w:snapToGrid/>
        </w:rPr>
        <w:t>EMD</w:t>
      </w:r>
      <w:r w:rsidR="00D27E1A" w:rsidRPr="00D27E1A">
        <w:rPr>
          <w:rFonts w:hint="eastAsia"/>
          <w:snapToGrid/>
        </w:rPr>
        <w:t>方法中的基向量</w:t>
      </w:r>
      <w:r>
        <w:rPr>
          <w:rFonts w:hint="eastAsia"/>
          <w:snapToGrid/>
        </w:rPr>
        <w:t>,</w:t>
      </w:r>
      <w:r w:rsidR="00E86C6A" w:rsidRPr="00D27E1A">
        <w:rPr>
          <w:rFonts w:hint="eastAsia"/>
          <w:snapToGrid/>
        </w:rPr>
        <w:t>通过计算</w:t>
      </w:r>
      <w:r w:rsidR="00E86C6A" w:rsidRPr="00D27E1A">
        <w:rPr>
          <w:i/>
          <w:snapToGrid/>
        </w:rPr>
        <w:t>n</w:t>
      </w:r>
      <w:proofErr w:type="gramStart"/>
      <w:r w:rsidR="00E86C6A" w:rsidRPr="00D27E1A">
        <w:rPr>
          <w:rFonts w:hint="eastAsia"/>
          <w:snapToGrid/>
        </w:rPr>
        <w:t>个</w:t>
      </w:r>
      <w:proofErr w:type="gramEnd"/>
      <w:r w:rsidR="00E86C6A" w:rsidRPr="00D27E1A">
        <w:rPr>
          <w:rFonts w:hint="eastAsia"/>
          <w:snapToGrid/>
        </w:rPr>
        <w:t>载体数据最多调整</w:t>
      </w:r>
      <w:r w:rsidR="00E86C6A" w:rsidRPr="00D27E1A">
        <w:rPr>
          <w:i/>
          <w:snapToGrid/>
        </w:rPr>
        <w:t>m</w:t>
      </w:r>
      <w:proofErr w:type="gramStart"/>
      <w:r w:rsidR="00E86C6A" w:rsidRPr="00D27E1A">
        <w:rPr>
          <w:rFonts w:hint="eastAsia"/>
          <w:snapToGrid/>
        </w:rPr>
        <w:t>个</w:t>
      </w:r>
      <w:proofErr w:type="gramEnd"/>
      <w:r w:rsidR="00E86C6A" w:rsidRPr="00D27E1A">
        <w:rPr>
          <w:rFonts w:hint="eastAsia"/>
          <w:snapToGrid/>
        </w:rPr>
        <w:t>数据</w:t>
      </w:r>
      <w:r w:rsidR="00E517D2">
        <w:rPr>
          <w:rFonts w:hint="eastAsia"/>
          <w:snapToGrid/>
        </w:rPr>
        <w:t>全部组合来</w:t>
      </w:r>
      <w:proofErr w:type="gramStart"/>
      <w:r w:rsidR="00E86C6A" w:rsidRPr="00D27E1A">
        <w:rPr>
          <w:rFonts w:hint="eastAsia"/>
          <w:snapToGrid/>
        </w:rPr>
        <w:t>形成嵌密元素</w:t>
      </w:r>
      <w:proofErr w:type="gramEnd"/>
      <w:r w:rsidR="00E86C6A" w:rsidRPr="00D27E1A">
        <w:rPr>
          <w:rFonts w:hint="eastAsia"/>
          <w:snapToGrid/>
        </w:rPr>
        <w:t>调整表</w:t>
      </w:r>
      <w:r w:rsidR="00E86C6A" w:rsidRPr="00D27E1A">
        <w:rPr>
          <w:rFonts w:hint="eastAsia"/>
          <w:snapToGrid/>
        </w:rPr>
        <w:t xml:space="preserve">, </w:t>
      </w:r>
      <w:r>
        <w:rPr>
          <w:rFonts w:hint="eastAsia"/>
          <w:snapToGrid/>
        </w:rPr>
        <w:t>然后</w:t>
      </w:r>
      <w:r w:rsidR="00E86C6A" w:rsidRPr="00D27E1A">
        <w:rPr>
          <w:rFonts w:hint="eastAsia"/>
          <w:snapToGrid/>
        </w:rPr>
        <w:t>选取</w:t>
      </w:r>
      <w:proofErr w:type="gramStart"/>
      <w:r w:rsidR="00E517D2">
        <w:rPr>
          <w:rFonts w:hint="eastAsia"/>
          <w:snapToGrid/>
        </w:rPr>
        <w:t>与嵌密</w:t>
      </w:r>
      <w:proofErr w:type="gramEnd"/>
      <w:r w:rsidR="00E517D2">
        <w:rPr>
          <w:rFonts w:hint="eastAsia"/>
          <w:snapToGrid/>
        </w:rPr>
        <w:t>元素值相对应</w:t>
      </w:r>
      <w:proofErr w:type="gramStart"/>
      <w:r w:rsidR="00E517D2">
        <w:rPr>
          <w:rFonts w:hint="eastAsia"/>
          <w:snapToGrid/>
        </w:rPr>
        <w:t>的</w:t>
      </w:r>
      <w:r w:rsidR="00E86C6A" w:rsidRPr="00D27E1A">
        <w:rPr>
          <w:rFonts w:hint="eastAsia"/>
          <w:snapToGrid/>
        </w:rPr>
        <w:t>嵌密元素</w:t>
      </w:r>
      <w:proofErr w:type="gramEnd"/>
      <w:r w:rsidR="00E86C6A" w:rsidRPr="00D27E1A">
        <w:rPr>
          <w:rFonts w:hint="eastAsia"/>
          <w:snapToGrid/>
        </w:rPr>
        <w:t>调整表行来对载体数据进行调整以嵌入秘密信息</w:t>
      </w:r>
      <w:r w:rsidR="00E517D2">
        <w:rPr>
          <w:rFonts w:hint="eastAsia"/>
          <w:snapToGrid/>
        </w:rPr>
        <w:t>.</w:t>
      </w:r>
      <w:r w:rsidRPr="00D27E1A">
        <w:rPr>
          <w:snapToGrid/>
        </w:rPr>
        <w:t>EMD(</w:t>
      </w:r>
      <w:r w:rsidRPr="00D27E1A">
        <w:rPr>
          <w:i/>
          <w:snapToGrid/>
        </w:rPr>
        <w:t>n</w:t>
      </w:r>
      <w:r w:rsidRPr="00D27E1A">
        <w:rPr>
          <w:snapToGrid/>
        </w:rPr>
        <w:t xml:space="preserve">, </w:t>
      </w:r>
      <w:r w:rsidRPr="00D27E1A">
        <w:rPr>
          <w:i/>
          <w:snapToGrid/>
        </w:rPr>
        <w:t>m</w:t>
      </w:r>
      <w:r w:rsidRPr="00D27E1A">
        <w:rPr>
          <w:snapToGrid/>
        </w:rPr>
        <w:t>)</w:t>
      </w:r>
      <w:r>
        <w:rPr>
          <w:snapToGrid/>
        </w:rPr>
        <w:t>模型</w:t>
      </w:r>
      <w:r w:rsidR="00E517D2">
        <w:rPr>
          <w:rFonts w:hint="eastAsia"/>
          <w:snapToGrid/>
        </w:rPr>
        <w:t>始终保持</w:t>
      </w:r>
      <w:r w:rsidR="00E517D2" w:rsidRPr="00D27E1A">
        <w:rPr>
          <w:i/>
          <w:snapToGrid/>
        </w:rPr>
        <w:t>n</w:t>
      </w:r>
      <w:proofErr w:type="gramStart"/>
      <w:r w:rsidR="00E517D2" w:rsidRPr="00D27E1A">
        <w:rPr>
          <w:rFonts w:hint="eastAsia"/>
          <w:snapToGrid/>
        </w:rPr>
        <w:t>个</w:t>
      </w:r>
      <w:proofErr w:type="gramEnd"/>
      <w:r w:rsidR="00E517D2" w:rsidRPr="00D27E1A">
        <w:rPr>
          <w:rFonts w:hint="eastAsia"/>
          <w:snapToGrid/>
        </w:rPr>
        <w:t>载体数据中最多调整</w:t>
      </w:r>
      <w:r w:rsidR="00E517D2" w:rsidRPr="00D27E1A">
        <w:rPr>
          <w:i/>
          <w:snapToGrid/>
        </w:rPr>
        <w:t>m</w:t>
      </w:r>
      <w:proofErr w:type="gramStart"/>
      <w:r w:rsidR="00E517D2" w:rsidRPr="00D27E1A">
        <w:rPr>
          <w:rFonts w:hint="eastAsia"/>
          <w:snapToGrid/>
        </w:rPr>
        <w:t>个</w:t>
      </w:r>
      <w:proofErr w:type="gramEnd"/>
      <w:r w:rsidR="00E517D2" w:rsidRPr="00D27E1A">
        <w:rPr>
          <w:rFonts w:hint="eastAsia"/>
          <w:snapToGrid/>
        </w:rPr>
        <w:t>数据</w:t>
      </w:r>
      <w:r w:rsidR="00E517D2">
        <w:rPr>
          <w:rFonts w:hint="eastAsia"/>
          <w:snapToGrid/>
        </w:rPr>
        <w:t>的最大嵌入容量</w:t>
      </w:r>
      <w:r w:rsidR="00E33F94">
        <w:rPr>
          <w:rFonts w:hint="eastAsia"/>
          <w:snapToGrid/>
        </w:rPr>
        <w:t>并可通过调整</w:t>
      </w:r>
      <w:r w:rsidR="00E33F94" w:rsidRPr="00D27E1A">
        <w:rPr>
          <w:i/>
          <w:snapToGrid/>
        </w:rPr>
        <w:t>m</w:t>
      </w:r>
      <w:r w:rsidR="00E33F94">
        <w:rPr>
          <w:rFonts w:hint="eastAsia"/>
          <w:snapToGrid/>
        </w:rPr>
        <w:t>在图像视觉嵌入质量和嵌入容量上进行较好地折中</w:t>
      </w:r>
      <w:r w:rsidR="00E33F94">
        <w:rPr>
          <w:rFonts w:hint="eastAsia"/>
          <w:snapToGrid/>
        </w:rPr>
        <w:t>,</w:t>
      </w:r>
      <w:r w:rsidR="00E86C6A" w:rsidRPr="00D27E1A">
        <w:rPr>
          <w:rFonts w:hint="eastAsia"/>
          <w:snapToGrid/>
        </w:rPr>
        <w:t>避免了文献</w:t>
      </w:r>
      <w:r w:rsidR="00E86C6A" w:rsidRPr="00D27E1A">
        <w:rPr>
          <w:rFonts w:hint="eastAsia"/>
        </w:rPr>
        <w:t>[8</w:t>
      </w:r>
      <w:r w:rsidR="00E86C6A" w:rsidRPr="00D27E1A">
        <w:t>,14-18]</w:t>
      </w:r>
      <w:r w:rsidR="00E86C6A" w:rsidRPr="00D27E1A">
        <w:rPr>
          <w:rFonts w:hint="eastAsia"/>
          <w:snapToGrid/>
        </w:rPr>
        <w:t>选取特殊的基向量</w:t>
      </w:r>
      <w:r w:rsidR="00E517D2">
        <w:rPr>
          <w:rFonts w:hint="eastAsia"/>
          <w:snapToGrid/>
        </w:rPr>
        <w:t>所带来的容量受限</w:t>
      </w:r>
      <w:r w:rsidR="00E86C6A" w:rsidRPr="00D27E1A">
        <w:rPr>
          <w:rFonts w:hint="eastAsia"/>
          <w:snapToGrid/>
        </w:rPr>
        <w:t xml:space="preserve">, </w:t>
      </w:r>
      <w:r w:rsidR="00E517D2">
        <w:rPr>
          <w:rFonts w:hint="eastAsia"/>
          <w:snapToGrid/>
        </w:rPr>
        <w:t>由于在嵌入时调整量为</w:t>
      </w:r>
      <w:r w:rsidR="00E517D2" w:rsidRPr="00E517D2">
        <w:rPr>
          <w:snapToGrid/>
          <w:position w:val="-4"/>
        </w:rPr>
        <w:object w:dxaOrig="300" w:dyaOrig="260" w14:anchorId="62201B97">
          <v:shape id="_x0000_i1251" type="#_x0000_t75" style="width:15.45pt;height:12.85pt" o:ole="">
            <v:imagedata r:id="rId376" o:title=""/>
          </v:shape>
          <o:OLEObject Type="Embed" ProgID="Equation.DSMT4" ShapeID="_x0000_i1251" DrawAspect="Content" ObjectID="_1543242173" r:id="rId377"/>
        </w:object>
      </w:r>
      <w:r>
        <w:rPr>
          <w:rFonts w:hint="eastAsia"/>
          <w:snapToGrid/>
        </w:rPr>
        <w:t>,</w:t>
      </w:r>
      <w:r w:rsidR="00E517D2">
        <w:rPr>
          <w:rFonts w:hint="eastAsia"/>
          <w:snapToGrid/>
        </w:rPr>
        <w:t>溢出像素的调整量为</w:t>
      </w:r>
      <w:r w:rsidR="00E517D2" w:rsidRPr="00E517D2">
        <w:rPr>
          <w:snapToGrid/>
          <w:position w:val="-4"/>
        </w:rPr>
        <w:object w:dxaOrig="320" w:dyaOrig="260" w14:anchorId="04CF5F94">
          <v:shape id="_x0000_i1252" type="#_x0000_t75" style="width:15.95pt;height:12.85pt" o:ole="">
            <v:imagedata r:id="rId378" o:title=""/>
          </v:shape>
          <o:OLEObject Type="Embed" ProgID="Equation.DSMT4" ShapeID="_x0000_i1252" DrawAspect="Content" ObjectID="_1543242174" r:id="rId379"/>
        </w:object>
      </w:r>
      <w:r w:rsidR="00E517D2">
        <w:rPr>
          <w:rFonts w:hint="eastAsia"/>
          <w:snapToGrid/>
        </w:rPr>
        <w:t>，因而</w:t>
      </w:r>
      <w:r w:rsidR="00E86C6A" w:rsidRPr="00D27E1A">
        <w:rPr>
          <w:rFonts w:hint="eastAsia"/>
          <w:snapToGrid/>
        </w:rPr>
        <w:t>避免了文献</w:t>
      </w:r>
      <w:r w:rsidR="00E86C6A" w:rsidRPr="00D27E1A">
        <w:rPr>
          <w:rFonts w:hint="eastAsia"/>
          <w:snapToGrid/>
        </w:rPr>
        <w:t>[16-18]</w:t>
      </w:r>
      <w:r w:rsidR="00E86C6A" w:rsidRPr="00D27E1A">
        <w:t>对嵌入掩体视觉质量产生较大影响</w:t>
      </w:r>
      <w:r w:rsidR="00E86C6A" w:rsidRPr="00D27E1A">
        <w:rPr>
          <w:rFonts w:hint="eastAsia"/>
        </w:rPr>
        <w:t>.</w:t>
      </w:r>
    </w:p>
    <w:p w14:paraId="5134D25E" w14:textId="77777777" w:rsidR="00E86C6A" w:rsidRDefault="00D12DC6" w:rsidP="00E86C6A">
      <w:pPr>
        <w:widowControl/>
        <w:rPr>
          <w:snapToGrid/>
        </w:rPr>
      </w:pPr>
      <w:r>
        <w:rPr>
          <w:rFonts w:hint="eastAsia"/>
          <w:snapToGrid/>
        </w:rPr>
        <w:t>记</w:t>
      </w:r>
      <w:r w:rsidR="00DC0630" w:rsidRPr="002D7A23">
        <w:rPr>
          <w:position w:val="-12"/>
        </w:rPr>
        <w:object w:dxaOrig="440" w:dyaOrig="360" w14:anchorId="22925D93">
          <v:shape id="_x0000_i1253" type="#_x0000_t75" style="width:16.95pt;height:13.35pt" o:ole="">
            <v:imagedata r:id="rId380" o:title=""/>
          </v:shape>
          <o:OLEObject Type="Embed" ProgID="Equation.DSMT4" ShapeID="_x0000_i1253" DrawAspect="Content" ObjectID="_1543242175" r:id="rId381"/>
        </w:object>
      </w:r>
      <w:r w:rsidR="00B65EA4">
        <w:rPr>
          <w:rFonts w:hint="eastAsia"/>
          <w:snapToGrid/>
        </w:rPr>
        <w:t>为</w:t>
      </w:r>
      <w:r w:rsidR="00D27E1A" w:rsidRPr="00D27E1A">
        <w:rPr>
          <w:rFonts w:hint="eastAsia"/>
          <w:snapToGrid/>
        </w:rPr>
        <w:t>载体向量</w:t>
      </w:r>
      <w:r w:rsidR="00D1000D" w:rsidRPr="00D27E1A">
        <w:rPr>
          <w:snapToGrid/>
          <w:position w:val="-12"/>
        </w:rPr>
        <w:object w:dxaOrig="1920" w:dyaOrig="360" w14:anchorId="641C9BB4">
          <v:shape id="_x0000_i1254" type="#_x0000_t75" style="width:81.75pt;height:15.95pt" o:ole="">
            <v:imagedata r:id="rId92" o:title=""/>
          </v:shape>
          <o:OLEObject Type="Embed" ProgID="Equation.DSMT4" ShapeID="_x0000_i1254" DrawAspect="Content" ObjectID="_1543242176" r:id="rId382"/>
        </w:object>
      </w:r>
      <w:r>
        <w:rPr>
          <w:rFonts w:hint="eastAsia"/>
          <w:snapToGrid/>
        </w:rPr>
        <w:t>任取</w:t>
      </w:r>
      <w:r w:rsidRPr="00D27E1A">
        <w:rPr>
          <w:i/>
          <w:snapToGrid/>
        </w:rPr>
        <w:t>m</w:t>
      </w:r>
      <w:proofErr w:type="gramStart"/>
      <w:r w:rsidRPr="00D27E1A">
        <w:rPr>
          <w:rFonts w:hint="eastAsia"/>
          <w:snapToGrid/>
        </w:rPr>
        <w:t>个</w:t>
      </w:r>
      <w:proofErr w:type="gramEnd"/>
      <w:r w:rsidRPr="00D27E1A">
        <w:rPr>
          <w:rFonts w:hint="eastAsia"/>
          <w:snapToGrid/>
        </w:rPr>
        <w:t>数据</w:t>
      </w:r>
      <w:r>
        <w:rPr>
          <w:rFonts w:hint="eastAsia"/>
          <w:snapToGrid/>
        </w:rPr>
        <w:t>进行</w:t>
      </w:r>
      <w:r w:rsidR="00E33F94" w:rsidRPr="00E517D2">
        <w:rPr>
          <w:snapToGrid/>
          <w:position w:val="-4"/>
        </w:rPr>
        <w:object w:dxaOrig="300" w:dyaOrig="260" w14:anchorId="388E3749">
          <v:shape id="_x0000_i1255" type="#_x0000_t75" style="width:15.45pt;height:12.85pt" o:ole="">
            <v:imagedata r:id="rId376" o:title=""/>
          </v:shape>
          <o:OLEObject Type="Embed" ProgID="Equation.DSMT4" ShapeID="_x0000_i1255" DrawAspect="Content" ObjectID="_1543242177" r:id="rId383"/>
        </w:object>
      </w:r>
      <w:r>
        <w:rPr>
          <w:rFonts w:hint="eastAsia"/>
          <w:snapToGrid/>
        </w:rPr>
        <w:t>调整的</w:t>
      </w:r>
      <w:r w:rsidR="00E33F94">
        <w:rPr>
          <w:rFonts w:hint="eastAsia"/>
          <w:snapToGrid/>
        </w:rPr>
        <w:t>全部</w:t>
      </w:r>
      <w:r>
        <w:rPr>
          <w:rFonts w:hint="eastAsia"/>
          <w:snapToGrid/>
        </w:rPr>
        <w:t>秘密信息组合数</w:t>
      </w:r>
      <w:r w:rsidR="00E33F94">
        <w:rPr>
          <w:rFonts w:hint="eastAsia"/>
          <w:snapToGrid/>
        </w:rPr>
        <w:t xml:space="preserve">, </w:t>
      </w:r>
      <w:r w:rsidR="00B65EA4">
        <w:rPr>
          <w:rFonts w:hint="eastAsia"/>
          <w:snapToGrid/>
        </w:rPr>
        <w:t>其</w:t>
      </w:r>
      <w:r w:rsidR="00E33F94">
        <w:rPr>
          <w:rFonts w:hint="eastAsia"/>
          <w:snapToGrid/>
        </w:rPr>
        <w:t>具体</w:t>
      </w:r>
      <w:r w:rsidR="00B65EA4">
        <w:rPr>
          <w:rFonts w:hint="eastAsia"/>
          <w:snapToGrid/>
        </w:rPr>
        <w:t>计算方法</w:t>
      </w:r>
      <w:r>
        <w:rPr>
          <w:rFonts w:hint="eastAsia"/>
          <w:snapToGrid/>
        </w:rPr>
        <w:t>如式</w:t>
      </w:r>
      <w:r>
        <w:rPr>
          <w:rFonts w:hint="eastAsia"/>
          <w:snapToGrid/>
        </w:rPr>
        <w:t>(13)</w:t>
      </w:r>
      <w:r>
        <w:rPr>
          <w:rFonts w:hint="eastAsia"/>
          <w:snapToGrid/>
        </w:rPr>
        <w:t>所示</w:t>
      </w:r>
      <w:r>
        <w:rPr>
          <w:rFonts w:hint="eastAsia"/>
          <w:snapToGrid/>
        </w:rPr>
        <w:t>:</w:t>
      </w:r>
    </w:p>
    <w:tbl>
      <w:tblPr>
        <w:tblW w:w="4706" w:type="dxa"/>
        <w:tblLayout w:type="fixed"/>
        <w:tblLook w:val="04A0" w:firstRow="1" w:lastRow="0" w:firstColumn="1" w:lastColumn="0" w:noHBand="0" w:noVBand="1"/>
      </w:tblPr>
      <w:tblGrid>
        <w:gridCol w:w="4077"/>
        <w:gridCol w:w="629"/>
      </w:tblGrid>
      <w:tr w:rsidR="00D12DC6" w14:paraId="19890D54" w14:textId="77777777" w:rsidTr="00015E26">
        <w:tc>
          <w:tcPr>
            <w:tcW w:w="4077" w:type="dxa"/>
          </w:tcPr>
          <w:p w14:paraId="72773351" w14:textId="77777777" w:rsidR="00D12DC6" w:rsidRPr="00460678" w:rsidRDefault="00DC0630" w:rsidP="00015E26">
            <w:pPr>
              <w:ind w:firstLine="0"/>
              <w:jc w:val="center"/>
              <w:rPr>
                <w:snapToGrid/>
                <w:position w:val="-12"/>
              </w:rPr>
            </w:pPr>
            <w:r w:rsidRPr="002D7A23">
              <w:rPr>
                <w:position w:val="-28"/>
                <w:sz w:val="28"/>
                <w:szCs w:val="28"/>
              </w:rPr>
              <w:object w:dxaOrig="2060" w:dyaOrig="680" w14:anchorId="42EBBEC4">
                <v:shape id="_x0000_i1256" type="#_x0000_t75" style="width:85.35pt;height:27.25pt" o:ole="">
                  <v:imagedata r:id="rId384" o:title=""/>
                </v:shape>
                <o:OLEObject Type="Embed" ProgID="Equation.DSMT4" ShapeID="_x0000_i1256" DrawAspect="Content" ObjectID="_1543242178" r:id="rId385"/>
              </w:object>
            </w:r>
          </w:p>
        </w:tc>
        <w:tc>
          <w:tcPr>
            <w:tcW w:w="629" w:type="dxa"/>
            <w:vAlign w:val="center"/>
          </w:tcPr>
          <w:p w14:paraId="61F89C17" w14:textId="77777777" w:rsidR="00D12DC6" w:rsidRDefault="00D12DC6" w:rsidP="00D12DC6">
            <w:pPr>
              <w:ind w:leftChars="-103" w:right="104" w:hangingChars="103" w:hanging="214"/>
              <w:jc w:val="right"/>
              <w:rPr>
                <w:snapToGrid/>
              </w:rPr>
            </w:pPr>
            <w:r>
              <w:rPr>
                <w:rFonts w:hint="eastAsia"/>
                <w:snapToGrid/>
              </w:rPr>
              <w:t>(</w:t>
            </w:r>
            <w:r>
              <w:rPr>
                <w:snapToGrid/>
              </w:rPr>
              <w:t>13</w:t>
            </w:r>
            <w:r>
              <w:rPr>
                <w:rFonts w:hint="eastAsia"/>
                <w:snapToGrid/>
              </w:rPr>
              <w:t>)</w:t>
            </w:r>
          </w:p>
        </w:tc>
      </w:tr>
    </w:tbl>
    <w:p w14:paraId="39D1035E" w14:textId="77777777" w:rsidR="00B65EA4" w:rsidRDefault="00B65EA4" w:rsidP="00E86C6A">
      <w:pPr>
        <w:widowControl/>
      </w:pPr>
      <w:r>
        <w:t>式</w:t>
      </w:r>
      <w:r>
        <w:t>(</w:t>
      </w:r>
      <w:r>
        <w:rPr>
          <w:rFonts w:hint="eastAsia"/>
        </w:rPr>
        <w:t>13</w:t>
      </w:r>
      <w:r>
        <w:t>)</w:t>
      </w:r>
      <w:r>
        <w:t>中</w:t>
      </w:r>
      <w:r>
        <w:rPr>
          <w:rFonts w:hint="eastAsia"/>
        </w:rPr>
        <w:t xml:space="preserve">, </w:t>
      </w:r>
      <w:r w:rsidRPr="002D7A23">
        <w:rPr>
          <w:position w:val="-12"/>
        </w:rPr>
        <w:object w:dxaOrig="300" w:dyaOrig="380" w14:anchorId="69023779">
          <v:shape id="_x0000_i1257" type="#_x0000_t75" style="width:15.95pt;height:19.05pt" o:ole="">
            <v:imagedata r:id="rId386" o:title=""/>
          </v:shape>
          <o:OLEObject Type="Embed" ProgID="Equation.DSMT4" ShapeID="_x0000_i1257" DrawAspect="Content" ObjectID="_1543242179" r:id="rId387"/>
        </w:object>
      </w:r>
      <w:r>
        <w:t>表示</w:t>
      </w:r>
      <w:r>
        <w:rPr>
          <w:i/>
        </w:rPr>
        <w:t>n</w:t>
      </w:r>
      <w:proofErr w:type="gramStart"/>
      <w:r>
        <w:t>个嵌密</w:t>
      </w:r>
      <w:proofErr w:type="gramEnd"/>
      <w:r>
        <w:t>元素仅改变</w:t>
      </w:r>
      <w:r>
        <w:rPr>
          <w:rFonts w:hint="eastAsia"/>
          <w:i/>
        </w:rPr>
        <w:t>i</w:t>
      </w:r>
      <w:proofErr w:type="gramStart"/>
      <w:r>
        <w:t>个</w:t>
      </w:r>
      <w:proofErr w:type="gramEnd"/>
      <w:r>
        <w:t>元素所对应的组合数</w:t>
      </w:r>
      <w:r>
        <w:rPr>
          <w:rFonts w:hint="eastAsia"/>
        </w:rPr>
        <w:t xml:space="preserve">, </w:t>
      </w:r>
      <w:r w:rsidR="00A92309" w:rsidRPr="002D7A23">
        <w:rPr>
          <w:position w:val="-4"/>
        </w:rPr>
        <w:object w:dxaOrig="240" w:dyaOrig="300" w14:anchorId="151707BC">
          <v:shape id="_x0000_i1258" type="#_x0000_t75" style="width:9.25pt;height:11.3pt" o:ole="">
            <v:imagedata r:id="rId388" o:title=""/>
          </v:shape>
          <o:OLEObject Type="Embed" ProgID="Equation.DSMT4" ShapeID="_x0000_i1258" DrawAspect="Content" ObjectID="_1543242180" r:id="rId389"/>
        </w:object>
      </w:r>
      <w:r>
        <w:t>表示被改变的</w:t>
      </w:r>
      <w:r>
        <w:rPr>
          <w:rFonts w:hint="eastAsia"/>
          <w:i/>
        </w:rPr>
        <w:t>i</w:t>
      </w:r>
      <w:proofErr w:type="gramStart"/>
      <w:r>
        <w:t>个</w:t>
      </w:r>
      <w:proofErr w:type="gramEnd"/>
      <w:r>
        <w:t>元素进行</w:t>
      </w:r>
      <w:r w:rsidRPr="002D7A23">
        <w:rPr>
          <w:position w:val="-4"/>
        </w:rPr>
        <w:object w:dxaOrig="300" w:dyaOrig="260" w14:anchorId="2F90648E">
          <v:shape id="_x0000_i1259" type="#_x0000_t75" style="width:15.95pt;height:12.85pt" o:ole="">
            <v:imagedata r:id="rId390" o:title=""/>
          </v:shape>
          <o:OLEObject Type="Embed" ProgID="Equation.DSMT4" ShapeID="_x0000_i1259" DrawAspect="Content" ObjectID="_1543242181" r:id="rId391"/>
        </w:object>
      </w:r>
      <w:r>
        <w:t>调整的全部情况</w:t>
      </w:r>
      <w:r>
        <w:t>.</w:t>
      </w:r>
      <w:r w:rsidR="000354C2">
        <w:rPr>
          <w:rFonts w:hint="eastAsia"/>
        </w:rPr>
        <w:t>这里按</w:t>
      </w:r>
      <w:r w:rsidR="000354C2" w:rsidRPr="002D7A23">
        <w:rPr>
          <w:position w:val="-4"/>
        </w:rPr>
        <w:object w:dxaOrig="300" w:dyaOrig="260" w14:anchorId="516E6A56">
          <v:shape id="_x0000_i1260" type="#_x0000_t75" style="width:15.95pt;height:12.85pt" o:ole="">
            <v:imagedata r:id="rId390" o:title=""/>
          </v:shape>
          <o:OLEObject Type="Embed" ProgID="Equation.DSMT4" ShapeID="_x0000_i1260" DrawAspect="Content" ObjectID="_1543242182" r:id="rId392"/>
        </w:object>
      </w:r>
      <w:r w:rsidR="00E33F94">
        <w:rPr>
          <w:rFonts w:hint="eastAsia"/>
        </w:rPr>
        <w:t>进行调整是为了避免</w:t>
      </w:r>
      <w:r w:rsidR="000354C2">
        <w:rPr>
          <w:rFonts w:hint="eastAsia"/>
        </w:rPr>
        <w:t>对载体修改量较大</w:t>
      </w:r>
      <w:r w:rsidR="00015E26">
        <w:rPr>
          <w:rFonts w:hint="eastAsia"/>
        </w:rPr>
        <w:t>.</w:t>
      </w:r>
    </w:p>
    <w:p w14:paraId="227AFB4D" w14:textId="77777777" w:rsidR="00D27E1A" w:rsidRDefault="00B65EA4" w:rsidP="00E86C6A">
      <w:pPr>
        <w:widowControl/>
      </w:pPr>
      <w:r>
        <w:rPr>
          <w:rFonts w:hint="eastAsia"/>
        </w:rPr>
        <w:t>式</w:t>
      </w:r>
      <w:r>
        <w:rPr>
          <w:rFonts w:hint="eastAsia"/>
        </w:rPr>
        <w:t>(13)</w:t>
      </w:r>
      <w:r>
        <w:rPr>
          <w:rFonts w:hint="eastAsia"/>
        </w:rPr>
        <w:t>中</w:t>
      </w:r>
      <w:r>
        <w:rPr>
          <w:rFonts w:hint="eastAsia"/>
        </w:rPr>
        <w:t xml:space="preserve">, </w:t>
      </w:r>
      <w:r>
        <w:rPr>
          <w:rFonts w:hint="eastAsia"/>
        </w:rPr>
        <w:t>当</w:t>
      </w:r>
      <w:r w:rsidRPr="00B65EA4">
        <w:rPr>
          <w:rFonts w:hint="eastAsia"/>
          <w:i/>
        </w:rPr>
        <w:t>m</w:t>
      </w:r>
      <w:r>
        <w:rPr>
          <w:rFonts w:hint="eastAsia"/>
        </w:rPr>
        <w:t>=1</w:t>
      </w:r>
      <w:r>
        <w:rPr>
          <w:rFonts w:hint="eastAsia"/>
        </w:rPr>
        <w:t>时</w:t>
      </w:r>
      <w:r>
        <w:rPr>
          <w:rFonts w:hint="eastAsia"/>
        </w:rPr>
        <w:t>,</w:t>
      </w:r>
      <w:r w:rsidR="008919C5" w:rsidRPr="00316CAA">
        <w:rPr>
          <w:position w:val="-12"/>
        </w:rPr>
        <w:object w:dxaOrig="1260" w:dyaOrig="360" w14:anchorId="13F23B6A">
          <v:shape id="_x0000_i1261" type="#_x0000_t75" style="width:47.85pt;height:13.9pt" o:ole="">
            <v:imagedata r:id="rId393" o:title=""/>
          </v:shape>
          <o:OLEObject Type="Embed" ProgID="Equation.DSMT4" ShapeID="_x0000_i1261" DrawAspect="Content" ObjectID="_1543242183" r:id="rId394"/>
        </w:object>
      </w:r>
      <w:r>
        <w:rPr>
          <w:rFonts w:hint="eastAsia"/>
        </w:rPr>
        <w:t>，即对应为文献</w:t>
      </w:r>
      <w:r>
        <w:rPr>
          <w:rFonts w:hint="eastAsia"/>
        </w:rPr>
        <w:t>[8]</w:t>
      </w:r>
      <w:r>
        <w:rPr>
          <w:rFonts w:hint="eastAsia"/>
        </w:rPr>
        <w:t>传统</w:t>
      </w:r>
      <w:r>
        <w:rPr>
          <w:rFonts w:hint="eastAsia"/>
        </w:rPr>
        <w:t>EMD</w:t>
      </w:r>
      <w:r>
        <w:rPr>
          <w:rFonts w:hint="eastAsia"/>
        </w:rPr>
        <w:t>方法的嵌入容量</w:t>
      </w:r>
      <w:r>
        <w:rPr>
          <w:rFonts w:hint="eastAsia"/>
        </w:rPr>
        <w:t xml:space="preserve">; </w:t>
      </w:r>
      <w:r w:rsidRPr="007E100A">
        <w:rPr>
          <w:rFonts w:hint="eastAsia"/>
          <w:highlight w:val="yellow"/>
        </w:rPr>
        <w:t>当</w:t>
      </w:r>
      <w:r w:rsidRPr="007E100A">
        <w:rPr>
          <w:rFonts w:hint="eastAsia"/>
          <w:i/>
          <w:highlight w:val="yellow"/>
        </w:rPr>
        <w:t>m</w:t>
      </w:r>
      <w:r w:rsidRPr="007E100A">
        <w:rPr>
          <w:rFonts w:hint="eastAsia"/>
          <w:highlight w:val="yellow"/>
        </w:rPr>
        <w:t>=2</w:t>
      </w:r>
      <w:r w:rsidRPr="007E100A">
        <w:rPr>
          <w:rFonts w:hint="eastAsia"/>
          <w:highlight w:val="yellow"/>
        </w:rPr>
        <w:t>时</w:t>
      </w:r>
      <w:r w:rsidRPr="007E100A">
        <w:rPr>
          <w:rFonts w:hint="eastAsia"/>
          <w:highlight w:val="yellow"/>
        </w:rPr>
        <w:t xml:space="preserve">, </w:t>
      </w:r>
      <w:r w:rsidR="008919C5" w:rsidRPr="007E100A">
        <w:rPr>
          <w:position w:val="-12"/>
          <w:highlight w:val="yellow"/>
        </w:rPr>
        <w:object w:dxaOrig="1359" w:dyaOrig="380" w14:anchorId="4EDE00A3">
          <v:shape id="_x0000_i1262" type="#_x0000_t75" style="width:51.95pt;height:14.4pt" o:ole="">
            <v:imagedata r:id="rId395" o:title=""/>
          </v:shape>
          <o:OLEObject Type="Embed" ProgID="Equation.DSMT4" ShapeID="_x0000_i1262" DrawAspect="Content" ObjectID="_1543242184" r:id="rId396"/>
        </w:object>
      </w:r>
      <w:r w:rsidR="003648E3" w:rsidRPr="007E100A">
        <w:rPr>
          <w:highlight w:val="yellow"/>
        </w:rPr>
        <w:t xml:space="preserve">, </w:t>
      </w:r>
      <w:r w:rsidR="000354C2" w:rsidRPr="007E100A">
        <w:rPr>
          <w:rFonts w:hint="eastAsia"/>
          <w:highlight w:val="yellow"/>
        </w:rPr>
        <w:t>当</w:t>
      </w:r>
      <w:r w:rsidR="008919C5" w:rsidRPr="007E100A">
        <w:rPr>
          <w:position w:val="-6"/>
          <w:highlight w:val="yellow"/>
        </w:rPr>
        <w:object w:dxaOrig="560" w:dyaOrig="279" w14:anchorId="35CB50B8">
          <v:shape id="_x0000_i1263" type="#_x0000_t75" style="width:20.55pt;height:10.8pt" o:ole="">
            <v:imagedata r:id="rId397" o:title=""/>
          </v:shape>
          <o:OLEObject Type="Embed" ProgID="Equation.DSMT4" ShapeID="_x0000_i1263" DrawAspect="Content" ObjectID="_1543242185" r:id="rId398"/>
        </w:object>
      </w:r>
      <w:r w:rsidR="003648E3" w:rsidRPr="007E100A">
        <w:rPr>
          <w:rFonts w:hint="eastAsia"/>
          <w:highlight w:val="yellow"/>
        </w:rPr>
        <w:t>时，即对应为</w:t>
      </w:r>
      <w:r w:rsidR="000354C2" w:rsidRPr="007E100A">
        <w:rPr>
          <w:rFonts w:hint="eastAsia"/>
          <w:highlight w:val="yellow"/>
        </w:rPr>
        <w:t>文献</w:t>
      </w:r>
      <w:r w:rsidR="000354C2" w:rsidRPr="007E100A">
        <w:rPr>
          <w:rFonts w:hint="eastAsia"/>
          <w:highlight w:val="yellow"/>
        </w:rPr>
        <w:t>[14]</w:t>
      </w:r>
      <w:r w:rsidR="003648E3" w:rsidRPr="007E100A">
        <w:rPr>
          <w:rFonts w:hint="eastAsia"/>
          <w:highlight w:val="yellow"/>
        </w:rPr>
        <w:t>EMD-2</w:t>
      </w:r>
      <w:r w:rsidR="003648E3" w:rsidRPr="007E100A">
        <w:rPr>
          <w:rFonts w:hint="eastAsia"/>
          <w:highlight w:val="yellow"/>
        </w:rPr>
        <w:t>算法在</w:t>
      </w:r>
      <w:r w:rsidR="008919C5" w:rsidRPr="007E100A">
        <w:rPr>
          <w:position w:val="-6"/>
          <w:highlight w:val="yellow"/>
        </w:rPr>
        <w:object w:dxaOrig="560" w:dyaOrig="279" w14:anchorId="53E48513">
          <v:shape id="_x0000_i1264" type="#_x0000_t75" style="width:20.55pt;height:10.8pt;mso-position-vertical:absolute" o:ole="">
            <v:imagedata r:id="rId397" o:title=""/>
          </v:shape>
          <o:OLEObject Type="Embed" ProgID="Equation.DSMT4" ShapeID="_x0000_i1264" DrawAspect="Content" ObjectID="_1543242186" r:id="rId399"/>
        </w:object>
      </w:r>
      <w:r w:rsidR="003648E3" w:rsidRPr="007E100A">
        <w:rPr>
          <w:rFonts w:hint="eastAsia"/>
          <w:highlight w:val="yellow"/>
        </w:rPr>
        <w:t>时的嵌入容量</w:t>
      </w:r>
      <w:r w:rsidR="003648E3" w:rsidRPr="007E100A">
        <w:rPr>
          <w:rFonts w:hint="eastAsia"/>
          <w:highlight w:val="yellow"/>
        </w:rPr>
        <w:t>;</w:t>
      </w:r>
      <w:r w:rsidR="000354C2">
        <w:rPr>
          <w:rFonts w:hint="eastAsia"/>
        </w:rPr>
        <w:t>当</w:t>
      </w:r>
      <w:r w:rsidR="008919C5" w:rsidRPr="003648E3">
        <w:rPr>
          <w:position w:val="-6"/>
        </w:rPr>
        <w:object w:dxaOrig="560" w:dyaOrig="279" w14:anchorId="00D208C4">
          <v:shape id="_x0000_i1265" type="#_x0000_t75" style="width:20.55pt;height:10.8pt;mso-position-vertical:absolute" o:ole="">
            <v:imagedata r:id="rId400" o:title=""/>
          </v:shape>
          <o:OLEObject Type="Embed" ProgID="Equation.DSMT4" ShapeID="_x0000_i1265" DrawAspect="Content" ObjectID="_1543242187" r:id="rId401"/>
        </w:object>
      </w:r>
      <w:r w:rsidR="003648E3">
        <w:rPr>
          <w:rFonts w:hint="eastAsia"/>
        </w:rPr>
        <w:t>时</w:t>
      </w:r>
      <w:r w:rsidR="003648E3">
        <w:rPr>
          <w:rFonts w:hint="eastAsia"/>
        </w:rPr>
        <w:t>,</w:t>
      </w:r>
      <w:r w:rsidR="008919C5" w:rsidRPr="000354C2">
        <w:rPr>
          <w:position w:val="-12"/>
        </w:rPr>
        <w:object w:dxaOrig="460" w:dyaOrig="360" w14:anchorId="14A6F909">
          <v:shape id="_x0000_i1266" type="#_x0000_t75" style="width:16.95pt;height:13.9pt" o:ole="">
            <v:imagedata r:id="rId402" o:title=""/>
          </v:shape>
          <o:OLEObject Type="Embed" ProgID="Equation.DSMT4" ShapeID="_x0000_i1266" DrawAspect="Content" ObjectID="_1543242188" r:id="rId403"/>
        </w:object>
      </w:r>
      <w:r w:rsidR="000354C2">
        <w:rPr>
          <w:rFonts w:hint="eastAsia"/>
        </w:rPr>
        <w:t>大于文献</w:t>
      </w:r>
      <w:r w:rsidR="000354C2">
        <w:rPr>
          <w:rFonts w:hint="eastAsia"/>
        </w:rPr>
        <w:t>[14]EMD-2</w:t>
      </w:r>
      <w:r w:rsidR="000354C2">
        <w:rPr>
          <w:rFonts w:hint="eastAsia"/>
        </w:rPr>
        <w:t>算法的实际嵌入容量</w:t>
      </w:r>
      <w:r w:rsidR="008919C5" w:rsidRPr="007F5F09">
        <w:rPr>
          <w:position w:val="-6"/>
        </w:rPr>
        <w:object w:dxaOrig="1160" w:dyaOrig="279" w14:anchorId="64AC79BA">
          <v:shape id="_x0000_i1267" type="#_x0000_t75" style="width:42.7pt;height:10.8pt" o:ole="">
            <v:imagedata r:id="rId253" o:title=""/>
          </v:shape>
          <o:OLEObject Type="Embed" ProgID="Equation.DSMT4" ShapeID="_x0000_i1267" DrawAspect="Content" ObjectID="_1543242189" r:id="rId404"/>
        </w:object>
      </w:r>
      <w:r w:rsidR="00015E26" w:rsidRPr="00015E26">
        <w:rPr>
          <w:rFonts w:hint="eastAsia"/>
        </w:rPr>
        <w:t>.</w:t>
      </w:r>
      <w:r w:rsidR="006C6744">
        <w:rPr>
          <w:rFonts w:hint="eastAsia"/>
        </w:rPr>
        <w:t>而当</w:t>
      </w:r>
      <w:r w:rsidR="007305A5" w:rsidRPr="003648E3">
        <w:rPr>
          <w:position w:val="-6"/>
        </w:rPr>
        <w:object w:dxaOrig="620" w:dyaOrig="220" w14:anchorId="47C6C766">
          <v:shape id="_x0000_i1268" type="#_x0000_t75" style="width:20.55pt;height:7.7pt" o:ole="">
            <v:imagedata r:id="rId405" o:title=""/>
          </v:shape>
          <o:OLEObject Type="Embed" ProgID="Equation.DSMT4" ShapeID="_x0000_i1268" DrawAspect="Content" ObjectID="_1543242190" r:id="rId406"/>
        </w:object>
      </w:r>
      <w:r w:rsidR="006C6744">
        <w:t>时</w:t>
      </w:r>
      <w:r w:rsidR="006C6744">
        <w:rPr>
          <w:rFonts w:hint="eastAsia"/>
        </w:rPr>
        <w:t>,</w:t>
      </w:r>
      <w:r w:rsidR="006C6744">
        <w:rPr>
          <w:rFonts w:hint="eastAsia"/>
        </w:rPr>
        <w:t>则对应为</w:t>
      </w:r>
      <w:r w:rsidR="006C6744">
        <w:rPr>
          <w:rFonts w:hint="eastAsia"/>
          <w:snapToGrid/>
        </w:rPr>
        <w:t>文献</w:t>
      </w:r>
      <w:r w:rsidR="006C6744">
        <w:rPr>
          <w:rFonts w:hint="eastAsia"/>
          <w:snapToGrid/>
        </w:rPr>
        <w:t>[15]</w:t>
      </w:r>
      <w:r w:rsidR="006C6744">
        <w:rPr>
          <w:rFonts w:hint="eastAsia"/>
          <w:snapToGrid/>
        </w:rPr>
        <w:t>给出的</w:t>
      </w:r>
      <w:r w:rsidR="006C6744">
        <w:rPr>
          <w:rFonts w:hint="eastAsia"/>
          <w:snapToGrid/>
        </w:rPr>
        <w:t>EMD-</w:t>
      </w:r>
      <w:r w:rsidR="006C6744">
        <w:rPr>
          <w:rFonts w:hint="eastAsia"/>
          <w:i/>
          <w:snapToGrid/>
        </w:rPr>
        <w:t>n</w:t>
      </w:r>
      <w:r w:rsidR="006C6744">
        <w:rPr>
          <w:rFonts w:hint="eastAsia"/>
          <w:snapToGrid/>
        </w:rPr>
        <w:t>算法的嵌入容量</w:t>
      </w:r>
      <w:r w:rsidR="006C6744">
        <w:rPr>
          <w:rFonts w:hint="eastAsia"/>
          <w:snapToGrid/>
        </w:rPr>
        <w:t>.</w:t>
      </w:r>
    </w:p>
    <w:p w14:paraId="63077DC1" w14:textId="77777777" w:rsidR="00B7480F" w:rsidRDefault="00191A87" w:rsidP="001249D8">
      <w:pPr>
        <w:widowControl/>
        <w:rPr>
          <w:snapToGrid/>
        </w:rPr>
      </w:pPr>
      <w:r>
        <w:rPr>
          <w:snapToGrid/>
        </w:rPr>
        <w:t>传统</w:t>
      </w:r>
      <w:r>
        <w:rPr>
          <w:snapToGrid/>
        </w:rPr>
        <w:t>EMD</w:t>
      </w:r>
      <w:r w:rsidR="00E33F94">
        <w:rPr>
          <w:snapToGrid/>
        </w:rPr>
        <w:t>方法是根据基向量</w:t>
      </w:r>
      <w:r w:rsidR="006C6744">
        <w:rPr>
          <w:snapToGrid/>
        </w:rPr>
        <w:t>的组合来调整出</w:t>
      </w:r>
      <w:r w:rsidR="00E33F94">
        <w:rPr>
          <w:rFonts w:hint="eastAsia"/>
        </w:rPr>
        <w:t>待</w:t>
      </w:r>
      <w:r w:rsidR="00E33F94">
        <w:t>嵌入的秘密值</w:t>
      </w:r>
      <w:r w:rsidR="00E33F94" w:rsidRPr="00F574BD">
        <w:rPr>
          <w:rFonts w:hint="eastAsia"/>
          <w:i/>
        </w:rPr>
        <w:t>d</w:t>
      </w:r>
      <w:r w:rsidR="001249D8">
        <w:rPr>
          <w:rFonts w:hint="eastAsia"/>
          <w:snapToGrid/>
        </w:rPr>
        <w:t xml:space="preserve">, </w:t>
      </w:r>
      <w:r w:rsidR="001249D8">
        <w:rPr>
          <w:rFonts w:hint="eastAsia"/>
          <w:snapToGrid/>
        </w:rPr>
        <w:t>而</w:t>
      </w:r>
      <w:r w:rsidR="001249D8" w:rsidRPr="00D27E1A">
        <w:rPr>
          <w:rFonts w:hint="eastAsia"/>
          <w:snapToGrid/>
        </w:rPr>
        <w:t>本文</w:t>
      </w:r>
      <w:r w:rsidR="00E33F94">
        <w:rPr>
          <w:rFonts w:hint="eastAsia"/>
          <w:snapToGrid/>
        </w:rPr>
        <w:t>所</w:t>
      </w:r>
      <w:r w:rsidR="001249D8" w:rsidRPr="00D27E1A">
        <w:rPr>
          <w:rFonts w:hint="eastAsia"/>
          <w:snapToGrid/>
        </w:rPr>
        <w:t>给出</w:t>
      </w:r>
      <w:r w:rsidR="001249D8">
        <w:rPr>
          <w:rFonts w:hint="eastAsia"/>
          <w:snapToGrid/>
        </w:rPr>
        <w:t>的</w:t>
      </w:r>
      <w:r w:rsidR="001249D8" w:rsidRPr="00D27E1A">
        <w:rPr>
          <w:snapToGrid/>
        </w:rPr>
        <w:t>EMD(</w:t>
      </w:r>
      <w:r w:rsidR="001249D8" w:rsidRPr="00D27E1A">
        <w:rPr>
          <w:i/>
          <w:snapToGrid/>
        </w:rPr>
        <w:t>n</w:t>
      </w:r>
      <w:r w:rsidR="001249D8" w:rsidRPr="00D27E1A">
        <w:rPr>
          <w:snapToGrid/>
        </w:rPr>
        <w:t xml:space="preserve">, </w:t>
      </w:r>
      <w:r w:rsidR="001249D8" w:rsidRPr="00D27E1A">
        <w:rPr>
          <w:i/>
          <w:snapToGrid/>
        </w:rPr>
        <w:t>m</w:t>
      </w:r>
      <w:r w:rsidR="001249D8" w:rsidRPr="00D27E1A">
        <w:rPr>
          <w:snapToGrid/>
        </w:rPr>
        <w:t>)</w:t>
      </w:r>
      <w:r w:rsidR="001249D8" w:rsidRPr="00D27E1A">
        <w:rPr>
          <w:rFonts w:hint="eastAsia"/>
          <w:snapToGrid/>
        </w:rPr>
        <w:t>嵌入模型</w:t>
      </w:r>
      <w:r w:rsidR="006C6744">
        <w:rPr>
          <w:rFonts w:hint="eastAsia"/>
          <w:snapToGrid/>
        </w:rPr>
        <w:t>取消了</w:t>
      </w:r>
      <w:r w:rsidR="001249D8">
        <w:rPr>
          <w:rFonts w:hint="eastAsia"/>
          <w:snapToGrid/>
        </w:rPr>
        <w:t>基向量</w:t>
      </w:r>
      <w:r w:rsidR="001249D8">
        <w:rPr>
          <w:rFonts w:hint="eastAsia"/>
          <w:snapToGrid/>
        </w:rPr>
        <w:t xml:space="preserve">, </w:t>
      </w:r>
      <w:r w:rsidR="00B7480F">
        <w:rPr>
          <w:rFonts w:hint="eastAsia"/>
          <w:snapToGrid/>
        </w:rPr>
        <w:t>通过</w:t>
      </w:r>
      <w:r w:rsidR="00B7480F" w:rsidRPr="00D27E1A">
        <w:rPr>
          <w:rFonts w:hint="eastAsia"/>
          <w:snapToGrid/>
        </w:rPr>
        <w:t>选取</w:t>
      </w:r>
      <w:proofErr w:type="gramStart"/>
      <w:r w:rsidR="00B7480F">
        <w:rPr>
          <w:rFonts w:hint="eastAsia"/>
          <w:snapToGrid/>
        </w:rPr>
        <w:t>与嵌密</w:t>
      </w:r>
      <w:proofErr w:type="gramEnd"/>
      <w:r w:rsidR="00B7480F">
        <w:rPr>
          <w:rFonts w:hint="eastAsia"/>
          <w:snapToGrid/>
        </w:rPr>
        <w:t>元素值相对应</w:t>
      </w:r>
      <w:proofErr w:type="gramStart"/>
      <w:r w:rsidR="00B7480F">
        <w:rPr>
          <w:rFonts w:hint="eastAsia"/>
          <w:snapToGrid/>
        </w:rPr>
        <w:t>的</w:t>
      </w:r>
      <w:r w:rsidR="00B7480F" w:rsidRPr="00D27E1A">
        <w:rPr>
          <w:rFonts w:hint="eastAsia"/>
          <w:snapToGrid/>
        </w:rPr>
        <w:t>嵌密元素</w:t>
      </w:r>
      <w:proofErr w:type="gramEnd"/>
      <w:r w:rsidR="00B7480F" w:rsidRPr="00D27E1A">
        <w:rPr>
          <w:rFonts w:hint="eastAsia"/>
          <w:snapToGrid/>
        </w:rPr>
        <w:t>调整表行来对载体数据进行调整</w:t>
      </w:r>
      <w:r w:rsidR="007305A5">
        <w:rPr>
          <w:rFonts w:hint="eastAsia"/>
          <w:snapToGrid/>
        </w:rPr>
        <w:t>来</w:t>
      </w:r>
      <w:r w:rsidR="00B7480F" w:rsidRPr="00D27E1A">
        <w:rPr>
          <w:rFonts w:hint="eastAsia"/>
          <w:snapToGrid/>
        </w:rPr>
        <w:t>嵌入秘密信息</w:t>
      </w:r>
      <w:r w:rsidR="00B7480F">
        <w:rPr>
          <w:rFonts w:hint="eastAsia"/>
          <w:snapToGrid/>
        </w:rPr>
        <w:t>.</w:t>
      </w:r>
    </w:p>
    <w:p w14:paraId="31704B93" w14:textId="77777777" w:rsidR="00B7480F" w:rsidRDefault="00B7480F" w:rsidP="008919C5">
      <w:pPr>
        <w:widowControl/>
        <w:spacing w:line="240" w:lineRule="auto"/>
        <w:ind w:firstLineChars="200" w:firstLine="416"/>
        <w:textAlignment w:val="center"/>
      </w:pPr>
      <w:r w:rsidRPr="008919C5">
        <w:t>记</w:t>
      </w:r>
      <w:r w:rsidR="001E2DF5" w:rsidRPr="008919C5">
        <w:object w:dxaOrig="540" w:dyaOrig="380" w14:anchorId="2FDC68BA">
          <v:shape id="_x0000_i1269" type="#_x0000_t75" style="width:20.55pt;height:14.9pt" o:ole="">
            <v:imagedata r:id="rId407" o:title=""/>
          </v:shape>
          <o:OLEObject Type="Embed" ProgID="Equation.DSMT4" ShapeID="_x0000_i1269" DrawAspect="Content" ObjectID="_1543242191" r:id="rId408"/>
        </w:object>
      </w:r>
      <w:r w:rsidR="00015E26">
        <w:t>为</w:t>
      </w:r>
      <w:r w:rsidR="001E2DF5" w:rsidRPr="008919C5">
        <w:object w:dxaOrig="780" w:dyaOrig="360" w14:anchorId="35AA64CA">
          <v:shape id="_x0000_i1270" type="#_x0000_t75" style="width:27.25pt;height:13.35pt" o:ole="">
            <v:imagedata r:id="rId409" o:title=""/>
          </v:shape>
          <o:OLEObject Type="Embed" ProgID="Equation.DSMT4" ShapeID="_x0000_i1270" DrawAspect="Content" ObjectID="_1543242192" r:id="rId410"/>
        </w:object>
      </w:r>
      <w:proofErr w:type="gramStart"/>
      <w:r w:rsidR="00015E26" w:rsidRPr="002D5478">
        <w:t>维嵌密</w:t>
      </w:r>
      <w:proofErr w:type="gramEnd"/>
      <w:r w:rsidR="00015E26" w:rsidRPr="002D5478">
        <w:t>元素调整表</w:t>
      </w:r>
      <w:r w:rsidR="001D6B2E">
        <w:rPr>
          <w:rFonts w:hint="eastAsia"/>
        </w:rPr>
        <w:t xml:space="preserve">, </w:t>
      </w:r>
      <w:r>
        <w:rPr>
          <w:rFonts w:hint="eastAsia"/>
        </w:rPr>
        <w:t>其具体的生成</w:t>
      </w:r>
      <w:r w:rsidR="007305A5">
        <w:rPr>
          <w:rFonts w:hint="eastAsia"/>
        </w:rPr>
        <w:t>算法</w:t>
      </w:r>
      <w:r w:rsidR="008919C5">
        <w:rPr>
          <w:rFonts w:hint="eastAsia"/>
        </w:rPr>
        <w:t>记</w:t>
      </w:r>
      <w:r>
        <w:rPr>
          <w:rFonts w:hint="eastAsia"/>
        </w:rPr>
        <w:t>为</w:t>
      </w:r>
      <w:r w:rsidR="008919C5">
        <w:rPr>
          <w:rFonts w:hint="eastAsia"/>
        </w:rPr>
        <w:t>算法</w:t>
      </w:r>
      <w:r w:rsidR="008919C5">
        <w:rPr>
          <w:rFonts w:hint="eastAsia"/>
        </w:rPr>
        <w:t>1:</w:t>
      </w:r>
    </w:p>
    <w:p w14:paraId="3C1026E9" w14:textId="77777777" w:rsidR="00B7480F" w:rsidRDefault="00B7480F" w:rsidP="008919C5">
      <w:pPr>
        <w:widowControl/>
        <w:ind w:firstLineChars="200" w:firstLine="416"/>
        <w:textAlignment w:val="center"/>
      </w:pPr>
      <w:r w:rsidRPr="008919C5">
        <w:rPr>
          <w:rFonts w:hint="eastAsia"/>
        </w:rPr>
        <w:t>第</w:t>
      </w:r>
      <w:r w:rsidRPr="008919C5">
        <w:rPr>
          <w:rFonts w:hint="eastAsia"/>
        </w:rPr>
        <w:t>1</w:t>
      </w:r>
      <w:r w:rsidRPr="008919C5">
        <w:rPr>
          <w:rFonts w:hint="eastAsia"/>
        </w:rPr>
        <w:t>步</w:t>
      </w:r>
      <w:r w:rsidR="00B70BE1">
        <w:rPr>
          <w:rFonts w:hint="eastAsia"/>
        </w:rPr>
        <w:t>:</w:t>
      </w:r>
      <w:r w:rsidR="001E2DF5" w:rsidRPr="008919C5">
        <w:t>初始化全</w:t>
      </w:r>
      <w:r w:rsidR="001E2DF5" w:rsidRPr="008919C5">
        <w:t>0</w:t>
      </w:r>
      <w:r w:rsidR="001E2DF5" w:rsidRPr="008919C5">
        <w:t>的</w:t>
      </w:r>
      <w:r w:rsidR="001E2DF5" w:rsidRPr="008919C5">
        <w:object w:dxaOrig="780" w:dyaOrig="360" w14:anchorId="64E95C38">
          <v:shape id="对象 84" o:spid="_x0000_i1271" type="#_x0000_t75" style="width:27.75pt;height:12.85pt;mso-position-horizontal-relative:page;mso-position-vertical-relative:page" o:ole="">
            <v:imagedata r:id="rId411" o:title=""/>
          </v:shape>
          <o:OLEObject Type="Embed" ProgID="Equation.DSMT4" ShapeID="对象 84" DrawAspect="Content" ObjectID="_1543242193" r:id="rId412"/>
        </w:object>
      </w:r>
      <w:proofErr w:type="gramStart"/>
      <w:r w:rsidR="001E2DF5" w:rsidRPr="008919C5">
        <w:t>维</w:t>
      </w:r>
      <w:bookmarkStart w:id="66" w:name="OLE_LINK31"/>
      <w:r w:rsidR="001E2DF5" w:rsidRPr="008919C5">
        <w:t>嵌密</w:t>
      </w:r>
      <w:proofErr w:type="gramEnd"/>
      <w:r w:rsidR="001E2DF5" w:rsidRPr="008919C5">
        <w:t>元素调整表</w:t>
      </w:r>
      <w:r w:rsidR="008919C5" w:rsidRPr="008919C5">
        <w:object w:dxaOrig="1959" w:dyaOrig="379" w14:anchorId="6783AB14">
          <v:shape id="对象 85" o:spid="_x0000_i1272" type="#_x0000_t75" alt="" style="width:73.55pt;height:14.4pt;mso-position-horizontal:absolute;mso-position-horizontal-relative:page;mso-position-vertical-relative:page" o:ole="">
            <v:fill o:detectmouseclick="t"/>
            <v:imagedata r:id="rId413" o:title=""/>
          </v:shape>
          <o:OLEObject Type="Embed" ProgID="Equation.DSMT4" ShapeID="对象 85" DrawAspect="Content" ObjectID="_1543242194" r:id="rId414"/>
        </w:object>
      </w:r>
      <w:bookmarkEnd w:id="66"/>
      <w:r w:rsidR="008919C5">
        <w:rPr>
          <w:rFonts w:hint="eastAsia"/>
        </w:rPr>
        <w:t>;</w:t>
      </w:r>
    </w:p>
    <w:p w14:paraId="52B190AF" w14:textId="77777777" w:rsidR="008919C5" w:rsidRPr="008919C5" w:rsidRDefault="00B70BE1" w:rsidP="008919C5">
      <w:pPr>
        <w:widowControl/>
        <w:ind w:firstLineChars="200" w:firstLine="416"/>
        <w:textAlignment w:val="center"/>
      </w:pPr>
      <w:r w:rsidRPr="008919C5">
        <w:rPr>
          <w:rFonts w:hint="eastAsia"/>
        </w:rPr>
        <w:t>第</w:t>
      </w:r>
      <w:r>
        <w:t>2</w:t>
      </w:r>
      <w:r w:rsidRPr="008919C5">
        <w:rPr>
          <w:rFonts w:hint="eastAsia"/>
        </w:rPr>
        <w:t>步</w:t>
      </w:r>
      <w:r>
        <w:rPr>
          <w:rFonts w:hint="eastAsia"/>
        </w:rPr>
        <w:t>:</w:t>
      </w:r>
      <w:r w:rsidRPr="00EC2606">
        <w:t>初始化计数变量</w:t>
      </w:r>
      <w:r w:rsidR="007305A5" w:rsidRPr="00EC2606">
        <w:object w:dxaOrig="1120" w:dyaOrig="320" w14:anchorId="41471D32">
          <v:shape id="对象 86" o:spid="_x0000_i1273" type="#_x0000_t75" style="width:39.6pt;height:11.3pt;mso-position-horizontal-relative:page;mso-position-vertical-relative:page" o:ole="">
            <v:imagedata r:id="rId415" o:title=""/>
          </v:shape>
          <o:OLEObject Type="Embed" ProgID="Equation.DSMT4" ShapeID="对象 86" DrawAspect="Content" ObjectID="_1543242195" r:id="rId416"/>
        </w:object>
      </w:r>
      <w:r>
        <w:rPr>
          <w:rFonts w:hint="eastAsia"/>
        </w:rPr>
        <w:t>;</w:t>
      </w:r>
    </w:p>
    <w:p w14:paraId="010873D4" w14:textId="77777777" w:rsidR="00B7480F" w:rsidRDefault="007305A5" w:rsidP="007305A5">
      <w:pPr>
        <w:widowControl/>
        <w:ind w:firstLineChars="200" w:firstLine="416"/>
        <w:textAlignment w:val="center"/>
      </w:pPr>
      <w:r>
        <w:rPr>
          <w:rFonts w:hint="eastAsia"/>
        </w:rPr>
        <w:t>第</w:t>
      </w:r>
      <w:r>
        <w:rPr>
          <w:rFonts w:hint="eastAsia"/>
        </w:rPr>
        <w:t>3</w:t>
      </w:r>
      <w:r>
        <w:rPr>
          <w:rFonts w:hint="eastAsia"/>
        </w:rPr>
        <w:t>步</w:t>
      </w:r>
      <w:r>
        <w:rPr>
          <w:rFonts w:hint="eastAsia"/>
        </w:rPr>
        <w:t xml:space="preserve">: </w:t>
      </w:r>
      <w:r w:rsidRPr="007305A5">
        <w:t>将</w:t>
      </w:r>
      <w:r w:rsidRPr="007305A5">
        <w:object w:dxaOrig="200" w:dyaOrig="301" w14:anchorId="6037D576">
          <v:shape id="对象 87" o:spid="_x0000_i1274" type="#_x0000_t75" style="width:6.7pt;height:10.8pt;mso-position-horizontal-relative:page;mso-position-vertical-relative:page" o:ole="">
            <v:imagedata r:id="rId417" o:title=""/>
          </v:shape>
          <o:OLEObject Type="Embed" ProgID="Equation.DSMT4" ShapeID="对象 87" DrawAspect="Content" ObjectID="_1543242196" r:id="rId418"/>
        </w:object>
      </w:r>
      <w:r w:rsidRPr="007305A5">
        <w:t>按</w:t>
      </w:r>
      <w:r w:rsidRPr="007305A5">
        <w:t>3</w:t>
      </w:r>
      <w:r w:rsidRPr="007305A5">
        <w:t>进制数进行表示，并用长度为</w:t>
      </w:r>
      <w:r w:rsidRPr="007305A5">
        <w:object w:dxaOrig="201" w:dyaOrig="221" w14:anchorId="590508F3">
          <v:shape id="对象 88" o:spid="_x0000_i1275" type="#_x0000_t75" style="width:9.75pt;height:7.7pt;mso-position-horizontal-relative:page;mso-position-vertical-relative:page" o:ole="">
            <v:imagedata r:id="rId419" o:title=""/>
          </v:shape>
          <o:OLEObject Type="Embed" ProgID="Equation.DSMT4" ShapeID="对象 88" DrawAspect="Content" ObjectID="_1543242197" r:id="rId420"/>
        </w:object>
      </w:r>
      <w:r w:rsidRPr="007305A5">
        <w:t>的</w:t>
      </w:r>
      <w:r w:rsidRPr="007305A5">
        <w:t>1</w:t>
      </w:r>
      <w:r w:rsidRPr="007305A5">
        <w:t>维向量</w:t>
      </w:r>
      <w:r w:rsidRPr="007305A5">
        <w:object w:dxaOrig="801" w:dyaOrig="360" w14:anchorId="31354080">
          <v:shape id="对象 89" o:spid="_x0000_i1276" type="#_x0000_t75" style="width:28.3pt;height:12.85pt;mso-position-horizontal-relative:page;mso-position-vertical:absolute;mso-position-vertical-relative:page" o:ole="">
            <v:imagedata r:id="rId421" o:title=""/>
          </v:shape>
          <o:OLEObject Type="Embed" ProgID="Equation.DSMT4" ShapeID="对象 89" DrawAspect="Content" ObjectID="_1543242198" r:id="rId422"/>
        </w:object>
      </w:r>
      <w:r w:rsidRPr="007305A5">
        <w:t>进行存储，其中</w:t>
      </w:r>
      <w:r w:rsidRPr="007305A5">
        <w:object w:dxaOrig="2480" w:dyaOrig="359" w14:anchorId="62F82964">
          <v:shape id="对象 90" o:spid="_x0000_i1277" type="#_x0000_t75" style="width:88.45pt;height:12.85pt;mso-position-horizontal-relative:page;mso-position-vertical-relative:page" o:ole="">
            <v:imagedata r:id="rId423" o:title=""/>
          </v:shape>
          <o:OLEObject Type="Embed" ProgID="Equation.DSMT4" ShapeID="对象 90" DrawAspect="Content" ObjectID="_1543242199" r:id="rId424"/>
        </w:object>
      </w:r>
      <w:r w:rsidRPr="007305A5">
        <w:t>对应为</w:t>
      </w:r>
      <w:r w:rsidRPr="007305A5">
        <w:object w:dxaOrig="200" w:dyaOrig="301" w14:anchorId="6558D8B0">
          <v:shape id="对象 91" o:spid="_x0000_i1278" type="#_x0000_t75" style="width:6.7pt;height:10.8pt;mso-position-horizontal:absolute;mso-position-horizontal-relative:page;mso-position-vertical-relative:page" o:ole="">
            <v:imagedata r:id="rId425" o:title=""/>
          </v:shape>
          <o:OLEObject Type="Embed" ProgID="Equation.DSMT4" ShapeID="对象 91" DrawAspect="Content" ObjectID="_1543242200" r:id="rId426"/>
        </w:object>
      </w:r>
      <w:r w:rsidRPr="007305A5">
        <w:t>的第</w:t>
      </w:r>
      <w:r w:rsidRPr="007305A5">
        <w:rPr>
          <w:i/>
        </w:rPr>
        <w:t>i</w:t>
      </w:r>
      <w:r w:rsidRPr="007305A5">
        <w:t>位</w:t>
      </w:r>
      <w:r w:rsidRPr="007305A5">
        <w:t>3</w:t>
      </w:r>
      <w:r w:rsidRPr="007305A5">
        <w:t>进制位，将</w:t>
      </w:r>
      <w:r w:rsidRPr="007305A5">
        <w:object w:dxaOrig="241" w:dyaOrig="281" w14:anchorId="1C7DBF57">
          <v:shape id="对象 92" o:spid="_x0000_i1279" type="#_x0000_t75" style="width:8.25pt;height:9.75pt;mso-position-horizontal-relative:page;mso-position-vertical-relative:page" o:ole="">
            <v:imagedata r:id="rId427" o:title=""/>
          </v:shape>
          <o:OLEObject Type="Embed" ProgID="Equation.DSMT4" ShapeID="对象 92" DrawAspect="Content" ObjectID="_1543242201" r:id="rId428"/>
        </w:object>
      </w:r>
      <w:r w:rsidRPr="007305A5">
        <w:t>映射为</w:t>
      </w:r>
      <w:r w:rsidRPr="007305A5">
        <w:object w:dxaOrig="2960" w:dyaOrig="359" w14:anchorId="1F22398F">
          <v:shape id="对象 93" o:spid="_x0000_i1280" type="#_x0000_t75" style="width:105.45pt;height:12.85pt;mso-position-horizontal:absolute;mso-position-horizontal-relative:page;mso-position-vertical-relative:page" o:ole="">
            <v:imagedata r:id="rId429" o:title=""/>
          </v:shape>
          <o:OLEObject Type="Embed" ProgID="Equation.DSMT4" ShapeID="对象 93" DrawAspect="Content" ObjectID="_1543242202" r:id="rId430"/>
        </w:object>
      </w:r>
      <w:r>
        <w:rPr>
          <w:rFonts w:hint="eastAsia"/>
        </w:rPr>
        <w:t>;</w:t>
      </w:r>
    </w:p>
    <w:p w14:paraId="3C502EDC" w14:textId="77777777" w:rsidR="007305A5" w:rsidRDefault="007305A5" w:rsidP="007305A5">
      <w:pPr>
        <w:widowControl/>
        <w:ind w:firstLineChars="200" w:firstLine="416"/>
        <w:textAlignment w:val="center"/>
      </w:pPr>
      <w:r>
        <w:rPr>
          <w:rFonts w:hint="eastAsia"/>
        </w:rPr>
        <w:t>第</w:t>
      </w:r>
      <w:r>
        <w:t>4</w:t>
      </w:r>
      <w:r>
        <w:rPr>
          <w:rFonts w:hint="eastAsia"/>
        </w:rPr>
        <w:t>步</w:t>
      </w:r>
      <w:r>
        <w:rPr>
          <w:rFonts w:hint="eastAsia"/>
        </w:rPr>
        <w:t>:</w:t>
      </w:r>
      <w:r w:rsidRPr="007305A5">
        <w:t>统计</w:t>
      </w:r>
      <w:r w:rsidRPr="007305A5">
        <w:object w:dxaOrig="302" w:dyaOrig="281" w14:anchorId="7F06EB54">
          <v:shape id="对象 94" o:spid="_x0000_i1281" type="#_x0000_t75" style="width:10.8pt;height:9.75pt;mso-position-horizontal:absolute;mso-position-horizontal-relative:page;mso-position-vertical-relative:page" o:ole="">
            <v:imagedata r:id="rId431" o:title=""/>
          </v:shape>
          <o:OLEObject Type="Embed" ProgID="Equation.DSMT4" ShapeID="对象 94" DrawAspect="Content" ObjectID="_1543242203" r:id="rId432"/>
        </w:object>
      </w:r>
      <w:r w:rsidRPr="007305A5">
        <w:t>中的非零元素数量</w:t>
      </w:r>
      <w:r w:rsidRPr="007305A5">
        <w:object w:dxaOrig="321" w:dyaOrig="361" w14:anchorId="477EE130">
          <v:shape id="对象 95" o:spid="_x0000_i1282" type="#_x0000_t75" style="width:16.45pt;height:18pt;mso-position-horizontal-relative:page;mso-position-vertical-relative:page" o:ole="">
            <v:imagedata r:id="rId433" o:title=""/>
          </v:shape>
          <o:OLEObject Type="Embed" ProgID="Equation.DSMT4" ShapeID="对象 95" DrawAspect="Content" ObjectID="_1543242204" r:id="rId434"/>
        </w:object>
      </w:r>
      <w:r w:rsidRPr="007305A5">
        <w:t>，若</w:t>
      </w:r>
      <w:r w:rsidRPr="007305A5">
        <w:object w:dxaOrig="762" w:dyaOrig="361" w14:anchorId="6991C906">
          <v:shape id="对象 96" o:spid="_x0000_i1283" type="#_x0000_t75" style="width:27.25pt;height:12.85pt;mso-position-horizontal-relative:page;mso-position-vertical:absolute;mso-position-vertical-relative:page" o:ole="">
            <v:imagedata r:id="rId435" o:title=""/>
          </v:shape>
          <o:OLEObject Type="Embed" ProgID="Equation.DSMT4" ShapeID="对象 96" DrawAspect="Content" ObjectID="_1543242205" r:id="rId436"/>
        </w:object>
      </w:r>
      <w:r w:rsidRPr="007305A5">
        <w:t>，则将</w:t>
      </w:r>
      <w:r w:rsidRPr="007305A5">
        <w:object w:dxaOrig="302" w:dyaOrig="281" w14:anchorId="18D9DC2D">
          <v:shape id="对象 97" o:spid="_x0000_i1284" type="#_x0000_t75" style="width:10.8pt;height:9.75pt;mso-position-horizontal:absolute;mso-position-horizontal-relative:page;mso-position-vertical-relative:page" o:ole="">
            <v:imagedata r:id="rId437" o:title=""/>
          </v:shape>
          <o:OLEObject Type="Embed" ProgID="Equation.DSMT4" ShapeID="对象 97" DrawAspect="Content" ObjectID="_1543242206" r:id="rId438"/>
        </w:object>
      </w:r>
      <w:r w:rsidRPr="007305A5">
        <w:t>嵌入到</w:t>
      </w:r>
      <w:r w:rsidRPr="007305A5">
        <w:object w:dxaOrig="539" w:dyaOrig="379" w14:anchorId="78E05A86">
          <v:shape id="对象 843" o:spid="_x0000_i1285" type="#_x0000_t75" style="width:19.05pt;height:13.35pt" o:ole="">
            <v:imagedata r:id="rId439" o:title=""/>
          </v:shape>
          <o:OLEObject Type="Embed" ProgID="Equation.DSMT4" ShapeID="对象 843" DrawAspect="Content" ObjectID="_1543242207" r:id="rId440"/>
        </w:object>
      </w:r>
      <w:r w:rsidRPr="007305A5">
        <w:t>的第</w:t>
      </w:r>
      <w:r w:rsidRPr="007305A5">
        <w:rPr>
          <w:i/>
        </w:rPr>
        <w:t>k</w:t>
      </w:r>
      <w:r w:rsidRPr="007305A5">
        <w:t>行，置</w:t>
      </w:r>
      <w:r w:rsidRPr="007305A5">
        <w:rPr>
          <w:i/>
        </w:rPr>
        <w:t>k</w:t>
      </w:r>
      <w:r w:rsidRPr="007305A5">
        <w:t>=</w:t>
      </w:r>
      <w:r w:rsidRPr="007305A5">
        <w:rPr>
          <w:i/>
        </w:rPr>
        <w:t>k</w:t>
      </w:r>
      <w:r w:rsidRPr="007305A5">
        <w:t>+1</w:t>
      </w:r>
      <w:r>
        <w:rPr>
          <w:rFonts w:hint="eastAsia"/>
        </w:rPr>
        <w:t>;</w:t>
      </w:r>
    </w:p>
    <w:p w14:paraId="6B227328" w14:textId="77777777" w:rsidR="007305A5" w:rsidRDefault="007305A5" w:rsidP="007305A5">
      <w:pPr>
        <w:widowControl/>
        <w:ind w:firstLineChars="200" w:firstLine="416"/>
        <w:textAlignment w:val="center"/>
      </w:pPr>
      <w:r w:rsidRPr="00EC2606">
        <w:t>第</w:t>
      </w:r>
      <w:r>
        <w:t>5</w:t>
      </w:r>
      <w:r w:rsidRPr="00EC2606">
        <w:t>步：反复执行第</w:t>
      </w:r>
      <w:r w:rsidRPr="00EC2606">
        <w:t>3</w:t>
      </w:r>
      <w:r w:rsidRPr="00EC2606">
        <w:t>步和第</w:t>
      </w:r>
      <w:r w:rsidRPr="00EC2606">
        <w:t>4</w:t>
      </w:r>
      <w:r w:rsidRPr="00EC2606">
        <w:t>步，直至</w:t>
      </w:r>
      <w:r w:rsidRPr="00EC2606">
        <w:rPr>
          <w:i/>
        </w:rPr>
        <w:t>k</w:t>
      </w:r>
      <w:r w:rsidRPr="00EC2606">
        <w:t>=</w:t>
      </w:r>
      <w:r w:rsidR="00FF19C1" w:rsidRPr="00EC2606">
        <w:object w:dxaOrig="442" w:dyaOrig="361" w14:anchorId="51FDBF04">
          <v:shape id="对象 99" o:spid="_x0000_i1286" type="#_x0000_t75" style="width:15.45pt;height:12.85pt;mso-position-horizontal:absolute;mso-position-horizontal-relative:page;mso-position-vertical-relative:page" o:ole="">
            <v:imagedata r:id="rId441" o:title=""/>
          </v:shape>
          <o:OLEObject Type="Embed" ProgID="Equation.DSMT4" ShapeID="对象 99" DrawAspect="Content" ObjectID="_1543242208" r:id="rId442"/>
        </w:object>
      </w:r>
      <w:r w:rsidR="00FF19C1">
        <w:t>.</w:t>
      </w:r>
    </w:p>
    <w:p w14:paraId="23A8A48B" w14:textId="22A030F9" w:rsidR="00FF19C1" w:rsidRDefault="00FF19C1" w:rsidP="007305A5">
      <w:pPr>
        <w:widowControl/>
        <w:ind w:firstLineChars="200" w:firstLine="416"/>
        <w:textAlignment w:val="center"/>
      </w:pPr>
      <w:r>
        <w:t>算法</w:t>
      </w:r>
      <w:r>
        <w:rPr>
          <w:rFonts w:hint="eastAsia"/>
        </w:rPr>
        <w:t>1</w:t>
      </w:r>
      <w:proofErr w:type="gramStart"/>
      <w:r>
        <w:rPr>
          <w:rFonts w:hint="eastAsia"/>
        </w:rPr>
        <w:t>生成</w:t>
      </w:r>
      <w:r w:rsidRPr="002D5478">
        <w:t>嵌密元素</w:t>
      </w:r>
      <w:proofErr w:type="gramEnd"/>
      <w:r w:rsidRPr="002D5478">
        <w:t>调整表</w:t>
      </w:r>
      <w:r w:rsidRPr="008919C5">
        <w:object w:dxaOrig="540" w:dyaOrig="380" w14:anchorId="0E95CB81">
          <v:shape id="_x0000_i1287" type="#_x0000_t75" style="width:20.55pt;height:14.9pt" o:ole="">
            <v:imagedata r:id="rId407" o:title=""/>
          </v:shape>
          <o:OLEObject Type="Embed" ProgID="Equation.DSMT4" ShapeID="_x0000_i1287" DrawAspect="Content" ObjectID="_1543242209" r:id="rId443"/>
        </w:object>
      </w:r>
      <w:r>
        <w:t>的具体思路是不断</w:t>
      </w:r>
      <w:r>
        <w:rPr>
          <w:rFonts w:hint="eastAsia"/>
        </w:rPr>
        <w:t>地</w:t>
      </w:r>
      <w:r w:rsidR="002E2CB3">
        <w:rPr>
          <w:rFonts w:hint="eastAsia"/>
        </w:rPr>
        <w:t>枚举</w:t>
      </w:r>
      <w:r w:rsidRPr="007305A5">
        <w:object w:dxaOrig="760" w:dyaOrig="320" w14:anchorId="23ACDF8B">
          <v:shape id="_x0000_i1288" type="#_x0000_t75" style="width:27.75pt;height:11.85pt" o:ole="">
            <v:imagedata r:id="rId444" o:title=""/>
          </v:shape>
          <o:OLEObject Type="Embed" ProgID="Equation.DSMT4" ShapeID="_x0000_i1288" DrawAspect="Content" ObjectID="_1543242210" r:id="rId445"/>
        </w:object>
      </w:r>
      <w:r>
        <w:t>范围内的</w:t>
      </w:r>
      <w:r>
        <w:rPr>
          <w:rFonts w:hint="eastAsia"/>
        </w:rPr>
        <w:t>候选</w:t>
      </w:r>
      <w:r>
        <w:t>整数</w:t>
      </w:r>
      <w:r w:rsidRPr="007305A5">
        <w:object w:dxaOrig="200" w:dyaOrig="301" w14:anchorId="3A089C81">
          <v:shape id="_x0000_i1289" type="#_x0000_t75" style="width:6.7pt;height:10.8pt;mso-position-horizontal:absolute;mso-position-horizontal-relative:page;mso-position-vertical-relative:page" o:ole="">
            <v:imagedata r:id="rId425" o:title=""/>
          </v:shape>
          <o:OLEObject Type="Embed" ProgID="Equation.DSMT4" ShapeID="_x0000_i1289" DrawAspect="Content" ObjectID="_1543242211" r:id="rId446"/>
        </w:object>
      </w:r>
      <w:r>
        <w:rPr>
          <w:rFonts w:hint="eastAsia"/>
        </w:rPr>
        <w:t>,</w:t>
      </w:r>
      <w:r w:rsidR="007E100A">
        <w:rPr>
          <w:rFonts w:hint="eastAsia"/>
        </w:rPr>
        <w:t xml:space="preserve"> </w:t>
      </w:r>
      <w:r>
        <w:t>将其</w:t>
      </w:r>
      <w:r>
        <w:rPr>
          <w:rFonts w:hint="eastAsia"/>
        </w:rPr>
        <w:t>转换为</w:t>
      </w:r>
      <w:r w:rsidRPr="007305A5">
        <w:t>3</w:t>
      </w:r>
      <w:r w:rsidRPr="007305A5">
        <w:t>进制数</w:t>
      </w:r>
      <w:r>
        <w:t>并通过</w:t>
      </w:r>
      <w:r>
        <w:rPr>
          <w:rFonts w:hint="eastAsia"/>
        </w:rPr>
        <w:t>1</w:t>
      </w:r>
      <w:r>
        <w:rPr>
          <w:rFonts w:hint="eastAsia"/>
        </w:rPr>
        <w:t>维向量</w:t>
      </w:r>
      <w:r w:rsidRPr="007305A5">
        <w:object w:dxaOrig="801" w:dyaOrig="360" w14:anchorId="7768E5DD">
          <v:shape id="_x0000_i1290" type="#_x0000_t75" style="width:28.3pt;height:12.85pt;mso-position-horizontal-relative:page;mso-position-vertical:absolute;mso-position-vertical-relative:page" o:ole="">
            <v:imagedata r:id="rId421" o:title=""/>
          </v:shape>
          <o:OLEObject Type="Embed" ProgID="Equation.DSMT4" ShapeID="_x0000_i1290" DrawAspect="Content" ObjectID="_1543242212" r:id="rId447"/>
        </w:object>
      </w:r>
      <w:r w:rsidRPr="007305A5">
        <w:t>进行存储</w:t>
      </w:r>
      <w:r w:rsidR="002E2CB3">
        <w:rPr>
          <w:rFonts w:hint="eastAsia"/>
        </w:rPr>
        <w:t>,</w:t>
      </w:r>
      <w:r w:rsidR="007E100A">
        <w:rPr>
          <w:rFonts w:hint="eastAsia"/>
        </w:rPr>
        <w:t xml:space="preserve"> </w:t>
      </w:r>
      <w:r w:rsidR="002E2CB3">
        <w:rPr>
          <w:rFonts w:hint="eastAsia"/>
        </w:rPr>
        <w:t>然后</w:t>
      </w:r>
      <w:r w:rsidR="002E2CB3">
        <w:t>将</w:t>
      </w:r>
      <w:r w:rsidR="002E2CB3" w:rsidRPr="002E2CB3">
        <w:object w:dxaOrig="240" w:dyaOrig="279" w14:anchorId="0E4749CC">
          <v:shape id="_x0000_i1291" type="#_x0000_t75" style="width:9.25pt;height:10.8pt;mso-position-horizontal:absolute" o:ole="">
            <v:imagedata r:id="rId448" o:title=""/>
          </v:shape>
          <o:OLEObject Type="Embed" ProgID="Equation.DSMT4" ShapeID="_x0000_i1291" DrawAspect="Content" ObjectID="_1543242213" r:id="rId449"/>
        </w:object>
      </w:r>
      <w:r w:rsidR="002E2CB3">
        <w:t>元素</w:t>
      </w:r>
      <w:r w:rsidR="002E2CB3" w:rsidRPr="007305A5">
        <w:object w:dxaOrig="1120" w:dyaOrig="360" w14:anchorId="5FE6C9FC">
          <v:shape id="_x0000_i1292" type="#_x0000_t75" style="width:40.1pt;height:12.85pt" o:ole="">
            <v:imagedata r:id="rId450" o:title=""/>
          </v:shape>
          <o:OLEObject Type="Embed" ProgID="Equation.DSMT4" ShapeID="_x0000_i1292" DrawAspect="Content" ObjectID="_1543242214" r:id="rId451"/>
        </w:object>
      </w:r>
      <w:r w:rsidR="002E2CB3">
        <w:t>映射为</w:t>
      </w:r>
      <w:r w:rsidR="002E2CB3" w:rsidRPr="002E2CB3">
        <w:object w:dxaOrig="1280" w:dyaOrig="360" w14:anchorId="33DFAF33">
          <v:shape id="_x0000_i1293" type="#_x0000_t75" style="width:48.35pt;height:13.9pt" o:ole="">
            <v:imagedata r:id="rId452" o:title=""/>
          </v:shape>
          <o:OLEObject Type="Embed" ProgID="Equation.DSMT4" ShapeID="_x0000_i1293" DrawAspect="Content" ObjectID="_1543242215" r:id="rId453"/>
        </w:object>
      </w:r>
      <w:r w:rsidR="002E2CB3">
        <w:t>从而为每个</w:t>
      </w:r>
      <w:r w:rsidR="002E2CB3">
        <w:rPr>
          <w:rFonts w:hint="eastAsia"/>
        </w:rPr>
        <w:t>3</w:t>
      </w:r>
      <w:r w:rsidR="002E2CB3">
        <w:rPr>
          <w:rFonts w:hint="eastAsia"/>
        </w:rPr>
        <w:t>进制数字分配</w:t>
      </w:r>
      <w:r w:rsidR="002E2CB3">
        <w:rPr>
          <w:rFonts w:hint="eastAsia"/>
        </w:rPr>
        <w:t>1</w:t>
      </w:r>
      <w:r w:rsidR="002E2CB3">
        <w:rPr>
          <w:rFonts w:hint="eastAsia"/>
        </w:rPr>
        <w:t>个指定的调整量</w:t>
      </w:r>
      <w:r w:rsidR="007E100A" w:rsidRPr="002E2CB3">
        <w:object w:dxaOrig="300" w:dyaOrig="260" w14:anchorId="27510B86">
          <v:shape id="_x0000_i1294" type="#_x0000_t75" style="width:12.35pt;height:10.8pt" o:ole="">
            <v:imagedata r:id="rId376" o:title=""/>
          </v:shape>
          <o:OLEObject Type="Embed" ProgID="Equation.DSMT4" ShapeID="_x0000_i1294" DrawAspect="Content" ObjectID="_1543242216" r:id="rId454"/>
        </w:object>
      </w:r>
      <w:r w:rsidR="002E2CB3" w:rsidRPr="002E2CB3">
        <w:t>或</w:t>
      </w:r>
      <w:r w:rsidR="002E2CB3" w:rsidRPr="002E2CB3">
        <w:rPr>
          <w:rFonts w:hint="eastAsia"/>
        </w:rPr>
        <w:t>0</w:t>
      </w:r>
      <w:r w:rsidR="00A039F0">
        <w:t>形成映射后的调整向量</w:t>
      </w:r>
      <w:r w:rsidR="00A039F0" w:rsidRPr="007305A5">
        <w:object w:dxaOrig="302" w:dyaOrig="281" w14:anchorId="6B33DEE8">
          <v:shape id="_x0000_i1295" type="#_x0000_t75" style="width:10.8pt;height:9.75pt;mso-position-horizontal:absolute;mso-position-horizontal-relative:page;mso-position-vertical-relative:page" o:ole="">
            <v:imagedata r:id="rId431" o:title=""/>
          </v:shape>
          <o:OLEObject Type="Embed" ProgID="Equation.DSMT4" ShapeID="_x0000_i1295" DrawAspect="Content" ObjectID="_1543242217" r:id="rId455"/>
        </w:object>
      </w:r>
      <w:r w:rsidR="002E2CB3">
        <w:t>.</w:t>
      </w:r>
      <w:r w:rsidR="007E100A">
        <w:rPr>
          <w:rFonts w:hint="eastAsia"/>
        </w:rPr>
        <w:t xml:space="preserve"> </w:t>
      </w:r>
      <w:r w:rsidR="00A039F0" w:rsidRPr="007305A5">
        <w:object w:dxaOrig="302" w:dyaOrig="281" w14:anchorId="3FFB5235">
          <v:shape id="_x0000_i1296" type="#_x0000_t75" style="width:10.8pt;height:9.75pt;mso-position-horizontal:absolute;mso-position-horizontal-relative:page;mso-position-vertical-relative:page" o:ole="">
            <v:imagedata r:id="rId431" o:title=""/>
          </v:shape>
          <o:OLEObject Type="Embed" ProgID="Equation.DSMT4" ShapeID="_x0000_i1296" DrawAspect="Content" ObjectID="_1543242218" r:id="rId456"/>
        </w:object>
      </w:r>
      <w:r w:rsidR="002E2CB3" w:rsidRPr="007305A5">
        <w:t>中非零元素数量</w:t>
      </w:r>
      <w:r w:rsidR="00A039F0" w:rsidRPr="007305A5">
        <w:object w:dxaOrig="321" w:dyaOrig="361" w14:anchorId="278D92B2">
          <v:shape id="_x0000_i1297" type="#_x0000_t75" style="width:12.35pt;height:13.35pt;mso-position-horizontal:absolute;mso-position-horizontal-relative:page;mso-position-vertical-relative:page" o:ole="">
            <v:imagedata r:id="rId433" o:title=""/>
          </v:shape>
          <o:OLEObject Type="Embed" ProgID="Equation.DSMT4" ShapeID="_x0000_i1297" DrawAspect="Content" ObjectID="_1543242219" r:id="rId457"/>
        </w:object>
      </w:r>
      <w:r w:rsidR="00A039F0">
        <w:t>即对应为载体向量</w:t>
      </w:r>
      <w:r w:rsidR="00A039F0" w:rsidRPr="00A039F0">
        <w:object w:dxaOrig="320" w:dyaOrig="360" w14:anchorId="7D418F87">
          <v:shape id="_x0000_i1298" type="#_x0000_t75" style="width:12.35pt;height:13.9pt" o:ole="">
            <v:imagedata r:id="rId458" o:title=""/>
          </v:shape>
          <o:OLEObject Type="Embed" ProgID="Equation.DSMT4" ShapeID="_x0000_i1298" DrawAspect="Content" ObjectID="_1543242220" r:id="rId459"/>
        </w:object>
      </w:r>
      <w:r w:rsidR="00A039F0">
        <w:t>的调整元素数</w:t>
      </w:r>
      <w:r w:rsidR="007E3E62">
        <w:rPr>
          <w:rFonts w:hint="eastAsia"/>
        </w:rPr>
        <w:t>,</w:t>
      </w:r>
      <w:r w:rsidR="007E100A">
        <w:rPr>
          <w:rFonts w:hint="eastAsia"/>
        </w:rPr>
        <w:t xml:space="preserve"> </w:t>
      </w:r>
      <w:r w:rsidR="007E3E62">
        <w:rPr>
          <w:rFonts w:hint="eastAsia"/>
        </w:rPr>
        <w:t>因此算法</w:t>
      </w:r>
      <w:r w:rsidR="007E3E62">
        <w:rPr>
          <w:rFonts w:hint="eastAsia"/>
        </w:rPr>
        <w:t>1</w:t>
      </w:r>
      <w:r w:rsidR="007E3E62">
        <w:rPr>
          <w:rFonts w:hint="eastAsia"/>
        </w:rPr>
        <w:t>第</w:t>
      </w:r>
      <w:r w:rsidR="007E3E62">
        <w:rPr>
          <w:rFonts w:hint="eastAsia"/>
        </w:rPr>
        <w:t>4</w:t>
      </w:r>
      <w:r w:rsidR="007E3E62">
        <w:rPr>
          <w:rFonts w:hint="eastAsia"/>
        </w:rPr>
        <w:t>步通过筛选出</w:t>
      </w:r>
      <w:r w:rsidR="007E3E62" w:rsidRPr="007305A5">
        <w:object w:dxaOrig="762" w:dyaOrig="361" w14:anchorId="572C1837">
          <v:shape id="_x0000_i1299" type="#_x0000_t75" style="width:27.25pt;height:12.85pt;mso-position-horizontal-relative:page;mso-position-vertical:absolute;mso-position-vertical-relative:page" o:ole="">
            <v:imagedata r:id="rId435" o:title=""/>
          </v:shape>
          <o:OLEObject Type="Embed" ProgID="Equation.DSMT4" ShapeID="_x0000_i1299" DrawAspect="Content" ObjectID="_1543242221" r:id="rId460"/>
        </w:object>
      </w:r>
      <w:r w:rsidR="007E3E62">
        <w:t>来保证</w:t>
      </w:r>
      <w:proofErr w:type="gramStart"/>
      <w:r w:rsidR="007E3E62">
        <w:t>嵌密调整</w:t>
      </w:r>
      <w:proofErr w:type="gramEnd"/>
      <w:r w:rsidR="007E3E62">
        <w:t>表中的</w:t>
      </w:r>
      <w:r w:rsidR="007E3E62">
        <w:rPr>
          <w:rFonts w:hint="eastAsia"/>
        </w:rPr>
        <w:t>任</w:t>
      </w:r>
      <w:r w:rsidR="009304A5">
        <w:rPr>
          <w:rFonts w:hint="eastAsia"/>
        </w:rPr>
        <w:t>一</w:t>
      </w:r>
      <w:r w:rsidR="007E3E62">
        <w:t>行</w:t>
      </w:r>
      <w:r w:rsidR="007E100A" w:rsidRPr="002E2CB3">
        <w:object w:dxaOrig="300" w:dyaOrig="260" w14:anchorId="51A9DEA8">
          <v:shape id="_x0000_i1300" type="#_x0000_t75" style="width:12.35pt;height:10.8pt" o:ole="">
            <v:imagedata r:id="rId376" o:title=""/>
          </v:shape>
          <o:OLEObject Type="Embed" ProgID="Equation.DSMT4" ShapeID="_x0000_i1300" DrawAspect="Content" ObjectID="_1543242222" r:id="rId461"/>
        </w:object>
      </w:r>
      <w:r w:rsidR="007E3E62">
        <w:t>的</w:t>
      </w:r>
      <w:r w:rsidR="009304A5">
        <w:t>总</w:t>
      </w:r>
      <w:r w:rsidR="007E3E62">
        <w:t>数量都小于</w:t>
      </w:r>
      <w:r w:rsidR="007E100A" w:rsidRPr="007E3E62">
        <w:object w:dxaOrig="260" w:dyaOrig="220" w14:anchorId="7CCFA35A">
          <v:shape id="_x0000_i1301" type="#_x0000_t75" style="width:9.25pt;height:7.7pt" o:ole="">
            <v:imagedata r:id="rId462" o:title=""/>
          </v:shape>
          <o:OLEObject Type="Embed" ProgID="Equation.DSMT4" ShapeID="_x0000_i1301" DrawAspect="Content" ObjectID="_1543242223" r:id="rId463"/>
        </w:object>
      </w:r>
      <w:r w:rsidR="007E3E62">
        <w:rPr>
          <w:rFonts w:hint="eastAsia"/>
        </w:rPr>
        <w:t>.</w:t>
      </w:r>
    </w:p>
    <w:p w14:paraId="17BD2843" w14:textId="0EECE305" w:rsidR="002E2CB3" w:rsidRPr="002E2CB3" w:rsidRDefault="00DC0630" w:rsidP="007305A5">
      <w:pPr>
        <w:widowControl/>
        <w:ind w:firstLineChars="200" w:firstLine="416"/>
        <w:textAlignment w:val="center"/>
      </w:pPr>
      <w:r>
        <w:rPr>
          <w:rFonts w:hint="eastAsia"/>
        </w:rPr>
        <w:t>以</w:t>
      </w:r>
      <w:r w:rsidRPr="00D27E1A">
        <w:rPr>
          <w:snapToGrid/>
        </w:rPr>
        <w:t>EMD(</w:t>
      </w:r>
      <w:r w:rsidRPr="00DC0630">
        <w:rPr>
          <w:snapToGrid/>
        </w:rPr>
        <w:t>3</w:t>
      </w:r>
      <w:r w:rsidR="00525031">
        <w:rPr>
          <w:snapToGrid/>
        </w:rPr>
        <w:t>,</w:t>
      </w:r>
      <w:r>
        <w:rPr>
          <w:snapToGrid/>
        </w:rPr>
        <w:t>3</w:t>
      </w:r>
      <w:r w:rsidRPr="00D27E1A">
        <w:rPr>
          <w:snapToGrid/>
        </w:rPr>
        <w:t>)</w:t>
      </w:r>
      <w:r>
        <w:rPr>
          <w:snapToGrid/>
        </w:rPr>
        <w:t>为例</w:t>
      </w:r>
      <w:r>
        <w:rPr>
          <w:rFonts w:hint="eastAsia"/>
          <w:snapToGrid/>
        </w:rPr>
        <w:t xml:space="preserve">, </w:t>
      </w:r>
      <w:r>
        <w:rPr>
          <w:rFonts w:hint="eastAsia"/>
          <w:snapToGrid/>
        </w:rPr>
        <w:t>由式</w:t>
      </w:r>
      <w:r>
        <w:rPr>
          <w:rFonts w:hint="eastAsia"/>
          <w:snapToGrid/>
        </w:rPr>
        <w:t>(13)</w:t>
      </w:r>
      <w:r>
        <w:rPr>
          <w:rFonts w:hint="eastAsia"/>
          <w:snapToGrid/>
        </w:rPr>
        <w:t>可计算出</w:t>
      </w:r>
      <w:r w:rsidRPr="00DC0630">
        <w:object w:dxaOrig="960" w:dyaOrig="360" w14:anchorId="44BAA91C">
          <v:shape id="_x0000_i1302" type="#_x0000_t75" style="width:37.05pt;height:13.35pt" o:ole="">
            <v:imagedata r:id="rId464" o:title=""/>
          </v:shape>
          <o:OLEObject Type="Embed" ProgID="Equation.DSMT4" ShapeID="_x0000_i1302" DrawAspect="Content" ObjectID="_1543242224" r:id="rId465"/>
        </w:object>
      </w:r>
      <w:r w:rsidRPr="00DC0630">
        <w:rPr>
          <w:rFonts w:hint="eastAsia"/>
        </w:rPr>
        <w:t>,</w:t>
      </w:r>
      <w:r>
        <w:rPr>
          <w:rFonts w:hint="eastAsia"/>
        </w:rPr>
        <w:t>因此可确定</w:t>
      </w:r>
      <w:r w:rsidRPr="008919C5">
        <w:object w:dxaOrig="780" w:dyaOrig="360" w14:anchorId="47F662ED">
          <v:shape id="_x0000_i1303" type="#_x0000_t75" style="width:27.25pt;height:13.35pt" o:ole="">
            <v:imagedata r:id="rId409" o:title=""/>
          </v:shape>
          <o:OLEObject Type="Embed" ProgID="Equation.DSMT4" ShapeID="_x0000_i1303" DrawAspect="Content" ObjectID="_1543242225" r:id="rId466"/>
        </w:object>
      </w:r>
      <w:proofErr w:type="gramStart"/>
      <w:r w:rsidRPr="002D5478">
        <w:t>维嵌密</w:t>
      </w:r>
      <w:proofErr w:type="gramEnd"/>
      <w:r w:rsidRPr="002D5478">
        <w:t>元素调整表</w:t>
      </w:r>
      <w:r>
        <w:t>的规模为</w:t>
      </w:r>
      <w:r w:rsidRPr="008919C5">
        <w:object w:dxaOrig="620" w:dyaOrig="279" w14:anchorId="523DEA13">
          <v:shape id="_x0000_i1304" type="#_x0000_t75" style="width:22.1pt;height:10.8pt" o:ole="">
            <v:imagedata r:id="rId467" o:title=""/>
          </v:shape>
          <o:OLEObject Type="Embed" ProgID="Equation.DSMT4" ShapeID="_x0000_i1304" DrawAspect="Content" ObjectID="_1543242226" r:id="rId468"/>
        </w:object>
      </w:r>
      <w:r>
        <w:rPr>
          <w:rFonts w:hint="eastAsia"/>
        </w:rPr>
        <w:t>。</w:t>
      </w:r>
      <w:r>
        <w:t>假设当前待枚举的</w:t>
      </w:r>
      <w:r w:rsidRPr="007305A5">
        <w:object w:dxaOrig="660" w:dyaOrig="320" w14:anchorId="2C49BBC9">
          <v:shape id="_x0000_i1305" type="#_x0000_t75" style="width:23.65pt;height:11.3pt" o:ole="">
            <v:imagedata r:id="rId469" o:title=""/>
          </v:shape>
          <o:OLEObject Type="Embed" ProgID="Equation.DSMT4" ShapeID="_x0000_i1305" DrawAspect="Content" ObjectID="_1543242227" r:id="rId470"/>
        </w:object>
      </w:r>
      <w:r>
        <w:t>,</w:t>
      </w:r>
      <w:r>
        <w:t>将其</w:t>
      </w:r>
      <w:r>
        <w:rPr>
          <w:rFonts w:hint="eastAsia"/>
        </w:rPr>
        <w:t>可</w:t>
      </w:r>
      <w:r>
        <w:t>表示为</w:t>
      </w:r>
      <w:r>
        <w:rPr>
          <w:rFonts w:hint="eastAsia"/>
        </w:rPr>
        <w:t>3</w:t>
      </w:r>
      <w:r>
        <w:rPr>
          <w:rFonts w:hint="eastAsia"/>
        </w:rPr>
        <w:t>位</w:t>
      </w:r>
      <w:r>
        <w:rPr>
          <w:rFonts w:hint="eastAsia"/>
        </w:rPr>
        <w:t>3</w:t>
      </w:r>
      <w:r>
        <w:rPr>
          <w:rFonts w:hint="eastAsia"/>
        </w:rPr>
        <w:t>进制数</w:t>
      </w:r>
      <w:r w:rsidR="00525031" w:rsidRPr="00DC0630">
        <w:object w:dxaOrig="680" w:dyaOrig="320" w14:anchorId="23B5E28A">
          <v:shape id="_x0000_i1306" type="#_x0000_t75" style="width:27.25pt;height:13.9pt" o:ole="">
            <v:imagedata r:id="rId471" o:title=""/>
          </v:shape>
          <o:OLEObject Type="Embed" ProgID="Equation.DSMT4" ShapeID="_x0000_i1306" DrawAspect="Content" ObjectID="_1543242228" r:id="rId472"/>
        </w:object>
      </w:r>
      <w:r w:rsidR="00525031">
        <w:rPr>
          <w:rFonts w:hint="eastAsia"/>
        </w:rPr>
        <w:t>,</w:t>
      </w:r>
      <w:r w:rsidR="00525031">
        <w:t>则</w:t>
      </w:r>
      <w:r w:rsidR="00F456F2" w:rsidRPr="007305A5">
        <w:object w:dxaOrig="1820" w:dyaOrig="360" w14:anchorId="13C09DC7">
          <v:shape id="_x0000_i1307" type="#_x0000_t75" style="width:65.3pt;height:12.85pt" o:ole="">
            <v:imagedata r:id="rId473" o:title=""/>
          </v:shape>
          <o:OLEObject Type="Embed" ProgID="Equation.DSMT4" ShapeID="_x0000_i1307" DrawAspect="Content" ObjectID="_1543242229" r:id="rId474"/>
        </w:object>
      </w:r>
      <w:r w:rsidR="00525031">
        <w:rPr>
          <w:rFonts w:hint="eastAsia"/>
        </w:rPr>
        <w:t>。</w:t>
      </w:r>
      <w:r w:rsidR="00525031">
        <w:t>按算法</w:t>
      </w:r>
      <w:r w:rsidR="00525031">
        <w:rPr>
          <w:rFonts w:hint="eastAsia"/>
        </w:rPr>
        <w:t>1</w:t>
      </w:r>
      <w:r w:rsidR="00525031">
        <w:rPr>
          <w:rFonts w:hint="eastAsia"/>
        </w:rPr>
        <w:t>第</w:t>
      </w:r>
      <w:r w:rsidR="00525031">
        <w:rPr>
          <w:rFonts w:hint="eastAsia"/>
        </w:rPr>
        <w:t>3</w:t>
      </w:r>
      <w:r w:rsidR="00525031">
        <w:rPr>
          <w:rFonts w:hint="eastAsia"/>
        </w:rPr>
        <w:t>步可得</w:t>
      </w:r>
      <w:r w:rsidR="00525031" w:rsidRPr="007305A5">
        <w:object w:dxaOrig="302" w:dyaOrig="281" w14:anchorId="5F71A65F">
          <v:shape id="_x0000_i1308" type="#_x0000_t75" style="width:10.8pt;height:9.75pt;mso-position-horizontal:absolute;mso-position-horizontal-relative:page;mso-position-vertical-relative:page" o:ole="">
            <v:imagedata r:id="rId431" o:title=""/>
          </v:shape>
          <o:OLEObject Type="Embed" ProgID="Equation.DSMT4" ShapeID="_x0000_i1308" DrawAspect="Content" ObjectID="_1543242230" r:id="rId475"/>
        </w:object>
      </w:r>
      <w:r w:rsidR="00525031" w:rsidRPr="007305A5">
        <w:t>中</w:t>
      </w:r>
      <w:r w:rsidR="00525031">
        <w:t>元素</w:t>
      </w:r>
      <w:r w:rsidR="00F456F2" w:rsidRPr="007305A5">
        <w:object w:dxaOrig="1939" w:dyaOrig="360" w14:anchorId="26086481">
          <v:shape id="_x0000_i1309" type="#_x0000_t75" style="width:68.9pt;height:12.85pt" o:ole="">
            <v:imagedata r:id="rId476" o:title=""/>
          </v:shape>
          <o:OLEObject Type="Embed" ProgID="Equation.DSMT4" ShapeID="_x0000_i1309" DrawAspect="Content" ObjectID="_1543242231" r:id="rId477"/>
        </w:object>
      </w:r>
      <w:r w:rsidR="00525031">
        <w:rPr>
          <w:rFonts w:hint="eastAsia"/>
        </w:rPr>
        <w:t>，由于</w:t>
      </w:r>
      <w:r w:rsidR="00525031" w:rsidRPr="007305A5">
        <w:object w:dxaOrig="302" w:dyaOrig="281" w14:anchorId="2B04621C">
          <v:shape id="_x0000_i1310" type="#_x0000_t75" style="width:10.8pt;height:9.75pt;mso-position-horizontal:absolute;mso-position-horizontal-relative:page;mso-position-vertical-relative:page" o:ole="">
            <v:imagedata r:id="rId431" o:title=""/>
          </v:shape>
          <o:OLEObject Type="Embed" ProgID="Equation.DSMT4" ShapeID="_x0000_i1310" DrawAspect="Content" ObjectID="_1543242232" r:id="rId478"/>
        </w:object>
      </w:r>
      <w:r w:rsidR="00525031">
        <w:t>中非零元素数量</w:t>
      </w:r>
      <w:r w:rsidR="00525031" w:rsidRPr="007305A5">
        <w:object w:dxaOrig="1040" w:dyaOrig="360" w14:anchorId="62349D51">
          <v:shape id="_x0000_i1311" type="#_x0000_t75" style="width:36.5pt;height:12.85pt" o:ole="">
            <v:imagedata r:id="rId479" o:title=""/>
          </v:shape>
          <o:OLEObject Type="Embed" ProgID="Equation.DSMT4" ShapeID="_x0000_i1311" DrawAspect="Content" ObjectID="_1543242233" r:id="rId480"/>
        </w:object>
      </w:r>
      <w:r w:rsidR="00525031">
        <w:rPr>
          <w:rFonts w:hint="eastAsia"/>
        </w:rPr>
        <w:t>，</w:t>
      </w:r>
      <w:r w:rsidR="00525031">
        <w:t>故将</w:t>
      </w:r>
      <w:r w:rsidR="00F456F2" w:rsidRPr="007305A5">
        <w:object w:dxaOrig="1939" w:dyaOrig="360" w14:anchorId="178421C4">
          <v:shape id="_x0000_i1312" type="#_x0000_t75" style="width:68.9pt;height:12.85pt" o:ole="">
            <v:imagedata r:id="rId481" o:title=""/>
          </v:shape>
          <o:OLEObject Type="Embed" ProgID="Equation.DSMT4" ShapeID="_x0000_i1312" DrawAspect="Content" ObjectID="_1543242234" r:id="rId482"/>
        </w:object>
      </w:r>
      <w:r w:rsidR="00525031">
        <w:t>作为</w:t>
      </w:r>
      <w:r w:rsidR="00525031" w:rsidRPr="008919C5">
        <w:object w:dxaOrig="540" w:dyaOrig="380" w14:anchorId="431020EA">
          <v:shape id="_x0000_i1313" type="#_x0000_t75" style="width:20.55pt;height:14.9pt" o:ole="">
            <v:imagedata r:id="rId407" o:title=""/>
          </v:shape>
          <o:OLEObject Type="Embed" ProgID="Equation.DSMT4" ShapeID="_x0000_i1313" DrawAspect="Content" ObjectID="_1543242235" r:id="rId483"/>
        </w:object>
      </w:r>
      <w:r w:rsidR="00525031">
        <w:t>中的</w:t>
      </w:r>
      <w:r w:rsidR="00525031">
        <w:rPr>
          <w:rFonts w:hint="eastAsia"/>
        </w:rPr>
        <w:t>1</w:t>
      </w:r>
      <w:r w:rsidR="00525031">
        <w:rPr>
          <w:rFonts w:hint="eastAsia"/>
        </w:rPr>
        <w:t>行。表</w:t>
      </w:r>
      <w:r w:rsidR="00525031">
        <w:t>1</w:t>
      </w:r>
      <w:r w:rsidR="00525031">
        <w:rPr>
          <w:rFonts w:hint="eastAsia"/>
        </w:rPr>
        <w:t>是按算法</w:t>
      </w:r>
      <w:r w:rsidR="00525031">
        <w:rPr>
          <w:rFonts w:hint="eastAsia"/>
        </w:rPr>
        <w:t>1</w:t>
      </w:r>
      <w:r w:rsidR="00525031">
        <w:rPr>
          <w:rFonts w:hint="eastAsia"/>
        </w:rPr>
        <w:t>生成</w:t>
      </w:r>
      <w:r w:rsidR="00525031" w:rsidRPr="00D27E1A">
        <w:rPr>
          <w:snapToGrid/>
        </w:rPr>
        <w:t>EMD(</w:t>
      </w:r>
      <w:r w:rsidR="00525031" w:rsidRPr="00DC0630">
        <w:rPr>
          <w:snapToGrid/>
        </w:rPr>
        <w:t>3</w:t>
      </w:r>
      <w:r w:rsidR="00525031">
        <w:rPr>
          <w:snapToGrid/>
        </w:rPr>
        <w:t>,3</w:t>
      </w:r>
      <w:r w:rsidR="00525031" w:rsidRPr="00D27E1A">
        <w:rPr>
          <w:snapToGrid/>
        </w:rPr>
        <w:t>)</w:t>
      </w:r>
      <w:proofErr w:type="gramStart"/>
      <w:r w:rsidR="00525031">
        <w:rPr>
          <w:snapToGrid/>
        </w:rPr>
        <w:t>嵌密调整</w:t>
      </w:r>
      <w:proofErr w:type="gramEnd"/>
      <w:r w:rsidR="00525031">
        <w:rPr>
          <w:snapToGrid/>
        </w:rPr>
        <w:t>表</w:t>
      </w:r>
      <w:r w:rsidR="00525031">
        <w:rPr>
          <w:rFonts w:hint="eastAsia"/>
          <w:snapToGrid/>
        </w:rPr>
        <w:t>.</w:t>
      </w:r>
      <w:r w:rsidR="009304A5" w:rsidRPr="009304A5">
        <w:rPr>
          <w:rFonts w:hint="eastAsia"/>
          <w:snapToGrid/>
        </w:rPr>
        <w:t xml:space="preserve"> </w:t>
      </w:r>
      <w:r w:rsidR="009304A5">
        <w:rPr>
          <w:rFonts w:hint="eastAsia"/>
          <w:snapToGrid/>
        </w:rPr>
        <w:t>其中第</w:t>
      </w:r>
      <w:r w:rsidR="009304A5">
        <w:rPr>
          <w:rFonts w:hint="eastAsia"/>
          <w:snapToGrid/>
        </w:rPr>
        <w:t>1</w:t>
      </w:r>
      <w:r w:rsidR="009304A5">
        <w:rPr>
          <w:rFonts w:hint="eastAsia"/>
          <w:snapToGrid/>
        </w:rPr>
        <w:t>列是为了说明行号而增加的额外列</w:t>
      </w:r>
      <w:r w:rsidR="009304A5">
        <w:rPr>
          <w:rFonts w:hint="eastAsia"/>
          <w:snapToGrid/>
        </w:rPr>
        <w:t>.</w:t>
      </w:r>
    </w:p>
    <w:p w14:paraId="4EBE5BEB" w14:textId="77777777" w:rsidR="00A70942" w:rsidRPr="00277C81" w:rsidRDefault="00277C81" w:rsidP="00277C81">
      <w:pPr>
        <w:widowControl/>
        <w:ind w:firstLine="0"/>
        <w:jc w:val="center"/>
        <w:rPr>
          <w:rFonts w:ascii="黑体" w:eastAsia="黑体" w:hAnsi="黑体"/>
          <w:snapToGrid/>
          <w:szCs w:val="21"/>
        </w:rPr>
      </w:pPr>
      <w:r w:rsidRPr="00277C81">
        <w:rPr>
          <w:rFonts w:ascii="黑体" w:eastAsia="黑体" w:hAnsi="黑体"/>
          <w:snapToGrid/>
          <w:szCs w:val="21"/>
        </w:rPr>
        <w:t>表</w:t>
      </w:r>
      <w:r w:rsidRPr="00277C81">
        <w:rPr>
          <w:rFonts w:ascii="黑体" w:eastAsia="黑体" w:hAnsi="黑体" w:hint="eastAsia"/>
          <w:snapToGrid/>
          <w:szCs w:val="21"/>
        </w:rPr>
        <w:t xml:space="preserve">2 </w:t>
      </w:r>
      <w:r w:rsidR="00525031" w:rsidRPr="00D27E1A">
        <w:rPr>
          <w:snapToGrid/>
        </w:rPr>
        <w:t>EMD(</w:t>
      </w:r>
      <w:r w:rsidR="00525031" w:rsidRPr="00DC0630">
        <w:rPr>
          <w:snapToGrid/>
        </w:rPr>
        <w:t>3</w:t>
      </w:r>
      <w:r w:rsidR="00525031">
        <w:rPr>
          <w:snapToGrid/>
        </w:rPr>
        <w:t>,3</w:t>
      </w:r>
      <w:r w:rsidR="00525031" w:rsidRPr="00D27E1A">
        <w:rPr>
          <w:snapToGrid/>
        </w:rPr>
        <w:t>)</w:t>
      </w:r>
      <w:proofErr w:type="gramStart"/>
      <w:r w:rsidRPr="00277C81">
        <w:rPr>
          <w:rFonts w:ascii="黑体" w:eastAsia="黑体" w:hAnsi="黑体"/>
          <w:snapToGrid/>
          <w:szCs w:val="21"/>
        </w:rPr>
        <w:t>嵌密元素</w:t>
      </w:r>
      <w:proofErr w:type="gramEnd"/>
      <w:r w:rsidRPr="00277C81">
        <w:rPr>
          <w:rFonts w:ascii="黑体" w:eastAsia="黑体" w:hAnsi="黑体"/>
          <w:snapToGrid/>
          <w:szCs w:val="21"/>
        </w:rPr>
        <w:t>调整表</w:t>
      </w:r>
    </w:p>
    <w:tbl>
      <w:tblPr>
        <w:tblW w:w="2673" w:type="dxa"/>
        <w:jc w:val="center"/>
        <w:tblLayout w:type="fixed"/>
        <w:tblCellMar>
          <w:top w:w="9" w:type="dxa"/>
          <w:left w:w="9" w:type="dxa"/>
          <w:right w:w="9" w:type="dxa"/>
        </w:tblCellMar>
        <w:tblLook w:val="04A0" w:firstRow="1" w:lastRow="0" w:firstColumn="1" w:lastColumn="0" w:noHBand="0" w:noVBand="1"/>
      </w:tblPr>
      <w:tblGrid>
        <w:gridCol w:w="668"/>
        <w:gridCol w:w="25"/>
        <w:gridCol w:w="708"/>
        <w:gridCol w:w="665"/>
        <w:gridCol w:w="607"/>
      </w:tblGrid>
      <w:tr w:rsidR="004D4CB9" w14:paraId="2AA34C80" w14:textId="77777777" w:rsidTr="004D4CB9">
        <w:trPr>
          <w:trHeight w:val="227"/>
          <w:jc w:val="center"/>
        </w:trPr>
        <w:tc>
          <w:tcPr>
            <w:tcW w:w="668" w:type="dxa"/>
            <w:tcBorders>
              <w:top w:val="single" w:sz="4" w:space="0" w:color="auto"/>
              <w:bottom w:val="single" w:sz="4" w:space="0" w:color="auto"/>
            </w:tcBorders>
            <w:hideMark/>
          </w:tcPr>
          <w:p w14:paraId="77D92E72" w14:textId="77777777" w:rsidR="004D4CB9" w:rsidRDefault="004D4CB9" w:rsidP="004D4CB9">
            <w:pPr>
              <w:ind w:firstLineChars="150" w:firstLine="252"/>
            </w:pPr>
            <w:commentRangeStart w:id="67"/>
            <w:r>
              <w:rPr>
                <w:rFonts w:hint="eastAsia"/>
                <w:sz w:val="16"/>
                <w:szCs w:val="16"/>
              </w:rPr>
              <w:t>行号</w:t>
            </w:r>
          </w:p>
        </w:tc>
        <w:tc>
          <w:tcPr>
            <w:tcW w:w="2005" w:type="dxa"/>
            <w:gridSpan w:val="4"/>
            <w:tcBorders>
              <w:top w:val="single" w:sz="4" w:space="0" w:color="auto"/>
              <w:bottom w:val="single" w:sz="4" w:space="0" w:color="auto"/>
            </w:tcBorders>
            <w:vAlign w:val="center"/>
          </w:tcPr>
          <w:p w14:paraId="61D7B0B7" w14:textId="77777777" w:rsidR="004D4CB9" w:rsidRDefault="004D4CB9" w:rsidP="004D4CB9">
            <w:pPr>
              <w:ind w:firstLine="0"/>
              <w:jc w:val="center"/>
            </w:pPr>
            <w:proofErr w:type="gramStart"/>
            <w:r w:rsidRPr="004D4CB9">
              <w:rPr>
                <w:sz w:val="16"/>
                <w:szCs w:val="16"/>
              </w:rPr>
              <w:t>嵌密表</w:t>
            </w:r>
            <w:proofErr w:type="gramEnd"/>
            <w:r w:rsidRPr="004D4CB9">
              <w:rPr>
                <w:sz w:val="16"/>
                <w:szCs w:val="16"/>
              </w:rPr>
              <w:t>元素</w:t>
            </w:r>
            <w:commentRangeEnd w:id="67"/>
            <w:r w:rsidR="00682081">
              <w:rPr>
                <w:rStyle w:val="ab"/>
              </w:rPr>
              <w:commentReference w:id="67"/>
            </w:r>
          </w:p>
        </w:tc>
      </w:tr>
      <w:tr w:rsidR="00A70942" w14:paraId="2652D33A" w14:textId="77777777" w:rsidTr="00905E40">
        <w:trPr>
          <w:trHeight w:val="227"/>
          <w:jc w:val="center"/>
        </w:trPr>
        <w:tc>
          <w:tcPr>
            <w:tcW w:w="693" w:type="dxa"/>
            <w:gridSpan w:val="2"/>
            <w:tcBorders>
              <w:top w:val="single" w:sz="4" w:space="0" w:color="auto"/>
            </w:tcBorders>
            <w:vAlign w:val="center"/>
            <w:hideMark/>
          </w:tcPr>
          <w:p w14:paraId="55BA932E" w14:textId="77777777" w:rsidR="00A70942" w:rsidRDefault="00A70942" w:rsidP="00905E40">
            <w:pPr>
              <w:jc w:val="left"/>
              <w:rPr>
                <w:rFonts w:ascii="Calibri" w:eastAsia="宋体" w:hAnsi="Calibri"/>
                <w:sz w:val="21"/>
                <w:szCs w:val="21"/>
              </w:rPr>
            </w:pPr>
            <w:r>
              <w:rPr>
                <w:rFonts w:hint="eastAsia"/>
              </w:rPr>
              <w:t>0</w:t>
            </w:r>
          </w:p>
        </w:tc>
        <w:tc>
          <w:tcPr>
            <w:tcW w:w="708" w:type="dxa"/>
            <w:tcBorders>
              <w:top w:val="single" w:sz="4" w:space="0" w:color="auto"/>
            </w:tcBorders>
            <w:vAlign w:val="center"/>
            <w:hideMark/>
          </w:tcPr>
          <w:p w14:paraId="71AD2CE4" w14:textId="77777777" w:rsidR="00A70942" w:rsidRDefault="00A70942" w:rsidP="00905E40">
            <w:pPr>
              <w:jc w:val="left"/>
              <w:rPr>
                <w:rFonts w:ascii="Calibri" w:eastAsia="宋体" w:hAnsi="Calibri"/>
                <w:sz w:val="21"/>
                <w:szCs w:val="21"/>
              </w:rPr>
            </w:pPr>
            <w:r>
              <w:t>-1</w:t>
            </w:r>
          </w:p>
        </w:tc>
        <w:tc>
          <w:tcPr>
            <w:tcW w:w="665" w:type="dxa"/>
            <w:tcBorders>
              <w:top w:val="single" w:sz="4" w:space="0" w:color="auto"/>
            </w:tcBorders>
            <w:hideMark/>
          </w:tcPr>
          <w:p w14:paraId="1BA01739" w14:textId="77777777" w:rsidR="00A70942" w:rsidRDefault="00A70942" w:rsidP="00905E40">
            <w:pPr>
              <w:rPr>
                <w:rFonts w:ascii="Calibri" w:eastAsia="宋体" w:hAnsi="Calibri"/>
                <w:sz w:val="21"/>
                <w:szCs w:val="21"/>
              </w:rPr>
            </w:pPr>
            <w:r>
              <w:t>-1</w:t>
            </w:r>
          </w:p>
        </w:tc>
        <w:tc>
          <w:tcPr>
            <w:tcW w:w="607" w:type="dxa"/>
            <w:tcBorders>
              <w:top w:val="single" w:sz="4" w:space="0" w:color="auto"/>
            </w:tcBorders>
            <w:hideMark/>
          </w:tcPr>
          <w:p w14:paraId="67A7AADD" w14:textId="77777777" w:rsidR="00A70942" w:rsidRDefault="00A70942" w:rsidP="00905E40">
            <w:pPr>
              <w:rPr>
                <w:rFonts w:ascii="Calibri" w:eastAsia="宋体" w:hAnsi="Calibri"/>
                <w:sz w:val="21"/>
                <w:szCs w:val="21"/>
              </w:rPr>
            </w:pPr>
            <w:r>
              <w:t>1</w:t>
            </w:r>
          </w:p>
        </w:tc>
      </w:tr>
      <w:tr w:rsidR="00A70942" w14:paraId="7833526F" w14:textId="77777777" w:rsidTr="00905E40">
        <w:trPr>
          <w:trHeight w:val="227"/>
          <w:jc w:val="center"/>
        </w:trPr>
        <w:tc>
          <w:tcPr>
            <w:tcW w:w="693" w:type="dxa"/>
            <w:gridSpan w:val="2"/>
            <w:hideMark/>
          </w:tcPr>
          <w:p w14:paraId="527E23F9" w14:textId="77777777" w:rsidR="00A70942" w:rsidRDefault="00A70942" w:rsidP="00905E40">
            <w:pPr>
              <w:jc w:val="left"/>
              <w:rPr>
                <w:rFonts w:ascii="Calibri" w:eastAsia="宋体" w:hAnsi="Calibri"/>
                <w:sz w:val="21"/>
                <w:szCs w:val="21"/>
              </w:rPr>
            </w:pPr>
            <w:r>
              <w:t>1</w:t>
            </w:r>
          </w:p>
        </w:tc>
        <w:tc>
          <w:tcPr>
            <w:tcW w:w="708" w:type="dxa"/>
            <w:hideMark/>
          </w:tcPr>
          <w:p w14:paraId="4C36E15F" w14:textId="77777777" w:rsidR="00A70942" w:rsidRDefault="00A70942" w:rsidP="00905E40">
            <w:pPr>
              <w:jc w:val="left"/>
              <w:rPr>
                <w:rFonts w:ascii="Calibri" w:eastAsia="宋体" w:hAnsi="Calibri"/>
                <w:sz w:val="21"/>
                <w:szCs w:val="21"/>
              </w:rPr>
            </w:pPr>
            <w:r>
              <w:t>-1</w:t>
            </w:r>
          </w:p>
        </w:tc>
        <w:tc>
          <w:tcPr>
            <w:tcW w:w="665" w:type="dxa"/>
            <w:hideMark/>
          </w:tcPr>
          <w:p w14:paraId="7070D226" w14:textId="77777777" w:rsidR="00A70942" w:rsidRDefault="00A70942" w:rsidP="00905E40">
            <w:pPr>
              <w:rPr>
                <w:rFonts w:ascii="Calibri" w:eastAsia="宋体" w:hAnsi="Calibri"/>
                <w:sz w:val="21"/>
                <w:szCs w:val="21"/>
              </w:rPr>
            </w:pPr>
            <w:r>
              <w:t>-1</w:t>
            </w:r>
          </w:p>
        </w:tc>
        <w:tc>
          <w:tcPr>
            <w:tcW w:w="607" w:type="dxa"/>
            <w:hideMark/>
          </w:tcPr>
          <w:p w14:paraId="333AF770" w14:textId="77777777" w:rsidR="00A70942" w:rsidRDefault="00A70942" w:rsidP="00905E40">
            <w:pPr>
              <w:rPr>
                <w:rFonts w:ascii="Calibri" w:eastAsia="宋体" w:hAnsi="Calibri"/>
                <w:sz w:val="21"/>
                <w:szCs w:val="21"/>
              </w:rPr>
            </w:pPr>
            <w:r>
              <w:t>0</w:t>
            </w:r>
          </w:p>
        </w:tc>
      </w:tr>
      <w:tr w:rsidR="00A70942" w14:paraId="61D4A13C" w14:textId="77777777" w:rsidTr="00905E40">
        <w:trPr>
          <w:trHeight w:val="227"/>
          <w:jc w:val="center"/>
        </w:trPr>
        <w:tc>
          <w:tcPr>
            <w:tcW w:w="693" w:type="dxa"/>
            <w:gridSpan w:val="2"/>
            <w:hideMark/>
          </w:tcPr>
          <w:p w14:paraId="63EE68DA" w14:textId="77777777" w:rsidR="00A70942" w:rsidRDefault="00A70942" w:rsidP="00905E40">
            <w:pPr>
              <w:jc w:val="left"/>
              <w:rPr>
                <w:rFonts w:ascii="Calibri" w:eastAsia="宋体" w:hAnsi="Calibri"/>
                <w:sz w:val="21"/>
                <w:szCs w:val="21"/>
              </w:rPr>
            </w:pPr>
            <w:r>
              <w:t>2</w:t>
            </w:r>
          </w:p>
        </w:tc>
        <w:tc>
          <w:tcPr>
            <w:tcW w:w="708" w:type="dxa"/>
            <w:hideMark/>
          </w:tcPr>
          <w:p w14:paraId="4C396F34" w14:textId="77777777" w:rsidR="00A70942" w:rsidRDefault="00A70942" w:rsidP="00905E40">
            <w:pPr>
              <w:rPr>
                <w:rFonts w:ascii="Calibri" w:eastAsia="宋体" w:hAnsi="Calibri"/>
                <w:sz w:val="21"/>
                <w:szCs w:val="21"/>
              </w:rPr>
            </w:pPr>
            <w:r>
              <w:t>-1</w:t>
            </w:r>
          </w:p>
        </w:tc>
        <w:tc>
          <w:tcPr>
            <w:tcW w:w="665" w:type="dxa"/>
            <w:hideMark/>
          </w:tcPr>
          <w:p w14:paraId="526BE8F8" w14:textId="77777777" w:rsidR="00A70942" w:rsidRDefault="00A70942" w:rsidP="00905E40">
            <w:pPr>
              <w:rPr>
                <w:rFonts w:ascii="Calibri" w:eastAsia="宋体" w:hAnsi="Calibri"/>
                <w:sz w:val="21"/>
                <w:szCs w:val="21"/>
              </w:rPr>
            </w:pPr>
            <w:r>
              <w:t>-1</w:t>
            </w:r>
          </w:p>
        </w:tc>
        <w:tc>
          <w:tcPr>
            <w:tcW w:w="607" w:type="dxa"/>
            <w:hideMark/>
          </w:tcPr>
          <w:p w14:paraId="10D54C16" w14:textId="77777777" w:rsidR="00A70942" w:rsidRDefault="00A70942" w:rsidP="00905E40">
            <w:pPr>
              <w:rPr>
                <w:rFonts w:ascii="Calibri" w:eastAsia="宋体" w:hAnsi="Calibri"/>
                <w:sz w:val="21"/>
                <w:szCs w:val="21"/>
              </w:rPr>
            </w:pPr>
            <w:r>
              <w:t>1</w:t>
            </w:r>
          </w:p>
        </w:tc>
      </w:tr>
      <w:tr w:rsidR="00A70942" w14:paraId="7BAE22E4" w14:textId="77777777" w:rsidTr="00905E40">
        <w:trPr>
          <w:trHeight w:val="227"/>
          <w:jc w:val="center"/>
        </w:trPr>
        <w:tc>
          <w:tcPr>
            <w:tcW w:w="693" w:type="dxa"/>
            <w:gridSpan w:val="2"/>
            <w:hideMark/>
          </w:tcPr>
          <w:p w14:paraId="353A724F" w14:textId="77777777" w:rsidR="00A70942" w:rsidRDefault="00A70942" w:rsidP="00905E40">
            <w:pPr>
              <w:jc w:val="left"/>
              <w:rPr>
                <w:rFonts w:ascii="Calibri" w:eastAsia="宋体" w:hAnsi="Calibri"/>
                <w:sz w:val="21"/>
                <w:szCs w:val="21"/>
              </w:rPr>
            </w:pPr>
            <w:r>
              <w:t>3</w:t>
            </w:r>
          </w:p>
        </w:tc>
        <w:tc>
          <w:tcPr>
            <w:tcW w:w="708" w:type="dxa"/>
            <w:hideMark/>
          </w:tcPr>
          <w:p w14:paraId="1E400FAD" w14:textId="77777777" w:rsidR="00A70942" w:rsidRDefault="00A70942" w:rsidP="00905E40">
            <w:pPr>
              <w:rPr>
                <w:rFonts w:ascii="Calibri" w:eastAsia="宋体" w:hAnsi="Calibri"/>
                <w:sz w:val="21"/>
                <w:szCs w:val="21"/>
              </w:rPr>
            </w:pPr>
            <w:r>
              <w:t>-1</w:t>
            </w:r>
          </w:p>
        </w:tc>
        <w:tc>
          <w:tcPr>
            <w:tcW w:w="665" w:type="dxa"/>
            <w:hideMark/>
          </w:tcPr>
          <w:p w14:paraId="1AA6248F" w14:textId="77777777" w:rsidR="00A70942" w:rsidRDefault="00A70942" w:rsidP="00905E40">
            <w:pPr>
              <w:rPr>
                <w:rFonts w:ascii="Calibri" w:eastAsia="宋体" w:hAnsi="Calibri"/>
                <w:sz w:val="21"/>
                <w:szCs w:val="21"/>
              </w:rPr>
            </w:pPr>
            <w:r>
              <w:t>0</w:t>
            </w:r>
          </w:p>
        </w:tc>
        <w:tc>
          <w:tcPr>
            <w:tcW w:w="607" w:type="dxa"/>
            <w:hideMark/>
          </w:tcPr>
          <w:p w14:paraId="72D54B14" w14:textId="77777777" w:rsidR="00A70942" w:rsidRDefault="00A70942" w:rsidP="00905E40">
            <w:pPr>
              <w:rPr>
                <w:rFonts w:ascii="Calibri" w:eastAsia="宋体" w:hAnsi="Calibri"/>
                <w:sz w:val="21"/>
                <w:szCs w:val="21"/>
              </w:rPr>
            </w:pPr>
            <w:r>
              <w:t>1</w:t>
            </w:r>
          </w:p>
        </w:tc>
      </w:tr>
      <w:tr w:rsidR="00A70942" w14:paraId="3808E41A" w14:textId="77777777" w:rsidTr="00905E40">
        <w:trPr>
          <w:trHeight w:val="227"/>
          <w:jc w:val="center"/>
        </w:trPr>
        <w:tc>
          <w:tcPr>
            <w:tcW w:w="693" w:type="dxa"/>
            <w:gridSpan w:val="2"/>
            <w:hideMark/>
          </w:tcPr>
          <w:p w14:paraId="627D82EE" w14:textId="77777777" w:rsidR="00A70942" w:rsidRDefault="00A70942" w:rsidP="00905E40">
            <w:pPr>
              <w:jc w:val="left"/>
              <w:rPr>
                <w:rFonts w:ascii="Calibri" w:eastAsia="宋体" w:hAnsi="Calibri"/>
                <w:sz w:val="21"/>
                <w:szCs w:val="21"/>
              </w:rPr>
            </w:pPr>
            <w:r>
              <w:t>4</w:t>
            </w:r>
          </w:p>
        </w:tc>
        <w:tc>
          <w:tcPr>
            <w:tcW w:w="708" w:type="dxa"/>
            <w:hideMark/>
          </w:tcPr>
          <w:p w14:paraId="0414D947" w14:textId="77777777" w:rsidR="00A70942" w:rsidRDefault="00A70942" w:rsidP="00905E40">
            <w:pPr>
              <w:rPr>
                <w:rFonts w:ascii="Calibri" w:eastAsia="宋体" w:hAnsi="Calibri"/>
                <w:sz w:val="21"/>
                <w:szCs w:val="21"/>
              </w:rPr>
            </w:pPr>
            <w:r>
              <w:t>-1</w:t>
            </w:r>
          </w:p>
        </w:tc>
        <w:tc>
          <w:tcPr>
            <w:tcW w:w="665" w:type="dxa"/>
            <w:hideMark/>
          </w:tcPr>
          <w:p w14:paraId="2EE03317" w14:textId="77777777" w:rsidR="00A70942" w:rsidRDefault="00A70942" w:rsidP="00905E40">
            <w:pPr>
              <w:rPr>
                <w:rFonts w:ascii="Calibri" w:eastAsia="宋体" w:hAnsi="Calibri"/>
                <w:sz w:val="21"/>
                <w:szCs w:val="21"/>
              </w:rPr>
            </w:pPr>
            <w:r>
              <w:t>0</w:t>
            </w:r>
          </w:p>
        </w:tc>
        <w:tc>
          <w:tcPr>
            <w:tcW w:w="607" w:type="dxa"/>
            <w:hideMark/>
          </w:tcPr>
          <w:p w14:paraId="6A14B8F8" w14:textId="77777777" w:rsidR="00A70942" w:rsidRDefault="00A70942" w:rsidP="00905E40">
            <w:pPr>
              <w:rPr>
                <w:rFonts w:ascii="Calibri" w:eastAsia="宋体" w:hAnsi="Calibri"/>
                <w:sz w:val="21"/>
                <w:szCs w:val="21"/>
              </w:rPr>
            </w:pPr>
            <w:r>
              <w:t>0</w:t>
            </w:r>
          </w:p>
        </w:tc>
      </w:tr>
      <w:tr w:rsidR="00A70942" w14:paraId="3E0F9212" w14:textId="77777777" w:rsidTr="00905E40">
        <w:trPr>
          <w:trHeight w:val="227"/>
          <w:jc w:val="center"/>
        </w:trPr>
        <w:tc>
          <w:tcPr>
            <w:tcW w:w="693" w:type="dxa"/>
            <w:gridSpan w:val="2"/>
            <w:hideMark/>
          </w:tcPr>
          <w:p w14:paraId="48238366" w14:textId="77777777" w:rsidR="00A70942" w:rsidRDefault="00A70942" w:rsidP="00905E40">
            <w:pPr>
              <w:jc w:val="left"/>
              <w:rPr>
                <w:rFonts w:ascii="Calibri" w:eastAsia="宋体" w:hAnsi="Calibri"/>
                <w:sz w:val="21"/>
                <w:szCs w:val="21"/>
              </w:rPr>
            </w:pPr>
            <w:r>
              <w:t>5</w:t>
            </w:r>
          </w:p>
        </w:tc>
        <w:tc>
          <w:tcPr>
            <w:tcW w:w="708" w:type="dxa"/>
            <w:hideMark/>
          </w:tcPr>
          <w:p w14:paraId="1574C49D" w14:textId="77777777" w:rsidR="00A70942" w:rsidRDefault="00A70942" w:rsidP="00905E40">
            <w:pPr>
              <w:rPr>
                <w:rFonts w:ascii="Calibri" w:eastAsia="宋体" w:hAnsi="Calibri"/>
                <w:sz w:val="21"/>
                <w:szCs w:val="21"/>
              </w:rPr>
            </w:pPr>
            <w:r>
              <w:t>-1</w:t>
            </w:r>
          </w:p>
        </w:tc>
        <w:tc>
          <w:tcPr>
            <w:tcW w:w="665" w:type="dxa"/>
            <w:hideMark/>
          </w:tcPr>
          <w:p w14:paraId="3BA7655F" w14:textId="77777777" w:rsidR="00A70942" w:rsidRDefault="00A70942" w:rsidP="00905E40">
            <w:pPr>
              <w:rPr>
                <w:rFonts w:ascii="Calibri" w:eastAsia="宋体" w:hAnsi="Calibri"/>
                <w:sz w:val="21"/>
                <w:szCs w:val="21"/>
              </w:rPr>
            </w:pPr>
            <w:r>
              <w:t>0</w:t>
            </w:r>
          </w:p>
        </w:tc>
        <w:tc>
          <w:tcPr>
            <w:tcW w:w="607" w:type="dxa"/>
            <w:hideMark/>
          </w:tcPr>
          <w:p w14:paraId="1FE8B90B" w14:textId="77777777" w:rsidR="00A70942" w:rsidRDefault="00A70942" w:rsidP="00905E40">
            <w:pPr>
              <w:rPr>
                <w:rFonts w:ascii="Calibri" w:eastAsia="宋体" w:hAnsi="Calibri"/>
                <w:sz w:val="21"/>
                <w:szCs w:val="21"/>
              </w:rPr>
            </w:pPr>
            <w:r>
              <w:t>1</w:t>
            </w:r>
          </w:p>
        </w:tc>
      </w:tr>
      <w:tr w:rsidR="00A70942" w14:paraId="4F14AC6C" w14:textId="77777777" w:rsidTr="00905E40">
        <w:trPr>
          <w:trHeight w:val="227"/>
          <w:jc w:val="center"/>
        </w:trPr>
        <w:tc>
          <w:tcPr>
            <w:tcW w:w="693" w:type="dxa"/>
            <w:gridSpan w:val="2"/>
            <w:hideMark/>
          </w:tcPr>
          <w:p w14:paraId="7663836B" w14:textId="77777777" w:rsidR="00A70942" w:rsidRDefault="00A70942" w:rsidP="00905E40">
            <w:pPr>
              <w:jc w:val="left"/>
              <w:rPr>
                <w:rFonts w:ascii="Calibri" w:eastAsia="宋体" w:hAnsi="Calibri"/>
                <w:sz w:val="21"/>
                <w:szCs w:val="21"/>
              </w:rPr>
            </w:pPr>
            <w:r>
              <w:t>6</w:t>
            </w:r>
          </w:p>
        </w:tc>
        <w:tc>
          <w:tcPr>
            <w:tcW w:w="708" w:type="dxa"/>
            <w:hideMark/>
          </w:tcPr>
          <w:p w14:paraId="62B599A1" w14:textId="77777777" w:rsidR="00A70942" w:rsidRDefault="00A70942" w:rsidP="00905E40">
            <w:pPr>
              <w:rPr>
                <w:rFonts w:ascii="Calibri" w:eastAsia="宋体" w:hAnsi="Calibri"/>
                <w:sz w:val="21"/>
                <w:szCs w:val="21"/>
              </w:rPr>
            </w:pPr>
            <w:r>
              <w:t>-1</w:t>
            </w:r>
          </w:p>
        </w:tc>
        <w:tc>
          <w:tcPr>
            <w:tcW w:w="665" w:type="dxa"/>
            <w:hideMark/>
          </w:tcPr>
          <w:p w14:paraId="6BD395C5" w14:textId="77777777" w:rsidR="00A70942" w:rsidRDefault="00A70942" w:rsidP="00905E40">
            <w:pPr>
              <w:rPr>
                <w:rFonts w:ascii="Calibri" w:eastAsia="宋体" w:hAnsi="Calibri"/>
                <w:sz w:val="21"/>
                <w:szCs w:val="21"/>
              </w:rPr>
            </w:pPr>
            <w:r>
              <w:t>1</w:t>
            </w:r>
          </w:p>
        </w:tc>
        <w:tc>
          <w:tcPr>
            <w:tcW w:w="607" w:type="dxa"/>
            <w:hideMark/>
          </w:tcPr>
          <w:p w14:paraId="2F259011" w14:textId="77777777" w:rsidR="00A70942" w:rsidRDefault="00A70942" w:rsidP="00905E40">
            <w:pPr>
              <w:rPr>
                <w:rFonts w:ascii="Calibri" w:eastAsia="宋体" w:hAnsi="Calibri"/>
                <w:sz w:val="21"/>
                <w:szCs w:val="21"/>
              </w:rPr>
            </w:pPr>
            <w:r>
              <w:t>1</w:t>
            </w:r>
          </w:p>
        </w:tc>
      </w:tr>
      <w:tr w:rsidR="00A70942" w14:paraId="50C9F2AF" w14:textId="77777777" w:rsidTr="00905E40">
        <w:trPr>
          <w:trHeight w:val="227"/>
          <w:jc w:val="center"/>
        </w:trPr>
        <w:tc>
          <w:tcPr>
            <w:tcW w:w="693" w:type="dxa"/>
            <w:gridSpan w:val="2"/>
            <w:hideMark/>
          </w:tcPr>
          <w:p w14:paraId="672799AD" w14:textId="77777777" w:rsidR="00A70942" w:rsidRDefault="00A70942" w:rsidP="00905E40">
            <w:pPr>
              <w:jc w:val="left"/>
              <w:rPr>
                <w:rFonts w:ascii="Calibri" w:eastAsia="宋体" w:hAnsi="Calibri"/>
                <w:sz w:val="21"/>
                <w:szCs w:val="21"/>
              </w:rPr>
            </w:pPr>
            <w:r>
              <w:t>7</w:t>
            </w:r>
          </w:p>
        </w:tc>
        <w:tc>
          <w:tcPr>
            <w:tcW w:w="708" w:type="dxa"/>
            <w:hideMark/>
          </w:tcPr>
          <w:p w14:paraId="753F7802" w14:textId="77777777" w:rsidR="00A70942" w:rsidRDefault="00A70942" w:rsidP="00905E40">
            <w:pPr>
              <w:rPr>
                <w:rFonts w:ascii="Calibri" w:eastAsia="宋体" w:hAnsi="Calibri"/>
                <w:sz w:val="21"/>
                <w:szCs w:val="21"/>
              </w:rPr>
            </w:pPr>
            <w:r>
              <w:t>-1</w:t>
            </w:r>
          </w:p>
        </w:tc>
        <w:tc>
          <w:tcPr>
            <w:tcW w:w="665" w:type="dxa"/>
            <w:hideMark/>
          </w:tcPr>
          <w:p w14:paraId="1EEBCFBA" w14:textId="77777777" w:rsidR="00A70942" w:rsidRDefault="00A70942" w:rsidP="00905E40">
            <w:pPr>
              <w:rPr>
                <w:rFonts w:ascii="Calibri" w:eastAsia="宋体" w:hAnsi="Calibri"/>
                <w:sz w:val="21"/>
                <w:szCs w:val="21"/>
              </w:rPr>
            </w:pPr>
            <w:r>
              <w:t>1</w:t>
            </w:r>
          </w:p>
        </w:tc>
        <w:tc>
          <w:tcPr>
            <w:tcW w:w="607" w:type="dxa"/>
            <w:hideMark/>
          </w:tcPr>
          <w:p w14:paraId="578CD4BB" w14:textId="77777777" w:rsidR="00A70942" w:rsidRDefault="00A70942" w:rsidP="00905E40">
            <w:pPr>
              <w:rPr>
                <w:rFonts w:ascii="Calibri" w:eastAsia="宋体" w:hAnsi="Calibri"/>
                <w:sz w:val="21"/>
                <w:szCs w:val="21"/>
              </w:rPr>
            </w:pPr>
            <w:r>
              <w:t>0</w:t>
            </w:r>
          </w:p>
        </w:tc>
      </w:tr>
      <w:tr w:rsidR="00A70942" w14:paraId="499B3DB1" w14:textId="77777777" w:rsidTr="00905E40">
        <w:trPr>
          <w:trHeight w:val="227"/>
          <w:jc w:val="center"/>
        </w:trPr>
        <w:tc>
          <w:tcPr>
            <w:tcW w:w="693" w:type="dxa"/>
            <w:gridSpan w:val="2"/>
            <w:hideMark/>
          </w:tcPr>
          <w:p w14:paraId="6E6FFADD" w14:textId="77777777" w:rsidR="00A70942" w:rsidRDefault="00A70942" w:rsidP="00905E40">
            <w:pPr>
              <w:jc w:val="left"/>
              <w:rPr>
                <w:rFonts w:ascii="Calibri" w:eastAsia="宋体" w:hAnsi="Calibri"/>
                <w:sz w:val="21"/>
                <w:szCs w:val="21"/>
              </w:rPr>
            </w:pPr>
            <w:r>
              <w:t>8</w:t>
            </w:r>
          </w:p>
        </w:tc>
        <w:tc>
          <w:tcPr>
            <w:tcW w:w="708" w:type="dxa"/>
            <w:hideMark/>
          </w:tcPr>
          <w:p w14:paraId="58F7E193" w14:textId="77777777" w:rsidR="00A70942" w:rsidRDefault="00A70942" w:rsidP="00905E40">
            <w:pPr>
              <w:rPr>
                <w:rFonts w:ascii="Calibri" w:eastAsia="宋体" w:hAnsi="Calibri"/>
                <w:sz w:val="21"/>
                <w:szCs w:val="21"/>
              </w:rPr>
            </w:pPr>
            <w:r>
              <w:t>-1</w:t>
            </w:r>
          </w:p>
        </w:tc>
        <w:tc>
          <w:tcPr>
            <w:tcW w:w="665" w:type="dxa"/>
            <w:hideMark/>
          </w:tcPr>
          <w:p w14:paraId="3895B6D2" w14:textId="77777777" w:rsidR="00A70942" w:rsidRDefault="00A70942" w:rsidP="00905E40">
            <w:pPr>
              <w:rPr>
                <w:rFonts w:ascii="Calibri" w:eastAsia="宋体" w:hAnsi="Calibri"/>
                <w:sz w:val="21"/>
                <w:szCs w:val="21"/>
              </w:rPr>
            </w:pPr>
            <w:r>
              <w:t>1</w:t>
            </w:r>
          </w:p>
        </w:tc>
        <w:tc>
          <w:tcPr>
            <w:tcW w:w="607" w:type="dxa"/>
            <w:hideMark/>
          </w:tcPr>
          <w:p w14:paraId="629357C6" w14:textId="77777777" w:rsidR="00A70942" w:rsidRDefault="00A70942" w:rsidP="00905E40">
            <w:pPr>
              <w:rPr>
                <w:rFonts w:ascii="Calibri" w:eastAsia="宋体" w:hAnsi="Calibri"/>
                <w:sz w:val="21"/>
                <w:szCs w:val="21"/>
              </w:rPr>
            </w:pPr>
            <w:r>
              <w:t>1</w:t>
            </w:r>
          </w:p>
        </w:tc>
      </w:tr>
      <w:tr w:rsidR="00A70942" w14:paraId="6320D945" w14:textId="77777777" w:rsidTr="00905E40">
        <w:trPr>
          <w:trHeight w:val="227"/>
          <w:jc w:val="center"/>
        </w:trPr>
        <w:tc>
          <w:tcPr>
            <w:tcW w:w="693" w:type="dxa"/>
            <w:gridSpan w:val="2"/>
            <w:hideMark/>
          </w:tcPr>
          <w:p w14:paraId="639A8551" w14:textId="77777777" w:rsidR="00A70942" w:rsidRDefault="00A70942" w:rsidP="00905E40">
            <w:pPr>
              <w:rPr>
                <w:rFonts w:ascii="Calibri" w:eastAsia="宋体" w:hAnsi="Calibri"/>
                <w:sz w:val="21"/>
                <w:szCs w:val="21"/>
              </w:rPr>
            </w:pPr>
            <w:r>
              <w:lastRenderedPageBreak/>
              <w:t>9</w:t>
            </w:r>
          </w:p>
        </w:tc>
        <w:tc>
          <w:tcPr>
            <w:tcW w:w="708" w:type="dxa"/>
            <w:hideMark/>
          </w:tcPr>
          <w:p w14:paraId="39F96259" w14:textId="77777777" w:rsidR="00A70942" w:rsidRDefault="00A70942" w:rsidP="00905E40">
            <w:pPr>
              <w:rPr>
                <w:rFonts w:ascii="Calibri" w:eastAsia="宋体" w:hAnsi="Calibri"/>
                <w:sz w:val="21"/>
                <w:szCs w:val="21"/>
              </w:rPr>
            </w:pPr>
            <w:r>
              <w:t>0</w:t>
            </w:r>
          </w:p>
        </w:tc>
        <w:tc>
          <w:tcPr>
            <w:tcW w:w="665" w:type="dxa"/>
            <w:hideMark/>
          </w:tcPr>
          <w:p w14:paraId="2F3EB5B8" w14:textId="77777777" w:rsidR="00A70942" w:rsidRDefault="00A70942" w:rsidP="00905E40">
            <w:pPr>
              <w:rPr>
                <w:rFonts w:ascii="Calibri" w:eastAsia="宋体" w:hAnsi="Calibri"/>
                <w:sz w:val="21"/>
                <w:szCs w:val="21"/>
              </w:rPr>
            </w:pPr>
            <w:r>
              <w:t>-1</w:t>
            </w:r>
          </w:p>
        </w:tc>
        <w:tc>
          <w:tcPr>
            <w:tcW w:w="607" w:type="dxa"/>
            <w:hideMark/>
          </w:tcPr>
          <w:p w14:paraId="13CE0EF7" w14:textId="77777777" w:rsidR="00A70942" w:rsidRDefault="00A70942" w:rsidP="00905E40">
            <w:pPr>
              <w:rPr>
                <w:rFonts w:ascii="Calibri" w:eastAsia="宋体" w:hAnsi="Calibri"/>
                <w:sz w:val="21"/>
                <w:szCs w:val="21"/>
              </w:rPr>
            </w:pPr>
            <w:r>
              <w:t>1</w:t>
            </w:r>
          </w:p>
        </w:tc>
      </w:tr>
      <w:tr w:rsidR="00A70942" w14:paraId="0D4FC2CB" w14:textId="77777777" w:rsidTr="00905E40">
        <w:trPr>
          <w:trHeight w:val="227"/>
          <w:jc w:val="center"/>
        </w:trPr>
        <w:tc>
          <w:tcPr>
            <w:tcW w:w="693" w:type="dxa"/>
            <w:gridSpan w:val="2"/>
            <w:hideMark/>
          </w:tcPr>
          <w:p w14:paraId="7E3C071A" w14:textId="77777777" w:rsidR="00A70942" w:rsidRDefault="00A70942" w:rsidP="00905E40">
            <w:pPr>
              <w:rPr>
                <w:rFonts w:ascii="Calibri" w:eastAsia="宋体" w:hAnsi="Calibri"/>
                <w:sz w:val="21"/>
                <w:szCs w:val="21"/>
              </w:rPr>
            </w:pPr>
            <w:r>
              <w:t>10</w:t>
            </w:r>
          </w:p>
        </w:tc>
        <w:tc>
          <w:tcPr>
            <w:tcW w:w="708" w:type="dxa"/>
            <w:hideMark/>
          </w:tcPr>
          <w:p w14:paraId="5FE964E2" w14:textId="77777777" w:rsidR="00A70942" w:rsidRDefault="00A70942" w:rsidP="00905E40">
            <w:pPr>
              <w:rPr>
                <w:rFonts w:ascii="Calibri" w:eastAsia="宋体" w:hAnsi="Calibri"/>
                <w:sz w:val="21"/>
                <w:szCs w:val="21"/>
              </w:rPr>
            </w:pPr>
            <w:r>
              <w:t>0</w:t>
            </w:r>
          </w:p>
        </w:tc>
        <w:tc>
          <w:tcPr>
            <w:tcW w:w="665" w:type="dxa"/>
            <w:hideMark/>
          </w:tcPr>
          <w:p w14:paraId="17D0166F" w14:textId="77777777" w:rsidR="00A70942" w:rsidRDefault="00A70942" w:rsidP="00905E40">
            <w:pPr>
              <w:rPr>
                <w:rFonts w:ascii="Calibri" w:eastAsia="宋体" w:hAnsi="Calibri"/>
                <w:sz w:val="21"/>
                <w:szCs w:val="21"/>
              </w:rPr>
            </w:pPr>
            <w:r>
              <w:t>-1</w:t>
            </w:r>
          </w:p>
        </w:tc>
        <w:tc>
          <w:tcPr>
            <w:tcW w:w="607" w:type="dxa"/>
            <w:hideMark/>
          </w:tcPr>
          <w:p w14:paraId="24F95C1E" w14:textId="77777777" w:rsidR="00A70942" w:rsidRDefault="00A70942" w:rsidP="00905E40">
            <w:pPr>
              <w:rPr>
                <w:rFonts w:ascii="Calibri" w:eastAsia="宋体" w:hAnsi="Calibri"/>
                <w:sz w:val="21"/>
                <w:szCs w:val="21"/>
              </w:rPr>
            </w:pPr>
            <w:r>
              <w:t>0</w:t>
            </w:r>
          </w:p>
        </w:tc>
      </w:tr>
      <w:tr w:rsidR="00A70942" w14:paraId="1FC8D827" w14:textId="77777777" w:rsidTr="00905E40">
        <w:trPr>
          <w:trHeight w:val="227"/>
          <w:jc w:val="center"/>
        </w:trPr>
        <w:tc>
          <w:tcPr>
            <w:tcW w:w="693" w:type="dxa"/>
            <w:gridSpan w:val="2"/>
            <w:hideMark/>
          </w:tcPr>
          <w:p w14:paraId="47F09BB2" w14:textId="77777777" w:rsidR="00A70942" w:rsidRDefault="00A70942" w:rsidP="00905E40">
            <w:pPr>
              <w:rPr>
                <w:rFonts w:ascii="Calibri" w:eastAsia="宋体" w:hAnsi="Calibri"/>
                <w:sz w:val="21"/>
                <w:szCs w:val="21"/>
              </w:rPr>
            </w:pPr>
            <w:r>
              <w:t>11</w:t>
            </w:r>
          </w:p>
        </w:tc>
        <w:tc>
          <w:tcPr>
            <w:tcW w:w="708" w:type="dxa"/>
            <w:hideMark/>
          </w:tcPr>
          <w:p w14:paraId="7491CD1C" w14:textId="77777777" w:rsidR="00A70942" w:rsidRDefault="00A70942" w:rsidP="00905E40">
            <w:pPr>
              <w:rPr>
                <w:rFonts w:ascii="Calibri" w:eastAsia="宋体" w:hAnsi="Calibri"/>
                <w:sz w:val="21"/>
                <w:szCs w:val="21"/>
              </w:rPr>
            </w:pPr>
            <w:r>
              <w:t>0</w:t>
            </w:r>
          </w:p>
        </w:tc>
        <w:tc>
          <w:tcPr>
            <w:tcW w:w="665" w:type="dxa"/>
            <w:hideMark/>
          </w:tcPr>
          <w:p w14:paraId="18769606" w14:textId="77777777" w:rsidR="00A70942" w:rsidRDefault="00A70942" w:rsidP="00905E40">
            <w:pPr>
              <w:rPr>
                <w:rFonts w:ascii="Calibri" w:eastAsia="宋体" w:hAnsi="Calibri"/>
                <w:sz w:val="21"/>
                <w:szCs w:val="21"/>
              </w:rPr>
            </w:pPr>
            <w:r>
              <w:t>-1</w:t>
            </w:r>
          </w:p>
        </w:tc>
        <w:tc>
          <w:tcPr>
            <w:tcW w:w="607" w:type="dxa"/>
            <w:hideMark/>
          </w:tcPr>
          <w:p w14:paraId="1866188F" w14:textId="77777777" w:rsidR="00A70942" w:rsidRDefault="00A70942" w:rsidP="00905E40">
            <w:pPr>
              <w:rPr>
                <w:rFonts w:ascii="Calibri" w:eastAsia="宋体" w:hAnsi="Calibri"/>
                <w:sz w:val="21"/>
                <w:szCs w:val="21"/>
              </w:rPr>
            </w:pPr>
            <w:r>
              <w:t>1</w:t>
            </w:r>
          </w:p>
        </w:tc>
      </w:tr>
      <w:tr w:rsidR="00A70942" w14:paraId="7044D9A7" w14:textId="77777777" w:rsidTr="00905E40">
        <w:trPr>
          <w:trHeight w:val="227"/>
          <w:jc w:val="center"/>
        </w:trPr>
        <w:tc>
          <w:tcPr>
            <w:tcW w:w="693" w:type="dxa"/>
            <w:gridSpan w:val="2"/>
            <w:hideMark/>
          </w:tcPr>
          <w:p w14:paraId="77191E77" w14:textId="77777777" w:rsidR="00A70942" w:rsidRDefault="00A70942" w:rsidP="00905E40">
            <w:pPr>
              <w:rPr>
                <w:rFonts w:ascii="Calibri" w:eastAsia="宋体" w:hAnsi="Calibri"/>
                <w:sz w:val="21"/>
                <w:szCs w:val="21"/>
              </w:rPr>
            </w:pPr>
            <w:r>
              <w:t>12</w:t>
            </w:r>
          </w:p>
        </w:tc>
        <w:tc>
          <w:tcPr>
            <w:tcW w:w="708" w:type="dxa"/>
            <w:hideMark/>
          </w:tcPr>
          <w:p w14:paraId="19B2B451" w14:textId="77777777" w:rsidR="00A70942" w:rsidRDefault="00A70942" w:rsidP="00905E40">
            <w:pPr>
              <w:rPr>
                <w:rFonts w:ascii="Calibri" w:eastAsia="宋体" w:hAnsi="Calibri"/>
                <w:sz w:val="21"/>
                <w:szCs w:val="21"/>
              </w:rPr>
            </w:pPr>
            <w:r>
              <w:t>0</w:t>
            </w:r>
          </w:p>
        </w:tc>
        <w:tc>
          <w:tcPr>
            <w:tcW w:w="665" w:type="dxa"/>
            <w:hideMark/>
          </w:tcPr>
          <w:p w14:paraId="77BC4F47" w14:textId="77777777" w:rsidR="00A70942" w:rsidRDefault="00A70942" w:rsidP="00905E40">
            <w:pPr>
              <w:rPr>
                <w:rFonts w:ascii="Calibri" w:eastAsia="宋体" w:hAnsi="Calibri"/>
                <w:sz w:val="21"/>
                <w:szCs w:val="21"/>
              </w:rPr>
            </w:pPr>
            <w:r>
              <w:t>0</w:t>
            </w:r>
          </w:p>
        </w:tc>
        <w:tc>
          <w:tcPr>
            <w:tcW w:w="607" w:type="dxa"/>
            <w:hideMark/>
          </w:tcPr>
          <w:p w14:paraId="0E3A5E6B" w14:textId="77777777" w:rsidR="00A70942" w:rsidRDefault="00A70942" w:rsidP="00905E40">
            <w:pPr>
              <w:rPr>
                <w:rFonts w:ascii="Calibri" w:eastAsia="宋体" w:hAnsi="Calibri"/>
                <w:sz w:val="21"/>
                <w:szCs w:val="21"/>
              </w:rPr>
            </w:pPr>
            <w:r>
              <w:t>1</w:t>
            </w:r>
          </w:p>
        </w:tc>
      </w:tr>
      <w:tr w:rsidR="00A70942" w14:paraId="0D20EC67" w14:textId="77777777" w:rsidTr="00905E40">
        <w:trPr>
          <w:trHeight w:val="227"/>
          <w:jc w:val="center"/>
        </w:trPr>
        <w:tc>
          <w:tcPr>
            <w:tcW w:w="693" w:type="dxa"/>
            <w:gridSpan w:val="2"/>
            <w:hideMark/>
          </w:tcPr>
          <w:p w14:paraId="1C5ED102" w14:textId="77777777" w:rsidR="00A70942" w:rsidRDefault="00A70942" w:rsidP="00905E40">
            <w:pPr>
              <w:rPr>
                <w:rFonts w:ascii="Calibri" w:eastAsia="宋体" w:hAnsi="Calibri"/>
                <w:sz w:val="21"/>
                <w:szCs w:val="21"/>
              </w:rPr>
            </w:pPr>
            <w:r>
              <w:t>13</w:t>
            </w:r>
          </w:p>
        </w:tc>
        <w:tc>
          <w:tcPr>
            <w:tcW w:w="708" w:type="dxa"/>
            <w:hideMark/>
          </w:tcPr>
          <w:p w14:paraId="7C84FE95" w14:textId="77777777" w:rsidR="00A70942" w:rsidRDefault="00A70942" w:rsidP="00905E40">
            <w:pPr>
              <w:rPr>
                <w:rFonts w:ascii="Calibri" w:eastAsia="宋体" w:hAnsi="Calibri"/>
                <w:sz w:val="21"/>
                <w:szCs w:val="21"/>
              </w:rPr>
            </w:pPr>
            <w:r>
              <w:t>0</w:t>
            </w:r>
          </w:p>
        </w:tc>
        <w:tc>
          <w:tcPr>
            <w:tcW w:w="665" w:type="dxa"/>
            <w:hideMark/>
          </w:tcPr>
          <w:p w14:paraId="15279790" w14:textId="77777777" w:rsidR="00A70942" w:rsidRDefault="00A70942" w:rsidP="00905E40">
            <w:pPr>
              <w:rPr>
                <w:rFonts w:ascii="Calibri" w:eastAsia="宋体" w:hAnsi="Calibri"/>
                <w:sz w:val="21"/>
                <w:szCs w:val="21"/>
              </w:rPr>
            </w:pPr>
            <w:r>
              <w:t>0</w:t>
            </w:r>
          </w:p>
        </w:tc>
        <w:tc>
          <w:tcPr>
            <w:tcW w:w="607" w:type="dxa"/>
            <w:hideMark/>
          </w:tcPr>
          <w:p w14:paraId="2AEE257D" w14:textId="77777777" w:rsidR="00A70942" w:rsidRDefault="00A70942" w:rsidP="00905E40">
            <w:pPr>
              <w:rPr>
                <w:rFonts w:ascii="Calibri" w:eastAsia="宋体" w:hAnsi="Calibri"/>
                <w:sz w:val="21"/>
                <w:szCs w:val="21"/>
              </w:rPr>
            </w:pPr>
            <w:r>
              <w:t>0</w:t>
            </w:r>
          </w:p>
        </w:tc>
      </w:tr>
      <w:tr w:rsidR="00A70942" w14:paraId="33359389" w14:textId="77777777" w:rsidTr="00905E40">
        <w:trPr>
          <w:trHeight w:val="227"/>
          <w:jc w:val="center"/>
        </w:trPr>
        <w:tc>
          <w:tcPr>
            <w:tcW w:w="693" w:type="dxa"/>
            <w:gridSpan w:val="2"/>
            <w:hideMark/>
          </w:tcPr>
          <w:p w14:paraId="4319E38A" w14:textId="77777777" w:rsidR="00A70942" w:rsidRDefault="00A70942" w:rsidP="00905E40">
            <w:pPr>
              <w:rPr>
                <w:rFonts w:ascii="Calibri" w:eastAsia="宋体" w:hAnsi="Calibri"/>
                <w:sz w:val="21"/>
                <w:szCs w:val="21"/>
              </w:rPr>
            </w:pPr>
            <w:r>
              <w:t>14</w:t>
            </w:r>
          </w:p>
        </w:tc>
        <w:tc>
          <w:tcPr>
            <w:tcW w:w="708" w:type="dxa"/>
            <w:hideMark/>
          </w:tcPr>
          <w:p w14:paraId="533B00D8" w14:textId="77777777" w:rsidR="00A70942" w:rsidRDefault="00A70942" w:rsidP="00905E40">
            <w:pPr>
              <w:rPr>
                <w:rFonts w:ascii="Calibri" w:eastAsia="宋体" w:hAnsi="Calibri"/>
                <w:sz w:val="21"/>
                <w:szCs w:val="21"/>
              </w:rPr>
            </w:pPr>
            <w:r>
              <w:t>0</w:t>
            </w:r>
          </w:p>
        </w:tc>
        <w:tc>
          <w:tcPr>
            <w:tcW w:w="665" w:type="dxa"/>
            <w:hideMark/>
          </w:tcPr>
          <w:p w14:paraId="199C44E6" w14:textId="77777777" w:rsidR="00A70942" w:rsidRDefault="00A70942" w:rsidP="00905E40">
            <w:pPr>
              <w:rPr>
                <w:rFonts w:ascii="Calibri" w:eastAsia="宋体" w:hAnsi="Calibri"/>
                <w:sz w:val="21"/>
                <w:szCs w:val="21"/>
              </w:rPr>
            </w:pPr>
            <w:r>
              <w:t>0</w:t>
            </w:r>
          </w:p>
        </w:tc>
        <w:tc>
          <w:tcPr>
            <w:tcW w:w="607" w:type="dxa"/>
            <w:hideMark/>
          </w:tcPr>
          <w:p w14:paraId="1B0BEAA6" w14:textId="77777777" w:rsidR="00A70942" w:rsidRDefault="00A70942" w:rsidP="00905E40">
            <w:pPr>
              <w:rPr>
                <w:rFonts w:ascii="Calibri" w:eastAsia="宋体" w:hAnsi="Calibri"/>
                <w:sz w:val="21"/>
                <w:szCs w:val="21"/>
              </w:rPr>
            </w:pPr>
            <w:r>
              <w:t>1</w:t>
            </w:r>
          </w:p>
        </w:tc>
      </w:tr>
      <w:tr w:rsidR="00A70942" w14:paraId="39EAA7F8" w14:textId="77777777" w:rsidTr="00905E40">
        <w:trPr>
          <w:trHeight w:val="227"/>
          <w:jc w:val="center"/>
        </w:trPr>
        <w:tc>
          <w:tcPr>
            <w:tcW w:w="693" w:type="dxa"/>
            <w:gridSpan w:val="2"/>
            <w:hideMark/>
          </w:tcPr>
          <w:p w14:paraId="2969AF36" w14:textId="77777777" w:rsidR="00A70942" w:rsidRDefault="00A70942" w:rsidP="00905E40">
            <w:pPr>
              <w:rPr>
                <w:rFonts w:ascii="Calibri" w:eastAsia="宋体" w:hAnsi="Calibri"/>
                <w:sz w:val="21"/>
                <w:szCs w:val="21"/>
              </w:rPr>
            </w:pPr>
            <w:r>
              <w:t>15</w:t>
            </w:r>
          </w:p>
        </w:tc>
        <w:tc>
          <w:tcPr>
            <w:tcW w:w="708" w:type="dxa"/>
            <w:hideMark/>
          </w:tcPr>
          <w:p w14:paraId="5673662F" w14:textId="77777777" w:rsidR="00A70942" w:rsidRDefault="00A70942" w:rsidP="00905E40">
            <w:pPr>
              <w:rPr>
                <w:rFonts w:ascii="Calibri" w:eastAsia="宋体" w:hAnsi="Calibri"/>
                <w:sz w:val="21"/>
                <w:szCs w:val="21"/>
              </w:rPr>
            </w:pPr>
            <w:r>
              <w:t>0</w:t>
            </w:r>
          </w:p>
        </w:tc>
        <w:tc>
          <w:tcPr>
            <w:tcW w:w="665" w:type="dxa"/>
            <w:hideMark/>
          </w:tcPr>
          <w:p w14:paraId="2424026D" w14:textId="77777777" w:rsidR="00A70942" w:rsidRDefault="00A70942" w:rsidP="00905E40">
            <w:pPr>
              <w:rPr>
                <w:rFonts w:ascii="Calibri" w:eastAsia="宋体" w:hAnsi="Calibri"/>
                <w:sz w:val="21"/>
                <w:szCs w:val="21"/>
              </w:rPr>
            </w:pPr>
            <w:r>
              <w:t>1</w:t>
            </w:r>
          </w:p>
        </w:tc>
        <w:tc>
          <w:tcPr>
            <w:tcW w:w="607" w:type="dxa"/>
            <w:hideMark/>
          </w:tcPr>
          <w:p w14:paraId="147DD1EA" w14:textId="77777777" w:rsidR="00A70942" w:rsidRDefault="00A70942" w:rsidP="00905E40">
            <w:pPr>
              <w:rPr>
                <w:rFonts w:ascii="Calibri" w:eastAsia="宋体" w:hAnsi="Calibri"/>
                <w:sz w:val="21"/>
                <w:szCs w:val="21"/>
              </w:rPr>
            </w:pPr>
            <w:r>
              <w:t>1</w:t>
            </w:r>
          </w:p>
        </w:tc>
      </w:tr>
      <w:tr w:rsidR="00A70942" w14:paraId="6612F776" w14:textId="77777777" w:rsidTr="00905E40">
        <w:trPr>
          <w:trHeight w:val="227"/>
          <w:jc w:val="center"/>
        </w:trPr>
        <w:tc>
          <w:tcPr>
            <w:tcW w:w="693" w:type="dxa"/>
            <w:gridSpan w:val="2"/>
            <w:hideMark/>
          </w:tcPr>
          <w:p w14:paraId="7A3AA424" w14:textId="77777777" w:rsidR="00A70942" w:rsidRDefault="00A70942" w:rsidP="00905E40">
            <w:pPr>
              <w:rPr>
                <w:rFonts w:ascii="Calibri" w:eastAsia="宋体" w:hAnsi="Calibri"/>
                <w:sz w:val="21"/>
                <w:szCs w:val="21"/>
              </w:rPr>
            </w:pPr>
            <w:r>
              <w:t>16</w:t>
            </w:r>
          </w:p>
        </w:tc>
        <w:tc>
          <w:tcPr>
            <w:tcW w:w="708" w:type="dxa"/>
            <w:hideMark/>
          </w:tcPr>
          <w:p w14:paraId="36B7EB1F" w14:textId="77777777" w:rsidR="00A70942" w:rsidRDefault="00A70942" w:rsidP="00905E40">
            <w:pPr>
              <w:rPr>
                <w:rFonts w:ascii="Calibri" w:eastAsia="宋体" w:hAnsi="Calibri"/>
                <w:sz w:val="21"/>
                <w:szCs w:val="21"/>
              </w:rPr>
            </w:pPr>
            <w:r>
              <w:t>0</w:t>
            </w:r>
          </w:p>
        </w:tc>
        <w:tc>
          <w:tcPr>
            <w:tcW w:w="665" w:type="dxa"/>
            <w:hideMark/>
          </w:tcPr>
          <w:p w14:paraId="48C3C96C" w14:textId="77777777" w:rsidR="00A70942" w:rsidRDefault="00A70942" w:rsidP="00905E40">
            <w:pPr>
              <w:rPr>
                <w:rFonts w:ascii="Calibri" w:eastAsia="宋体" w:hAnsi="Calibri"/>
                <w:sz w:val="21"/>
                <w:szCs w:val="21"/>
              </w:rPr>
            </w:pPr>
            <w:r>
              <w:t>1</w:t>
            </w:r>
          </w:p>
        </w:tc>
        <w:tc>
          <w:tcPr>
            <w:tcW w:w="607" w:type="dxa"/>
            <w:hideMark/>
          </w:tcPr>
          <w:p w14:paraId="1A1300D0" w14:textId="77777777" w:rsidR="00A70942" w:rsidRDefault="00A70942" w:rsidP="00905E40">
            <w:pPr>
              <w:rPr>
                <w:rFonts w:ascii="Calibri" w:eastAsia="宋体" w:hAnsi="Calibri"/>
                <w:sz w:val="21"/>
                <w:szCs w:val="21"/>
              </w:rPr>
            </w:pPr>
            <w:r>
              <w:t>0</w:t>
            </w:r>
          </w:p>
        </w:tc>
      </w:tr>
      <w:tr w:rsidR="00A70942" w14:paraId="0F5FA8D9" w14:textId="77777777" w:rsidTr="00905E40">
        <w:trPr>
          <w:trHeight w:val="227"/>
          <w:jc w:val="center"/>
        </w:trPr>
        <w:tc>
          <w:tcPr>
            <w:tcW w:w="693" w:type="dxa"/>
            <w:gridSpan w:val="2"/>
            <w:hideMark/>
          </w:tcPr>
          <w:p w14:paraId="00AC6A26" w14:textId="77777777" w:rsidR="00A70942" w:rsidRDefault="00A70942" w:rsidP="00905E40">
            <w:pPr>
              <w:rPr>
                <w:rFonts w:ascii="Calibri" w:eastAsia="宋体" w:hAnsi="Calibri"/>
                <w:sz w:val="21"/>
                <w:szCs w:val="21"/>
              </w:rPr>
            </w:pPr>
            <w:r>
              <w:t>17</w:t>
            </w:r>
          </w:p>
        </w:tc>
        <w:tc>
          <w:tcPr>
            <w:tcW w:w="708" w:type="dxa"/>
            <w:hideMark/>
          </w:tcPr>
          <w:p w14:paraId="7170E614" w14:textId="77777777" w:rsidR="00A70942" w:rsidRDefault="00A70942" w:rsidP="00905E40">
            <w:pPr>
              <w:rPr>
                <w:rFonts w:ascii="Calibri" w:eastAsia="宋体" w:hAnsi="Calibri"/>
                <w:sz w:val="21"/>
                <w:szCs w:val="21"/>
              </w:rPr>
            </w:pPr>
            <w:r>
              <w:t>0</w:t>
            </w:r>
          </w:p>
        </w:tc>
        <w:tc>
          <w:tcPr>
            <w:tcW w:w="665" w:type="dxa"/>
            <w:hideMark/>
          </w:tcPr>
          <w:p w14:paraId="133788E7" w14:textId="77777777" w:rsidR="00A70942" w:rsidRDefault="00A70942" w:rsidP="00905E40">
            <w:pPr>
              <w:rPr>
                <w:rFonts w:ascii="Calibri" w:eastAsia="宋体" w:hAnsi="Calibri"/>
                <w:sz w:val="21"/>
                <w:szCs w:val="21"/>
              </w:rPr>
            </w:pPr>
            <w:r>
              <w:t>1</w:t>
            </w:r>
          </w:p>
        </w:tc>
        <w:tc>
          <w:tcPr>
            <w:tcW w:w="607" w:type="dxa"/>
            <w:hideMark/>
          </w:tcPr>
          <w:p w14:paraId="548BB9B1" w14:textId="77777777" w:rsidR="00A70942" w:rsidRDefault="00A70942" w:rsidP="00905E40">
            <w:pPr>
              <w:rPr>
                <w:rFonts w:ascii="Calibri" w:eastAsia="宋体" w:hAnsi="Calibri"/>
                <w:sz w:val="21"/>
                <w:szCs w:val="21"/>
              </w:rPr>
            </w:pPr>
            <w:r>
              <w:t>1</w:t>
            </w:r>
          </w:p>
        </w:tc>
      </w:tr>
      <w:tr w:rsidR="00A70942" w14:paraId="2DE633BA" w14:textId="77777777" w:rsidTr="00905E40">
        <w:trPr>
          <w:trHeight w:val="227"/>
          <w:jc w:val="center"/>
        </w:trPr>
        <w:tc>
          <w:tcPr>
            <w:tcW w:w="693" w:type="dxa"/>
            <w:gridSpan w:val="2"/>
            <w:hideMark/>
          </w:tcPr>
          <w:p w14:paraId="63DD55BC" w14:textId="77777777" w:rsidR="00A70942" w:rsidRDefault="00A70942" w:rsidP="00905E40">
            <w:pPr>
              <w:rPr>
                <w:rFonts w:ascii="Calibri" w:eastAsia="宋体" w:hAnsi="Calibri"/>
                <w:sz w:val="21"/>
                <w:szCs w:val="21"/>
              </w:rPr>
            </w:pPr>
            <w:r>
              <w:t>18</w:t>
            </w:r>
          </w:p>
        </w:tc>
        <w:tc>
          <w:tcPr>
            <w:tcW w:w="708" w:type="dxa"/>
            <w:hideMark/>
          </w:tcPr>
          <w:p w14:paraId="3D2F0362" w14:textId="77777777" w:rsidR="00A70942" w:rsidRDefault="00A70942" w:rsidP="00905E40">
            <w:pPr>
              <w:rPr>
                <w:rFonts w:ascii="Calibri" w:eastAsia="宋体" w:hAnsi="Calibri"/>
                <w:sz w:val="21"/>
                <w:szCs w:val="21"/>
              </w:rPr>
            </w:pPr>
            <w:r>
              <w:t>1</w:t>
            </w:r>
          </w:p>
        </w:tc>
        <w:tc>
          <w:tcPr>
            <w:tcW w:w="665" w:type="dxa"/>
            <w:hideMark/>
          </w:tcPr>
          <w:p w14:paraId="4FA1AAA1" w14:textId="77777777" w:rsidR="00A70942" w:rsidRDefault="00A70942" w:rsidP="00905E40">
            <w:pPr>
              <w:rPr>
                <w:rFonts w:ascii="Calibri" w:eastAsia="宋体" w:hAnsi="Calibri"/>
                <w:sz w:val="21"/>
                <w:szCs w:val="21"/>
              </w:rPr>
            </w:pPr>
            <w:r>
              <w:t>-1</w:t>
            </w:r>
          </w:p>
        </w:tc>
        <w:tc>
          <w:tcPr>
            <w:tcW w:w="607" w:type="dxa"/>
            <w:hideMark/>
          </w:tcPr>
          <w:p w14:paraId="081BCF23" w14:textId="77777777" w:rsidR="00A70942" w:rsidRDefault="00A70942" w:rsidP="00905E40">
            <w:pPr>
              <w:rPr>
                <w:rFonts w:ascii="Calibri" w:eastAsia="宋体" w:hAnsi="Calibri"/>
                <w:sz w:val="21"/>
                <w:szCs w:val="21"/>
              </w:rPr>
            </w:pPr>
            <w:r>
              <w:t>1</w:t>
            </w:r>
          </w:p>
        </w:tc>
      </w:tr>
      <w:tr w:rsidR="00A70942" w14:paraId="62CF7D42" w14:textId="77777777" w:rsidTr="00905E40">
        <w:trPr>
          <w:trHeight w:val="227"/>
          <w:jc w:val="center"/>
        </w:trPr>
        <w:tc>
          <w:tcPr>
            <w:tcW w:w="693" w:type="dxa"/>
            <w:gridSpan w:val="2"/>
            <w:hideMark/>
          </w:tcPr>
          <w:p w14:paraId="735B4161" w14:textId="77777777" w:rsidR="00A70942" w:rsidRDefault="00A70942" w:rsidP="00905E40">
            <w:pPr>
              <w:rPr>
                <w:rFonts w:ascii="Calibri" w:eastAsia="宋体" w:hAnsi="Calibri"/>
                <w:sz w:val="21"/>
                <w:szCs w:val="21"/>
              </w:rPr>
            </w:pPr>
            <w:r>
              <w:t>19</w:t>
            </w:r>
          </w:p>
        </w:tc>
        <w:tc>
          <w:tcPr>
            <w:tcW w:w="708" w:type="dxa"/>
            <w:hideMark/>
          </w:tcPr>
          <w:p w14:paraId="0EE82C23" w14:textId="77777777" w:rsidR="00A70942" w:rsidRDefault="00A70942" w:rsidP="00905E40">
            <w:pPr>
              <w:rPr>
                <w:rFonts w:ascii="Calibri" w:eastAsia="宋体" w:hAnsi="Calibri"/>
                <w:sz w:val="21"/>
                <w:szCs w:val="21"/>
              </w:rPr>
            </w:pPr>
            <w:r>
              <w:t>1</w:t>
            </w:r>
          </w:p>
        </w:tc>
        <w:tc>
          <w:tcPr>
            <w:tcW w:w="665" w:type="dxa"/>
            <w:hideMark/>
          </w:tcPr>
          <w:p w14:paraId="7BF204F7" w14:textId="77777777" w:rsidR="00A70942" w:rsidRDefault="00A70942" w:rsidP="00905E40">
            <w:pPr>
              <w:rPr>
                <w:rFonts w:ascii="Calibri" w:eastAsia="宋体" w:hAnsi="Calibri"/>
                <w:sz w:val="21"/>
                <w:szCs w:val="21"/>
              </w:rPr>
            </w:pPr>
            <w:r>
              <w:t>-1</w:t>
            </w:r>
          </w:p>
        </w:tc>
        <w:tc>
          <w:tcPr>
            <w:tcW w:w="607" w:type="dxa"/>
            <w:hideMark/>
          </w:tcPr>
          <w:p w14:paraId="0EB57829" w14:textId="77777777" w:rsidR="00A70942" w:rsidRDefault="00A70942" w:rsidP="00905E40">
            <w:pPr>
              <w:rPr>
                <w:rFonts w:ascii="Calibri" w:eastAsia="宋体" w:hAnsi="Calibri"/>
                <w:sz w:val="21"/>
                <w:szCs w:val="21"/>
              </w:rPr>
            </w:pPr>
            <w:r>
              <w:t>0</w:t>
            </w:r>
          </w:p>
        </w:tc>
      </w:tr>
      <w:tr w:rsidR="00A70942" w14:paraId="5233B4DC" w14:textId="77777777" w:rsidTr="00905E40">
        <w:trPr>
          <w:trHeight w:val="227"/>
          <w:jc w:val="center"/>
        </w:trPr>
        <w:tc>
          <w:tcPr>
            <w:tcW w:w="693" w:type="dxa"/>
            <w:gridSpan w:val="2"/>
            <w:hideMark/>
          </w:tcPr>
          <w:p w14:paraId="4D0527F0" w14:textId="77777777" w:rsidR="00A70942" w:rsidRDefault="00A70942" w:rsidP="00905E40">
            <w:pPr>
              <w:rPr>
                <w:rFonts w:ascii="Calibri" w:eastAsia="宋体" w:hAnsi="Calibri"/>
                <w:sz w:val="21"/>
                <w:szCs w:val="21"/>
              </w:rPr>
            </w:pPr>
            <w:r>
              <w:t>20</w:t>
            </w:r>
          </w:p>
        </w:tc>
        <w:tc>
          <w:tcPr>
            <w:tcW w:w="708" w:type="dxa"/>
            <w:hideMark/>
          </w:tcPr>
          <w:p w14:paraId="59DA0FA8" w14:textId="77777777" w:rsidR="00A70942" w:rsidRDefault="00A70942" w:rsidP="00905E40">
            <w:pPr>
              <w:rPr>
                <w:rFonts w:ascii="Calibri" w:eastAsia="宋体" w:hAnsi="Calibri"/>
                <w:sz w:val="21"/>
                <w:szCs w:val="21"/>
              </w:rPr>
            </w:pPr>
            <w:r>
              <w:t>1</w:t>
            </w:r>
          </w:p>
        </w:tc>
        <w:tc>
          <w:tcPr>
            <w:tcW w:w="665" w:type="dxa"/>
            <w:hideMark/>
          </w:tcPr>
          <w:p w14:paraId="1D978855" w14:textId="77777777" w:rsidR="00A70942" w:rsidRDefault="00A70942" w:rsidP="00905E40">
            <w:pPr>
              <w:rPr>
                <w:rFonts w:ascii="Calibri" w:eastAsia="宋体" w:hAnsi="Calibri"/>
                <w:sz w:val="21"/>
                <w:szCs w:val="21"/>
              </w:rPr>
            </w:pPr>
            <w:r>
              <w:t>-1</w:t>
            </w:r>
          </w:p>
        </w:tc>
        <w:tc>
          <w:tcPr>
            <w:tcW w:w="607" w:type="dxa"/>
            <w:hideMark/>
          </w:tcPr>
          <w:p w14:paraId="5955F8B9" w14:textId="77777777" w:rsidR="00A70942" w:rsidRDefault="00A70942" w:rsidP="00905E40">
            <w:pPr>
              <w:rPr>
                <w:rFonts w:ascii="Calibri" w:eastAsia="宋体" w:hAnsi="Calibri"/>
                <w:sz w:val="21"/>
                <w:szCs w:val="21"/>
              </w:rPr>
            </w:pPr>
            <w:r>
              <w:t>1</w:t>
            </w:r>
          </w:p>
        </w:tc>
      </w:tr>
      <w:tr w:rsidR="00A70942" w14:paraId="434A5BDC" w14:textId="77777777" w:rsidTr="00905E40">
        <w:trPr>
          <w:trHeight w:val="227"/>
          <w:jc w:val="center"/>
        </w:trPr>
        <w:tc>
          <w:tcPr>
            <w:tcW w:w="693" w:type="dxa"/>
            <w:gridSpan w:val="2"/>
            <w:hideMark/>
          </w:tcPr>
          <w:p w14:paraId="24AE4C17" w14:textId="77777777" w:rsidR="00A70942" w:rsidRDefault="00A70942" w:rsidP="00905E40">
            <w:pPr>
              <w:rPr>
                <w:rFonts w:ascii="Calibri" w:eastAsia="宋体" w:hAnsi="Calibri"/>
                <w:sz w:val="21"/>
                <w:szCs w:val="21"/>
              </w:rPr>
            </w:pPr>
            <w:r>
              <w:t>21</w:t>
            </w:r>
          </w:p>
        </w:tc>
        <w:tc>
          <w:tcPr>
            <w:tcW w:w="708" w:type="dxa"/>
            <w:hideMark/>
          </w:tcPr>
          <w:p w14:paraId="4DA9E4F9" w14:textId="77777777" w:rsidR="00A70942" w:rsidRDefault="00A70942" w:rsidP="00905E40">
            <w:pPr>
              <w:rPr>
                <w:rFonts w:ascii="Calibri" w:eastAsia="宋体" w:hAnsi="Calibri"/>
                <w:sz w:val="21"/>
                <w:szCs w:val="21"/>
              </w:rPr>
            </w:pPr>
            <w:r>
              <w:t>1</w:t>
            </w:r>
          </w:p>
        </w:tc>
        <w:tc>
          <w:tcPr>
            <w:tcW w:w="665" w:type="dxa"/>
            <w:hideMark/>
          </w:tcPr>
          <w:p w14:paraId="09C1FD67" w14:textId="77777777" w:rsidR="00A70942" w:rsidRDefault="00A70942" w:rsidP="00905E40">
            <w:pPr>
              <w:rPr>
                <w:rFonts w:ascii="Calibri" w:eastAsia="宋体" w:hAnsi="Calibri"/>
                <w:sz w:val="21"/>
                <w:szCs w:val="21"/>
              </w:rPr>
            </w:pPr>
            <w:r>
              <w:t>0</w:t>
            </w:r>
          </w:p>
        </w:tc>
        <w:tc>
          <w:tcPr>
            <w:tcW w:w="607" w:type="dxa"/>
            <w:hideMark/>
          </w:tcPr>
          <w:p w14:paraId="7222FCD5" w14:textId="77777777" w:rsidR="00A70942" w:rsidRDefault="00A70942" w:rsidP="00905E40">
            <w:pPr>
              <w:rPr>
                <w:rFonts w:ascii="Calibri" w:eastAsia="宋体" w:hAnsi="Calibri"/>
                <w:sz w:val="21"/>
                <w:szCs w:val="21"/>
              </w:rPr>
            </w:pPr>
            <w:r>
              <w:t>1</w:t>
            </w:r>
          </w:p>
        </w:tc>
      </w:tr>
      <w:tr w:rsidR="00A70942" w14:paraId="583839EE" w14:textId="77777777" w:rsidTr="00905E40">
        <w:trPr>
          <w:trHeight w:val="227"/>
          <w:jc w:val="center"/>
        </w:trPr>
        <w:tc>
          <w:tcPr>
            <w:tcW w:w="693" w:type="dxa"/>
            <w:gridSpan w:val="2"/>
            <w:hideMark/>
          </w:tcPr>
          <w:p w14:paraId="16B2D0BB" w14:textId="77777777" w:rsidR="00A70942" w:rsidRDefault="00A70942" w:rsidP="00905E40">
            <w:pPr>
              <w:rPr>
                <w:rFonts w:ascii="Calibri" w:eastAsia="宋体" w:hAnsi="Calibri"/>
                <w:sz w:val="21"/>
                <w:szCs w:val="21"/>
              </w:rPr>
            </w:pPr>
            <w:r>
              <w:t>22</w:t>
            </w:r>
          </w:p>
        </w:tc>
        <w:tc>
          <w:tcPr>
            <w:tcW w:w="708" w:type="dxa"/>
            <w:hideMark/>
          </w:tcPr>
          <w:p w14:paraId="64FE462F" w14:textId="77777777" w:rsidR="00A70942" w:rsidRDefault="00A70942" w:rsidP="00905E40">
            <w:pPr>
              <w:rPr>
                <w:rFonts w:ascii="Calibri" w:eastAsia="宋体" w:hAnsi="Calibri"/>
                <w:sz w:val="21"/>
                <w:szCs w:val="21"/>
              </w:rPr>
            </w:pPr>
            <w:r>
              <w:t>1</w:t>
            </w:r>
          </w:p>
        </w:tc>
        <w:tc>
          <w:tcPr>
            <w:tcW w:w="665" w:type="dxa"/>
            <w:hideMark/>
          </w:tcPr>
          <w:p w14:paraId="09D77862" w14:textId="77777777" w:rsidR="00A70942" w:rsidRDefault="00A70942" w:rsidP="00905E40">
            <w:pPr>
              <w:rPr>
                <w:rFonts w:ascii="Calibri" w:eastAsia="宋体" w:hAnsi="Calibri"/>
                <w:sz w:val="21"/>
                <w:szCs w:val="21"/>
              </w:rPr>
            </w:pPr>
            <w:r>
              <w:t>0</w:t>
            </w:r>
          </w:p>
        </w:tc>
        <w:tc>
          <w:tcPr>
            <w:tcW w:w="607" w:type="dxa"/>
            <w:hideMark/>
          </w:tcPr>
          <w:p w14:paraId="2A31EC05" w14:textId="77777777" w:rsidR="00A70942" w:rsidRDefault="00A70942" w:rsidP="00905E40">
            <w:pPr>
              <w:rPr>
                <w:rFonts w:ascii="Calibri" w:eastAsia="宋体" w:hAnsi="Calibri"/>
                <w:sz w:val="21"/>
                <w:szCs w:val="21"/>
              </w:rPr>
            </w:pPr>
            <w:r>
              <w:t>0</w:t>
            </w:r>
          </w:p>
        </w:tc>
      </w:tr>
      <w:tr w:rsidR="00A70942" w14:paraId="26DED65C" w14:textId="77777777" w:rsidTr="00905E40">
        <w:trPr>
          <w:trHeight w:val="227"/>
          <w:jc w:val="center"/>
        </w:trPr>
        <w:tc>
          <w:tcPr>
            <w:tcW w:w="693" w:type="dxa"/>
            <w:gridSpan w:val="2"/>
            <w:hideMark/>
          </w:tcPr>
          <w:p w14:paraId="00134F8F" w14:textId="77777777" w:rsidR="00A70942" w:rsidRDefault="00A70942" w:rsidP="00905E40">
            <w:pPr>
              <w:rPr>
                <w:rFonts w:ascii="Calibri" w:eastAsia="宋体" w:hAnsi="Calibri"/>
                <w:sz w:val="21"/>
                <w:szCs w:val="21"/>
              </w:rPr>
            </w:pPr>
            <w:r>
              <w:t>23</w:t>
            </w:r>
          </w:p>
        </w:tc>
        <w:tc>
          <w:tcPr>
            <w:tcW w:w="708" w:type="dxa"/>
            <w:hideMark/>
          </w:tcPr>
          <w:p w14:paraId="7FDFCA3B" w14:textId="77777777" w:rsidR="00A70942" w:rsidRDefault="00A70942" w:rsidP="00905E40">
            <w:pPr>
              <w:rPr>
                <w:rFonts w:ascii="Calibri" w:eastAsia="宋体" w:hAnsi="Calibri"/>
                <w:sz w:val="21"/>
                <w:szCs w:val="21"/>
              </w:rPr>
            </w:pPr>
            <w:r>
              <w:t>1</w:t>
            </w:r>
          </w:p>
        </w:tc>
        <w:tc>
          <w:tcPr>
            <w:tcW w:w="665" w:type="dxa"/>
            <w:hideMark/>
          </w:tcPr>
          <w:p w14:paraId="475E3CDC" w14:textId="77777777" w:rsidR="00A70942" w:rsidRDefault="00A70942" w:rsidP="00905E40">
            <w:pPr>
              <w:rPr>
                <w:rFonts w:ascii="Calibri" w:eastAsia="宋体" w:hAnsi="Calibri"/>
                <w:sz w:val="21"/>
                <w:szCs w:val="21"/>
              </w:rPr>
            </w:pPr>
            <w:r>
              <w:t>0</w:t>
            </w:r>
          </w:p>
        </w:tc>
        <w:tc>
          <w:tcPr>
            <w:tcW w:w="607" w:type="dxa"/>
            <w:hideMark/>
          </w:tcPr>
          <w:p w14:paraId="05519C1E" w14:textId="77777777" w:rsidR="00A70942" w:rsidRDefault="00A70942" w:rsidP="00905E40">
            <w:pPr>
              <w:rPr>
                <w:rFonts w:ascii="Calibri" w:eastAsia="宋体" w:hAnsi="Calibri"/>
                <w:sz w:val="21"/>
                <w:szCs w:val="21"/>
              </w:rPr>
            </w:pPr>
            <w:r>
              <w:t>1</w:t>
            </w:r>
          </w:p>
        </w:tc>
      </w:tr>
      <w:tr w:rsidR="00A70942" w14:paraId="47805CE4" w14:textId="77777777" w:rsidTr="00905E40">
        <w:trPr>
          <w:trHeight w:val="227"/>
          <w:jc w:val="center"/>
        </w:trPr>
        <w:tc>
          <w:tcPr>
            <w:tcW w:w="693" w:type="dxa"/>
            <w:gridSpan w:val="2"/>
            <w:hideMark/>
          </w:tcPr>
          <w:p w14:paraId="4DD24862" w14:textId="77777777" w:rsidR="00A70942" w:rsidRDefault="00A70942" w:rsidP="00905E40">
            <w:pPr>
              <w:rPr>
                <w:rFonts w:ascii="Calibri" w:eastAsia="宋体" w:hAnsi="Calibri"/>
                <w:sz w:val="21"/>
                <w:szCs w:val="21"/>
              </w:rPr>
            </w:pPr>
            <w:r>
              <w:t>24</w:t>
            </w:r>
          </w:p>
        </w:tc>
        <w:tc>
          <w:tcPr>
            <w:tcW w:w="708" w:type="dxa"/>
            <w:hideMark/>
          </w:tcPr>
          <w:p w14:paraId="172FC3F3" w14:textId="77777777" w:rsidR="00A70942" w:rsidRDefault="00A70942" w:rsidP="00905E40">
            <w:pPr>
              <w:rPr>
                <w:rFonts w:ascii="Calibri" w:eastAsia="宋体" w:hAnsi="Calibri"/>
                <w:sz w:val="21"/>
                <w:szCs w:val="21"/>
              </w:rPr>
            </w:pPr>
            <w:r>
              <w:t>1</w:t>
            </w:r>
          </w:p>
        </w:tc>
        <w:tc>
          <w:tcPr>
            <w:tcW w:w="665" w:type="dxa"/>
            <w:hideMark/>
          </w:tcPr>
          <w:p w14:paraId="1E7D0DC8" w14:textId="77777777" w:rsidR="00A70942" w:rsidRDefault="00A70942" w:rsidP="00905E40">
            <w:pPr>
              <w:rPr>
                <w:rFonts w:ascii="Calibri" w:eastAsia="宋体" w:hAnsi="Calibri"/>
                <w:sz w:val="21"/>
                <w:szCs w:val="21"/>
              </w:rPr>
            </w:pPr>
            <w:r>
              <w:t>1</w:t>
            </w:r>
          </w:p>
        </w:tc>
        <w:tc>
          <w:tcPr>
            <w:tcW w:w="607" w:type="dxa"/>
            <w:hideMark/>
          </w:tcPr>
          <w:p w14:paraId="3E867697" w14:textId="77777777" w:rsidR="00A70942" w:rsidRDefault="00A70942" w:rsidP="00905E40">
            <w:pPr>
              <w:rPr>
                <w:rFonts w:ascii="Calibri" w:eastAsia="宋体" w:hAnsi="Calibri"/>
                <w:sz w:val="21"/>
                <w:szCs w:val="21"/>
              </w:rPr>
            </w:pPr>
            <w:r>
              <w:t>1</w:t>
            </w:r>
          </w:p>
        </w:tc>
      </w:tr>
      <w:tr w:rsidR="00A70942" w14:paraId="21AB780F" w14:textId="77777777" w:rsidTr="00905E40">
        <w:trPr>
          <w:trHeight w:val="227"/>
          <w:jc w:val="center"/>
        </w:trPr>
        <w:tc>
          <w:tcPr>
            <w:tcW w:w="693" w:type="dxa"/>
            <w:gridSpan w:val="2"/>
            <w:hideMark/>
          </w:tcPr>
          <w:p w14:paraId="22786F19" w14:textId="77777777" w:rsidR="00A70942" w:rsidRDefault="00A70942" w:rsidP="00905E40">
            <w:pPr>
              <w:rPr>
                <w:rFonts w:ascii="Calibri" w:eastAsia="宋体" w:hAnsi="Calibri"/>
                <w:sz w:val="21"/>
                <w:szCs w:val="21"/>
              </w:rPr>
            </w:pPr>
            <w:r>
              <w:t>25</w:t>
            </w:r>
          </w:p>
        </w:tc>
        <w:tc>
          <w:tcPr>
            <w:tcW w:w="708" w:type="dxa"/>
            <w:hideMark/>
          </w:tcPr>
          <w:p w14:paraId="014AC483" w14:textId="77777777" w:rsidR="00A70942" w:rsidRDefault="00A70942" w:rsidP="00905E40">
            <w:pPr>
              <w:rPr>
                <w:rFonts w:ascii="Calibri" w:eastAsia="宋体" w:hAnsi="Calibri"/>
                <w:sz w:val="21"/>
                <w:szCs w:val="21"/>
              </w:rPr>
            </w:pPr>
            <w:r>
              <w:t>1</w:t>
            </w:r>
          </w:p>
        </w:tc>
        <w:tc>
          <w:tcPr>
            <w:tcW w:w="665" w:type="dxa"/>
            <w:hideMark/>
          </w:tcPr>
          <w:p w14:paraId="2C61926F" w14:textId="77777777" w:rsidR="00A70942" w:rsidRDefault="00A70942" w:rsidP="00905E40">
            <w:pPr>
              <w:rPr>
                <w:rFonts w:ascii="Calibri" w:eastAsia="宋体" w:hAnsi="Calibri"/>
                <w:sz w:val="21"/>
                <w:szCs w:val="21"/>
              </w:rPr>
            </w:pPr>
            <w:r>
              <w:t>1</w:t>
            </w:r>
          </w:p>
        </w:tc>
        <w:tc>
          <w:tcPr>
            <w:tcW w:w="607" w:type="dxa"/>
            <w:hideMark/>
          </w:tcPr>
          <w:p w14:paraId="363B72AF" w14:textId="77777777" w:rsidR="00A70942" w:rsidRDefault="00A70942" w:rsidP="00905E40">
            <w:pPr>
              <w:rPr>
                <w:rFonts w:ascii="Calibri" w:eastAsia="宋体" w:hAnsi="Calibri"/>
                <w:sz w:val="21"/>
                <w:szCs w:val="21"/>
              </w:rPr>
            </w:pPr>
            <w:r>
              <w:t>0</w:t>
            </w:r>
          </w:p>
        </w:tc>
      </w:tr>
      <w:tr w:rsidR="00A70942" w14:paraId="6564CCB7" w14:textId="77777777" w:rsidTr="00905E40">
        <w:trPr>
          <w:trHeight w:val="227"/>
          <w:jc w:val="center"/>
        </w:trPr>
        <w:tc>
          <w:tcPr>
            <w:tcW w:w="693" w:type="dxa"/>
            <w:gridSpan w:val="2"/>
            <w:tcBorders>
              <w:bottom w:val="single" w:sz="4" w:space="0" w:color="auto"/>
            </w:tcBorders>
            <w:hideMark/>
          </w:tcPr>
          <w:p w14:paraId="4A299664" w14:textId="77777777" w:rsidR="00A70942" w:rsidRDefault="00A70942" w:rsidP="00905E40">
            <w:pPr>
              <w:rPr>
                <w:rFonts w:ascii="Calibri" w:eastAsia="宋体" w:hAnsi="Calibri"/>
                <w:sz w:val="21"/>
                <w:szCs w:val="21"/>
              </w:rPr>
            </w:pPr>
            <w:r>
              <w:t>26</w:t>
            </w:r>
          </w:p>
        </w:tc>
        <w:tc>
          <w:tcPr>
            <w:tcW w:w="708" w:type="dxa"/>
            <w:tcBorders>
              <w:bottom w:val="single" w:sz="4" w:space="0" w:color="auto"/>
            </w:tcBorders>
            <w:hideMark/>
          </w:tcPr>
          <w:p w14:paraId="387B43FC" w14:textId="77777777" w:rsidR="00A70942" w:rsidRDefault="00A70942" w:rsidP="00905E40">
            <w:pPr>
              <w:rPr>
                <w:rFonts w:ascii="Calibri" w:eastAsia="宋体" w:hAnsi="Calibri"/>
                <w:sz w:val="21"/>
                <w:szCs w:val="21"/>
              </w:rPr>
            </w:pPr>
            <w:r>
              <w:t>1</w:t>
            </w:r>
          </w:p>
        </w:tc>
        <w:tc>
          <w:tcPr>
            <w:tcW w:w="665" w:type="dxa"/>
            <w:tcBorders>
              <w:bottom w:val="single" w:sz="4" w:space="0" w:color="auto"/>
            </w:tcBorders>
            <w:hideMark/>
          </w:tcPr>
          <w:p w14:paraId="6BEBE33A" w14:textId="77777777" w:rsidR="00A70942" w:rsidRDefault="00A70942" w:rsidP="00905E40">
            <w:pPr>
              <w:rPr>
                <w:rFonts w:ascii="Calibri" w:eastAsia="宋体" w:hAnsi="Calibri"/>
                <w:sz w:val="21"/>
                <w:szCs w:val="21"/>
              </w:rPr>
            </w:pPr>
            <w:r>
              <w:t>1</w:t>
            </w:r>
          </w:p>
        </w:tc>
        <w:tc>
          <w:tcPr>
            <w:tcW w:w="607" w:type="dxa"/>
            <w:tcBorders>
              <w:bottom w:val="single" w:sz="4" w:space="0" w:color="auto"/>
            </w:tcBorders>
            <w:hideMark/>
          </w:tcPr>
          <w:p w14:paraId="53790940" w14:textId="77777777" w:rsidR="00A70942" w:rsidRDefault="00A70942" w:rsidP="00905E40">
            <w:pPr>
              <w:rPr>
                <w:rFonts w:ascii="Calibri" w:eastAsia="宋体" w:hAnsi="Calibri"/>
                <w:sz w:val="21"/>
                <w:szCs w:val="21"/>
              </w:rPr>
            </w:pPr>
            <w:r>
              <w:t>1</w:t>
            </w:r>
          </w:p>
        </w:tc>
      </w:tr>
    </w:tbl>
    <w:p w14:paraId="670E7AF8" w14:textId="2D313BEB" w:rsidR="00F574BD" w:rsidRDefault="00F456F2" w:rsidP="00E86C6A">
      <w:pPr>
        <w:widowControl/>
        <w:rPr>
          <w:snapToGrid/>
        </w:rPr>
      </w:pPr>
      <w:r w:rsidRPr="00F456F2">
        <w:t>表</w:t>
      </w:r>
      <w:r w:rsidRPr="00F456F2">
        <w:rPr>
          <w:rFonts w:hint="eastAsia"/>
        </w:rPr>
        <w:t>1</w:t>
      </w:r>
      <w:r w:rsidRPr="00F456F2">
        <w:rPr>
          <w:rFonts w:hint="eastAsia"/>
        </w:rPr>
        <w:t>中</w:t>
      </w:r>
      <w:r w:rsidR="00A70942" w:rsidRPr="00F456F2">
        <w:t>第</w:t>
      </w:r>
      <w:r w:rsidR="00A70942" w:rsidRPr="00F456F2">
        <w:t>1</w:t>
      </w:r>
      <w:r w:rsidR="00A70942" w:rsidRPr="00F456F2">
        <w:rPr>
          <w:rFonts w:hint="eastAsia"/>
        </w:rPr>
        <w:t>列</w:t>
      </w:r>
      <w:r w:rsidR="00A70942" w:rsidRPr="00F456F2">
        <w:t>对应</w:t>
      </w:r>
      <w:r w:rsidRPr="00F456F2">
        <w:t>EMD(3,3)</w:t>
      </w:r>
      <w:proofErr w:type="gramStart"/>
      <w:r w:rsidRPr="00F456F2">
        <w:t>嵌密元素</w:t>
      </w:r>
      <w:proofErr w:type="gramEnd"/>
      <w:r w:rsidRPr="00F456F2">
        <w:t>调整表</w:t>
      </w:r>
      <w:r w:rsidR="00A70942" w:rsidRPr="00F456F2">
        <w:t xml:space="preserve">, </w:t>
      </w:r>
      <w:r>
        <w:t>每</w:t>
      </w:r>
      <w:r>
        <w:rPr>
          <w:rFonts w:hint="eastAsia"/>
        </w:rPr>
        <w:t>一行中第</w:t>
      </w:r>
      <w:r>
        <w:rPr>
          <w:rFonts w:hint="eastAsia"/>
        </w:rPr>
        <w:t>2~</w:t>
      </w:r>
      <w:r>
        <w:t>4</w:t>
      </w:r>
      <w:r>
        <w:t>列元素则分别</w:t>
      </w:r>
      <w:r w:rsidR="00A70942" w:rsidRPr="00F456F2">
        <w:t>对应为</w:t>
      </w:r>
      <w:commentRangeStart w:id="68"/>
      <w:r w:rsidRPr="00D27E1A">
        <w:rPr>
          <w:snapToGrid/>
          <w:position w:val="-12"/>
        </w:rPr>
        <w:object w:dxaOrig="1579" w:dyaOrig="360" w14:anchorId="5CCB7A23">
          <v:shape id="_x0000_i1314" type="#_x0000_t75" style="width:66.85pt;height:15.95pt" o:ole="">
            <v:imagedata r:id="rId484" o:title=""/>
          </v:shape>
          <o:OLEObject Type="Embed" ProgID="Equation.DSMT4" ShapeID="_x0000_i1314" DrawAspect="Content" ObjectID="_1543242236" r:id="rId485"/>
        </w:object>
      </w:r>
      <w:commentRangeEnd w:id="68"/>
      <w:r>
        <w:rPr>
          <w:rStyle w:val="ab"/>
        </w:rPr>
        <w:commentReference w:id="68"/>
      </w:r>
      <w:r>
        <w:rPr>
          <w:rFonts w:hint="eastAsia"/>
        </w:rPr>
        <w:t>中每个元素的调整量</w:t>
      </w:r>
      <w:r w:rsidR="00704EB4">
        <w:rPr>
          <w:rFonts w:hint="eastAsia"/>
        </w:rPr>
        <w:t>.</w:t>
      </w:r>
    </w:p>
    <w:p w14:paraId="31906AEA" w14:textId="77777777" w:rsidR="004D4CB9" w:rsidRDefault="004D4CB9" w:rsidP="00E86C6A">
      <w:pPr>
        <w:widowControl/>
        <w:rPr>
          <w:snapToGrid/>
        </w:rPr>
      </w:pPr>
      <w:r w:rsidRPr="00682081">
        <w:rPr>
          <w:snapToGrid/>
          <w:highlight w:val="yellow"/>
        </w:rPr>
        <w:t>经典的</w:t>
      </w:r>
      <w:r w:rsidRPr="00682081">
        <w:rPr>
          <w:snapToGrid/>
          <w:highlight w:val="yellow"/>
        </w:rPr>
        <w:t>EMD</w:t>
      </w:r>
      <w:r w:rsidRPr="00682081">
        <w:rPr>
          <w:snapToGrid/>
          <w:highlight w:val="yellow"/>
        </w:rPr>
        <w:t>模型怎么做</w:t>
      </w:r>
      <w:r w:rsidR="00682081" w:rsidRPr="00682081">
        <w:rPr>
          <w:rFonts w:hint="eastAsia"/>
          <w:snapToGrid/>
          <w:highlight w:val="yellow"/>
        </w:rPr>
        <w:t>？</w:t>
      </w:r>
      <w:r w:rsidR="00682081" w:rsidRPr="00682081">
        <w:rPr>
          <w:snapToGrid/>
          <w:highlight w:val="yellow"/>
        </w:rPr>
        <w:t>我们怎么做</w:t>
      </w:r>
      <w:r w:rsidR="00682081" w:rsidRPr="00682081">
        <w:rPr>
          <w:rFonts w:hint="eastAsia"/>
          <w:snapToGrid/>
          <w:highlight w:val="yellow"/>
        </w:rPr>
        <w:t>？把这</w:t>
      </w:r>
      <w:r w:rsidR="00682081" w:rsidRPr="00682081">
        <w:rPr>
          <w:rFonts w:hint="eastAsia"/>
          <w:snapToGrid/>
          <w:highlight w:val="yellow"/>
        </w:rPr>
        <w:t>1</w:t>
      </w:r>
      <w:r w:rsidR="00682081" w:rsidRPr="00682081">
        <w:rPr>
          <w:rFonts w:hint="eastAsia"/>
          <w:snapToGrid/>
          <w:highlight w:val="yellow"/>
        </w:rPr>
        <w:t>小节尽快完成，我们进行下</w:t>
      </w:r>
      <w:r w:rsidR="00682081" w:rsidRPr="00682081">
        <w:rPr>
          <w:rFonts w:hint="eastAsia"/>
          <w:snapToGrid/>
          <w:highlight w:val="yellow"/>
        </w:rPr>
        <w:t>1</w:t>
      </w:r>
      <w:r w:rsidR="00682081" w:rsidRPr="00682081">
        <w:rPr>
          <w:rFonts w:hint="eastAsia"/>
          <w:snapToGrid/>
          <w:highlight w:val="yellow"/>
        </w:rPr>
        <w:t>小节</w:t>
      </w:r>
    </w:p>
    <w:p w14:paraId="66C48F5D" w14:textId="2FC4D899" w:rsidR="009304A5" w:rsidRDefault="00711942" w:rsidP="00ED6D60">
      <w:pPr>
        <w:widowControl/>
        <w:rPr>
          <w:snapToGrid/>
        </w:rPr>
      </w:pPr>
      <w:r w:rsidRPr="00711942">
        <w:rPr>
          <w:rFonts w:hint="eastAsia"/>
          <w:snapToGrid/>
        </w:rPr>
        <w:t>经典</w:t>
      </w:r>
      <w:r>
        <w:rPr>
          <w:rFonts w:hint="eastAsia"/>
          <w:snapToGrid/>
        </w:rPr>
        <w:t>EMD</w:t>
      </w:r>
      <w:r w:rsidR="00854085">
        <w:rPr>
          <w:rFonts w:hint="eastAsia"/>
          <w:snapToGrid/>
        </w:rPr>
        <w:t>模型</w:t>
      </w:r>
      <w:r>
        <w:rPr>
          <w:rFonts w:hint="eastAsia"/>
          <w:snapToGrid/>
        </w:rPr>
        <w:t>都是根据</w:t>
      </w:r>
      <w:r w:rsidR="009304A5">
        <w:rPr>
          <w:rFonts w:hint="eastAsia"/>
          <w:snapToGrid/>
        </w:rPr>
        <w:t>载体像素调整位置的基向量元素的有效组合来嵌入秘密信息</w:t>
      </w:r>
      <w:r w:rsidR="009304A5">
        <w:rPr>
          <w:rFonts w:hint="eastAsia"/>
          <w:snapToGrid/>
        </w:rPr>
        <w:t>,</w:t>
      </w:r>
      <w:r w:rsidR="009304A5">
        <w:rPr>
          <w:rFonts w:hint="eastAsia"/>
          <w:snapToGrid/>
        </w:rPr>
        <w:t>因此经典的</w:t>
      </w:r>
      <w:r w:rsidR="009304A5">
        <w:rPr>
          <w:rFonts w:hint="eastAsia"/>
          <w:snapToGrid/>
        </w:rPr>
        <w:t>EMD</w:t>
      </w:r>
      <w:r w:rsidR="009304A5">
        <w:rPr>
          <w:rFonts w:hint="eastAsia"/>
          <w:snapToGrid/>
        </w:rPr>
        <w:t>模型都需要指定基向量</w:t>
      </w:r>
      <w:r w:rsidR="009304A5">
        <w:rPr>
          <w:rFonts w:hint="eastAsia"/>
          <w:snapToGrid/>
        </w:rPr>
        <w:t>,</w:t>
      </w:r>
      <w:r w:rsidR="009304A5">
        <w:rPr>
          <w:rFonts w:hint="eastAsia"/>
          <w:snapToGrid/>
        </w:rPr>
        <w:t>从而限制了秘密信息的表达范围</w:t>
      </w:r>
      <w:r w:rsidR="009304A5">
        <w:rPr>
          <w:rFonts w:hint="eastAsia"/>
          <w:snapToGrid/>
        </w:rPr>
        <w:t xml:space="preserve">. </w:t>
      </w:r>
    </w:p>
    <w:p w14:paraId="21EF5262" w14:textId="6E77EA49" w:rsidR="005210DA" w:rsidRDefault="003D32B9" w:rsidP="00E207FB">
      <w:pPr>
        <w:widowControl/>
        <w:textAlignment w:val="center"/>
        <w:rPr>
          <w:snapToGrid/>
        </w:rPr>
      </w:pPr>
      <w:r>
        <w:rPr>
          <w:rFonts w:hint="eastAsia"/>
          <w:snapToGrid/>
        </w:rPr>
        <w:t>而</w:t>
      </w:r>
      <w:r w:rsidR="00240582">
        <w:rPr>
          <w:rFonts w:hint="eastAsia"/>
        </w:rPr>
        <w:t>同</w:t>
      </w:r>
      <w:r w:rsidR="00E207FB">
        <w:rPr>
          <w:rFonts w:hint="eastAsia"/>
          <w:snapToGrid/>
        </w:rPr>
        <w:t>经典的</w:t>
      </w:r>
      <w:r w:rsidR="00E207FB">
        <w:rPr>
          <w:rFonts w:hint="eastAsia"/>
          <w:snapToGrid/>
        </w:rPr>
        <w:t>EMD</w:t>
      </w:r>
      <w:r w:rsidR="00E207FB">
        <w:rPr>
          <w:rFonts w:hint="eastAsia"/>
          <w:snapToGrid/>
        </w:rPr>
        <w:t>模型不同</w:t>
      </w:r>
      <w:r w:rsidR="00E207FB">
        <w:rPr>
          <w:rFonts w:hint="eastAsia"/>
          <w:snapToGrid/>
        </w:rPr>
        <w:t>,</w:t>
      </w:r>
      <w:r w:rsidR="00ED6D60">
        <w:rPr>
          <w:rFonts w:hint="eastAsia"/>
          <w:snapToGrid/>
        </w:rPr>
        <w:t>本文提出的</w:t>
      </w:r>
      <w:r w:rsidR="00ED6D60">
        <w:rPr>
          <w:rFonts w:hint="eastAsia"/>
          <w:snapToGrid/>
        </w:rPr>
        <w:t>EMD(</w:t>
      </w:r>
      <w:r w:rsidR="00ED6D60" w:rsidRPr="00E207FB">
        <w:rPr>
          <w:rFonts w:hint="eastAsia"/>
          <w:i/>
          <w:snapToGrid/>
        </w:rPr>
        <w:t>n</w:t>
      </w:r>
      <w:r w:rsidR="00ED6D60">
        <w:rPr>
          <w:rFonts w:hint="eastAsia"/>
          <w:snapToGrid/>
        </w:rPr>
        <w:t>,</w:t>
      </w:r>
      <w:r w:rsidR="00ED6D60" w:rsidRPr="00E207FB">
        <w:rPr>
          <w:rFonts w:hint="eastAsia"/>
          <w:i/>
          <w:snapToGrid/>
        </w:rPr>
        <w:t>m</w:t>
      </w:r>
      <w:r w:rsidR="00ED6D60">
        <w:rPr>
          <w:rFonts w:hint="eastAsia"/>
          <w:snapToGrid/>
        </w:rPr>
        <w:t>)</w:t>
      </w:r>
      <w:r w:rsidR="00ED6D60">
        <w:rPr>
          <w:rFonts w:hint="eastAsia"/>
          <w:snapToGrid/>
        </w:rPr>
        <w:t>模型</w:t>
      </w:r>
      <w:r w:rsidR="009304A5">
        <w:rPr>
          <w:rFonts w:hint="eastAsia"/>
          <w:snapToGrid/>
        </w:rPr>
        <w:t>中不存在基向量</w:t>
      </w:r>
      <w:r w:rsidR="009304A5">
        <w:rPr>
          <w:rFonts w:hint="eastAsia"/>
          <w:snapToGrid/>
        </w:rPr>
        <w:t xml:space="preserve">, </w:t>
      </w:r>
      <w:r w:rsidR="00E207FB">
        <w:rPr>
          <w:rFonts w:hint="eastAsia"/>
          <w:snapToGrid/>
        </w:rPr>
        <w:t>仅需通过选取</w:t>
      </w:r>
      <w:proofErr w:type="gramStart"/>
      <w:r w:rsidR="00E207FB">
        <w:rPr>
          <w:rFonts w:hint="eastAsia"/>
          <w:snapToGrid/>
        </w:rPr>
        <w:t>嵌密调整</w:t>
      </w:r>
      <w:proofErr w:type="gramEnd"/>
      <w:r w:rsidR="00E207FB">
        <w:rPr>
          <w:rFonts w:hint="eastAsia"/>
          <w:snapToGrid/>
        </w:rPr>
        <w:t>表</w:t>
      </w:r>
      <w:r w:rsidR="00E207FB" w:rsidRPr="00E207FB">
        <w:rPr>
          <w:snapToGrid/>
        </w:rPr>
        <w:object w:dxaOrig="540" w:dyaOrig="380" w14:anchorId="5C7D5135">
          <v:shape id="_x0000_i1315" type="#_x0000_t75" style="width:20.55pt;height:14.9pt" o:ole="">
            <v:imagedata r:id="rId407" o:title=""/>
          </v:shape>
          <o:OLEObject Type="Embed" ProgID="Equation.DSMT4" ShapeID="_x0000_i1315" DrawAspect="Content" ObjectID="_1543242237" r:id="rId486"/>
        </w:object>
      </w:r>
      <w:r w:rsidR="004725D2" w:rsidRPr="004725D2">
        <w:rPr>
          <w:rFonts w:hint="eastAsia"/>
          <w:snapToGrid/>
        </w:rPr>
        <w:t>的</w:t>
      </w:r>
      <w:r w:rsidR="004725D2">
        <w:rPr>
          <w:rFonts w:hint="eastAsia"/>
          <w:snapToGrid/>
        </w:rPr>
        <w:t>第</w:t>
      </w:r>
      <w:r w:rsidR="004725D2" w:rsidRPr="005210DA">
        <w:rPr>
          <w:rFonts w:hint="eastAsia"/>
          <w:i/>
          <w:snapToGrid/>
        </w:rPr>
        <w:t>d</w:t>
      </w:r>
      <w:r w:rsidR="004725D2" w:rsidRPr="005210DA">
        <w:rPr>
          <w:snapToGrid/>
        </w:rPr>
        <w:t>行元素</w:t>
      </w:r>
      <w:r w:rsidR="004725D2" w:rsidRPr="005210DA">
        <w:rPr>
          <w:snapToGrid/>
        </w:rPr>
        <w:object w:dxaOrig="1960" w:dyaOrig="420" w14:anchorId="72350636">
          <v:shape id="_x0000_i1316" type="#_x0000_t75" style="width:78.15pt;height:17.5pt" o:ole="">
            <v:imagedata r:id="rId487" o:title=""/>
          </v:shape>
          <o:OLEObject Type="Embed" ProgID="Equation.DSMT4" ShapeID="_x0000_i1316" DrawAspect="Content" ObjectID="_1543242238" r:id="rId488"/>
        </w:object>
      </w:r>
      <w:r w:rsidR="00E207FB">
        <w:rPr>
          <w:rFonts w:hint="eastAsia"/>
          <w:snapToGrid/>
        </w:rPr>
        <w:t>来对载体</w:t>
      </w:r>
      <w:r w:rsidR="004725D2">
        <w:rPr>
          <w:rFonts w:hint="eastAsia"/>
          <w:snapToGrid/>
        </w:rPr>
        <w:t>向量</w:t>
      </w:r>
      <w:r w:rsidR="004725D2" w:rsidRPr="004725D2">
        <w:rPr>
          <w:snapToGrid/>
        </w:rPr>
        <w:object w:dxaOrig="1920" w:dyaOrig="360" w14:anchorId="097629EC">
          <v:shape id="_x0000_i1317" type="#_x0000_t75" style="width:70.45pt;height:13.35pt" o:ole="">
            <v:imagedata r:id="rId92" o:title=""/>
          </v:shape>
          <o:OLEObject Type="Embed" ProgID="Equation.DSMT4" ShapeID="_x0000_i1317" DrawAspect="Content" ObjectID="_1543242239" r:id="rId489"/>
        </w:object>
      </w:r>
      <w:r w:rsidR="007955DB">
        <w:rPr>
          <w:snapToGrid/>
        </w:rPr>
        <w:t>按式</w:t>
      </w:r>
      <w:r w:rsidR="007955DB">
        <w:rPr>
          <w:rFonts w:hint="eastAsia"/>
          <w:snapToGrid/>
        </w:rPr>
        <w:t>(14)</w:t>
      </w:r>
      <w:r w:rsidR="00E207FB">
        <w:rPr>
          <w:rFonts w:hint="eastAsia"/>
          <w:snapToGrid/>
        </w:rPr>
        <w:t>进行调整以嵌入秘密信息</w:t>
      </w:r>
      <w:r w:rsidR="007955DB" w:rsidRPr="005210DA">
        <w:rPr>
          <w:rFonts w:hint="eastAsia"/>
          <w:i/>
          <w:snapToGrid/>
        </w:rPr>
        <w:t>d</w:t>
      </w:r>
      <w:r w:rsidR="005210DA">
        <w:rPr>
          <w:snapToGrid/>
        </w:rPr>
        <w:t>.</w:t>
      </w:r>
    </w:p>
    <w:tbl>
      <w:tblPr>
        <w:tblW w:w="4706" w:type="dxa"/>
        <w:tblLayout w:type="fixed"/>
        <w:tblLook w:val="04A0" w:firstRow="1" w:lastRow="0" w:firstColumn="1" w:lastColumn="0" w:noHBand="0" w:noVBand="1"/>
      </w:tblPr>
      <w:tblGrid>
        <w:gridCol w:w="4077"/>
        <w:gridCol w:w="629"/>
      </w:tblGrid>
      <w:tr w:rsidR="007955DB" w14:paraId="62E514A0" w14:textId="77777777" w:rsidTr="00240582">
        <w:tc>
          <w:tcPr>
            <w:tcW w:w="4077" w:type="dxa"/>
          </w:tcPr>
          <w:p w14:paraId="63C98429" w14:textId="7E21F653" w:rsidR="007955DB" w:rsidRPr="00460678" w:rsidRDefault="00DF5F99" w:rsidP="00240582">
            <w:pPr>
              <w:ind w:firstLine="0"/>
              <w:jc w:val="center"/>
              <w:rPr>
                <w:snapToGrid/>
                <w:position w:val="-12"/>
              </w:rPr>
            </w:pPr>
            <w:r w:rsidRPr="00DF5F99">
              <w:rPr>
                <w:position w:val="-50"/>
                <w:sz w:val="28"/>
                <w:szCs w:val="28"/>
              </w:rPr>
              <w:object w:dxaOrig="4560" w:dyaOrig="1120" w14:anchorId="67466571">
                <v:shape id="_x0000_i1318" type="#_x0000_t75" style="width:169.7pt;height:42.15pt" o:ole="">
                  <v:imagedata r:id="rId490" o:title=""/>
                </v:shape>
                <o:OLEObject Type="Embed" ProgID="Equation.DSMT4" ShapeID="_x0000_i1318" DrawAspect="Content" ObjectID="_1543242240" r:id="rId491"/>
              </w:object>
            </w:r>
          </w:p>
        </w:tc>
        <w:tc>
          <w:tcPr>
            <w:tcW w:w="629" w:type="dxa"/>
            <w:vAlign w:val="center"/>
          </w:tcPr>
          <w:p w14:paraId="44E0107B" w14:textId="227C39C6" w:rsidR="007955DB" w:rsidRDefault="007955DB" w:rsidP="007955DB">
            <w:pPr>
              <w:ind w:leftChars="-103" w:right="104" w:hangingChars="103" w:hanging="214"/>
              <w:jc w:val="right"/>
              <w:rPr>
                <w:snapToGrid/>
              </w:rPr>
            </w:pPr>
            <w:r>
              <w:rPr>
                <w:rFonts w:hint="eastAsia"/>
                <w:snapToGrid/>
              </w:rPr>
              <w:t>(</w:t>
            </w:r>
            <w:r>
              <w:rPr>
                <w:snapToGrid/>
              </w:rPr>
              <w:t>14</w:t>
            </w:r>
            <w:r>
              <w:rPr>
                <w:rFonts w:hint="eastAsia"/>
                <w:snapToGrid/>
              </w:rPr>
              <w:t>)</w:t>
            </w:r>
          </w:p>
        </w:tc>
      </w:tr>
    </w:tbl>
    <w:p w14:paraId="68DBB056" w14:textId="1649C1BC" w:rsidR="004260F9" w:rsidRDefault="005E2C3D" w:rsidP="00E207FB">
      <w:pPr>
        <w:widowControl/>
        <w:textAlignment w:val="center"/>
      </w:pPr>
      <w:r>
        <w:rPr>
          <w:snapToGrid/>
        </w:rPr>
        <w:t>式</w:t>
      </w:r>
      <w:r>
        <w:rPr>
          <w:rFonts w:hint="eastAsia"/>
          <w:snapToGrid/>
        </w:rPr>
        <w:t>(</w:t>
      </w:r>
      <w:r>
        <w:rPr>
          <w:snapToGrid/>
        </w:rPr>
        <w:t>14)</w:t>
      </w:r>
      <w:r w:rsidR="000A64A7">
        <w:t>中</w:t>
      </w:r>
      <w:r w:rsidR="00240582">
        <w:rPr>
          <w:rFonts w:hint="eastAsia"/>
        </w:rPr>
        <w:t>,</w:t>
      </w:r>
      <w:r w:rsidR="004260F9">
        <w:t xml:space="preserve"> </w:t>
      </w:r>
      <w:r w:rsidR="004260F9" w:rsidRPr="004260F9">
        <w:rPr>
          <w:snapToGrid/>
        </w:rPr>
        <w:object w:dxaOrig="1020" w:dyaOrig="360" w14:anchorId="03BD9DB9">
          <v:shape id="_x0000_i1587" type="#_x0000_t75" style="width:36pt;height:12.85pt" o:ole="">
            <v:imagedata r:id="rId492" o:title=""/>
          </v:shape>
          <o:OLEObject Type="Embed" ProgID="Equation.DSMT4" ShapeID="_x0000_i1587" DrawAspect="Content" ObjectID="_1543242241" r:id="rId493"/>
        </w:object>
      </w:r>
      <w:r w:rsidR="004260F9">
        <w:rPr>
          <w:snapToGrid/>
        </w:rPr>
        <w:t>或</w:t>
      </w:r>
      <w:r w:rsidR="004260F9" w:rsidRPr="004260F9">
        <w:rPr>
          <w:snapToGrid/>
        </w:rPr>
        <w:object w:dxaOrig="1260" w:dyaOrig="360" w14:anchorId="21FAE41A">
          <v:shape id="_x0000_i1590" type="#_x0000_t75" style="width:44.25pt;height:12.85pt" o:ole="">
            <v:imagedata r:id="rId494" o:title=""/>
          </v:shape>
          <o:OLEObject Type="Embed" ProgID="Equation.DSMT4" ShapeID="_x0000_i1590" DrawAspect="Content" ObjectID="_1543242242" r:id="rId495"/>
        </w:object>
      </w:r>
      <w:r w:rsidR="004260F9">
        <w:rPr>
          <w:rFonts w:hint="eastAsia"/>
          <w:snapToGrid/>
        </w:rPr>
        <w:t>对应为嵌入时发生溢出</w:t>
      </w:r>
      <w:r w:rsidR="007709F3">
        <w:rPr>
          <w:rFonts w:hint="eastAsia"/>
          <w:snapToGrid/>
        </w:rPr>
        <w:t>的处理情况</w:t>
      </w:r>
      <w:r w:rsidR="007709F3">
        <w:rPr>
          <w:rFonts w:hint="eastAsia"/>
          <w:snapToGrid/>
        </w:rPr>
        <w:t xml:space="preserve">, </w:t>
      </w:r>
      <w:r w:rsidR="007709F3">
        <w:rPr>
          <w:rFonts w:hint="eastAsia"/>
          <w:snapToGrid/>
        </w:rPr>
        <w:t>即当</w:t>
      </w:r>
      <w:r w:rsidR="007709F3" w:rsidRPr="004260F9">
        <w:rPr>
          <w:snapToGrid/>
        </w:rPr>
        <w:object w:dxaOrig="1260" w:dyaOrig="360" w14:anchorId="394E4509">
          <v:shape id="_x0000_i1591" type="#_x0000_t75" style="width:44.25pt;height:12.85pt" o:ole="">
            <v:imagedata r:id="rId494" o:title=""/>
          </v:shape>
          <o:OLEObject Type="Embed" ProgID="Equation.DSMT4" ShapeID="_x0000_i1591" DrawAspect="Content" ObjectID="_1543242243" r:id="rId496"/>
        </w:object>
      </w:r>
      <w:r w:rsidR="007709F3">
        <w:rPr>
          <w:snapToGrid/>
        </w:rPr>
        <w:t>产生上溢</w:t>
      </w:r>
      <w:r w:rsidR="007709F3">
        <w:rPr>
          <w:rFonts w:hint="eastAsia"/>
          <w:snapToGrid/>
        </w:rPr>
        <w:t>时</w:t>
      </w:r>
      <w:r w:rsidR="007709F3">
        <w:rPr>
          <w:rFonts w:hint="eastAsia"/>
          <w:snapToGrid/>
        </w:rPr>
        <w:t>,</w:t>
      </w:r>
      <w:r w:rsidR="007709F3">
        <w:rPr>
          <w:snapToGrid/>
        </w:rPr>
        <w:t xml:space="preserve"> </w:t>
      </w:r>
      <w:r w:rsidR="007709F3">
        <w:rPr>
          <w:rFonts w:hint="eastAsia"/>
          <w:snapToGrid/>
        </w:rPr>
        <w:t>此时通过</w:t>
      </w:r>
      <w:r w:rsidR="007709F3" w:rsidRPr="007709F3">
        <w:rPr>
          <w:snapToGrid/>
        </w:rPr>
        <w:object w:dxaOrig="620" w:dyaOrig="360" w14:anchorId="00615F6C">
          <v:shape id="_x0000_i1592" type="#_x0000_t75" style="width:24.7pt;height:14.4pt" o:ole="">
            <v:imagedata r:id="rId497" o:title=""/>
          </v:shape>
          <o:OLEObject Type="Embed" ProgID="Equation.DSMT4" ShapeID="_x0000_i1592" DrawAspect="Content" ObjectID="_1543242244" r:id="rId498"/>
        </w:object>
      </w:r>
      <w:r w:rsidR="007709F3">
        <w:t>标记上溢情况</w:t>
      </w:r>
      <w:r w:rsidR="007709F3">
        <w:rPr>
          <w:rFonts w:hint="eastAsia"/>
        </w:rPr>
        <w:t xml:space="preserve">; </w:t>
      </w:r>
      <w:r w:rsidR="007709F3">
        <w:rPr>
          <w:rFonts w:hint="eastAsia"/>
        </w:rPr>
        <w:t>当</w:t>
      </w:r>
      <w:r w:rsidR="007709F3" w:rsidRPr="004260F9">
        <w:rPr>
          <w:snapToGrid/>
        </w:rPr>
        <w:object w:dxaOrig="1020" w:dyaOrig="360" w14:anchorId="1DCFDB81">
          <v:shape id="_x0000_i1597" type="#_x0000_t75" style="width:36pt;height:12.85pt" o:ole="">
            <v:imagedata r:id="rId499" o:title=""/>
          </v:shape>
          <o:OLEObject Type="Embed" ProgID="Equation.DSMT4" ShapeID="_x0000_i1597" DrawAspect="Content" ObjectID="_1543242245" r:id="rId500"/>
        </w:object>
      </w:r>
      <w:r w:rsidR="007709F3">
        <w:rPr>
          <w:snapToGrid/>
        </w:rPr>
        <w:t>发生下溢时</w:t>
      </w:r>
      <w:r w:rsidR="007709F3">
        <w:rPr>
          <w:rFonts w:hint="eastAsia"/>
          <w:snapToGrid/>
        </w:rPr>
        <w:t xml:space="preserve">, </w:t>
      </w:r>
      <w:r w:rsidR="007709F3">
        <w:rPr>
          <w:rFonts w:hint="eastAsia"/>
          <w:snapToGrid/>
        </w:rPr>
        <w:t>此时通过</w:t>
      </w:r>
      <w:r w:rsidR="007709F3" w:rsidRPr="007709F3">
        <w:rPr>
          <w:snapToGrid/>
        </w:rPr>
        <w:object w:dxaOrig="620" w:dyaOrig="360" w14:anchorId="6302FD08">
          <v:shape id="_x0000_i1600" type="#_x0000_t75" style="width:24.7pt;height:14.4pt" o:ole="">
            <v:imagedata r:id="rId501" o:title=""/>
          </v:shape>
          <o:OLEObject Type="Embed" ProgID="Equation.DSMT4" ShapeID="_x0000_i1600" DrawAspect="Content" ObjectID="_1543242246" r:id="rId502"/>
        </w:object>
      </w:r>
      <w:r w:rsidR="007709F3">
        <w:t>标记</w:t>
      </w:r>
      <w:r w:rsidR="007709F3">
        <w:rPr>
          <w:rFonts w:hint="eastAsia"/>
        </w:rPr>
        <w:t>下</w:t>
      </w:r>
      <w:r w:rsidR="007709F3">
        <w:t>溢情况</w:t>
      </w:r>
      <w:r w:rsidR="007709F3">
        <w:rPr>
          <w:rFonts w:hint="eastAsia"/>
        </w:rPr>
        <w:t xml:space="preserve">, </w:t>
      </w:r>
      <w:r w:rsidR="007709F3">
        <w:rPr>
          <w:rFonts w:hint="eastAsia"/>
        </w:rPr>
        <w:t>与式</w:t>
      </w:r>
      <w:r w:rsidR="007709F3">
        <w:rPr>
          <w:rFonts w:hint="eastAsia"/>
        </w:rPr>
        <w:t>(14)</w:t>
      </w:r>
      <w:r w:rsidR="007709F3">
        <w:t>相对应的</w:t>
      </w:r>
      <w:r w:rsidR="007709F3">
        <w:rPr>
          <w:rFonts w:hint="eastAsia"/>
          <w:snapToGrid/>
        </w:rPr>
        <w:t>秘密信息</w:t>
      </w:r>
      <w:r w:rsidR="007709F3" w:rsidRPr="005210DA">
        <w:rPr>
          <w:rFonts w:hint="eastAsia"/>
          <w:i/>
          <w:snapToGrid/>
        </w:rPr>
        <w:t>d</w:t>
      </w:r>
      <w:r w:rsidR="007709F3">
        <w:t>提取式</w:t>
      </w:r>
      <w:r w:rsidR="007709F3">
        <w:rPr>
          <w:rFonts w:hint="eastAsia"/>
        </w:rPr>
        <w:t>如式</w:t>
      </w:r>
      <w:r w:rsidR="007709F3">
        <w:rPr>
          <w:rFonts w:hint="eastAsia"/>
        </w:rPr>
        <w:t>(15)</w:t>
      </w:r>
      <w:r w:rsidR="007709F3">
        <w:rPr>
          <w:rFonts w:hint="eastAsia"/>
        </w:rPr>
        <w:t>所示</w:t>
      </w:r>
      <w:r w:rsidR="007709F3">
        <w:t>:</w:t>
      </w:r>
    </w:p>
    <w:tbl>
      <w:tblPr>
        <w:tblW w:w="4706" w:type="dxa"/>
        <w:tblLayout w:type="fixed"/>
        <w:tblLook w:val="04A0" w:firstRow="1" w:lastRow="0" w:firstColumn="1" w:lastColumn="0" w:noHBand="0" w:noVBand="1"/>
      </w:tblPr>
      <w:tblGrid>
        <w:gridCol w:w="4077"/>
        <w:gridCol w:w="629"/>
      </w:tblGrid>
      <w:tr w:rsidR="007709F3" w14:paraId="34678E8A" w14:textId="77777777" w:rsidTr="00A03382">
        <w:tc>
          <w:tcPr>
            <w:tcW w:w="4077" w:type="dxa"/>
          </w:tcPr>
          <w:p w14:paraId="3F493347" w14:textId="77777777" w:rsidR="007709F3" w:rsidRPr="00460678" w:rsidRDefault="00B47BE6" w:rsidP="00A03382">
            <w:pPr>
              <w:ind w:firstLine="0"/>
              <w:jc w:val="center"/>
              <w:rPr>
                <w:snapToGrid/>
                <w:position w:val="-12"/>
              </w:rPr>
            </w:pPr>
            <w:r w:rsidRPr="004260F9">
              <w:rPr>
                <w:position w:val="-50"/>
                <w:sz w:val="28"/>
                <w:szCs w:val="28"/>
              </w:rPr>
              <w:object w:dxaOrig="3739" w:dyaOrig="1120" w14:anchorId="0B2C586E">
                <v:shape id="_x0000_i1611" type="#_x0000_t75" style="width:158.4pt;height:47.85pt" o:ole="">
                  <v:imagedata r:id="rId503" o:title=""/>
                </v:shape>
                <o:OLEObject Type="Embed" ProgID="Equation.DSMT4" ShapeID="_x0000_i1611" DrawAspect="Content" ObjectID="_1543242247" r:id="rId504"/>
              </w:object>
            </w:r>
          </w:p>
        </w:tc>
        <w:tc>
          <w:tcPr>
            <w:tcW w:w="629" w:type="dxa"/>
            <w:vAlign w:val="center"/>
          </w:tcPr>
          <w:p w14:paraId="7640F0EC" w14:textId="77777777" w:rsidR="007709F3" w:rsidRDefault="007709F3" w:rsidP="00A03382">
            <w:pPr>
              <w:ind w:leftChars="-103" w:right="104" w:hangingChars="103" w:hanging="214"/>
              <w:jc w:val="right"/>
              <w:rPr>
                <w:snapToGrid/>
              </w:rPr>
            </w:pPr>
            <w:r>
              <w:rPr>
                <w:rFonts w:hint="eastAsia"/>
                <w:snapToGrid/>
              </w:rPr>
              <w:t>(</w:t>
            </w:r>
            <w:r>
              <w:rPr>
                <w:snapToGrid/>
              </w:rPr>
              <w:t>15</w:t>
            </w:r>
            <w:r>
              <w:rPr>
                <w:rFonts w:hint="eastAsia"/>
                <w:snapToGrid/>
              </w:rPr>
              <w:t>)</w:t>
            </w:r>
          </w:p>
        </w:tc>
      </w:tr>
    </w:tbl>
    <w:p w14:paraId="7BCD83E4" w14:textId="6F2678CA" w:rsidR="007709F3" w:rsidRDefault="00B47BE6" w:rsidP="00E207FB">
      <w:pPr>
        <w:widowControl/>
        <w:textAlignment w:val="center"/>
      </w:pPr>
      <w:r>
        <w:rPr>
          <w:rFonts w:hint="eastAsia"/>
        </w:rPr>
        <w:t>式</w:t>
      </w:r>
      <w:r>
        <w:rPr>
          <w:rFonts w:hint="eastAsia"/>
        </w:rPr>
        <w:t>(15)</w:t>
      </w:r>
      <w:r>
        <w:t>中</w:t>
      </w:r>
      <w:r>
        <w:rPr>
          <w:rFonts w:hint="eastAsia"/>
        </w:rPr>
        <w:t>,</w:t>
      </w:r>
      <w:r>
        <w:object w:dxaOrig="960" w:dyaOrig="360" w14:anchorId="16755150">
          <v:shape id="_x0000_i1615" type="#_x0000_t75" style="width:33.95pt;height:12.85pt" o:ole="">
            <v:imagedata r:id="rId505" o:title=""/>
          </v:shape>
          <o:OLEObject Type="Embed" ProgID="Equation.DSMT4" ShapeID="_x0000_i1615" DrawAspect="Content" ObjectID="_1543242248" r:id="rId506"/>
        </w:object>
      </w:r>
      <w:r>
        <w:t>和</w:t>
      </w:r>
      <w:r>
        <w:object w:dxaOrig="1040" w:dyaOrig="360" w14:anchorId="7360F38A">
          <v:shape id="_x0000_i1619" type="#_x0000_t75" style="width:37.05pt;height:12.85pt" o:ole="">
            <v:imagedata r:id="rId507" o:title=""/>
          </v:shape>
          <o:OLEObject Type="Embed" ProgID="Equation.DSMT4" ShapeID="_x0000_i1619" DrawAspect="Content" ObjectID="_1543242249" r:id="rId508"/>
        </w:object>
      </w:r>
      <w:r>
        <w:t>分别对应为</w:t>
      </w:r>
      <w:r>
        <w:rPr>
          <w:rFonts w:hint="eastAsia"/>
        </w:rPr>
        <w:t>下</w:t>
      </w:r>
      <w:r>
        <w:t>溢</w:t>
      </w:r>
      <w:r>
        <w:t>和上溢嵌入标志</w:t>
      </w:r>
      <w:r>
        <w:rPr>
          <w:rFonts w:hint="eastAsia"/>
        </w:rPr>
        <w:t>，</w:t>
      </w:r>
      <w:r>
        <w:t>此时可由反向调整直接确定</w:t>
      </w:r>
      <w:r w:rsidRPr="00B47BE6">
        <w:object w:dxaOrig="220" w:dyaOrig="360" w14:anchorId="2898E76E">
          <v:shape id="_x0000_i1620" type="#_x0000_t75" style="width:10.8pt;height:18pt" o:ole="">
            <v:imagedata r:id="rId509" o:title=""/>
          </v:shape>
          <o:OLEObject Type="Embed" ProgID="Equation.DSMT4" ShapeID="_x0000_i1620" DrawAspect="Content" ObjectID="_1543242250" r:id="rId510"/>
        </w:object>
      </w:r>
      <w:r>
        <w:t>的取值</w:t>
      </w:r>
      <w:r>
        <w:rPr>
          <w:rFonts w:hint="eastAsia"/>
        </w:rPr>
        <w:t>.</w:t>
      </w:r>
    </w:p>
    <w:p w14:paraId="31F4BE0B" w14:textId="5EE63E4D" w:rsidR="00B47BE6" w:rsidRPr="007709F3" w:rsidRDefault="00B47BE6" w:rsidP="00E207FB">
      <w:pPr>
        <w:widowControl/>
        <w:textAlignment w:val="center"/>
        <w:rPr>
          <w:rFonts w:hint="eastAsia"/>
        </w:rPr>
      </w:pPr>
      <w:r>
        <w:t>通过式</w:t>
      </w:r>
      <w:r>
        <w:rPr>
          <w:rFonts w:hint="eastAsia"/>
        </w:rPr>
        <w:t>(</w:t>
      </w:r>
      <w:r>
        <w:t>15)</w:t>
      </w:r>
      <w:r>
        <w:t>可提取出</w:t>
      </w:r>
      <w:r w:rsidRPr="005210DA">
        <w:rPr>
          <w:snapToGrid/>
        </w:rPr>
        <w:object w:dxaOrig="1960" w:dyaOrig="420" w14:anchorId="40F51216">
          <v:shape id="_x0000_i1625" type="#_x0000_t75" style="width:65.85pt;height:14.9pt" o:ole="">
            <v:imagedata r:id="rId487" o:title=""/>
          </v:shape>
          <o:OLEObject Type="Embed" ProgID="Equation.DSMT4" ShapeID="_x0000_i1625" DrawAspect="Content" ObjectID="_1543242251" r:id="rId511"/>
        </w:object>
      </w:r>
      <w:r>
        <w:rPr>
          <w:snapToGrid/>
        </w:rPr>
        <w:t>,</w:t>
      </w:r>
      <w:r>
        <w:rPr>
          <w:snapToGrid/>
        </w:rPr>
        <w:t>从而</w:t>
      </w:r>
      <w:r>
        <w:rPr>
          <w:rFonts w:hint="eastAsia"/>
          <w:snapToGrid/>
        </w:rPr>
        <w:t>得到</w:t>
      </w:r>
      <w:r>
        <w:rPr>
          <w:snapToGrid/>
        </w:rPr>
        <w:t>嵌入的秘密信息</w:t>
      </w:r>
      <w:r w:rsidRPr="005E2C3D">
        <w:rPr>
          <w:rFonts w:hint="eastAsia"/>
          <w:i/>
          <w:snapToGrid/>
        </w:rPr>
        <w:t>d</w:t>
      </w:r>
    </w:p>
    <w:p w14:paraId="3EB61021" w14:textId="63DD74CA" w:rsidR="005E2C3D" w:rsidRDefault="007955DB" w:rsidP="00E207FB">
      <w:pPr>
        <w:widowControl/>
        <w:textAlignment w:val="center"/>
        <w:rPr>
          <w:snapToGrid/>
        </w:rPr>
      </w:pPr>
      <w:r>
        <w:rPr>
          <w:rFonts w:hint="eastAsia"/>
          <w:snapToGrid/>
        </w:rPr>
        <w:t>经典的</w:t>
      </w:r>
      <w:r>
        <w:rPr>
          <w:rFonts w:hint="eastAsia"/>
          <w:snapToGrid/>
        </w:rPr>
        <w:t>EMD</w:t>
      </w:r>
      <w:r>
        <w:rPr>
          <w:rFonts w:hint="eastAsia"/>
          <w:snapToGrid/>
        </w:rPr>
        <w:t>模型是通过式</w:t>
      </w:r>
      <w:r>
        <w:rPr>
          <w:rFonts w:hint="eastAsia"/>
          <w:snapToGrid/>
        </w:rPr>
        <w:t>(4)</w:t>
      </w:r>
      <w:r>
        <w:rPr>
          <w:rFonts w:hint="eastAsia"/>
          <w:snapToGrid/>
        </w:rPr>
        <w:t>来提取出嵌入的</w:t>
      </w:r>
      <w:r w:rsidR="009B08B1" w:rsidRPr="009B08B1">
        <w:rPr>
          <w:rFonts w:hint="eastAsia"/>
          <w:i/>
          <w:snapToGrid/>
        </w:rPr>
        <w:t>X</w:t>
      </w:r>
      <w:r w:rsidR="009B08B1">
        <w:rPr>
          <w:rFonts w:hint="eastAsia"/>
          <w:snapToGrid/>
        </w:rPr>
        <w:t>进制数</w:t>
      </w:r>
      <w:r w:rsidRPr="005210DA">
        <w:rPr>
          <w:rFonts w:hint="eastAsia"/>
          <w:i/>
          <w:snapToGrid/>
        </w:rPr>
        <w:t>d</w:t>
      </w:r>
      <w:r>
        <w:rPr>
          <w:rFonts w:hint="eastAsia"/>
          <w:snapToGrid/>
        </w:rPr>
        <w:t>,</w:t>
      </w:r>
      <w:r w:rsidR="005E2C3D">
        <w:rPr>
          <w:snapToGrid/>
        </w:rPr>
        <w:t xml:space="preserve"> </w:t>
      </w:r>
      <w:r w:rsidR="005E2C3D">
        <w:rPr>
          <w:snapToGrid/>
        </w:rPr>
        <w:t>安全性较低</w:t>
      </w:r>
      <w:r w:rsidR="005E2C3D">
        <w:rPr>
          <w:snapToGrid/>
        </w:rPr>
        <w:t xml:space="preserve">; </w:t>
      </w:r>
      <w:r w:rsidR="005E2C3D">
        <w:rPr>
          <w:rFonts w:hint="eastAsia"/>
          <w:snapToGrid/>
        </w:rPr>
        <w:t>式</w:t>
      </w:r>
      <w:r w:rsidR="005E2C3D">
        <w:rPr>
          <w:rFonts w:hint="eastAsia"/>
          <w:snapToGrid/>
        </w:rPr>
        <w:t>(15)</w:t>
      </w:r>
      <w:proofErr w:type="gramStart"/>
      <w:r w:rsidR="005E2C3D">
        <w:rPr>
          <w:rFonts w:hint="eastAsia"/>
          <w:snapToGrid/>
        </w:rPr>
        <w:t>相对于式</w:t>
      </w:r>
      <w:proofErr w:type="gramEnd"/>
      <w:r w:rsidR="005E2C3D">
        <w:rPr>
          <w:rFonts w:hint="eastAsia"/>
          <w:snapToGrid/>
        </w:rPr>
        <w:t xml:space="preserve">(4), </w:t>
      </w:r>
      <w:r w:rsidR="005E2C3D">
        <w:rPr>
          <w:snapToGrid/>
        </w:rPr>
        <w:t>不仅需要嵌入后的载体向量</w:t>
      </w:r>
      <w:r w:rsidR="005E2C3D" w:rsidRPr="005E2C3D">
        <w:rPr>
          <w:snapToGrid/>
        </w:rPr>
        <w:object w:dxaOrig="320" w:dyaOrig="360" w14:anchorId="0853FDA6">
          <v:shape id="_x0000_i1322" type="#_x0000_t75" style="width:15.95pt;height:18pt" o:ole="">
            <v:imagedata r:id="rId512" o:title=""/>
          </v:shape>
          <o:OLEObject Type="Embed" ProgID="Equation.DSMT4" ShapeID="_x0000_i1322" DrawAspect="Content" ObjectID="_1543242252" r:id="rId513"/>
        </w:object>
      </w:r>
      <w:r w:rsidR="005E2C3D">
        <w:rPr>
          <w:snapToGrid/>
        </w:rPr>
        <w:t>,</w:t>
      </w:r>
      <w:r w:rsidR="005E2C3D">
        <w:rPr>
          <w:snapToGrid/>
        </w:rPr>
        <w:t>还需要嵌入</w:t>
      </w:r>
      <w:r w:rsidR="005E2C3D">
        <w:rPr>
          <w:rFonts w:hint="eastAsia"/>
          <w:snapToGrid/>
        </w:rPr>
        <w:t>前的</w:t>
      </w:r>
      <w:r w:rsidR="005E2C3D">
        <w:rPr>
          <w:snapToGrid/>
        </w:rPr>
        <w:t>载体向量</w:t>
      </w:r>
      <w:r w:rsidR="005E2C3D" w:rsidRPr="005E2C3D">
        <w:rPr>
          <w:snapToGrid/>
        </w:rPr>
        <w:object w:dxaOrig="320" w:dyaOrig="360" w14:anchorId="5862650D">
          <v:shape id="_x0000_i1323" type="#_x0000_t75" style="width:15.95pt;height:18pt" o:ole="">
            <v:imagedata r:id="rId514" o:title=""/>
          </v:shape>
          <o:OLEObject Type="Embed" ProgID="Equation.DSMT4" ShapeID="_x0000_i1323" DrawAspect="Content" ObjectID="_1543242253" r:id="rId515"/>
        </w:object>
      </w:r>
      <w:r w:rsidR="00CC6443">
        <w:rPr>
          <w:snapToGrid/>
        </w:rPr>
        <w:t>和</w:t>
      </w:r>
      <w:proofErr w:type="gramStart"/>
      <w:r w:rsidR="00CC6443">
        <w:rPr>
          <w:snapToGrid/>
        </w:rPr>
        <w:t>嵌密调整</w:t>
      </w:r>
      <w:proofErr w:type="gramEnd"/>
      <w:r w:rsidR="00CC6443">
        <w:rPr>
          <w:snapToGrid/>
        </w:rPr>
        <w:t>表</w:t>
      </w:r>
      <w:r w:rsidR="00CC6443" w:rsidRPr="00E207FB">
        <w:rPr>
          <w:snapToGrid/>
        </w:rPr>
        <w:object w:dxaOrig="540" w:dyaOrig="380" w14:anchorId="2A2EE394">
          <v:shape id="_x0000_i1324" type="#_x0000_t75" style="width:20.55pt;height:14.9pt" o:ole="">
            <v:imagedata r:id="rId407" o:title=""/>
          </v:shape>
          <o:OLEObject Type="Embed" ProgID="Equation.DSMT4" ShapeID="_x0000_i1324" DrawAspect="Content" ObjectID="_1543242254" r:id="rId516"/>
        </w:object>
      </w:r>
      <w:r w:rsidR="005E2C3D">
        <w:rPr>
          <w:rFonts w:hint="eastAsia"/>
          <w:snapToGrid/>
        </w:rPr>
        <w:t>,</w:t>
      </w:r>
      <w:r w:rsidR="005E2C3D">
        <w:rPr>
          <w:rFonts w:hint="eastAsia"/>
          <w:snapToGrid/>
        </w:rPr>
        <w:t>若未知</w:t>
      </w:r>
      <w:r w:rsidR="005E2C3D" w:rsidRPr="005E2C3D">
        <w:rPr>
          <w:snapToGrid/>
        </w:rPr>
        <w:object w:dxaOrig="320" w:dyaOrig="360" w14:anchorId="5D0A47FA">
          <v:shape id="_x0000_i1325" type="#_x0000_t75" style="width:15.95pt;height:18pt" o:ole="">
            <v:imagedata r:id="rId514" o:title=""/>
          </v:shape>
          <o:OLEObject Type="Embed" ProgID="Equation.DSMT4" ShapeID="_x0000_i1325" DrawAspect="Content" ObjectID="_1543242255" r:id="rId517"/>
        </w:object>
      </w:r>
      <w:r w:rsidR="005E2C3D">
        <w:rPr>
          <w:rFonts w:hint="eastAsia"/>
          <w:snapToGrid/>
        </w:rPr>
        <w:t>,</w:t>
      </w:r>
      <w:r w:rsidR="005E2C3D">
        <w:rPr>
          <w:snapToGrid/>
        </w:rPr>
        <w:t>则无法提取出嵌入的</w:t>
      </w:r>
      <w:r w:rsidR="005E2C3D">
        <w:rPr>
          <w:rFonts w:hint="eastAsia"/>
          <w:snapToGrid/>
        </w:rPr>
        <w:t>秘密信息</w:t>
      </w:r>
      <w:r w:rsidR="00CC6443" w:rsidRPr="005210DA">
        <w:rPr>
          <w:rFonts w:hint="eastAsia"/>
          <w:i/>
          <w:snapToGrid/>
        </w:rPr>
        <w:t>d</w:t>
      </w:r>
      <w:r w:rsidR="00CC6443">
        <w:rPr>
          <w:rFonts w:hint="eastAsia"/>
          <w:snapToGrid/>
        </w:rPr>
        <w:t>,</w:t>
      </w:r>
      <w:r w:rsidR="00CC6443">
        <w:rPr>
          <w:snapToGrid/>
        </w:rPr>
        <w:t xml:space="preserve"> </w:t>
      </w:r>
      <w:r w:rsidR="00CC6443">
        <w:rPr>
          <w:rFonts w:hint="eastAsia"/>
          <w:snapToGrid/>
        </w:rPr>
        <w:t>因此</w:t>
      </w:r>
      <w:proofErr w:type="gramStart"/>
      <w:r w:rsidR="00CC6443">
        <w:rPr>
          <w:rFonts w:hint="eastAsia"/>
          <w:snapToGrid/>
        </w:rPr>
        <w:t>相对于式</w:t>
      </w:r>
      <w:proofErr w:type="gramEnd"/>
      <w:r w:rsidR="00CC6443">
        <w:rPr>
          <w:rFonts w:hint="eastAsia"/>
          <w:snapToGrid/>
        </w:rPr>
        <w:t>(4)</w:t>
      </w:r>
      <w:r w:rsidR="00CC6443">
        <w:rPr>
          <w:snapToGrid/>
        </w:rPr>
        <w:t>具备更高的安全性</w:t>
      </w:r>
      <w:r w:rsidR="00CC6443">
        <w:rPr>
          <w:rFonts w:hint="eastAsia"/>
          <w:snapToGrid/>
        </w:rPr>
        <w:t>。</w:t>
      </w:r>
    </w:p>
    <w:p w14:paraId="47DDB248" w14:textId="77777777" w:rsidR="00CC6443" w:rsidRDefault="00CC6443" w:rsidP="00CC6443">
      <w:pPr>
        <w:widowControl/>
        <w:textAlignment w:val="center"/>
        <w:rPr>
          <w:snapToGrid/>
        </w:rPr>
      </w:pPr>
      <w:r>
        <w:rPr>
          <w:snapToGrid/>
        </w:rPr>
        <w:t>式</w:t>
      </w:r>
      <w:r>
        <w:rPr>
          <w:rFonts w:hint="eastAsia"/>
          <w:snapToGrid/>
        </w:rPr>
        <w:t>(1</w:t>
      </w:r>
      <w:r>
        <w:rPr>
          <w:snapToGrid/>
        </w:rPr>
        <w:t>3</w:t>
      </w:r>
      <w:r>
        <w:rPr>
          <w:rFonts w:hint="eastAsia"/>
          <w:snapToGrid/>
        </w:rPr>
        <w:t>)~</w:t>
      </w:r>
      <w:r>
        <w:rPr>
          <w:snapToGrid/>
        </w:rPr>
        <w:t>式</w:t>
      </w:r>
      <w:r>
        <w:rPr>
          <w:rFonts w:hint="eastAsia"/>
          <w:snapToGrid/>
        </w:rPr>
        <w:t>(15)</w:t>
      </w:r>
      <w:r>
        <w:rPr>
          <w:rFonts w:hint="eastAsia"/>
          <w:snapToGrid/>
        </w:rPr>
        <w:t>和</w:t>
      </w:r>
      <w:r w:rsidRPr="00E207FB">
        <w:rPr>
          <w:snapToGrid/>
        </w:rPr>
        <w:object w:dxaOrig="540" w:dyaOrig="380" w14:anchorId="2B6AF674">
          <v:shape id="_x0000_i1326" type="#_x0000_t75" style="width:20.55pt;height:14.9pt" o:ole="">
            <v:imagedata r:id="rId407" o:title=""/>
          </v:shape>
          <o:OLEObject Type="Embed" ProgID="Equation.DSMT4" ShapeID="_x0000_i1326" DrawAspect="Content" ObjectID="_1543242256" r:id="rId518"/>
        </w:object>
      </w:r>
      <w:r>
        <w:rPr>
          <w:snapToGrid/>
        </w:rPr>
        <w:t>的生成策略算法</w:t>
      </w:r>
      <w:r>
        <w:rPr>
          <w:rFonts w:hint="eastAsia"/>
          <w:snapToGrid/>
        </w:rPr>
        <w:t>1</w:t>
      </w:r>
      <w:r>
        <w:rPr>
          <w:snapToGrid/>
        </w:rPr>
        <w:t>即构成了本文所给出的</w:t>
      </w:r>
      <w:r>
        <w:rPr>
          <w:rFonts w:hint="eastAsia"/>
          <w:snapToGrid/>
        </w:rPr>
        <w:t>EMD(</w:t>
      </w:r>
      <w:r w:rsidRPr="00E207FB">
        <w:rPr>
          <w:rFonts w:hint="eastAsia"/>
          <w:i/>
          <w:snapToGrid/>
        </w:rPr>
        <w:t>n</w:t>
      </w:r>
      <w:r>
        <w:rPr>
          <w:rFonts w:hint="eastAsia"/>
          <w:snapToGrid/>
        </w:rPr>
        <w:t>,</w:t>
      </w:r>
      <w:r w:rsidRPr="00E207FB">
        <w:rPr>
          <w:rFonts w:hint="eastAsia"/>
          <w:i/>
          <w:snapToGrid/>
        </w:rPr>
        <w:t>m</w:t>
      </w:r>
      <w:r>
        <w:rPr>
          <w:rFonts w:hint="eastAsia"/>
          <w:snapToGrid/>
        </w:rPr>
        <w:t>)</w:t>
      </w:r>
      <w:r>
        <w:rPr>
          <w:rFonts w:hint="eastAsia"/>
          <w:snapToGrid/>
        </w:rPr>
        <w:t>模型的嵌入和提取策略</w:t>
      </w:r>
      <w:r>
        <w:rPr>
          <w:rFonts w:hint="eastAsia"/>
          <w:snapToGrid/>
        </w:rPr>
        <w:t xml:space="preserve">. </w:t>
      </w:r>
    </w:p>
    <w:p w14:paraId="417D7F3B" w14:textId="7184FAE9" w:rsidR="00CC6443" w:rsidRPr="00E030D5" w:rsidRDefault="00CC6443" w:rsidP="00E030D5">
      <w:pPr>
        <w:widowControl/>
        <w:textAlignment w:val="center"/>
        <w:rPr>
          <w:rFonts w:hint="eastAsia"/>
        </w:rPr>
      </w:pPr>
      <w:r>
        <w:rPr>
          <w:rFonts w:hint="eastAsia"/>
          <w:snapToGrid/>
        </w:rPr>
        <w:t>当</w:t>
      </w:r>
      <w:r w:rsidRPr="00CC6443">
        <w:rPr>
          <w:rFonts w:hint="eastAsia"/>
          <w:i/>
          <w:snapToGrid/>
        </w:rPr>
        <w:t>m</w:t>
      </w:r>
      <w:r>
        <w:rPr>
          <w:rFonts w:hint="eastAsia"/>
          <w:snapToGrid/>
        </w:rPr>
        <w:t>=1</w:t>
      </w:r>
      <w:r>
        <w:rPr>
          <w:snapToGrid/>
        </w:rPr>
        <w:t>时</w:t>
      </w:r>
      <w:r>
        <w:rPr>
          <w:rFonts w:hint="eastAsia"/>
          <w:snapToGrid/>
        </w:rPr>
        <w:t>，</w:t>
      </w:r>
      <w:r>
        <w:rPr>
          <w:rFonts w:hint="eastAsia"/>
          <w:snapToGrid/>
        </w:rPr>
        <w:t>EMD(</w:t>
      </w:r>
      <w:r w:rsidRPr="00E207FB">
        <w:rPr>
          <w:rFonts w:hint="eastAsia"/>
          <w:i/>
          <w:snapToGrid/>
        </w:rPr>
        <w:t>n</w:t>
      </w:r>
      <w:r>
        <w:rPr>
          <w:rFonts w:hint="eastAsia"/>
          <w:snapToGrid/>
        </w:rPr>
        <w:t>,</w:t>
      </w:r>
      <w:r w:rsidRPr="00E207FB">
        <w:rPr>
          <w:rFonts w:hint="eastAsia"/>
          <w:i/>
          <w:snapToGrid/>
        </w:rPr>
        <w:t>m</w:t>
      </w:r>
      <w:r>
        <w:rPr>
          <w:rFonts w:hint="eastAsia"/>
          <w:snapToGrid/>
        </w:rPr>
        <w:t>)</w:t>
      </w:r>
      <w:r>
        <w:rPr>
          <w:rFonts w:hint="eastAsia"/>
          <w:snapToGrid/>
        </w:rPr>
        <w:t>模型和</w:t>
      </w:r>
      <w:r>
        <w:rPr>
          <w:rFonts w:hint="eastAsia"/>
        </w:rPr>
        <w:t>文献</w:t>
      </w:r>
      <w:r>
        <w:rPr>
          <w:rFonts w:hint="eastAsia"/>
        </w:rPr>
        <w:t>[8]</w:t>
      </w:r>
      <w:r>
        <w:rPr>
          <w:rFonts w:hint="eastAsia"/>
        </w:rPr>
        <w:t>具备同样的嵌入容量</w:t>
      </w:r>
      <w:r w:rsidR="00DF5F99">
        <w:rPr>
          <w:rFonts w:hint="eastAsia"/>
        </w:rPr>
        <w:t>;</w:t>
      </w:r>
      <w:r w:rsidRPr="007E100A">
        <w:rPr>
          <w:rFonts w:hint="eastAsia"/>
          <w:highlight w:val="yellow"/>
        </w:rPr>
        <w:t>当</w:t>
      </w:r>
      <w:r w:rsidRPr="00DF5F99">
        <w:rPr>
          <w:rFonts w:hint="eastAsia"/>
          <w:i/>
          <w:highlight w:val="yellow"/>
        </w:rPr>
        <w:t>m</w:t>
      </w:r>
      <w:r w:rsidRPr="007E100A">
        <w:rPr>
          <w:rFonts w:hint="eastAsia"/>
          <w:highlight w:val="yellow"/>
        </w:rPr>
        <w:t>=2</w:t>
      </w:r>
      <w:r>
        <w:rPr>
          <w:rFonts w:hint="eastAsia"/>
          <w:highlight w:val="yellow"/>
        </w:rPr>
        <w:t>和</w:t>
      </w:r>
      <w:r w:rsidRPr="00DF5F99">
        <w:rPr>
          <w:highlight w:val="yellow"/>
        </w:rPr>
        <w:object w:dxaOrig="560" w:dyaOrig="279" w14:anchorId="340CD4F6">
          <v:shape id="_x0000_i1327" type="#_x0000_t75" style="width:20.55pt;height:10.8pt" o:ole="">
            <v:imagedata r:id="rId397" o:title=""/>
          </v:shape>
          <o:OLEObject Type="Embed" ProgID="Equation.DSMT4" ShapeID="_x0000_i1327" DrawAspect="Content" ObjectID="_1543242257" r:id="rId519"/>
        </w:object>
      </w:r>
      <w:r w:rsidRPr="007E100A">
        <w:rPr>
          <w:rFonts w:hint="eastAsia"/>
          <w:highlight w:val="yellow"/>
        </w:rPr>
        <w:t>时，即对应为文献</w:t>
      </w:r>
      <w:r w:rsidRPr="007E100A">
        <w:rPr>
          <w:rFonts w:hint="eastAsia"/>
          <w:highlight w:val="yellow"/>
        </w:rPr>
        <w:t>[14]EMD-2</w:t>
      </w:r>
      <w:r w:rsidRPr="007E100A">
        <w:rPr>
          <w:rFonts w:hint="eastAsia"/>
          <w:highlight w:val="yellow"/>
        </w:rPr>
        <w:t>在</w:t>
      </w:r>
      <w:r w:rsidRPr="00DF5F99">
        <w:rPr>
          <w:highlight w:val="yellow"/>
        </w:rPr>
        <w:object w:dxaOrig="560" w:dyaOrig="279" w14:anchorId="6B52B582">
          <v:shape id="_x0000_i1328" type="#_x0000_t75" style="width:20.55pt;height:10.8pt;mso-position-vertical:absolute" o:ole="">
            <v:imagedata r:id="rId397" o:title=""/>
          </v:shape>
          <o:OLEObject Type="Embed" ProgID="Equation.DSMT4" ShapeID="_x0000_i1328" DrawAspect="Content" ObjectID="_1543242258" r:id="rId520"/>
        </w:object>
      </w:r>
      <w:r w:rsidRPr="007E100A">
        <w:rPr>
          <w:rFonts w:hint="eastAsia"/>
          <w:highlight w:val="yellow"/>
        </w:rPr>
        <w:t>时的嵌入容量</w:t>
      </w:r>
      <w:r w:rsidR="00DF5F99">
        <w:rPr>
          <w:rFonts w:hint="eastAsia"/>
          <w:highlight w:val="yellow"/>
        </w:rPr>
        <w:t>;</w:t>
      </w:r>
      <w:r>
        <w:rPr>
          <w:rFonts w:hint="eastAsia"/>
        </w:rPr>
        <w:t>当</w:t>
      </w:r>
      <w:r w:rsidRPr="003648E3">
        <w:rPr>
          <w:position w:val="-6"/>
        </w:rPr>
        <w:object w:dxaOrig="620" w:dyaOrig="220" w14:anchorId="661E5BB4">
          <v:shape id="_x0000_i1329" type="#_x0000_t75" style="width:20.55pt;height:7.7pt" o:ole="">
            <v:imagedata r:id="rId405" o:title=""/>
          </v:shape>
          <o:OLEObject Type="Embed" ProgID="Equation.DSMT4" ShapeID="_x0000_i1329" DrawAspect="Content" ObjectID="_1543242259" r:id="rId521"/>
        </w:object>
      </w:r>
      <w:r>
        <w:t>时</w:t>
      </w:r>
      <w:r>
        <w:rPr>
          <w:rFonts w:hint="eastAsia"/>
        </w:rPr>
        <w:t>,</w:t>
      </w:r>
      <w:r>
        <w:rPr>
          <w:rFonts w:hint="eastAsia"/>
        </w:rPr>
        <w:t>则对应为</w:t>
      </w:r>
      <w:r w:rsidR="00DF5F99">
        <w:rPr>
          <w:rFonts w:hint="eastAsia"/>
        </w:rPr>
        <w:t>文献</w:t>
      </w:r>
      <w:r w:rsidR="00DF5F99">
        <w:rPr>
          <w:rFonts w:hint="eastAsia"/>
        </w:rPr>
        <w:t>[16]</w:t>
      </w:r>
      <w:r w:rsidR="00DF5F99" w:rsidRPr="007E100A">
        <w:rPr>
          <w:rFonts w:hint="eastAsia"/>
          <w:highlight w:val="yellow"/>
        </w:rPr>
        <w:t>EMD-</w:t>
      </w:r>
      <w:r w:rsidR="00DF5F99" w:rsidRPr="00DF5F99">
        <w:rPr>
          <w:i/>
          <w:highlight w:val="yellow"/>
        </w:rPr>
        <w:t>n</w:t>
      </w:r>
      <w:r w:rsidR="00DF5F99">
        <w:rPr>
          <w:highlight w:val="yellow"/>
        </w:rPr>
        <w:t>算法的嵌入容量</w:t>
      </w:r>
      <w:r w:rsidR="00DF5F99">
        <w:rPr>
          <w:rFonts w:hint="eastAsia"/>
          <w:highlight w:val="yellow"/>
        </w:rPr>
        <w:t>.</w:t>
      </w:r>
      <w:r w:rsidR="00DF5F99">
        <w:t xml:space="preserve"> </w:t>
      </w:r>
      <w:r w:rsidR="00DF5F99">
        <w:t>而对于其他情况，</w:t>
      </w:r>
      <w:r w:rsidR="00DF5F99">
        <w:rPr>
          <w:rFonts w:hint="eastAsia"/>
          <w:snapToGrid/>
        </w:rPr>
        <w:t>EMD(</w:t>
      </w:r>
      <w:r w:rsidR="00DF5F99" w:rsidRPr="00E207FB">
        <w:rPr>
          <w:rFonts w:hint="eastAsia"/>
          <w:i/>
          <w:snapToGrid/>
        </w:rPr>
        <w:t>n</w:t>
      </w:r>
      <w:r w:rsidR="00DF5F99">
        <w:rPr>
          <w:rFonts w:hint="eastAsia"/>
          <w:snapToGrid/>
        </w:rPr>
        <w:t>,</w:t>
      </w:r>
      <w:r w:rsidR="00DF5F99" w:rsidRPr="00E207FB">
        <w:rPr>
          <w:rFonts w:hint="eastAsia"/>
          <w:i/>
          <w:snapToGrid/>
        </w:rPr>
        <w:t>m</w:t>
      </w:r>
      <w:r w:rsidR="00DF5F99">
        <w:rPr>
          <w:rFonts w:hint="eastAsia"/>
          <w:snapToGrid/>
        </w:rPr>
        <w:t>)</w:t>
      </w:r>
      <w:r w:rsidR="00DF5F99">
        <w:rPr>
          <w:rFonts w:hint="eastAsia"/>
          <w:snapToGrid/>
        </w:rPr>
        <w:t>模型始终保持最大的嵌入容量，由于</w:t>
      </w:r>
      <w:r w:rsidR="00DF5F99">
        <w:rPr>
          <w:rFonts w:hint="eastAsia"/>
          <w:snapToGrid/>
        </w:rPr>
        <w:t>EMD(</w:t>
      </w:r>
      <w:r w:rsidR="00DF5F99" w:rsidRPr="00E207FB">
        <w:rPr>
          <w:rFonts w:hint="eastAsia"/>
          <w:i/>
          <w:snapToGrid/>
        </w:rPr>
        <w:t>n</w:t>
      </w:r>
      <w:r w:rsidR="00DF5F99">
        <w:rPr>
          <w:rFonts w:hint="eastAsia"/>
          <w:snapToGrid/>
        </w:rPr>
        <w:t>,</w:t>
      </w:r>
      <w:r w:rsidR="00DF5F99" w:rsidRPr="00E207FB">
        <w:rPr>
          <w:rFonts w:hint="eastAsia"/>
          <w:i/>
          <w:snapToGrid/>
        </w:rPr>
        <w:t>m</w:t>
      </w:r>
      <w:r w:rsidR="00DF5F99">
        <w:rPr>
          <w:rFonts w:hint="eastAsia"/>
          <w:snapToGrid/>
        </w:rPr>
        <w:t>)</w:t>
      </w:r>
      <w:r w:rsidR="00DF5F99">
        <w:rPr>
          <w:rFonts w:hint="eastAsia"/>
          <w:snapToGrid/>
        </w:rPr>
        <w:t>模型在嵌入时调整量为</w:t>
      </w:r>
      <w:r w:rsidR="00DF5F99" w:rsidRPr="00E517D2">
        <w:rPr>
          <w:snapToGrid/>
          <w:position w:val="-4"/>
        </w:rPr>
        <w:object w:dxaOrig="300" w:dyaOrig="260" w14:anchorId="695302FD">
          <v:shape id="_x0000_i1330" type="#_x0000_t75" style="width:15.45pt;height:12.85pt" o:ole="">
            <v:imagedata r:id="rId376" o:title=""/>
          </v:shape>
          <o:OLEObject Type="Embed" ProgID="Equation.DSMT4" ShapeID="_x0000_i1330" DrawAspect="Content" ObjectID="_1543242260" r:id="rId522"/>
        </w:object>
      </w:r>
      <w:r w:rsidR="00DF5F99">
        <w:rPr>
          <w:rFonts w:hint="eastAsia"/>
          <w:snapToGrid/>
        </w:rPr>
        <w:t>,</w:t>
      </w:r>
      <w:r w:rsidR="00DF5F99">
        <w:rPr>
          <w:rFonts w:hint="eastAsia"/>
          <w:snapToGrid/>
        </w:rPr>
        <w:t>溢出像素的调整量为</w:t>
      </w:r>
      <w:r w:rsidR="00DF5F99" w:rsidRPr="00E517D2">
        <w:rPr>
          <w:snapToGrid/>
          <w:position w:val="-4"/>
        </w:rPr>
        <w:object w:dxaOrig="320" w:dyaOrig="260" w14:anchorId="30A695CD">
          <v:shape id="_x0000_i1331" type="#_x0000_t75" style="width:15.95pt;height:12.85pt" o:ole="">
            <v:imagedata r:id="rId378" o:title=""/>
          </v:shape>
          <o:OLEObject Type="Embed" ProgID="Equation.DSMT4" ShapeID="_x0000_i1331" DrawAspect="Content" ObjectID="_1543242261" r:id="rId523"/>
        </w:object>
      </w:r>
      <w:r w:rsidR="00DF5F99">
        <w:rPr>
          <w:rFonts w:hint="eastAsia"/>
          <w:snapToGrid/>
        </w:rPr>
        <w:t>，因而</w:t>
      </w:r>
      <w:r w:rsidR="00DF5F99" w:rsidRPr="00D27E1A">
        <w:rPr>
          <w:rFonts w:hint="eastAsia"/>
          <w:snapToGrid/>
        </w:rPr>
        <w:t>避免了文献</w:t>
      </w:r>
      <w:r w:rsidR="00DF5F99" w:rsidRPr="00D27E1A">
        <w:rPr>
          <w:rFonts w:hint="eastAsia"/>
          <w:snapToGrid/>
        </w:rPr>
        <w:t>[16-18]</w:t>
      </w:r>
      <w:r w:rsidR="00DF5F99" w:rsidRPr="00D27E1A">
        <w:t>对嵌入掩体视觉质量产生较大影响</w:t>
      </w:r>
      <w:r w:rsidR="00E030D5">
        <w:rPr>
          <w:rFonts w:hint="eastAsia"/>
        </w:rPr>
        <w:t>.</w:t>
      </w:r>
      <w:r w:rsidR="00E030D5" w:rsidRPr="00E030D5">
        <w:rPr>
          <w:rFonts w:hint="eastAsia"/>
          <w:snapToGrid/>
        </w:rPr>
        <w:t xml:space="preserve"> </w:t>
      </w:r>
      <w:r w:rsidR="00E030D5">
        <w:rPr>
          <w:rFonts w:hint="eastAsia"/>
          <w:snapToGrid/>
        </w:rPr>
        <w:t>EMD(</w:t>
      </w:r>
      <w:r w:rsidR="00E030D5" w:rsidRPr="00E207FB">
        <w:rPr>
          <w:rFonts w:hint="eastAsia"/>
          <w:i/>
          <w:snapToGrid/>
        </w:rPr>
        <w:t>n</w:t>
      </w:r>
      <w:r w:rsidR="00E030D5">
        <w:rPr>
          <w:rFonts w:hint="eastAsia"/>
          <w:snapToGrid/>
        </w:rPr>
        <w:t>,</w:t>
      </w:r>
      <w:r w:rsidR="00E030D5" w:rsidRPr="00E207FB">
        <w:rPr>
          <w:rFonts w:hint="eastAsia"/>
          <w:i/>
          <w:snapToGrid/>
        </w:rPr>
        <w:t>m</w:t>
      </w:r>
      <w:r w:rsidR="00E030D5">
        <w:rPr>
          <w:rFonts w:hint="eastAsia"/>
          <w:snapToGrid/>
        </w:rPr>
        <w:t>)</w:t>
      </w:r>
      <w:r w:rsidR="00E030D5">
        <w:rPr>
          <w:rFonts w:hint="eastAsia"/>
          <w:snapToGrid/>
        </w:rPr>
        <w:t>模型可根据</w:t>
      </w:r>
      <w:r w:rsidR="00E030D5" w:rsidRPr="00E030D5">
        <w:rPr>
          <w:rFonts w:hint="eastAsia"/>
          <w:i/>
          <w:snapToGrid/>
        </w:rPr>
        <w:t>m</w:t>
      </w:r>
      <w:r w:rsidR="00E030D5">
        <w:rPr>
          <w:rFonts w:hint="eastAsia"/>
        </w:rPr>
        <w:t>的不同取值</w:t>
      </w:r>
      <w:r w:rsidR="00E030D5">
        <w:rPr>
          <w:rFonts w:hint="eastAsia"/>
        </w:rPr>
        <w:t>,</w:t>
      </w:r>
      <w:r w:rsidR="00E030D5">
        <w:rPr>
          <w:rFonts w:hint="eastAsia"/>
          <w:snapToGrid/>
        </w:rPr>
        <w:t>在图像视觉嵌入质量和嵌入容量上进行较好地折中</w:t>
      </w:r>
      <w:r w:rsidR="00E030D5">
        <w:rPr>
          <w:rFonts w:hint="eastAsia"/>
          <w:snapToGrid/>
        </w:rPr>
        <w:t>,</w:t>
      </w:r>
      <w:r w:rsidR="00B47BE6">
        <w:rPr>
          <w:rFonts w:hint="eastAsia"/>
          <w:snapToGrid/>
        </w:rPr>
        <w:t>在提取时和嵌入前的载体向量</w:t>
      </w:r>
      <w:r w:rsidR="00B47BE6" w:rsidRPr="00B47BE6">
        <w:rPr>
          <w:snapToGrid/>
        </w:rPr>
        <w:object w:dxaOrig="320" w:dyaOrig="360" w14:anchorId="77080A64">
          <v:shape id="_x0000_i1644" type="#_x0000_t75" style="width:13.9pt;height:15.95pt" o:ole="">
            <v:imagedata r:id="rId524" o:title=""/>
          </v:shape>
          <o:OLEObject Type="Embed" ProgID="Equation.DSMT4" ShapeID="_x0000_i1644" DrawAspect="Content" ObjectID="_1543242262" r:id="rId525"/>
        </w:object>
      </w:r>
      <w:r w:rsidR="00B47BE6">
        <w:rPr>
          <w:snapToGrid/>
        </w:rPr>
        <w:t>和</w:t>
      </w:r>
      <w:proofErr w:type="gramStart"/>
      <w:r w:rsidR="00B47BE6">
        <w:rPr>
          <w:snapToGrid/>
        </w:rPr>
        <w:t>嵌密调整</w:t>
      </w:r>
      <w:proofErr w:type="gramEnd"/>
      <w:r w:rsidR="00B47BE6">
        <w:rPr>
          <w:snapToGrid/>
        </w:rPr>
        <w:t>表</w:t>
      </w:r>
      <w:r w:rsidR="00B47BE6" w:rsidRPr="005210DA">
        <w:rPr>
          <w:snapToGrid/>
        </w:rPr>
        <w:object w:dxaOrig="540" w:dyaOrig="400" w14:anchorId="1EFE7CCC">
          <v:shape id="_x0000_i1651" type="#_x0000_t75" style="width:18pt;height:14.4pt" o:ole="">
            <v:imagedata r:id="rId526" o:title=""/>
          </v:shape>
          <o:OLEObject Type="Embed" ProgID="Equation.DSMT4" ShapeID="_x0000_i1651" DrawAspect="Content" ObjectID="_1543242263" r:id="rId527"/>
        </w:object>
      </w:r>
      <w:r w:rsidR="00E030D5">
        <w:rPr>
          <w:snapToGrid/>
        </w:rPr>
        <w:t>直接绑定</w:t>
      </w:r>
      <w:r w:rsidR="00E030D5">
        <w:rPr>
          <w:rFonts w:hint="eastAsia"/>
          <w:snapToGrid/>
        </w:rPr>
        <w:t>,</w:t>
      </w:r>
      <w:r w:rsidR="00E030D5">
        <w:rPr>
          <w:rFonts w:hint="eastAsia"/>
          <w:snapToGrid/>
        </w:rPr>
        <w:t>因此相对于传统的</w:t>
      </w:r>
      <w:r w:rsidR="00E030D5">
        <w:rPr>
          <w:rFonts w:hint="eastAsia"/>
          <w:snapToGrid/>
        </w:rPr>
        <w:t>EMD</w:t>
      </w:r>
      <w:r w:rsidR="00E030D5">
        <w:rPr>
          <w:snapToGrid/>
        </w:rPr>
        <w:t>嵌入方法具有更高的安全性</w:t>
      </w:r>
      <w:r w:rsidR="00E030D5">
        <w:rPr>
          <w:rFonts w:hint="eastAsia"/>
          <w:snapToGrid/>
        </w:rPr>
        <w:t>.</w:t>
      </w:r>
    </w:p>
    <w:p w14:paraId="3AF2BFF7" w14:textId="77777777" w:rsidR="00BD6661" w:rsidRDefault="00BD6661" w:rsidP="00BD6661">
      <w:pPr>
        <w:pStyle w:val="7"/>
        <w:ind w:left="360"/>
        <w:rPr>
          <w:snapToGrid/>
        </w:rPr>
      </w:pPr>
      <w:r>
        <w:rPr>
          <w:rFonts w:hint="eastAsia"/>
          <w:b/>
        </w:rPr>
        <w:t>4</w:t>
      </w:r>
      <w:r w:rsidRPr="00BD6661">
        <w:rPr>
          <w:rFonts w:hint="eastAsia"/>
          <w:b/>
        </w:rPr>
        <w:t>基于</w:t>
      </w:r>
      <w:r>
        <w:rPr>
          <w:rFonts w:hint="eastAsia"/>
          <w:b/>
        </w:rPr>
        <w:t>EMD(</w:t>
      </w:r>
      <w:r>
        <w:rPr>
          <w:rFonts w:hint="eastAsia"/>
          <w:b/>
          <w:i/>
        </w:rPr>
        <w:t>n</w:t>
      </w:r>
      <w:r>
        <w:rPr>
          <w:rFonts w:hint="eastAsia"/>
          <w:b/>
        </w:rPr>
        <w:t xml:space="preserve">, </w:t>
      </w:r>
      <w:r>
        <w:rPr>
          <w:rFonts w:hint="eastAsia"/>
          <w:b/>
          <w:i/>
        </w:rPr>
        <w:t>m</w:t>
      </w:r>
      <w:r>
        <w:rPr>
          <w:rFonts w:hint="eastAsia"/>
          <w:b/>
        </w:rPr>
        <w:t>)</w:t>
      </w:r>
      <w:r w:rsidRPr="00BD6661">
        <w:rPr>
          <w:b/>
        </w:rPr>
        <w:t>的数字图像密写方法</w:t>
      </w:r>
    </w:p>
    <w:p w14:paraId="0AC89E8C" w14:textId="77777777" w:rsidR="00E030D5" w:rsidRDefault="00E030D5" w:rsidP="00BD6661">
      <w:pPr>
        <w:ind w:firstLine="360"/>
        <w:rPr>
          <w:snapToGrid/>
        </w:rPr>
      </w:pPr>
    </w:p>
    <w:p w14:paraId="0DBB41B2" w14:textId="77777777" w:rsidR="00BD6661" w:rsidRDefault="00BD6661" w:rsidP="00BD6661">
      <w:pPr>
        <w:ind w:firstLine="360"/>
        <w:rPr>
          <w:snapToGrid/>
        </w:rPr>
      </w:pPr>
      <w:r>
        <w:rPr>
          <w:rFonts w:hint="eastAsia"/>
          <w:snapToGrid/>
        </w:rPr>
        <w:t>由于</w:t>
      </w:r>
      <w:r w:rsidRPr="00D27E1A">
        <w:rPr>
          <w:snapToGrid/>
        </w:rPr>
        <w:t>EMD(</w:t>
      </w:r>
      <w:r w:rsidRPr="00D27E1A">
        <w:rPr>
          <w:i/>
          <w:snapToGrid/>
        </w:rPr>
        <w:t>n</w:t>
      </w:r>
      <w:r w:rsidRPr="00D27E1A">
        <w:rPr>
          <w:snapToGrid/>
        </w:rPr>
        <w:t xml:space="preserve">, </w:t>
      </w:r>
      <w:r w:rsidRPr="00D27E1A">
        <w:rPr>
          <w:i/>
          <w:snapToGrid/>
        </w:rPr>
        <w:t>m</w:t>
      </w:r>
      <w:r w:rsidRPr="00D27E1A">
        <w:rPr>
          <w:snapToGrid/>
        </w:rPr>
        <w:t>)</w:t>
      </w:r>
      <w:r w:rsidRPr="00D27E1A">
        <w:rPr>
          <w:rFonts w:hint="eastAsia"/>
          <w:snapToGrid/>
        </w:rPr>
        <w:t>嵌入模型</w:t>
      </w:r>
      <w:r>
        <w:rPr>
          <w:rFonts w:hint="eastAsia"/>
          <w:snapToGrid/>
        </w:rPr>
        <w:t>存在安全隐患</w:t>
      </w:r>
      <w:r>
        <w:rPr>
          <w:rFonts w:hint="eastAsia"/>
          <w:snapToGrid/>
        </w:rPr>
        <w:t xml:space="preserve">, </w:t>
      </w:r>
      <w:r>
        <w:rPr>
          <w:rFonts w:hint="eastAsia"/>
          <w:snapToGrid/>
        </w:rPr>
        <w:t>即得到载体向量</w:t>
      </w:r>
      <w:proofErr w:type="gramStart"/>
      <w:r>
        <w:rPr>
          <w:rFonts w:hint="eastAsia"/>
          <w:snapToGrid/>
        </w:rPr>
        <w:t>和</w:t>
      </w:r>
      <w:r w:rsidR="00D94069">
        <w:rPr>
          <w:rFonts w:hint="eastAsia"/>
        </w:rPr>
        <w:t>载密向量</w:t>
      </w:r>
      <w:proofErr w:type="gramEnd"/>
      <w:r>
        <w:rPr>
          <w:rFonts w:hint="eastAsia"/>
          <w:snapToGrid/>
        </w:rPr>
        <w:t>就可</w:t>
      </w:r>
      <w:proofErr w:type="gramStart"/>
      <w:r>
        <w:rPr>
          <w:rFonts w:hint="eastAsia"/>
          <w:snapToGrid/>
        </w:rPr>
        <w:t>根据嵌密元素</w:t>
      </w:r>
      <w:proofErr w:type="gramEnd"/>
      <w:r>
        <w:rPr>
          <w:rFonts w:hint="eastAsia"/>
          <w:snapToGrid/>
        </w:rPr>
        <w:t>个数和最多可改变</w:t>
      </w:r>
      <w:proofErr w:type="gramStart"/>
      <w:r>
        <w:rPr>
          <w:rFonts w:hint="eastAsia"/>
          <w:snapToGrid/>
        </w:rPr>
        <w:t>的嵌密元素</w:t>
      </w:r>
      <w:proofErr w:type="gramEnd"/>
      <w:r>
        <w:rPr>
          <w:rFonts w:hint="eastAsia"/>
          <w:snapToGrid/>
        </w:rPr>
        <w:t>个数计算出秘密信息</w:t>
      </w:r>
      <w:r>
        <w:rPr>
          <w:rFonts w:hint="eastAsia"/>
          <w:snapToGrid/>
        </w:rPr>
        <w:t xml:space="preserve">, </w:t>
      </w:r>
      <w:r>
        <w:rPr>
          <w:rFonts w:hint="eastAsia"/>
          <w:snapToGrid/>
        </w:rPr>
        <w:t>因此将</w:t>
      </w:r>
      <w:r w:rsidRPr="00D27E1A">
        <w:rPr>
          <w:snapToGrid/>
        </w:rPr>
        <w:t>EMD(</w:t>
      </w:r>
      <w:r w:rsidRPr="00D27E1A">
        <w:rPr>
          <w:i/>
          <w:snapToGrid/>
        </w:rPr>
        <w:t>n</w:t>
      </w:r>
      <w:r w:rsidRPr="00D27E1A">
        <w:rPr>
          <w:snapToGrid/>
        </w:rPr>
        <w:t xml:space="preserve">, </w:t>
      </w:r>
      <w:r w:rsidRPr="00D27E1A">
        <w:rPr>
          <w:i/>
          <w:snapToGrid/>
        </w:rPr>
        <w:t>m</w:t>
      </w:r>
      <w:r w:rsidRPr="00D27E1A">
        <w:rPr>
          <w:snapToGrid/>
        </w:rPr>
        <w:t>)</w:t>
      </w:r>
      <w:r w:rsidRPr="00D27E1A">
        <w:rPr>
          <w:rFonts w:hint="eastAsia"/>
          <w:snapToGrid/>
        </w:rPr>
        <w:t>嵌入模型</w:t>
      </w:r>
      <w:r>
        <w:rPr>
          <w:rFonts w:hint="eastAsia"/>
          <w:snapToGrid/>
        </w:rPr>
        <w:t>应用到图像密写领域时增加相应的安全性策略</w:t>
      </w:r>
      <w:r>
        <w:rPr>
          <w:rFonts w:hint="eastAsia"/>
          <w:snapToGrid/>
        </w:rPr>
        <w:t xml:space="preserve">. </w:t>
      </w:r>
    </w:p>
    <w:p w14:paraId="63D410C5" w14:textId="77777777" w:rsidR="00BD6661" w:rsidRDefault="00BD6661" w:rsidP="00BD6661">
      <w:pPr>
        <w:spacing w:line="259" w:lineRule="auto"/>
        <w:rPr>
          <w:snapToGrid/>
        </w:rPr>
      </w:pPr>
      <w:r>
        <w:rPr>
          <w:rFonts w:hint="eastAsia"/>
          <w:snapToGrid/>
        </w:rPr>
        <w:t>首先</w:t>
      </w:r>
      <w:r>
        <w:rPr>
          <w:rFonts w:hint="eastAsia"/>
          <w:snapToGrid/>
        </w:rPr>
        <w:t xml:space="preserve">, </w:t>
      </w:r>
      <w:r>
        <w:rPr>
          <w:rFonts w:hint="eastAsia"/>
          <w:snapToGrid/>
        </w:rPr>
        <w:t>动态</w:t>
      </w:r>
      <w:proofErr w:type="gramStart"/>
      <w:r>
        <w:rPr>
          <w:rFonts w:hint="eastAsia"/>
        </w:rPr>
        <w:t>生成嵌密元素</w:t>
      </w:r>
      <w:proofErr w:type="gramEnd"/>
      <w:r>
        <w:rPr>
          <w:rFonts w:hint="eastAsia"/>
        </w:rPr>
        <w:t>个数</w:t>
      </w:r>
      <w:r w:rsidRPr="00BD6661">
        <w:rPr>
          <w:rFonts w:hint="eastAsia"/>
          <w:i/>
        </w:rPr>
        <w:t>n</w:t>
      </w:r>
      <w:r>
        <w:rPr>
          <w:rFonts w:hint="eastAsia"/>
        </w:rPr>
        <w:t>和最多可改变</w:t>
      </w:r>
      <w:proofErr w:type="gramStart"/>
      <w:r>
        <w:rPr>
          <w:rFonts w:hint="eastAsia"/>
        </w:rPr>
        <w:t>的嵌密元素</w:t>
      </w:r>
      <w:proofErr w:type="gramEnd"/>
      <w:r>
        <w:rPr>
          <w:rFonts w:hint="eastAsia"/>
        </w:rPr>
        <w:t>个数</w:t>
      </w:r>
      <w:r w:rsidRPr="00BD6661">
        <w:rPr>
          <w:rFonts w:hint="eastAsia"/>
          <w:i/>
        </w:rPr>
        <w:t>m</w:t>
      </w:r>
      <w:r>
        <w:rPr>
          <w:rFonts w:hint="eastAsia"/>
        </w:rPr>
        <w:t xml:space="preserve">. </w:t>
      </w:r>
      <w:r>
        <w:rPr>
          <w:rFonts w:hint="eastAsia"/>
        </w:rPr>
        <w:t>具体为</w:t>
      </w:r>
      <w:r>
        <w:rPr>
          <w:rFonts w:hint="eastAsia"/>
          <w:snapToGrid/>
        </w:rPr>
        <w:t>用户给定系统参数</w:t>
      </w:r>
      <w:r>
        <w:rPr>
          <w:rFonts w:hint="eastAsia"/>
          <w:snapToGrid/>
        </w:rPr>
        <w:t xml:space="preserve">, </w:t>
      </w:r>
      <w:r w:rsidR="00A4688F" w:rsidRPr="002D7A23">
        <w:rPr>
          <w:snapToGrid/>
          <w:position w:val="-10"/>
        </w:rPr>
        <w:object w:dxaOrig="1219" w:dyaOrig="320" w14:anchorId="68BE116C">
          <v:shape id="_x0000_i1353" type="#_x0000_t75" style="width:52.45pt;height:13.35pt" o:ole="">
            <v:imagedata r:id="rId528" o:title=""/>
          </v:shape>
          <o:OLEObject Type="Embed" ProgID="Equation.DSMT4" ShapeID="_x0000_i1353" DrawAspect="Content" ObjectID="_1543242264" r:id="rId529"/>
        </w:object>
      </w:r>
      <w:r>
        <w:rPr>
          <w:rFonts w:hint="eastAsia"/>
          <w:snapToGrid/>
        </w:rPr>
        <w:t xml:space="preserve">, </w:t>
      </w:r>
      <w:r>
        <w:rPr>
          <w:rFonts w:hint="eastAsia"/>
          <w:snapToGrid/>
        </w:rPr>
        <w:t>初始值</w:t>
      </w:r>
      <w:r w:rsidR="00A4688F" w:rsidRPr="002D7A23">
        <w:rPr>
          <w:snapToGrid/>
          <w:position w:val="-12"/>
        </w:rPr>
        <w:object w:dxaOrig="960" w:dyaOrig="360" w14:anchorId="5EAF5CF6">
          <v:shape id="_x0000_i1354" type="#_x0000_t75" style="width:40.1pt;height:15.95pt" o:ole="">
            <v:imagedata r:id="rId530" o:title=""/>
          </v:shape>
          <o:OLEObject Type="Embed" ProgID="Equation.DSMT4" ShapeID="_x0000_i1354" DrawAspect="Content" ObjectID="_1543242265" r:id="rId531"/>
        </w:object>
      </w:r>
      <w:r>
        <w:rPr>
          <w:rFonts w:hint="eastAsia"/>
          <w:snapToGrid/>
        </w:rPr>
        <w:t>和消除暂态效应的迭代次数参数</w:t>
      </w:r>
      <w:r>
        <w:rPr>
          <w:rFonts w:hint="eastAsia"/>
          <w:i/>
          <w:snapToGrid/>
        </w:rPr>
        <w:t>IT</w:t>
      </w:r>
      <w:r>
        <w:rPr>
          <w:rFonts w:hint="eastAsia"/>
          <w:snapToGrid/>
        </w:rPr>
        <w:t xml:space="preserve">, </w:t>
      </w:r>
      <w:proofErr w:type="gramStart"/>
      <w:r>
        <w:rPr>
          <w:rFonts w:hint="eastAsia"/>
          <w:snapToGrid/>
        </w:rPr>
        <w:t>以及嵌密元素</w:t>
      </w:r>
      <w:proofErr w:type="gramEnd"/>
      <w:r>
        <w:rPr>
          <w:rFonts w:hint="eastAsia"/>
          <w:snapToGrid/>
        </w:rPr>
        <w:t>数量</w:t>
      </w:r>
      <w:r>
        <w:rPr>
          <w:rFonts w:hint="eastAsia"/>
          <w:i/>
          <w:snapToGrid/>
        </w:rPr>
        <w:t>n</w:t>
      </w:r>
      <w:r>
        <w:rPr>
          <w:rFonts w:hint="eastAsia"/>
          <w:snapToGrid/>
        </w:rPr>
        <w:t>的最大值</w:t>
      </w:r>
      <w:r>
        <w:rPr>
          <w:rFonts w:hint="eastAsia"/>
          <w:i/>
          <w:snapToGrid/>
        </w:rPr>
        <w:t>n</w:t>
      </w:r>
      <w:r>
        <w:rPr>
          <w:rFonts w:hint="eastAsia"/>
          <w:i/>
          <w:snapToGrid/>
          <w:vertAlign w:val="subscript"/>
        </w:rPr>
        <w:t>max</w:t>
      </w:r>
      <w:r>
        <w:rPr>
          <w:rFonts w:hint="eastAsia"/>
          <w:snapToGrid/>
        </w:rPr>
        <w:t xml:space="preserve">, </w:t>
      </w:r>
      <w:r>
        <w:rPr>
          <w:rFonts w:hint="eastAsia"/>
          <w:snapToGrid/>
        </w:rPr>
        <w:t>由</w:t>
      </w:r>
      <w:r w:rsidRPr="002D7A23">
        <w:rPr>
          <w:snapToGrid/>
          <w:position w:val="-10"/>
        </w:rPr>
        <w:object w:dxaOrig="240" w:dyaOrig="260" w14:anchorId="088E2575">
          <v:shape id="_x0000_i1355" type="#_x0000_t75" style="width:11.85pt;height:12.85pt" o:ole="">
            <v:imagedata r:id="rId532" o:title=""/>
          </v:shape>
          <o:OLEObject Type="Embed" ProgID="Equation.DSMT4" ShapeID="_x0000_i1355" DrawAspect="Content" ObjectID="_1543242266" r:id="rId533"/>
        </w:object>
      </w:r>
      <w:r>
        <w:rPr>
          <w:snapToGrid/>
        </w:rPr>
        <w:t>和</w:t>
      </w:r>
      <w:r w:rsidRPr="002D7A23">
        <w:rPr>
          <w:snapToGrid/>
          <w:position w:val="-12"/>
        </w:rPr>
        <w:object w:dxaOrig="260" w:dyaOrig="360" w14:anchorId="503FB60C">
          <v:shape id="_x0000_i1356" type="#_x0000_t75" style="width:12.85pt;height:18pt" o:ole="">
            <v:imagedata r:id="rId534" o:title=""/>
          </v:shape>
          <o:OLEObject Type="Embed" ProgID="Equation.DSMT4" ShapeID="_x0000_i1356" DrawAspect="Content" ObjectID="_1543242267" r:id="rId535"/>
        </w:object>
      </w:r>
      <w:r>
        <w:rPr>
          <w:rFonts w:hint="eastAsia"/>
          <w:snapToGrid/>
        </w:rPr>
        <w:t>按式</w:t>
      </w:r>
      <w:r>
        <w:rPr>
          <w:rFonts w:hint="eastAsia"/>
          <w:snapToGrid/>
        </w:rPr>
        <w:t>(18)</w:t>
      </w:r>
      <w:r>
        <w:rPr>
          <w:rFonts w:hint="eastAsia"/>
          <w:snapToGrid/>
        </w:rPr>
        <w:t>生成随机数</w:t>
      </w:r>
      <w:r>
        <w:rPr>
          <w:rFonts w:hint="eastAsia"/>
          <w:snapToGrid/>
        </w:rPr>
        <w:t xml:space="preserve">, </w:t>
      </w:r>
      <w:r>
        <w:rPr>
          <w:rFonts w:hint="eastAsia"/>
          <w:snapToGrid/>
        </w:rPr>
        <w:t>抛弃前</w:t>
      </w:r>
      <w:r>
        <w:rPr>
          <w:rFonts w:hint="eastAsia"/>
          <w:i/>
          <w:snapToGrid/>
        </w:rPr>
        <w:t>IT</w:t>
      </w:r>
      <w:proofErr w:type="gramStart"/>
      <w:r>
        <w:rPr>
          <w:rFonts w:hint="eastAsia"/>
          <w:snapToGrid/>
        </w:rPr>
        <w:t>个</w:t>
      </w:r>
      <w:proofErr w:type="gramEnd"/>
      <w:r>
        <w:rPr>
          <w:rFonts w:hint="eastAsia"/>
          <w:snapToGrid/>
        </w:rPr>
        <w:t>随机数</w:t>
      </w:r>
      <w:r>
        <w:rPr>
          <w:rFonts w:hint="eastAsia"/>
          <w:snapToGrid/>
        </w:rPr>
        <w:t>;</w:t>
      </w:r>
    </w:p>
    <w:tbl>
      <w:tblPr>
        <w:tblW w:w="4706" w:type="dxa"/>
        <w:tblLayout w:type="fixed"/>
        <w:tblLook w:val="04A0" w:firstRow="1" w:lastRow="0" w:firstColumn="1" w:lastColumn="0" w:noHBand="0" w:noVBand="1"/>
      </w:tblPr>
      <w:tblGrid>
        <w:gridCol w:w="4077"/>
        <w:gridCol w:w="629"/>
      </w:tblGrid>
      <w:tr w:rsidR="00BD6661" w14:paraId="1BDB626E" w14:textId="77777777" w:rsidTr="00905E40">
        <w:tc>
          <w:tcPr>
            <w:tcW w:w="4077" w:type="dxa"/>
          </w:tcPr>
          <w:p w14:paraId="59943DDE" w14:textId="77777777" w:rsidR="00BD6661" w:rsidRDefault="00D1000D" w:rsidP="00905E40">
            <w:pPr>
              <w:ind w:firstLine="0"/>
              <w:jc w:val="center"/>
              <w:rPr>
                <w:snapToGrid/>
              </w:rPr>
            </w:pPr>
            <w:r w:rsidRPr="002D7A23">
              <w:rPr>
                <w:position w:val="-12"/>
              </w:rPr>
              <w:object w:dxaOrig="1400" w:dyaOrig="360" w14:anchorId="3737BB35">
                <v:shape id="_x0000_i1357" type="#_x0000_t75" style="width:60.7pt;height:15.95pt" o:ole="">
                  <v:imagedata r:id="rId536" o:title=""/>
                </v:shape>
                <o:OLEObject Type="Embed" ProgID="Equation.DSMT4" ShapeID="_x0000_i1357" DrawAspect="Content" ObjectID="_1543242268" r:id="rId537"/>
              </w:object>
            </w:r>
          </w:p>
        </w:tc>
        <w:tc>
          <w:tcPr>
            <w:tcW w:w="629" w:type="dxa"/>
          </w:tcPr>
          <w:p w14:paraId="2716417F" w14:textId="77777777" w:rsidR="00BD6661" w:rsidRDefault="00BD6661" w:rsidP="00905E40">
            <w:pPr>
              <w:ind w:firstLine="0"/>
              <w:jc w:val="right"/>
              <w:rPr>
                <w:snapToGrid/>
              </w:rPr>
            </w:pPr>
            <w:r>
              <w:rPr>
                <w:rFonts w:hint="eastAsia"/>
                <w:snapToGrid/>
              </w:rPr>
              <w:t>(18)</w:t>
            </w:r>
          </w:p>
        </w:tc>
      </w:tr>
    </w:tbl>
    <w:p w14:paraId="4A5BDFC4" w14:textId="77777777" w:rsidR="00BD6661" w:rsidRDefault="00BD6661" w:rsidP="00BD6661">
      <w:pPr>
        <w:spacing w:line="259" w:lineRule="auto"/>
        <w:rPr>
          <w:position w:val="-10"/>
        </w:rPr>
      </w:pPr>
      <w:proofErr w:type="gramStart"/>
      <w:r>
        <w:rPr>
          <w:rFonts w:hint="eastAsia"/>
          <w:snapToGrid/>
        </w:rPr>
        <w:t>取式</w:t>
      </w:r>
      <w:proofErr w:type="gramEnd"/>
      <w:r>
        <w:rPr>
          <w:rFonts w:hint="eastAsia"/>
        </w:rPr>
        <w:t>(8)</w:t>
      </w:r>
      <w:r>
        <w:t>连续生成的</w:t>
      </w:r>
      <w:r>
        <w:t>4</w:t>
      </w:r>
      <w:r>
        <w:t>个随机数</w:t>
      </w:r>
      <w:r w:rsidR="00A4688F" w:rsidRPr="002D7A23">
        <w:rPr>
          <w:position w:val="-12"/>
        </w:rPr>
        <w:object w:dxaOrig="2240" w:dyaOrig="360" w14:anchorId="7015B9B7">
          <v:shape id="_x0000_i1358" type="#_x0000_t75" style="width:102.35pt;height:16.45pt" o:ole="">
            <v:imagedata r:id="rId538" o:title=""/>
          </v:shape>
          <o:OLEObject Type="Embed" ProgID="Equation.DSMT4" ShapeID="_x0000_i1358" DrawAspect="Content" ObjectID="_1543242269" r:id="rId539"/>
        </w:object>
      </w:r>
      <w:r>
        <w:rPr>
          <w:rFonts w:hint="eastAsia"/>
        </w:rPr>
        <w:t>和</w:t>
      </w:r>
      <w:r w:rsidRPr="002D7A23">
        <w:rPr>
          <w:position w:val="-12"/>
        </w:rPr>
        <w:object w:dxaOrig="420" w:dyaOrig="360" w14:anchorId="0C829D0A">
          <v:shape id="_x0000_i1359" type="#_x0000_t75" style="width:21.1pt;height:18pt" o:ole="">
            <v:imagedata r:id="rId540" o:title=""/>
          </v:shape>
          <o:OLEObject Type="Embed" ProgID="Equation.DSMT4" ShapeID="_x0000_i1359" DrawAspect="Content" ObjectID="_1543242270" r:id="rId541"/>
        </w:object>
      </w:r>
      <w:r>
        <w:rPr>
          <w:rFonts w:hint="eastAsia"/>
        </w:rPr>
        <w:t xml:space="preserve">, </w:t>
      </w:r>
      <w:r>
        <w:rPr>
          <w:rFonts w:hint="eastAsia"/>
        </w:rPr>
        <w:t>按式</w:t>
      </w:r>
      <w:r>
        <w:rPr>
          <w:rFonts w:hint="eastAsia"/>
        </w:rPr>
        <w:t xml:space="preserve">(19), </w:t>
      </w:r>
      <w:r>
        <w:rPr>
          <w:rFonts w:hint="eastAsia"/>
        </w:rPr>
        <w:t>式</w:t>
      </w:r>
      <w:r>
        <w:rPr>
          <w:rFonts w:hint="eastAsia"/>
        </w:rPr>
        <w:t>(20)</w:t>
      </w:r>
      <w:proofErr w:type="gramStart"/>
      <w:r>
        <w:t>生成嵌密元素</w:t>
      </w:r>
      <w:proofErr w:type="gramEnd"/>
      <w:r>
        <w:rPr>
          <w:rFonts w:hint="eastAsia"/>
        </w:rPr>
        <w:t>个数</w:t>
      </w:r>
      <w:r w:rsidRPr="002D7A23">
        <w:rPr>
          <w:position w:val="-12"/>
        </w:rPr>
        <w:object w:dxaOrig="1620" w:dyaOrig="360" w14:anchorId="09CF5058">
          <v:shape id="_x0000_i1360" type="#_x0000_t75" style="width:67.9pt;height:15.45pt" o:ole="">
            <v:imagedata r:id="rId542" o:title=""/>
          </v:shape>
          <o:OLEObject Type="Embed" ProgID="Equation.DSMT4" ShapeID="_x0000_i1360" DrawAspect="Content" ObjectID="_1543242271" r:id="rId543"/>
        </w:object>
      </w:r>
      <w:r>
        <w:t>和最多</w:t>
      </w:r>
      <w:r>
        <w:rPr>
          <w:rFonts w:hint="eastAsia"/>
        </w:rPr>
        <w:t>可</w:t>
      </w:r>
      <w:r>
        <w:t>改变</w:t>
      </w:r>
      <w:proofErr w:type="gramStart"/>
      <w:r>
        <w:t>的</w:t>
      </w:r>
      <w:r>
        <w:rPr>
          <w:rFonts w:hint="eastAsia"/>
        </w:rPr>
        <w:t>嵌密元素</w:t>
      </w:r>
      <w:proofErr w:type="gramEnd"/>
      <w:r>
        <w:rPr>
          <w:rFonts w:hint="eastAsia"/>
        </w:rPr>
        <w:t>个数</w:t>
      </w:r>
      <w:r w:rsidRPr="002D7A23">
        <w:rPr>
          <w:position w:val="-10"/>
        </w:rPr>
        <w:object w:dxaOrig="1420" w:dyaOrig="320" w14:anchorId="7149ECEC">
          <v:shape id="_x0000_i1361" type="#_x0000_t75" style="width:59.15pt;height:13.35pt" o:ole="">
            <v:imagedata r:id="rId544" o:title=""/>
          </v:shape>
          <o:OLEObject Type="Embed" ProgID="Equation.DSMT4" ShapeID="_x0000_i1361" DrawAspect="Content" ObjectID="_1543242272" r:id="rId545"/>
        </w:object>
      </w:r>
      <w:r w:rsidRPr="00BD6661">
        <w:rPr>
          <w:rFonts w:hint="eastAsia"/>
        </w:rPr>
        <w:t>:</w:t>
      </w:r>
    </w:p>
    <w:tbl>
      <w:tblPr>
        <w:tblW w:w="4706" w:type="dxa"/>
        <w:tblLayout w:type="fixed"/>
        <w:tblLook w:val="04A0" w:firstRow="1" w:lastRow="0" w:firstColumn="1" w:lastColumn="0" w:noHBand="0" w:noVBand="1"/>
      </w:tblPr>
      <w:tblGrid>
        <w:gridCol w:w="4077"/>
        <w:gridCol w:w="629"/>
      </w:tblGrid>
      <w:tr w:rsidR="00BD6661" w14:paraId="1D7D0737" w14:textId="77777777" w:rsidTr="00905E40">
        <w:tc>
          <w:tcPr>
            <w:tcW w:w="4077" w:type="dxa"/>
          </w:tcPr>
          <w:p w14:paraId="41A438D2" w14:textId="77777777" w:rsidR="00BD6661" w:rsidRDefault="00D1000D" w:rsidP="00905E40">
            <w:pPr>
              <w:ind w:firstLine="0"/>
              <w:jc w:val="center"/>
              <w:rPr>
                <w:snapToGrid/>
              </w:rPr>
            </w:pPr>
            <w:r w:rsidRPr="002D7A23">
              <w:rPr>
                <w:position w:val="-16"/>
              </w:rPr>
              <w:object w:dxaOrig="2700" w:dyaOrig="440" w14:anchorId="3C131956">
                <v:shape id="_x0000_i1362" type="#_x0000_t75" style="width:121.9pt;height:19.05pt" o:ole="">
                  <v:imagedata r:id="rId546" o:title=""/>
                </v:shape>
                <o:OLEObject Type="Embed" ProgID="Equation.DSMT4" ShapeID="_x0000_i1362" DrawAspect="Content" ObjectID="_1543242273" r:id="rId547"/>
              </w:object>
            </w:r>
          </w:p>
        </w:tc>
        <w:tc>
          <w:tcPr>
            <w:tcW w:w="629" w:type="dxa"/>
          </w:tcPr>
          <w:p w14:paraId="5424A93A" w14:textId="77777777" w:rsidR="00BD6661" w:rsidRDefault="00BD6661" w:rsidP="00905E40">
            <w:pPr>
              <w:ind w:firstLine="0"/>
              <w:jc w:val="right"/>
              <w:rPr>
                <w:snapToGrid/>
              </w:rPr>
            </w:pPr>
            <w:r>
              <w:rPr>
                <w:rFonts w:hint="eastAsia"/>
                <w:snapToGrid/>
              </w:rPr>
              <w:t>(19)</w:t>
            </w:r>
          </w:p>
        </w:tc>
      </w:tr>
      <w:tr w:rsidR="00BD6661" w14:paraId="2FCC6236" w14:textId="77777777" w:rsidTr="00905E40">
        <w:tc>
          <w:tcPr>
            <w:tcW w:w="4077" w:type="dxa"/>
          </w:tcPr>
          <w:p w14:paraId="608A8718" w14:textId="77777777" w:rsidR="00BD6661" w:rsidRDefault="00D1000D" w:rsidP="00905E40">
            <w:pPr>
              <w:ind w:firstLine="0"/>
              <w:jc w:val="center"/>
              <w:rPr>
                <w:snapToGrid/>
              </w:rPr>
            </w:pPr>
            <w:r w:rsidRPr="002D7A23">
              <w:rPr>
                <w:position w:val="-16"/>
              </w:rPr>
              <w:object w:dxaOrig="2640" w:dyaOrig="440" w14:anchorId="43BFDEF8">
                <v:shape id="_x0000_i1363" type="#_x0000_t75" style="width:122.4pt;height:19.55pt" o:ole="">
                  <v:imagedata r:id="rId548" o:title=""/>
                </v:shape>
                <o:OLEObject Type="Embed" ProgID="Equation.DSMT4" ShapeID="_x0000_i1363" DrawAspect="Content" ObjectID="_1543242274" r:id="rId549"/>
              </w:object>
            </w:r>
          </w:p>
        </w:tc>
        <w:tc>
          <w:tcPr>
            <w:tcW w:w="629" w:type="dxa"/>
          </w:tcPr>
          <w:p w14:paraId="3D6D93D0" w14:textId="77777777" w:rsidR="00BD6661" w:rsidRDefault="00BD6661" w:rsidP="00BD6661">
            <w:pPr>
              <w:ind w:firstLine="0"/>
              <w:jc w:val="right"/>
              <w:rPr>
                <w:snapToGrid/>
              </w:rPr>
            </w:pPr>
            <w:r>
              <w:rPr>
                <w:rFonts w:hint="eastAsia"/>
                <w:snapToGrid/>
              </w:rPr>
              <w:t>(20)</w:t>
            </w:r>
          </w:p>
        </w:tc>
      </w:tr>
    </w:tbl>
    <w:p w14:paraId="4EE08EAD" w14:textId="77777777" w:rsidR="00BD6661" w:rsidRDefault="00BD6661" w:rsidP="00BD6661">
      <w:pPr>
        <w:ind w:firstLineChars="200" w:firstLine="416"/>
        <w:rPr>
          <w:snapToGrid/>
        </w:rPr>
      </w:pPr>
      <w:r>
        <w:rPr>
          <w:rFonts w:hint="eastAsia"/>
          <w:snapToGrid/>
        </w:rPr>
        <w:t>式</w:t>
      </w:r>
      <w:r>
        <w:rPr>
          <w:rFonts w:hint="eastAsia"/>
          <w:snapToGrid/>
        </w:rPr>
        <w:t>(19)</w:t>
      </w:r>
      <w:r>
        <w:rPr>
          <w:snapToGrid/>
        </w:rPr>
        <w:t>和式</w:t>
      </w:r>
      <w:r>
        <w:rPr>
          <w:snapToGrid/>
        </w:rPr>
        <w:t>(</w:t>
      </w:r>
      <w:r>
        <w:rPr>
          <w:rFonts w:hint="eastAsia"/>
          <w:snapToGrid/>
        </w:rPr>
        <w:t>20</w:t>
      </w:r>
      <w:r>
        <w:rPr>
          <w:snapToGrid/>
        </w:rPr>
        <w:t>)</w:t>
      </w:r>
      <w:r>
        <w:rPr>
          <w:snapToGrid/>
        </w:rPr>
        <w:t>中</w:t>
      </w:r>
      <w:r>
        <w:rPr>
          <w:snapToGrid/>
        </w:rPr>
        <w:t>,  “</w:t>
      </w:r>
      <w:r w:rsidRPr="002D7A23">
        <w:rPr>
          <w:snapToGrid/>
          <w:position w:val="-14"/>
        </w:rPr>
        <w:object w:dxaOrig="400" w:dyaOrig="400" w14:anchorId="32D9AB0F">
          <v:shape id="_x0000_i1364" type="#_x0000_t75" style="width:15.95pt;height:11.3pt" o:ole="">
            <v:imagedata r:id="rId550" o:title=""/>
          </v:shape>
          <o:OLEObject Type="Embed" ProgID="Equation.DSMT4" ShapeID="_x0000_i1364" DrawAspect="Content" ObjectID="_1543242275" r:id="rId551"/>
        </w:object>
      </w:r>
      <w:r>
        <w:rPr>
          <w:snapToGrid/>
        </w:rPr>
        <w:t>”</w:t>
      </w:r>
      <w:r>
        <w:rPr>
          <w:snapToGrid/>
        </w:rPr>
        <w:t>为向下取整函数</w:t>
      </w:r>
      <w:r>
        <w:rPr>
          <w:rFonts w:hint="eastAsia"/>
          <w:snapToGrid/>
        </w:rPr>
        <w:t>.</w:t>
      </w:r>
    </w:p>
    <w:p w14:paraId="17CE739E" w14:textId="77777777" w:rsidR="00BD6661" w:rsidRDefault="00BD6661" w:rsidP="00BD6661">
      <w:pPr>
        <w:ind w:firstLineChars="200" w:firstLine="416"/>
        <w:rPr>
          <w:snapToGrid/>
        </w:rPr>
      </w:pPr>
      <w:r>
        <w:rPr>
          <w:rFonts w:hint="eastAsia"/>
          <w:snapToGrid/>
        </w:rPr>
        <w:t>其次</w:t>
      </w:r>
      <w:r>
        <w:rPr>
          <w:rFonts w:hint="eastAsia"/>
          <w:snapToGrid/>
        </w:rPr>
        <w:t xml:space="preserve">, </w:t>
      </w:r>
      <w:proofErr w:type="gramStart"/>
      <w:r>
        <w:rPr>
          <w:rFonts w:hint="eastAsia"/>
          <w:snapToGrid/>
        </w:rPr>
        <w:t>置乱嵌密元素</w:t>
      </w:r>
      <w:proofErr w:type="gramEnd"/>
      <w:r>
        <w:rPr>
          <w:rFonts w:hint="eastAsia"/>
          <w:snapToGrid/>
        </w:rPr>
        <w:t>调整表</w:t>
      </w:r>
      <w:r w:rsidRPr="002D7A23">
        <w:rPr>
          <w:snapToGrid/>
          <w:position w:val="-14"/>
        </w:rPr>
        <w:object w:dxaOrig="540" w:dyaOrig="380" w14:anchorId="6384258E">
          <v:shape id="_x0000_i1365" type="#_x0000_t75" style="width:27.75pt;height:19.05pt" o:ole="">
            <v:imagedata r:id="rId552" o:title=""/>
          </v:shape>
          <o:OLEObject Type="Embed" ProgID="Equation.DSMT4" ShapeID="_x0000_i1365" DrawAspect="Content" ObjectID="_1543242276" r:id="rId553"/>
        </w:object>
      </w:r>
      <w:r>
        <w:rPr>
          <w:rFonts w:hint="eastAsia"/>
          <w:snapToGrid/>
        </w:rPr>
        <w:t xml:space="preserve">, </w:t>
      </w:r>
      <w:r>
        <w:rPr>
          <w:rFonts w:hint="eastAsia"/>
          <w:snapToGrid/>
        </w:rPr>
        <w:t>按</w:t>
      </w:r>
      <w:r>
        <w:rPr>
          <w:snapToGrid/>
        </w:rPr>
        <w:t>式</w:t>
      </w:r>
      <w:r>
        <w:rPr>
          <w:snapToGrid/>
        </w:rPr>
        <w:t>(</w:t>
      </w:r>
      <w:r>
        <w:rPr>
          <w:rFonts w:hint="eastAsia"/>
          <w:snapToGrid/>
        </w:rPr>
        <w:t>21</w:t>
      </w:r>
      <w:r>
        <w:rPr>
          <w:snapToGrid/>
        </w:rPr>
        <w:t>)</w:t>
      </w:r>
      <w:r>
        <w:rPr>
          <w:snapToGrid/>
        </w:rPr>
        <w:lastRenderedPageBreak/>
        <w:t>将</w:t>
      </w:r>
      <w:r w:rsidRPr="002D7A23">
        <w:rPr>
          <w:snapToGrid/>
          <w:position w:val="-14"/>
        </w:rPr>
        <w:object w:dxaOrig="540" w:dyaOrig="380" w14:anchorId="5FA1A0E2">
          <v:shape id="_x0000_i1366" type="#_x0000_t75" style="width:27.75pt;height:19.05pt" o:ole="">
            <v:imagedata r:id="rId552" o:title=""/>
          </v:shape>
          <o:OLEObject Type="Embed" ProgID="Equation.DSMT4" ShapeID="_x0000_i1366" DrawAspect="Content" ObjectID="_1543242277" r:id="rId554"/>
        </w:object>
      </w:r>
      <w:r>
        <w:rPr>
          <w:snapToGrid/>
        </w:rPr>
        <w:t>第</w:t>
      </w:r>
      <w:r>
        <w:rPr>
          <w:i/>
          <w:snapToGrid/>
        </w:rPr>
        <w:t>i</w:t>
      </w:r>
      <w:r>
        <w:rPr>
          <w:snapToGrid/>
        </w:rPr>
        <w:t>行作为</w:t>
      </w:r>
      <w:r w:rsidRPr="002D7A23">
        <w:rPr>
          <w:snapToGrid/>
          <w:position w:val="-14"/>
        </w:rPr>
        <w:object w:dxaOrig="540" w:dyaOrig="380" w14:anchorId="56A5F84F">
          <v:shape id="_x0000_i1367" type="#_x0000_t75" style="width:27.75pt;height:19.05pt" o:ole="">
            <v:imagedata r:id="rId555" o:title=""/>
          </v:shape>
          <o:OLEObject Type="Embed" ProgID="Equation.DSMT4" ShapeID="_x0000_i1367" DrawAspect="Content" ObjectID="_1543242278" r:id="rId556"/>
        </w:object>
      </w:r>
      <w:r>
        <w:rPr>
          <w:snapToGrid/>
        </w:rPr>
        <w:t>第</w:t>
      </w:r>
      <w:r w:rsidRPr="002D7A23">
        <w:rPr>
          <w:snapToGrid/>
        </w:rPr>
        <w:object w:dxaOrig="200" w:dyaOrig="279" w14:anchorId="3833D25B">
          <v:shape id="_x0000_i1368" type="#_x0000_t75" style="width:9.75pt;height:9.75pt" o:ole="">
            <v:imagedata r:id="rId557" o:title=""/>
          </v:shape>
          <o:OLEObject Type="Embed" ProgID="Equation.DSMT4" ShapeID="_x0000_i1368" DrawAspect="Content" ObjectID="_1543242279" r:id="rId558"/>
        </w:object>
      </w:r>
      <w:r>
        <w:rPr>
          <w:rFonts w:hint="eastAsia"/>
          <w:snapToGrid/>
        </w:rPr>
        <w:t>行</w:t>
      </w:r>
      <w:r w:rsidR="004F438B">
        <w:rPr>
          <w:rFonts w:hint="eastAsia"/>
          <w:snapToGrid/>
        </w:rPr>
        <w:t>:</w:t>
      </w:r>
    </w:p>
    <w:tbl>
      <w:tblPr>
        <w:tblW w:w="4706" w:type="dxa"/>
        <w:tblLayout w:type="fixed"/>
        <w:tblLook w:val="04A0" w:firstRow="1" w:lastRow="0" w:firstColumn="1" w:lastColumn="0" w:noHBand="0" w:noVBand="1"/>
      </w:tblPr>
      <w:tblGrid>
        <w:gridCol w:w="4077"/>
        <w:gridCol w:w="629"/>
      </w:tblGrid>
      <w:tr w:rsidR="00BD6661" w14:paraId="1BE66916" w14:textId="77777777" w:rsidTr="00905E40">
        <w:tc>
          <w:tcPr>
            <w:tcW w:w="4077" w:type="dxa"/>
          </w:tcPr>
          <w:p w14:paraId="66363609" w14:textId="77777777" w:rsidR="00BD6661" w:rsidRDefault="00D1000D" w:rsidP="00905E40">
            <w:pPr>
              <w:ind w:firstLine="0"/>
              <w:jc w:val="center"/>
              <w:rPr>
                <w:snapToGrid/>
              </w:rPr>
            </w:pPr>
            <w:r w:rsidRPr="002D7A23">
              <w:rPr>
                <w:position w:val="-12"/>
              </w:rPr>
              <w:object w:dxaOrig="3740" w:dyaOrig="360" w14:anchorId="3719B6DD">
                <v:shape id="_x0000_i1369" type="#_x0000_t75" style="width:162pt;height:15.95pt" o:ole="">
                  <v:imagedata r:id="rId559" o:title=""/>
                </v:shape>
                <o:OLEObject Type="Embed" ProgID="Equation.DSMT4" ShapeID="_x0000_i1369" DrawAspect="Content" ObjectID="_1543242280" r:id="rId560"/>
              </w:object>
            </w:r>
          </w:p>
        </w:tc>
        <w:tc>
          <w:tcPr>
            <w:tcW w:w="629" w:type="dxa"/>
          </w:tcPr>
          <w:p w14:paraId="48C3D59B" w14:textId="77777777" w:rsidR="00BD6661" w:rsidRDefault="00BD6661" w:rsidP="00BD6661">
            <w:pPr>
              <w:ind w:firstLine="0"/>
              <w:jc w:val="right"/>
              <w:rPr>
                <w:snapToGrid/>
              </w:rPr>
            </w:pPr>
            <w:r>
              <w:rPr>
                <w:rFonts w:hint="eastAsia"/>
                <w:snapToGrid/>
              </w:rPr>
              <w:t>(21)</w:t>
            </w:r>
          </w:p>
        </w:tc>
      </w:tr>
    </w:tbl>
    <w:p w14:paraId="715A394C" w14:textId="77777777" w:rsidR="00BD6661" w:rsidRDefault="00BD6661" w:rsidP="00BD6661">
      <w:pPr>
        <w:ind w:firstLineChars="200" w:firstLine="416"/>
        <w:rPr>
          <w:snapToGrid/>
        </w:rPr>
      </w:pPr>
      <w:r>
        <w:rPr>
          <w:snapToGrid/>
        </w:rPr>
        <w:t>式</w:t>
      </w:r>
      <w:r>
        <w:rPr>
          <w:snapToGrid/>
        </w:rPr>
        <w:t>(</w:t>
      </w:r>
      <w:r w:rsidR="004F438B">
        <w:rPr>
          <w:rFonts w:hint="eastAsia"/>
          <w:snapToGrid/>
        </w:rPr>
        <w:t>2</w:t>
      </w:r>
      <w:r>
        <w:rPr>
          <w:rFonts w:hint="eastAsia"/>
        </w:rPr>
        <w:t>1</w:t>
      </w:r>
      <w:r>
        <w:rPr>
          <w:snapToGrid/>
        </w:rPr>
        <w:t>)</w:t>
      </w:r>
      <w:r>
        <w:rPr>
          <w:snapToGrid/>
        </w:rPr>
        <w:t>中同余参数</w:t>
      </w:r>
      <w:r w:rsidR="004F438B" w:rsidRPr="004F438B">
        <w:rPr>
          <w:rFonts w:hint="eastAsia"/>
          <w:i/>
          <w:snapToGrid/>
        </w:rPr>
        <w:t>a</w:t>
      </w:r>
      <w:r>
        <w:rPr>
          <w:snapToGrid/>
        </w:rPr>
        <w:t>的具体生成规则为将</w:t>
      </w:r>
      <w:r w:rsidRPr="002D7A23">
        <w:rPr>
          <w:snapToGrid/>
          <w:position w:val="-12"/>
        </w:rPr>
        <w:object w:dxaOrig="820" w:dyaOrig="360" w14:anchorId="708912E6">
          <v:shape id="_x0000_i1370" type="#_x0000_t75" style="width:35.5pt;height:15.95pt" o:ole="">
            <v:imagedata r:id="rId561" o:title=""/>
          </v:shape>
          <o:OLEObject Type="Embed" ProgID="Equation.DSMT4" ShapeID="_x0000_i1370" DrawAspect="Content" ObjectID="_1543242281" r:id="rId562"/>
        </w:object>
      </w:r>
      <w:r>
        <w:rPr>
          <w:snapToGrid/>
        </w:rPr>
        <w:t>按式</w:t>
      </w:r>
      <w:r>
        <w:rPr>
          <w:snapToGrid/>
        </w:rPr>
        <w:t>(</w:t>
      </w:r>
      <w:r w:rsidR="004F438B">
        <w:rPr>
          <w:rFonts w:hint="eastAsia"/>
          <w:snapToGrid/>
        </w:rPr>
        <w:t>2</w:t>
      </w:r>
      <w:r>
        <w:rPr>
          <w:rFonts w:hint="eastAsia"/>
        </w:rPr>
        <w:t>2</w:t>
      </w:r>
      <w:r>
        <w:rPr>
          <w:snapToGrid/>
        </w:rPr>
        <w:t>)</w:t>
      </w:r>
      <w:r>
        <w:rPr>
          <w:snapToGrid/>
        </w:rPr>
        <w:t>映射为</w:t>
      </w:r>
      <w:r w:rsidRPr="002D7A23">
        <w:rPr>
          <w:snapToGrid/>
          <w:position w:val="-14"/>
        </w:rPr>
        <w:object w:dxaOrig="1419" w:dyaOrig="400" w14:anchorId="55A700DB">
          <v:shape id="_x0000_i1371" type="#_x0000_t75" style="width:60.7pt;height:16.45pt" o:ole="">
            <v:imagedata r:id="rId563" o:title=""/>
          </v:shape>
          <o:OLEObject Type="Embed" ProgID="Equation.DSMT4" ShapeID="_x0000_i1371" DrawAspect="Content" ObjectID="_1543242282" r:id="rId564"/>
        </w:object>
      </w:r>
      <w:r>
        <w:rPr>
          <w:rFonts w:hint="eastAsia"/>
          <w:snapToGrid/>
        </w:rPr>
        <w:t xml:space="preserve">, </w:t>
      </w:r>
      <w:r>
        <w:rPr>
          <w:snapToGrid/>
        </w:rPr>
        <w:t>将</w:t>
      </w:r>
      <w:r w:rsidRPr="002D7A23">
        <w:rPr>
          <w:snapToGrid/>
          <w:position w:val="-12"/>
        </w:rPr>
        <w:object w:dxaOrig="820" w:dyaOrig="360" w14:anchorId="02D8C2C8">
          <v:shape id="_x0000_i1372" type="#_x0000_t75" style="width:38.55pt;height:16.95pt" o:ole="">
            <v:imagedata r:id="rId565" o:title=""/>
          </v:shape>
          <o:OLEObject Type="Embed" ProgID="Equation.DSMT4" ShapeID="_x0000_i1372" DrawAspect="Content" ObjectID="_1543242283" r:id="rId566"/>
        </w:object>
      </w:r>
      <w:r>
        <w:rPr>
          <w:snapToGrid/>
        </w:rPr>
        <w:t>按式</w:t>
      </w:r>
      <w:r>
        <w:rPr>
          <w:snapToGrid/>
        </w:rPr>
        <w:t>(</w:t>
      </w:r>
      <w:r w:rsidR="004F438B">
        <w:rPr>
          <w:rFonts w:hint="eastAsia"/>
          <w:snapToGrid/>
        </w:rPr>
        <w:t>2</w:t>
      </w:r>
      <w:r>
        <w:rPr>
          <w:rFonts w:hint="eastAsia"/>
        </w:rPr>
        <w:t>3</w:t>
      </w:r>
      <w:r>
        <w:rPr>
          <w:snapToGrid/>
        </w:rPr>
        <w:t>)</w:t>
      </w:r>
      <w:r>
        <w:rPr>
          <w:snapToGrid/>
        </w:rPr>
        <w:t>映射为</w:t>
      </w:r>
      <w:r w:rsidRPr="002D7A23">
        <w:rPr>
          <w:snapToGrid/>
          <w:position w:val="-12"/>
        </w:rPr>
        <w:object w:dxaOrig="400" w:dyaOrig="360" w14:anchorId="50B51160">
          <v:shape id="_x0000_i1373" type="#_x0000_t75" style="width:18pt;height:15.95pt" o:ole="">
            <v:imagedata r:id="rId567" o:title=""/>
          </v:shape>
          <o:OLEObject Type="Embed" ProgID="Equation.DSMT4" ShapeID="_x0000_i1373" DrawAspect="Content" ObjectID="_1543242284" r:id="rId568"/>
        </w:object>
      </w:r>
      <w:r>
        <w:rPr>
          <w:rFonts w:hint="eastAsia"/>
          <w:snapToGrid/>
        </w:rPr>
        <w:t xml:space="preserve">, </w:t>
      </w:r>
      <w:r>
        <w:rPr>
          <w:snapToGrid/>
        </w:rPr>
        <w:t>将</w:t>
      </w:r>
      <w:r w:rsidRPr="002D7A23">
        <w:rPr>
          <w:snapToGrid/>
          <w:position w:val="-12"/>
        </w:rPr>
        <w:object w:dxaOrig="400" w:dyaOrig="360" w14:anchorId="4D687BD9">
          <v:shape id="_x0000_i1374" type="#_x0000_t75" style="width:18pt;height:15.95pt" o:ole="">
            <v:imagedata r:id="rId569" o:title=""/>
          </v:shape>
          <o:OLEObject Type="Embed" ProgID="Equation.DSMT4" ShapeID="_x0000_i1374" DrawAspect="Content" ObjectID="_1543242285" r:id="rId570"/>
        </w:object>
      </w:r>
      <w:r>
        <w:rPr>
          <w:rFonts w:hint="eastAsia"/>
          <w:snapToGrid/>
        </w:rPr>
        <w:t>和</w:t>
      </w:r>
      <w:r w:rsidRPr="002D7A23">
        <w:rPr>
          <w:snapToGrid/>
          <w:position w:val="-12"/>
        </w:rPr>
        <w:object w:dxaOrig="400" w:dyaOrig="360" w14:anchorId="3C641ADC">
          <v:shape id="_x0000_i1375" type="#_x0000_t75" style="width:16.45pt;height:15.95pt" o:ole="">
            <v:imagedata r:id="rId567" o:title=""/>
          </v:shape>
          <o:OLEObject Type="Embed" ProgID="Equation.DSMT4" ShapeID="_x0000_i1375" DrawAspect="Content" ObjectID="_1543242286" r:id="rId571"/>
        </w:object>
      </w:r>
      <w:r>
        <w:rPr>
          <w:snapToGrid/>
        </w:rPr>
        <w:t>分别作为式</w:t>
      </w:r>
      <w:r>
        <w:rPr>
          <w:snapToGrid/>
        </w:rPr>
        <w:t>(</w:t>
      </w:r>
      <w:r w:rsidR="004F438B">
        <w:rPr>
          <w:rFonts w:hint="eastAsia"/>
          <w:snapToGrid/>
        </w:rPr>
        <w:t>1</w:t>
      </w:r>
      <w:r>
        <w:rPr>
          <w:rFonts w:hint="eastAsia"/>
        </w:rPr>
        <w:t>8</w:t>
      </w:r>
      <w:r>
        <w:rPr>
          <w:snapToGrid/>
        </w:rPr>
        <w:t>)</w:t>
      </w:r>
      <w:r>
        <w:rPr>
          <w:snapToGrid/>
        </w:rPr>
        <w:t>的系统参数和初始值</w:t>
      </w:r>
      <w:r>
        <w:rPr>
          <w:rFonts w:hint="eastAsia"/>
          <w:snapToGrid/>
        </w:rPr>
        <w:t xml:space="preserve">, </w:t>
      </w:r>
      <w:r>
        <w:rPr>
          <w:snapToGrid/>
        </w:rPr>
        <w:t>将式</w:t>
      </w:r>
      <w:r>
        <w:rPr>
          <w:rFonts w:hint="eastAsia"/>
        </w:rPr>
        <w:t>(</w:t>
      </w:r>
      <w:r w:rsidR="004F438B">
        <w:rPr>
          <w:rFonts w:hint="eastAsia"/>
        </w:rPr>
        <w:t>1</w:t>
      </w:r>
      <w:r>
        <w:rPr>
          <w:rFonts w:hint="eastAsia"/>
        </w:rPr>
        <w:t>8</w:t>
      </w:r>
      <w:r>
        <w:rPr>
          <w:snapToGrid/>
        </w:rPr>
        <w:t>)</w:t>
      </w:r>
      <w:r>
        <w:rPr>
          <w:snapToGrid/>
        </w:rPr>
        <w:t>产生的随机数</w:t>
      </w:r>
      <w:r>
        <w:rPr>
          <w:i/>
          <w:snapToGrid/>
        </w:rPr>
        <w:t>R</w:t>
      </w:r>
      <w:r w:rsidR="004F438B" w:rsidRPr="004F438B">
        <w:rPr>
          <w:rFonts w:hint="eastAsia"/>
          <w:snapToGrid/>
        </w:rPr>
        <w:t>按</w:t>
      </w:r>
      <w:r>
        <w:rPr>
          <w:snapToGrid/>
        </w:rPr>
        <w:t>式</w:t>
      </w:r>
      <w:r>
        <w:rPr>
          <w:snapToGrid/>
        </w:rPr>
        <w:t>(</w:t>
      </w:r>
      <w:r w:rsidR="004F438B">
        <w:rPr>
          <w:rFonts w:hint="eastAsia"/>
          <w:snapToGrid/>
        </w:rPr>
        <w:t>2</w:t>
      </w:r>
      <w:r>
        <w:rPr>
          <w:rFonts w:hint="eastAsia"/>
        </w:rPr>
        <w:t>4</w:t>
      </w:r>
      <w:r>
        <w:rPr>
          <w:snapToGrid/>
        </w:rPr>
        <w:t>)</w:t>
      </w:r>
      <w:r>
        <w:rPr>
          <w:snapToGrid/>
        </w:rPr>
        <w:t>量化</w:t>
      </w:r>
      <w:r>
        <w:rPr>
          <w:rFonts w:hint="eastAsia"/>
          <w:snapToGrid/>
        </w:rPr>
        <w:t>为</w:t>
      </w:r>
      <w:r w:rsidR="004F438B" w:rsidRPr="002D7A23">
        <w:rPr>
          <w:snapToGrid/>
          <w:position w:val="-4"/>
        </w:rPr>
        <w:object w:dxaOrig="280" w:dyaOrig="260" w14:anchorId="67673A65">
          <v:shape id="_x0000_i1376" type="#_x0000_t75" style="width:11.3pt;height:10.8pt" o:ole="">
            <v:imagedata r:id="rId572" o:title=""/>
          </v:shape>
          <o:OLEObject Type="Embed" ProgID="Equation.DSMT4" ShapeID="_x0000_i1376" DrawAspect="Content" ObjectID="_1543242287" r:id="rId573"/>
        </w:object>
      </w:r>
      <w:r>
        <w:rPr>
          <w:rFonts w:hint="eastAsia"/>
          <w:snapToGrid/>
        </w:rPr>
        <w:t xml:space="preserve">, </w:t>
      </w:r>
      <w:r>
        <w:rPr>
          <w:snapToGrid/>
        </w:rPr>
        <w:t>反复执行式</w:t>
      </w:r>
      <w:r>
        <w:rPr>
          <w:snapToGrid/>
        </w:rPr>
        <w:t>(</w:t>
      </w:r>
      <w:r w:rsidR="004F438B">
        <w:rPr>
          <w:rFonts w:hint="eastAsia"/>
          <w:snapToGrid/>
        </w:rPr>
        <w:t>1</w:t>
      </w:r>
      <w:r>
        <w:rPr>
          <w:rFonts w:hint="eastAsia"/>
        </w:rPr>
        <w:t>8</w:t>
      </w:r>
      <w:r>
        <w:rPr>
          <w:snapToGrid/>
        </w:rPr>
        <w:t>)</w:t>
      </w:r>
      <w:r>
        <w:rPr>
          <w:snapToGrid/>
        </w:rPr>
        <w:t>直至</w:t>
      </w:r>
      <w:r w:rsidRPr="002D7A23">
        <w:rPr>
          <w:snapToGrid/>
          <w:position w:val="-4"/>
        </w:rPr>
        <w:object w:dxaOrig="280" w:dyaOrig="260" w14:anchorId="7E3811AD">
          <v:shape id="_x0000_i1377" type="#_x0000_t75" style="width:11.85pt;height:10.8pt" o:ole="">
            <v:imagedata r:id="rId572" o:title=""/>
          </v:shape>
          <o:OLEObject Type="Embed" ProgID="Equation.DSMT4" ShapeID="_x0000_i1377" DrawAspect="Content" ObjectID="_1543242288" r:id="rId574"/>
        </w:object>
      </w:r>
      <w:r>
        <w:rPr>
          <w:snapToGrid/>
        </w:rPr>
        <w:t>和</w:t>
      </w:r>
      <w:r w:rsidRPr="002D7A23">
        <w:rPr>
          <w:snapToGrid/>
          <w:position w:val="-12"/>
        </w:rPr>
        <w:object w:dxaOrig="440" w:dyaOrig="360" w14:anchorId="480B03A5">
          <v:shape id="_x0000_i1378" type="#_x0000_t75" style="width:16.45pt;height:14.4pt" o:ole="">
            <v:imagedata r:id="rId575" o:title=""/>
          </v:shape>
          <o:OLEObject Type="Embed" ProgID="Equation.DSMT4" ShapeID="_x0000_i1378" DrawAspect="Content" ObjectID="_1543242289" r:id="rId576"/>
        </w:object>
      </w:r>
      <w:r>
        <w:rPr>
          <w:snapToGrid/>
        </w:rPr>
        <w:t>互质</w:t>
      </w:r>
      <w:r>
        <w:rPr>
          <w:rFonts w:hint="eastAsia"/>
          <w:snapToGrid/>
        </w:rPr>
        <w:t xml:space="preserve">, </w:t>
      </w:r>
      <w:r>
        <w:rPr>
          <w:snapToGrid/>
        </w:rPr>
        <w:t>将</w:t>
      </w:r>
      <w:r w:rsidR="004F438B" w:rsidRPr="002D7A23">
        <w:rPr>
          <w:snapToGrid/>
          <w:position w:val="-4"/>
        </w:rPr>
        <w:object w:dxaOrig="280" w:dyaOrig="260" w14:anchorId="6997BD10">
          <v:shape id="_x0000_i1379" type="#_x0000_t75" style="width:11.3pt;height:10.8pt" o:ole="">
            <v:imagedata r:id="rId572" o:title=""/>
          </v:shape>
          <o:OLEObject Type="Embed" ProgID="Equation.DSMT4" ShapeID="_x0000_i1379" DrawAspect="Content" ObjectID="_1543242290" r:id="rId577"/>
        </w:object>
      </w:r>
      <w:r>
        <w:rPr>
          <w:snapToGrid/>
        </w:rPr>
        <w:t>作为</w:t>
      </w:r>
      <w:r>
        <w:rPr>
          <w:rFonts w:hint="eastAsia"/>
          <w:i/>
          <w:snapToGrid/>
        </w:rPr>
        <w:t>a</w:t>
      </w:r>
      <w:r>
        <w:rPr>
          <w:snapToGrid/>
        </w:rPr>
        <w:t xml:space="preserve">, </w:t>
      </w:r>
      <w:r>
        <w:rPr>
          <w:snapToGrid/>
        </w:rPr>
        <w:t>为消除暂态效应</w:t>
      </w:r>
      <w:r>
        <w:rPr>
          <w:snapToGrid/>
        </w:rPr>
        <w:t xml:space="preserve">, </w:t>
      </w:r>
      <w:r>
        <w:rPr>
          <w:snapToGrid/>
        </w:rPr>
        <w:t>将式</w:t>
      </w:r>
      <w:r>
        <w:rPr>
          <w:snapToGrid/>
        </w:rPr>
        <w:t>(</w:t>
      </w:r>
      <w:r w:rsidR="004F438B">
        <w:rPr>
          <w:rFonts w:hint="eastAsia"/>
          <w:snapToGrid/>
        </w:rPr>
        <w:t>1</w:t>
      </w:r>
      <w:r>
        <w:rPr>
          <w:rFonts w:hint="eastAsia"/>
        </w:rPr>
        <w:t>8</w:t>
      </w:r>
      <w:r>
        <w:rPr>
          <w:snapToGrid/>
        </w:rPr>
        <w:t>)</w:t>
      </w:r>
      <w:r>
        <w:rPr>
          <w:snapToGrid/>
        </w:rPr>
        <w:t>迭代产生的前</w:t>
      </w:r>
      <w:r w:rsidRPr="002D7A23">
        <w:rPr>
          <w:snapToGrid/>
          <w:position w:val="-4"/>
        </w:rPr>
        <w:object w:dxaOrig="320" w:dyaOrig="260" w14:anchorId="7D3CECC5">
          <v:shape id="_x0000_i1380" type="#_x0000_t75" style="width:13.9pt;height:11.3pt" o:ole="">
            <v:imagedata r:id="rId578" o:title=""/>
          </v:shape>
          <o:OLEObject Type="Embed" ProgID="Equation.DSMT4" ShapeID="_x0000_i1380" DrawAspect="Content" ObjectID="_1543242291" r:id="rId579"/>
        </w:object>
      </w:r>
      <w:r>
        <w:rPr>
          <w:rFonts w:hint="eastAsia"/>
          <w:snapToGrid/>
          <w:position w:val="-4"/>
        </w:rPr>
        <w:t xml:space="preserve">, </w:t>
      </w:r>
      <w:r w:rsidRPr="002D7A23">
        <w:rPr>
          <w:snapToGrid/>
          <w:position w:val="-6"/>
        </w:rPr>
        <w:object w:dxaOrig="679" w:dyaOrig="280" w14:anchorId="2554393B">
          <v:shape id="_x0000_i1381" type="#_x0000_t75" style="width:27.25pt;height:11.3pt" o:ole="">
            <v:imagedata r:id="rId580" o:title=""/>
          </v:shape>
          <o:OLEObject Type="Embed" ProgID="Equation.DSMT4" ShapeID="_x0000_i1381" DrawAspect="Content" ObjectID="_1543242292" r:id="rId581"/>
        </w:object>
      </w:r>
      <w:proofErr w:type="gramStart"/>
      <w:r>
        <w:rPr>
          <w:snapToGrid/>
        </w:rPr>
        <w:t>个</w:t>
      </w:r>
      <w:proofErr w:type="gramEnd"/>
      <w:r>
        <w:rPr>
          <w:snapToGrid/>
        </w:rPr>
        <w:t>随机数抛弃</w:t>
      </w:r>
      <w:r>
        <w:rPr>
          <w:rFonts w:hint="eastAsia"/>
          <w:snapToGrid/>
        </w:rPr>
        <w:t>.</w:t>
      </w:r>
    </w:p>
    <w:tbl>
      <w:tblPr>
        <w:tblW w:w="4706" w:type="dxa"/>
        <w:tblLayout w:type="fixed"/>
        <w:tblLook w:val="04A0" w:firstRow="1" w:lastRow="0" w:firstColumn="1" w:lastColumn="0" w:noHBand="0" w:noVBand="1"/>
      </w:tblPr>
      <w:tblGrid>
        <w:gridCol w:w="4077"/>
        <w:gridCol w:w="629"/>
      </w:tblGrid>
      <w:tr w:rsidR="00BD6661" w14:paraId="3D34CA50" w14:textId="77777777" w:rsidTr="00905E40">
        <w:tc>
          <w:tcPr>
            <w:tcW w:w="4077" w:type="dxa"/>
          </w:tcPr>
          <w:p w14:paraId="2D54FD51" w14:textId="77777777" w:rsidR="00BD6661" w:rsidRDefault="00BD6661" w:rsidP="00905E40">
            <w:pPr>
              <w:ind w:firstLine="0"/>
              <w:jc w:val="center"/>
              <w:rPr>
                <w:snapToGrid/>
              </w:rPr>
            </w:pPr>
            <w:r w:rsidRPr="002D7A23">
              <w:rPr>
                <w:position w:val="-14"/>
              </w:rPr>
              <w:object w:dxaOrig="2559" w:dyaOrig="420" w14:anchorId="2B24430F">
                <v:shape id="_x0000_i1382" type="#_x0000_t75" style="width:114.15pt;height:18pt" o:ole="">
                  <v:imagedata r:id="rId582" o:title=""/>
                </v:shape>
                <o:OLEObject Type="Embed" ProgID="Equation.DSMT4" ShapeID="_x0000_i1382" DrawAspect="Content" ObjectID="_1543242293" r:id="rId583"/>
              </w:object>
            </w:r>
          </w:p>
        </w:tc>
        <w:tc>
          <w:tcPr>
            <w:tcW w:w="629" w:type="dxa"/>
          </w:tcPr>
          <w:p w14:paraId="3086C4B3" w14:textId="77777777" w:rsidR="00BD6661" w:rsidRDefault="00BD6661" w:rsidP="004F438B">
            <w:pPr>
              <w:ind w:firstLine="0"/>
              <w:jc w:val="right"/>
              <w:rPr>
                <w:snapToGrid/>
              </w:rPr>
            </w:pPr>
            <w:r>
              <w:rPr>
                <w:rFonts w:hint="eastAsia"/>
                <w:snapToGrid/>
              </w:rPr>
              <w:t>(</w:t>
            </w:r>
            <w:r w:rsidR="004F438B">
              <w:rPr>
                <w:rFonts w:hint="eastAsia"/>
                <w:snapToGrid/>
              </w:rPr>
              <w:t>2</w:t>
            </w:r>
            <w:r>
              <w:rPr>
                <w:rFonts w:hint="eastAsia"/>
                <w:snapToGrid/>
              </w:rPr>
              <w:t>2)</w:t>
            </w:r>
          </w:p>
        </w:tc>
      </w:tr>
      <w:tr w:rsidR="00BD6661" w14:paraId="3622C2E8" w14:textId="77777777" w:rsidTr="00905E40">
        <w:tc>
          <w:tcPr>
            <w:tcW w:w="4077" w:type="dxa"/>
          </w:tcPr>
          <w:p w14:paraId="2D423D40" w14:textId="77777777" w:rsidR="00BD6661" w:rsidRDefault="00BD6661" w:rsidP="004F438B">
            <w:pPr>
              <w:ind w:firstLine="0"/>
              <w:jc w:val="center"/>
              <w:rPr>
                <w:snapToGrid/>
              </w:rPr>
            </w:pPr>
            <w:r w:rsidRPr="002D7A23">
              <w:rPr>
                <w:position w:val="-12"/>
              </w:rPr>
              <w:object w:dxaOrig="2000" w:dyaOrig="360" w14:anchorId="292D59E3">
                <v:shape id="_x0000_i1383" type="#_x0000_t75" style="width:101.85pt;height:18pt" o:ole="">
                  <v:imagedata r:id="rId584" o:title=""/>
                </v:shape>
                <o:OLEObject Type="Embed" ProgID="Equation.DSMT4" ShapeID="_x0000_i1383" DrawAspect="Content" ObjectID="_1543242294" r:id="rId585"/>
              </w:object>
            </w:r>
          </w:p>
        </w:tc>
        <w:tc>
          <w:tcPr>
            <w:tcW w:w="629" w:type="dxa"/>
          </w:tcPr>
          <w:p w14:paraId="61348016" w14:textId="77777777" w:rsidR="00BD6661" w:rsidRDefault="00BD6661" w:rsidP="004F438B">
            <w:pPr>
              <w:ind w:firstLine="0"/>
              <w:jc w:val="right"/>
              <w:rPr>
                <w:snapToGrid/>
              </w:rPr>
            </w:pPr>
            <w:r>
              <w:rPr>
                <w:rFonts w:hint="eastAsia"/>
                <w:snapToGrid/>
              </w:rPr>
              <w:t>(</w:t>
            </w:r>
            <w:r w:rsidR="004F438B">
              <w:rPr>
                <w:rFonts w:hint="eastAsia"/>
                <w:snapToGrid/>
              </w:rPr>
              <w:t>2</w:t>
            </w:r>
            <w:r>
              <w:rPr>
                <w:rFonts w:hint="eastAsia"/>
                <w:snapToGrid/>
              </w:rPr>
              <w:t>3)</w:t>
            </w:r>
          </w:p>
        </w:tc>
      </w:tr>
      <w:tr w:rsidR="00BD6661" w14:paraId="20A16F83" w14:textId="77777777" w:rsidTr="00905E40">
        <w:tc>
          <w:tcPr>
            <w:tcW w:w="4077" w:type="dxa"/>
          </w:tcPr>
          <w:p w14:paraId="6E9BFBDF" w14:textId="77777777" w:rsidR="00BD6661" w:rsidRDefault="00BD6661" w:rsidP="004F438B">
            <w:pPr>
              <w:ind w:firstLine="0"/>
              <w:jc w:val="center"/>
              <w:rPr>
                <w:snapToGrid/>
              </w:rPr>
            </w:pPr>
            <w:r w:rsidRPr="002D7A23">
              <w:rPr>
                <w:position w:val="-16"/>
              </w:rPr>
              <w:object w:dxaOrig="2320" w:dyaOrig="440" w14:anchorId="4BDE1F39">
                <v:shape id="_x0000_i1384" type="#_x0000_t75" style="width:117.75pt;height:21.1pt" o:ole="">
                  <v:imagedata r:id="rId586" o:title=""/>
                </v:shape>
                <o:OLEObject Type="Embed" ProgID="Equation.DSMT4" ShapeID="_x0000_i1384" DrawAspect="Content" ObjectID="_1543242295" r:id="rId587"/>
              </w:object>
            </w:r>
          </w:p>
        </w:tc>
        <w:tc>
          <w:tcPr>
            <w:tcW w:w="629" w:type="dxa"/>
          </w:tcPr>
          <w:p w14:paraId="711A7FB0" w14:textId="77777777" w:rsidR="00BD6661" w:rsidRDefault="00BD6661" w:rsidP="004F438B">
            <w:pPr>
              <w:ind w:firstLine="0"/>
              <w:jc w:val="right"/>
              <w:rPr>
                <w:snapToGrid/>
              </w:rPr>
            </w:pPr>
            <w:r>
              <w:rPr>
                <w:rFonts w:hint="eastAsia"/>
                <w:snapToGrid/>
              </w:rPr>
              <w:t>(</w:t>
            </w:r>
            <w:r w:rsidR="004F438B">
              <w:rPr>
                <w:rFonts w:hint="eastAsia"/>
                <w:snapToGrid/>
              </w:rPr>
              <w:t>2</w:t>
            </w:r>
            <w:r>
              <w:rPr>
                <w:rFonts w:hint="eastAsia"/>
                <w:snapToGrid/>
              </w:rPr>
              <w:t>4)</w:t>
            </w:r>
          </w:p>
        </w:tc>
      </w:tr>
    </w:tbl>
    <w:p w14:paraId="6C3FAFB5" w14:textId="77777777" w:rsidR="00015E26" w:rsidRDefault="00905E40" w:rsidP="00E86C6A">
      <w:pPr>
        <w:widowControl/>
        <w:rPr>
          <w:snapToGrid/>
        </w:rPr>
      </w:pPr>
      <w:r w:rsidRPr="00905E40">
        <w:rPr>
          <w:rFonts w:hint="eastAsia"/>
          <w:snapToGrid/>
        </w:rPr>
        <w:t>基于</w:t>
      </w:r>
      <w:r w:rsidRPr="00905E40">
        <w:rPr>
          <w:rFonts w:hint="eastAsia"/>
          <w:snapToGrid/>
        </w:rPr>
        <w:t>EMD(</w:t>
      </w:r>
      <w:r w:rsidRPr="00905E40">
        <w:rPr>
          <w:rFonts w:hint="eastAsia"/>
          <w:i/>
          <w:snapToGrid/>
        </w:rPr>
        <w:t>n</w:t>
      </w:r>
      <w:r w:rsidRPr="00905E40">
        <w:rPr>
          <w:rFonts w:hint="eastAsia"/>
          <w:snapToGrid/>
        </w:rPr>
        <w:t xml:space="preserve">, </w:t>
      </w:r>
      <w:r w:rsidRPr="00905E40">
        <w:rPr>
          <w:rFonts w:hint="eastAsia"/>
          <w:i/>
          <w:snapToGrid/>
        </w:rPr>
        <w:t>m</w:t>
      </w:r>
      <w:r w:rsidRPr="00905E40">
        <w:rPr>
          <w:rFonts w:hint="eastAsia"/>
          <w:snapToGrid/>
        </w:rPr>
        <w:t>)</w:t>
      </w:r>
      <w:r w:rsidRPr="00905E40">
        <w:rPr>
          <w:snapToGrid/>
        </w:rPr>
        <w:t>的数字图像密写方法</w:t>
      </w:r>
      <w:r>
        <w:rPr>
          <w:snapToGrid/>
        </w:rPr>
        <w:t>具体嵌入算法</w:t>
      </w:r>
      <w:r>
        <w:rPr>
          <w:rFonts w:hint="eastAsia"/>
          <w:snapToGrid/>
        </w:rPr>
        <w:t>步骤</w:t>
      </w:r>
      <w:r>
        <w:rPr>
          <w:snapToGrid/>
        </w:rPr>
        <w:t>为</w:t>
      </w:r>
      <w:r>
        <w:rPr>
          <w:rFonts w:hint="eastAsia"/>
          <w:snapToGrid/>
        </w:rPr>
        <w:t>:</w:t>
      </w:r>
    </w:p>
    <w:p w14:paraId="624498A8" w14:textId="77777777" w:rsidR="00905E40" w:rsidRPr="00905E40" w:rsidRDefault="00905E40" w:rsidP="00905E40">
      <w:pPr>
        <w:widowControl/>
        <w:rPr>
          <w:snapToGrid/>
        </w:rPr>
      </w:pPr>
      <w:r>
        <w:rPr>
          <w:rFonts w:hint="eastAsia"/>
        </w:rPr>
        <w:t xml:space="preserve">1) </w:t>
      </w:r>
      <w:r w:rsidRPr="00EC2606">
        <w:t>记分辨率为</w:t>
      </w:r>
      <w:r w:rsidRPr="0050140D">
        <w:rPr>
          <w:i/>
          <w:position w:val="-6"/>
        </w:rPr>
        <w:object w:dxaOrig="700" w:dyaOrig="279" w14:anchorId="2360ABAB">
          <v:shape id="_x0000_i1385" type="#_x0000_t75" style="width:27.25pt;height:10.8pt" o:ole="">
            <v:imagedata r:id="rId588" o:title=""/>
          </v:shape>
          <o:OLEObject Type="Embed" ProgID="Equation.DSMT4" ShapeID="_x0000_i1385" DrawAspect="Content" ObjectID="_1543242296" r:id="rId589"/>
        </w:object>
      </w:r>
      <w:r w:rsidRPr="00232165">
        <w:t>的</w:t>
      </w:r>
      <w:r w:rsidRPr="00905E40">
        <w:rPr>
          <w:i/>
          <w:position w:val="-4"/>
        </w:rPr>
        <w:object w:dxaOrig="240" w:dyaOrig="260" w14:anchorId="4EA6906B">
          <v:shape id="_x0000_i1386" type="#_x0000_t75" style="width:9.25pt;height:9.75pt" o:ole="">
            <v:imagedata r:id="rId590" o:title=""/>
          </v:shape>
          <o:OLEObject Type="Embed" ProgID="Equation.DSMT4" ShapeID="_x0000_i1386" DrawAspect="Content" ObjectID="_1543242297" r:id="rId591"/>
        </w:object>
      </w:r>
      <w:r w:rsidRPr="00232165">
        <w:t>比特载体图像为</w:t>
      </w:r>
      <w:r w:rsidRPr="00232165">
        <w:t>,</w:t>
      </w:r>
      <w:r w:rsidRPr="00905E40">
        <w:rPr>
          <w:i/>
          <w:position w:val="-14"/>
        </w:rPr>
        <w:object w:dxaOrig="3220" w:dyaOrig="400" w14:anchorId="66FF35C8">
          <v:shape id="_x0000_i1387" type="#_x0000_t75" style="width:126pt;height:15.95pt" o:ole="">
            <v:imagedata r:id="rId592" o:title=""/>
          </v:shape>
          <o:OLEObject Type="Embed" ProgID="Equation.DSMT4" ShapeID="_x0000_i1387" DrawAspect="Content" ObjectID="_1543242298" r:id="rId593"/>
        </w:object>
      </w:r>
      <w:r>
        <w:t xml:space="preserve"> ,</w:t>
      </w:r>
      <w:r w:rsidRPr="00232165">
        <w:t>记秘密信息对应为长度为</w:t>
      </w:r>
      <w:r w:rsidRPr="00905E40">
        <w:rPr>
          <w:i/>
        </w:rPr>
        <w:t>l</w:t>
      </w:r>
      <w:r w:rsidRPr="000B3676">
        <w:t>的</w:t>
      </w:r>
      <w:r w:rsidRPr="00303CA3">
        <w:t>2</w:t>
      </w:r>
      <w:r w:rsidRPr="00303CA3">
        <w:t>进制</w:t>
      </w:r>
      <w:proofErr w:type="gramStart"/>
      <w:r w:rsidRPr="00303CA3">
        <w:t>比特位串</w:t>
      </w:r>
      <w:proofErr w:type="gramEnd"/>
      <w:r w:rsidRPr="00303CA3">
        <w:t>序列</w:t>
      </w:r>
      <w:r w:rsidRPr="00DD4DF0">
        <w:object w:dxaOrig="261" w:dyaOrig="261" w14:anchorId="67BF1C7C">
          <v:shape id="对象 6" o:spid="_x0000_i1388" type="#_x0000_t75" style="width:9.75pt;height:9.75pt;mso-position-horizontal-relative:page;mso-position-vertical-relative:page" o:ole="">
            <v:imagedata r:id="rId594" o:title=""/>
          </v:shape>
          <o:OLEObject Type="Embed" ProgID="Equation.DSMT4" ShapeID="对象 6" DrawAspect="Content" ObjectID="_1543242299" r:id="rId595"/>
        </w:object>
      </w:r>
      <w:r>
        <w:t xml:space="preserve">, </w:t>
      </w:r>
      <w:r w:rsidRPr="00232165">
        <w:t>记剩余秘密信息序列为</w:t>
      </w:r>
      <w:r w:rsidRPr="00905E40">
        <w:rPr>
          <w:position w:val="-12"/>
        </w:rPr>
        <w:object w:dxaOrig="440" w:dyaOrig="360" w14:anchorId="29B4B14B">
          <v:shape id="_x0000_i1389" type="#_x0000_t75" style="width:17.5pt;height:13.9pt" o:ole="">
            <v:imagedata r:id="rId596" o:title=""/>
          </v:shape>
          <o:OLEObject Type="Embed" ProgID="Equation.DSMT4" ShapeID="_x0000_i1389" DrawAspect="Content" ObjectID="_1543242300" r:id="rId597"/>
        </w:object>
      </w:r>
      <w:r>
        <w:t xml:space="preserve">, </w:t>
      </w:r>
      <w:r w:rsidRPr="00232165">
        <w:t>初始化</w:t>
      </w:r>
      <w:r w:rsidRPr="00905E40">
        <w:rPr>
          <w:position w:val="-12"/>
        </w:rPr>
        <w:object w:dxaOrig="880" w:dyaOrig="360" w14:anchorId="14024179">
          <v:shape id="_x0000_i1390" type="#_x0000_t75" style="width:35.5pt;height:14.4pt" o:ole="">
            <v:imagedata r:id="rId598" o:title=""/>
          </v:shape>
          <o:OLEObject Type="Embed" ProgID="Equation.DSMT4" ShapeID="_x0000_i1390" DrawAspect="Content" ObjectID="_1543242301" r:id="rId599"/>
        </w:object>
      </w:r>
      <w:r>
        <w:t xml:space="preserve">, </w:t>
      </w:r>
      <w:r w:rsidRPr="00232165">
        <w:t>将</w:t>
      </w:r>
      <w:r w:rsidRPr="00905E40">
        <w:rPr>
          <w:position w:val="-6"/>
        </w:rPr>
        <w:object w:dxaOrig="260" w:dyaOrig="279" w14:anchorId="35966D6A">
          <v:shape id="_x0000_i1391" type="#_x0000_t75" style="width:10.8pt;height:11.3pt" o:ole="">
            <v:imagedata r:id="rId600" o:title=""/>
          </v:shape>
          <o:OLEObject Type="Embed" ProgID="Equation.DSMT4" ShapeID="_x0000_i1391" DrawAspect="Content" ObjectID="_1543242302" r:id="rId601"/>
        </w:object>
      </w:r>
      <w:r w:rsidRPr="00232165">
        <w:t>扫描为</w:t>
      </w:r>
      <w:r w:rsidRPr="00DD4DF0">
        <w:t>1</w:t>
      </w:r>
      <w:r w:rsidRPr="000B3676">
        <w:t>维载体元素序列</w:t>
      </w:r>
      <w:r w:rsidRPr="00905E40">
        <w:rPr>
          <w:position w:val="-12"/>
        </w:rPr>
        <w:object w:dxaOrig="1040" w:dyaOrig="360" w14:anchorId="66F046A9">
          <v:shape id="_x0000_i1392" type="#_x0000_t75" style="width:42.15pt;height:14.4pt" o:ole="">
            <v:imagedata r:id="rId602" o:title=""/>
          </v:shape>
          <o:OLEObject Type="Embed" ProgID="Equation.DSMT4" ShapeID="_x0000_i1392" DrawAspect="Content" ObjectID="_1543242303" r:id="rId603"/>
        </w:object>
      </w:r>
      <w:r>
        <w:t xml:space="preserve">, </w:t>
      </w:r>
      <w:r w:rsidRPr="00232165">
        <w:t>记</w:t>
      </w:r>
      <w:r w:rsidRPr="00905E40">
        <w:rPr>
          <w:position w:val="-6"/>
        </w:rPr>
        <w:object w:dxaOrig="240" w:dyaOrig="279" w14:anchorId="2AD3A25A">
          <v:shape id="_x0000_i1393" type="#_x0000_t75" style="width:9.75pt;height:11.3pt" o:ole="">
            <v:imagedata r:id="rId604" o:title=""/>
          </v:shape>
          <o:OLEObject Type="Embed" ProgID="Equation.DSMT4" ShapeID="_x0000_i1393" DrawAspect="Content" ObjectID="_1543242304" r:id="rId605"/>
        </w:object>
      </w:r>
      <w:r w:rsidRPr="00232165">
        <w:t>的剩余序列为</w:t>
      </w:r>
      <w:r w:rsidRPr="00905E40">
        <w:rPr>
          <w:position w:val="-12"/>
        </w:rPr>
        <w:object w:dxaOrig="440" w:dyaOrig="360" w14:anchorId="14083230">
          <v:shape id="_x0000_i1394" type="#_x0000_t75" style="width:17.5pt;height:14.4pt" o:ole="">
            <v:imagedata r:id="rId606" o:title=""/>
          </v:shape>
          <o:OLEObject Type="Embed" ProgID="Equation.DSMT4" ShapeID="_x0000_i1394" DrawAspect="Content" ObjectID="_1543242305" r:id="rId607"/>
        </w:object>
      </w:r>
      <w:r>
        <w:t xml:space="preserve">, </w:t>
      </w:r>
      <w:r w:rsidRPr="00232165">
        <w:t>初始化</w:t>
      </w:r>
      <w:r w:rsidRPr="00905E40">
        <w:rPr>
          <w:position w:val="-12"/>
          <w:szCs w:val="24"/>
        </w:rPr>
        <w:object w:dxaOrig="760" w:dyaOrig="360" w14:anchorId="197A0699">
          <v:shape id="_x0000_i1395" type="#_x0000_t75" style="width:31.9pt;height:15.45pt" o:ole="">
            <v:imagedata r:id="rId608" o:title=""/>
          </v:shape>
          <o:OLEObject Type="Embed" ProgID="Equation.DSMT4" ShapeID="_x0000_i1395" DrawAspect="Content" ObjectID="_1543242306" r:id="rId609"/>
        </w:object>
      </w:r>
      <w:r>
        <w:t xml:space="preserve">, </w:t>
      </w:r>
      <w:r>
        <w:rPr>
          <w:rStyle w:val="ab"/>
        </w:rPr>
        <w:commentReference w:id="69"/>
      </w:r>
      <w:r w:rsidRPr="00905E40">
        <w:rPr>
          <w:rFonts w:ascii="Calibri" w:hAnsi="Calibri"/>
          <w:snapToGrid/>
        </w:rPr>
        <w:t>记</w:t>
      </w:r>
      <w:r w:rsidRPr="00905E40">
        <w:rPr>
          <w:position w:val="-14"/>
          <w:szCs w:val="24"/>
        </w:rPr>
        <w:object w:dxaOrig="1219" w:dyaOrig="380" w14:anchorId="795BE708">
          <v:shape id="_x0000_i1396" type="#_x0000_t75" style="width:48.35pt;height:15.95pt" o:ole="">
            <v:imagedata r:id="rId610" o:title=""/>
          </v:shape>
          <o:OLEObject Type="Embed" ProgID="Equation.DSMT4" ShapeID="_x0000_i1396" DrawAspect="Content" ObjectID="_1543242307" r:id="rId611"/>
        </w:object>
      </w:r>
      <w:r w:rsidRPr="00905E40">
        <w:rPr>
          <w:rFonts w:ascii="Calibri" w:hAnsi="Calibri"/>
          <w:snapToGrid/>
        </w:rPr>
        <w:t xml:space="preserve">, </w:t>
      </w:r>
      <w:r w:rsidRPr="00905E40">
        <w:rPr>
          <w:rFonts w:ascii="Calibri" w:hAnsi="Calibri"/>
          <w:snapToGrid/>
        </w:rPr>
        <w:t>其中</w:t>
      </w:r>
      <w:r w:rsidRPr="00905E40">
        <w:rPr>
          <w:position w:val="-12"/>
          <w:szCs w:val="24"/>
        </w:rPr>
        <w:object w:dxaOrig="340" w:dyaOrig="360" w14:anchorId="55BB1ABC">
          <v:shape id="_x0000_i1397" type="#_x0000_t75" style="width:13.35pt;height:13.9pt" o:ole="">
            <v:imagedata r:id="rId612" o:title=""/>
          </v:shape>
          <o:OLEObject Type="Embed" ProgID="Equation.DSMT4" ShapeID="_x0000_i1397" DrawAspect="Content" ObjectID="_1543242308" r:id="rId613"/>
        </w:object>
      </w:r>
      <w:r w:rsidRPr="00905E40">
        <w:rPr>
          <w:rFonts w:ascii="Calibri" w:hAnsi="Calibri"/>
          <w:snapToGrid/>
        </w:rPr>
        <w:t>为剩余</w:t>
      </w:r>
      <w:r w:rsidRPr="00905E40">
        <w:rPr>
          <w:position w:val="-6"/>
        </w:rPr>
        <w:object w:dxaOrig="240" w:dyaOrig="279" w14:anchorId="05FD8FD1">
          <v:shape id="_x0000_i1398" type="#_x0000_t75" style="width:9.75pt;height:11.3pt" o:ole="">
            <v:imagedata r:id="rId614" o:title=""/>
          </v:shape>
          <o:OLEObject Type="Embed" ProgID="Equation.DSMT4" ShapeID="_x0000_i1398" DrawAspect="Content" ObjectID="_1543242309" r:id="rId615"/>
        </w:object>
      </w:r>
      <w:r w:rsidRPr="00905E40">
        <w:rPr>
          <w:rFonts w:ascii="Calibri" w:hAnsi="Calibri"/>
          <w:snapToGrid/>
        </w:rPr>
        <w:t>的长度</w:t>
      </w:r>
      <w:r w:rsidRPr="00905E40">
        <w:rPr>
          <w:rFonts w:ascii="Calibri" w:hAnsi="Calibri" w:hint="eastAsia"/>
          <w:snapToGrid/>
        </w:rPr>
        <w:t>,</w:t>
      </w:r>
      <w:r w:rsidRPr="00232165">
        <w:t>记</w:t>
      </w:r>
      <w:r w:rsidRPr="00905E40">
        <w:rPr>
          <w:position w:val="-12"/>
          <w:szCs w:val="24"/>
        </w:rPr>
        <w:object w:dxaOrig="800" w:dyaOrig="360" w14:anchorId="6B82FF84">
          <v:shape id="_x0000_i1399" type="#_x0000_t75" style="width:32.9pt;height:15.45pt" o:ole="">
            <v:imagedata r:id="rId616" o:title=""/>
          </v:shape>
          <o:OLEObject Type="Embed" ProgID="Equation.DSMT4" ShapeID="_x0000_i1399" DrawAspect="Content" ObjectID="_1543242310" r:id="rId617"/>
        </w:object>
      </w:r>
      <w:r w:rsidRPr="00232165">
        <w:t>为已嵌入秘密信息的载体元素序列</w:t>
      </w:r>
      <w:r>
        <w:t xml:space="preserve">, </w:t>
      </w:r>
      <w:r w:rsidRPr="00232165">
        <w:t>初始化</w:t>
      </w:r>
      <w:r w:rsidRPr="00905E40">
        <w:rPr>
          <w:position w:val="-12"/>
          <w:szCs w:val="24"/>
        </w:rPr>
        <w:object w:dxaOrig="1180" w:dyaOrig="360" w14:anchorId="1B916CCE">
          <v:shape id="_x0000_i1400" type="#_x0000_t75" style="width:48.35pt;height:15.45pt" o:ole="">
            <v:imagedata r:id="rId618" o:title=""/>
          </v:shape>
          <o:OLEObject Type="Embed" ProgID="Equation.DSMT4" ShapeID="_x0000_i1400" DrawAspect="Content" ObjectID="_1543242311" r:id="rId619"/>
        </w:object>
      </w:r>
      <w:r w:rsidRPr="00905E40">
        <w:rPr>
          <w:rFonts w:hint="eastAsia"/>
          <w:szCs w:val="24"/>
        </w:rPr>
        <w:t xml:space="preserve">, </w:t>
      </w:r>
      <w:proofErr w:type="gramStart"/>
      <w:r>
        <w:rPr>
          <w:rFonts w:hint="eastAsia"/>
        </w:rPr>
        <w:t>确定</w:t>
      </w:r>
      <w:r>
        <w:t>嵌密元素</w:t>
      </w:r>
      <w:proofErr w:type="gramEnd"/>
      <w:r>
        <w:t>个数</w:t>
      </w:r>
      <w:r w:rsidRPr="00905E40">
        <w:rPr>
          <w:i/>
        </w:rPr>
        <w:t>n</w:t>
      </w:r>
      <w:r>
        <w:t>以及最多可改变</w:t>
      </w:r>
      <w:proofErr w:type="gramStart"/>
      <w:r w:rsidRPr="002D5478">
        <w:rPr>
          <w:rFonts w:hint="eastAsia"/>
        </w:rPr>
        <w:t>的</w:t>
      </w:r>
      <w:r>
        <w:t>嵌密元素</w:t>
      </w:r>
      <w:proofErr w:type="gramEnd"/>
      <w:r>
        <w:t>个数</w:t>
      </w:r>
      <w:r w:rsidRPr="00905E40">
        <w:rPr>
          <w:i/>
        </w:rPr>
        <w:t>m</w:t>
      </w:r>
      <w:r>
        <w:t xml:space="preserve">, </w:t>
      </w:r>
      <w:r>
        <w:rPr>
          <w:rFonts w:hint="eastAsia"/>
        </w:rPr>
        <w:t>按式</w:t>
      </w:r>
      <w:r>
        <w:t>(</w:t>
      </w:r>
      <w:r>
        <w:rPr>
          <w:rFonts w:hint="eastAsia"/>
        </w:rPr>
        <w:t>13</w:t>
      </w:r>
      <w:r>
        <w:t>)</w:t>
      </w:r>
      <w:r>
        <w:t>计算</w:t>
      </w:r>
      <w:r w:rsidRPr="00905E40">
        <w:rPr>
          <w:i/>
        </w:rPr>
        <w:t>n</w:t>
      </w:r>
      <w:proofErr w:type="gramStart"/>
      <w:r>
        <w:t>个嵌密</w:t>
      </w:r>
      <w:proofErr w:type="gramEnd"/>
      <w:r>
        <w:t>元素最多改变</w:t>
      </w:r>
      <w:r w:rsidRPr="00905E40">
        <w:rPr>
          <w:i/>
        </w:rPr>
        <w:t>m</w:t>
      </w:r>
      <w:proofErr w:type="gramStart"/>
      <w:r>
        <w:t>个嵌密</w:t>
      </w:r>
      <w:proofErr w:type="gramEnd"/>
      <w:r>
        <w:t>元素所能嵌入的秘密信息组合数</w:t>
      </w:r>
      <w:r w:rsidRPr="002D7A23">
        <w:rPr>
          <w:position w:val="-12"/>
        </w:rPr>
        <w:object w:dxaOrig="460" w:dyaOrig="360" w14:anchorId="3507EC6F">
          <v:shape id="_x0000_i1401" type="#_x0000_t75" style="width:15.95pt;height:12.35pt" o:ole="">
            <v:imagedata r:id="rId620" o:title=""/>
          </v:shape>
          <o:OLEObject Type="Embed" ProgID="Equation.DSMT4" ShapeID="_x0000_i1401" DrawAspect="Content" ObjectID="_1543242312" r:id="rId621"/>
        </w:object>
      </w:r>
      <w:r>
        <w:rPr>
          <w:rFonts w:hint="eastAsia"/>
        </w:rPr>
        <w:t xml:space="preserve">, </w:t>
      </w:r>
    </w:p>
    <w:tbl>
      <w:tblPr>
        <w:tblW w:w="4706" w:type="dxa"/>
        <w:tblLayout w:type="fixed"/>
        <w:tblLook w:val="04A0" w:firstRow="1" w:lastRow="0" w:firstColumn="1" w:lastColumn="0" w:noHBand="0" w:noVBand="1"/>
      </w:tblPr>
      <w:tblGrid>
        <w:gridCol w:w="4077"/>
        <w:gridCol w:w="629"/>
      </w:tblGrid>
      <w:tr w:rsidR="00905E40" w14:paraId="390970F1" w14:textId="77777777" w:rsidTr="00905E40">
        <w:tc>
          <w:tcPr>
            <w:tcW w:w="4077" w:type="dxa"/>
          </w:tcPr>
          <w:p w14:paraId="7CA14011" w14:textId="77777777" w:rsidR="00905E40" w:rsidRDefault="00D1000D" w:rsidP="00905E40">
            <w:pPr>
              <w:ind w:firstLine="0"/>
              <w:jc w:val="center"/>
              <w:rPr>
                <w:snapToGrid/>
              </w:rPr>
            </w:pPr>
            <w:r w:rsidRPr="002D7A23">
              <w:rPr>
                <w:position w:val="-28"/>
                <w:sz w:val="28"/>
                <w:szCs w:val="28"/>
              </w:rPr>
              <w:object w:dxaOrig="2079" w:dyaOrig="680" w14:anchorId="0C0630C0">
                <v:shape id="_x0000_i1402" type="#_x0000_t75" style="width:81.25pt;height:25.7pt" o:ole="">
                  <v:imagedata r:id="rId622" o:title=""/>
                </v:shape>
                <o:OLEObject Type="Embed" ProgID="Equation.DSMT4" ShapeID="_x0000_i1402" DrawAspect="Content" ObjectID="_1543242313" r:id="rId623"/>
              </w:object>
            </w:r>
          </w:p>
        </w:tc>
        <w:tc>
          <w:tcPr>
            <w:tcW w:w="629" w:type="dxa"/>
          </w:tcPr>
          <w:p w14:paraId="5123C09D" w14:textId="77777777" w:rsidR="00905E40" w:rsidRDefault="00905E40" w:rsidP="00905E40">
            <w:pPr>
              <w:ind w:firstLine="0"/>
              <w:jc w:val="right"/>
              <w:rPr>
                <w:snapToGrid/>
              </w:rPr>
            </w:pPr>
            <w:r>
              <w:rPr>
                <w:rFonts w:hint="eastAsia"/>
                <w:snapToGrid/>
              </w:rPr>
              <w:t>(13)</w:t>
            </w:r>
          </w:p>
          <w:p w14:paraId="63A12B5D" w14:textId="77777777" w:rsidR="00905E40" w:rsidRDefault="00905E40" w:rsidP="00905E40">
            <w:pPr>
              <w:ind w:firstLine="0"/>
              <w:jc w:val="right"/>
              <w:rPr>
                <w:snapToGrid/>
              </w:rPr>
            </w:pPr>
          </w:p>
        </w:tc>
      </w:tr>
    </w:tbl>
    <w:p w14:paraId="3A3EA571" w14:textId="77777777" w:rsidR="00A4688F" w:rsidRDefault="00A4688F" w:rsidP="00E86C6A">
      <w:pPr>
        <w:widowControl/>
      </w:pPr>
      <w:r>
        <w:rPr>
          <w:rFonts w:hint="eastAsia"/>
        </w:rPr>
        <w:t xml:space="preserve">2) </w:t>
      </w:r>
      <w:r w:rsidRPr="002D5478">
        <w:t>初始化全</w:t>
      </w:r>
      <w:r w:rsidRPr="002D5478">
        <w:t>0</w:t>
      </w:r>
      <w:r w:rsidRPr="002D5478">
        <w:t>的</w:t>
      </w:r>
      <w:r w:rsidRPr="00A4688F">
        <w:rPr>
          <w:snapToGrid/>
          <w:position w:val="-12"/>
        </w:rPr>
        <w:object w:dxaOrig="780" w:dyaOrig="360" w14:anchorId="6488E1BB">
          <v:shape id="_x0000_i1403" type="#_x0000_t75" style="width:33.45pt;height:15.45pt" o:ole="">
            <v:imagedata r:id="rId624" o:title=""/>
          </v:shape>
          <o:OLEObject Type="Embed" ProgID="Equation.DSMT4" ShapeID="_x0000_i1403" DrawAspect="Content" ObjectID="_1543242314" r:id="rId625"/>
        </w:object>
      </w:r>
      <w:proofErr w:type="gramStart"/>
      <w:r w:rsidRPr="002D5478">
        <w:t>维嵌密</w:t>
      </w:r>
      <w:proofErr w:type="gramEnd"/>
      <w:r w:rsidRPr="002D5478">
        <w:t>元素调整表</w:t>
      </w:r>
      <w:r w:rsidRPr="00A4688F">
        <w:rPr>
          <w:snapToGrid/>
          <w:position w:val="-14"/>
        </w:rPr>
        <w:object w:dxaOrig="1960" w:dyaOrig="380" w14:anchorId="7248B4AC">
          <v:shape id="_x0000_i1404" type="#_x0000_t75" style="width:80.75pt;height:15.95pt" o:ole="">
            <v:imagedata r:id="rId626" o:title=""/>
          </v:shape>
          <o:OLEObject Type="Embed" ProgID="Equation.DSMT4" ShapeID="_x0000_i1404" DrawAspect="Content" ObjectID="_1543242315" r:id="rId627"/>
        </w:object>
      </w:r>
      <w:r w:rsidRPr="002D5478">
        <w:rPr>
          <w:rFonts w:hint="eastAsia"/>
        </w:rPr>
        <w:t>。首先</w:t>
      </w:r>
      <w:r w:rsidRPr="002D5478">
        <w:t>初始化计数变量</w:t>
      </w:r>
      <w:r w:rsidRPr="00A4688F">
        <w:rPr>
          <w:snapToGrid/>
          <w:position w:val="-10"/>
        </w:rPr>
        <w:object w:dxaOrig="1100" w:dyaOrig="320" w14:anchorId="6A482058">
          <v:shape id="_x0000_i1405" type="#_x0000_t75" style="width:46.8pt;height:13.35pt" o:ole="">
            <v:imagedata r:id="rId628" o:title=""/>
          </v:shape>
          <o:OLEObject Type="Embed" ProgID="Equation.DSMT4" ShapeID="_x0000_i1405" DrawAspect="Content" ObjectID="_1543242316" r:id="rId629"/>
        </w:object>
      </w:r>
      <w:r>
        <w:rPr>
          <w:rFonts w:hint="eastAsia"/>
        </w:rPr>
        <w:t xml:space="preserve">, </w:t>
      </w:r>
      <w:r w:rsidRPr="002D5478">
        <w:t>将</w:t>
      </w:r>
      <w:r w:rsidRPr="00A4688F">
        <w:rPr>
          <w:snapToGrid/>
          <w:position w:val="-10"/>
        </w:rPr>
        <w:object w:dxaOrig="200" w:dyaOrig="300" w14:anchorId="6C0DC587">
          <v:shape id="_x0000_i1406" type="#_x0000_t75" style="width:8.75pt;height:12.35pt" o:ole="">
            <v:imagedata r:id="rId630" o:title=""/>
          </v:shape>
          <o:OLEObject Type="Embed" ProgID="Equation.DSMT4" ShapeID="_x0000_i1406" DrawAspect="Content" ObjectID="_1543242317" r:id="rId631"/>
        </w:object>
      </w:r>
      <w:r w:rsidRPr="002D5478">
        <w:t>按</w:t>
      </w:r>
      <w:r w:rsidRPr="002D5478">
        <w:t>3</w:t>
      </w:r>
      <w:r w:rsidRPr="002D5478">
        <w:t>进制数进行表示</w:t>
      </w:r>
      <w:r>
        <w:t xml:space="preserve">, </w:t>
      </w:r>
      <w:r w:rsidRPr="002D5478">
        <w:t>并用长度为</w:t>
      </w:r>
      <w:r w:rsidRPr="00A4688F">
        <w:rPr>
          <w:snapToGrid/>
          <w:position w:val="-6"/>
        </w:rPr>
        <w:object w:dxaOrig="200" w:dyaOrig="220" w14:anchorId="675FCC05">
          <v:shape id="_x0000_i1407" type="#_x0000_t75" style="width:8.75pt;height:9.25pt" o:ole="">
            <v:imagedata r:id="rId632" o:title=""/>
          </v:shape>
          <o:OLEObject Type="Embed" ProgID="Equation.DSMT4" ShapeID="_x0000_i1407" DrawAspect="Content" ObjectID="_1543242318" r:id="rId633"/>
        </w:object>
      </w:r>
      <w:r w:rsidRPr="002D5478">
        <w:t>的</w:t>
      </w:r>
      <w:r w:rsidRPr="002D5478">
        <w:t>1</w:t>
      </w:r>
      <w:r w:rsidRPr="002D5478">
        <w:t>维向量</w:t>
      </w:r>
      <w:r w:rsidRPr="00A4688F">
        <w:rPr>
          <w:snapToGrid/>
          <w:position w:val="-12"/>
        </w:rPr>
        <w:object w:dxaOrig="800" w:dyaOrig="360" w14:anchorId="6122BEF2">
          <v:shape id="_x0000_i1408" type="#_x0000_t75" style="width:33.95pt;height:15.45pt" o:ole="">
            <v:imagedata r:id="rId634" o:title=""/>
          </v:shape>
          <o:OLEObject Type="Embed" ProgID="Equation.DSMT4" ShapeID="_x0000_i1408" DrawAspect="Content" ObjectID="_1543242319" r:id="rId635"/>
        </w:object>
      </w:r>
      <w:r w:rsidRPr="002D5478">
        <w:t>进行存储</w:t>
      </w:r>
      <w:r>
        <w:t xml:space="preserve">, </w:t>
      </w:r>
      <w:r w:rsidRPr="002D5478">
        <w:t>其中</w:t>
      </w:r>
      <w:r w:rsidRPr="00A4688F">
        <w:rPr>
          <w:snapToGrid/>
          <w:position w:val="-12"/>
        </w:rPr>
        <w:object w:dxaOrig="2480" w:dyaOrig="360" w14:anchorId="0D042FAC">
          <v:shape id="_x0000_i1409" type="#_x0000_t75" style="width:105.95pt;height:15.45pt" o:ole="">
            <v:imagedata r:id="rId636" o:title=""/>
          </v:shape>
          <o:OLEObject Type="Embed" ProgID="Equation.DSMT4" ShapeID="_x0000_i1409" DrawAspect="Content" ObjectID="_1543242320" r:id="rId637"/>
        </w:object>
      </w:r>
      <w:r w:rsidRPr="002D5478">
        <w:t>对应为</w:t>
      </w:r>
      <w:r w:rsidRPr="00A4688F">
        <w:rPr>
          <w:snapToGrid/>
          <w:position w:val="-10"/>
        </w:rPr>
        <w:object w:dxaOrig="200" w:dyaOrig="300" w14:anchorId="74A58038">
          <v:shape id="_x0000_i1410" type="#_x0000_t75" style="width:8.75pt;height:12.35pt" o:ole="">
            <v:imagedata r:id="rId630" o:title=""/>
          </v:shape>
          <o:OLEObject Type="Embed" ProgID="Equation.DSMT4" ShapeID="_x0000_i1410" DrawAspect="Content" ObjectID="_1543242321" r:id="rId638"/>
        </w:object>
      </w:r>
      <w:r w:rsidRPr="002D5478">
        <w:t>的第</w:t>
      </w:r>
      <w:r w:rsidRPr="00A4688F">
        <w:rPr>
          <w:i/>
        </w:rPr>
        <w:t>i</w:t>
      </w:r>
      <w:r w:rsidRPr="002D5478">
        <w:t>位</w:t>
      </w:r>
      <w:r w:rsidRPr="002D5478">
        <w:t>3</w:t>
      </w:r>
      <w:proofErr w:type="gramStart"/>
      <w:r w:rsidRPr="002D5478">
        <w:t>进制位</w:t>
      </w:r>
      <w:proofErr w:type="gramEnd"/>
      <w:r>
        <w:t xml:space="preserve">, </w:t>
      </w:r>
      <w:r w:rsidRPr="002D5478">
        <w:t>将</w:t>
      </w:r>
      <w:r w:rsidRPr="00A4688F">
        <w:rPr>
          <w:snapToGrid/>
          <w:position w:val="-6"/>
        </w:rPr>
        <w:object w:dxaOrig="240" w:dyaOrig="279" w14:anchorId="0C34E107">
          <v:shape id="_x0000_i1411" type="#_x0000_t75" style="width:9.75pt;height:11.3pt" o:ole="">
            <v:imagedata r:id="rId639" o:title=""/>
          </v:shape>
          <o:OLEObject Type="Embed" ProgID="Equation.DSMT4" ShapeID="_x0000_i1411" DrawAspect="Content" ObjectID="_1543242322" r:id="rId640"/>
        </w:object>
      </w:r>
      <w:r w:rsidRPr="002D5478">
        <w:t>映射为</w:t>
      </w:r>
      <w:r w:rsidRPr="00A4688F">
        <w:rPr>
          <w:snapToGrid/>
          <w:position w:val="-12"/>
        </w:rPr>
        <w:object w:dxaOrig="2960" w:dyaOrig="360" w14:anchorId="63A9869C">
          <v:shape id="_x0000_i1412" type="#_x0000_t75" style="width:126.5pt;height:15.45pt" o:ole="">
            <v:imagedata r:id="rId641" o:title=""/>
          </v:shape>
          <o:OLEObject Type="Embed" ProgID="Equation.DSMT4" ShapeID="_x0000_i1412" DrawAspect="Content" ObjectID="_1543242323" r:id="rId642"/>
        </w:object>
      </w:r>
      <w:r w:rsidRPr="002D5478">
        <w:t>；统计</w:t>
      </w:r>
      <w:r w:rsidRPr="00A4688F">
        <w:rPr>
          <w:snapToGrid/>
          <w:position w:val="-6"/>
        </w:rPr>
        <w:object w:dxaOrig="300" w:dyaOrig="279" w14:anchorId="799DE9EE">
          <v:shape id="_x0000_i1413" type="#_x0000_t75" style="width:12.85pt;height:11.3pt" o:ole="">
            <v:imagedata r:id="rId643" o:title=""/>
          </v:shape>
          <o:OLEObject Type="Embed" ProgID="Equation.DSMT4" ShapeID="_x0000_i1413" DrawAspect="Content" ObjectID="_1543242324" r:id="rId644"/>
        </w:object>
      </w:r>
      <w:r w:rsidRPr="002D5478">
        <w:t>中的非零元素数量</w:t>
      </w:r>
      <w:r w:rsidRPr="00A4688F">
        <w:rPr>
          <w:snapToGrid/>
          <w:position w:val="-12"/>
        </w:rPr>
        <w:object w:dxaOrig="320" w:dyaOrig="360" w14:anchorId="3A2458CE">
          <v:shape id="_x0000_i1414" type="#_x0000_t75" style="width:13.35pt;height:15.45pt" o:ole="">
            <v:imagedata r:id="rId645" o:title=""/>
          </v:shape>
          <o:OLEObject Type="Embed" ProgID="Equation.DSMT4" ShapeID="_x0000_i1414" DrawAspect="Content" ObjectID="_1543242325" r:id="rId646"/>
        </w:object>
      </w:r>
      <w:r>
        <w:t xml:space="preserve">, </w:t>
      </w:r>
      <w:r w:rsidRPr="002D5478">
        <w:t>若</w:t>
      </w:r>
      <w:r w:rsidRPr="00A4688F">
        <w:rPr>
          <w:snapToGrid/>
          <w:position w:val="-12"/>
        </w:rPr>
        <w:object w:dxaOrig="760" w:dyaOrig="360" w14:anchorId="1F6FAEBB">
          <v:shape id="_x0000_i1415" type="#_x0000_t75" style="width:32.4pt;height:15.45pt" o:ole="">
            <v:imagedata r:id="rId647" o:title=""/>
          </v:shape>
          <o:OLEObject Type="Embed" ProgID="Equation.DSMT4" ShapeID="_x0000_i1415" DrawAspect="Content" ObjectID="_1543242326" r:id="rId648"/>
        </w:object>
      </w:r>
      <w:r>
        <w:t xml:space="preserve">, </w:t>
      </w:r>
      <w:r w:rsidRPr="002D5478">
        <w:t>则将</w:t>
      </w:r>
      <w:r w:rsidRPr="00A4688F">
        <w:rPr>
          <w:snapToGrid/>
          <w:position w:val="-6"/>
        </w:rPr>
        <w:object w:dxaOrig="300" w:dyaOrig="279" w14:anchorId="1A8EF1E2">
          <v:shape id="_x0000_i1416" type="#_x0000_t75" style="width:12.85pt;height:11.3pt" o:ole="">
            <v:imagedata r:id="rId643" o:title=""/>
          </v:shape>
          <o:OLEObject Type="Embed" ProgID="Equation.DSMT4" ShapeID="_x0000_i1416" DrawAspect="Content" ObjectID="_1543242327" r:id="rId649"/>
        </w:object>
      </w:r>
      <w:r w:rsidRPr="002D5478">
        <w:t>嵌入到</w:t>
      </w:r>
      <w:r w:rsidRPr="00277C81">
        <w:rPr>
          <w:snapToGrid/>
          <w:position w:val="-14"/>
        </w:rPr>
        <w:object w:dxaOrig="540" w:dyaOrig="380" w14:anchorId="78E23C8C">
          <v:shape id="_x0000_i1417" type="#_x0000_t75" style="width:22.1pt;height:15.95pt" o:ole="">
            <v:imagedata r:id="rId407" o:title=""/>
          </v:shape>
          <o:OLEObject Type="Embed" ProgID="Equation.DSMT4" ShapeID="_x0000_i1417" DrawAspect="Content" ObjectID="_1543242328" r:id="rId650"/>
        </w:object>
      </w:r>
      <w:r w:rsidRPr="002D5478">
        <w:t>的第</w:t>
      </w:r>
      <w:r w:rsidRPr="002D5478">
        <w:rPr>
          <w:i/>
        </w:rPr>
        <w:t>k</w:t>
      </w:r>
      <w:r w:rsidRPr="002D5478">
        <w:t>行</w:t>
      </w:r>
      <w:r>
        <w:t xml:space="preserve">, </w:t>
      </w:r>
      <w:r w:rsidRPr="002D5478">
        <w:t>置</w:t>
      </w:r>
      <w:r w:rsidRPr="002D5478">
        <w:rPr>
          <w:i/>
        </w:rPr>
        <w:t>k</w:t>
      </w:r>
      <w:r w:rsidRPr="002D5478">
        <w:t>=</w:t>
      </w:r>
      <w:r w:rsidRPr="002D5478">
        <w:rPr>
          <w:i/>
        </w:rPr>
        <w:t>k</w:t>
      </w:r>
      <w:r w:rsidRPr="002D5478">
        <w:t>+1</w:t>
      </w:r>
      <w:r w:rsidRPr="002D5478">
        <w:t>；反复执行直至</w:t>
      </w:r>
      <w:r w:rsidRPr="00A4688F">
        <w:rPr>
          <w:snapToGrid/>
          <w:position w:val="-12"/>
        </w:rPr>
        <w:object w:dxaOrig="820" w:dyaOrig="360" w14:anchorId="1A39B1B6">
          <v:shape id="_x0000_i1418" type="#_x0000_t75" style="width:34.95pt;height:15.45pt" o:ole="">
            <v:imagedata r:id="rId651" o:title=""/>
          </v:shape>
          <o:OLEObject Type="Embed" ProgID="Equation.DSMT4" ShapeID="_x0000_i1418" DrawAspect="Content" ObjectID="_1543242329" r:id="rId652"/>
        </w:object>
      </w:r>
      <w:r>
        <w:rPr>
          <w:rFonts w:hint="eastAsia"/>
        </w:rPr>
        <w:t>.</w:t>
      </w:r>
    </w:p>
    <w:p w14:paraId="105DBC5E" w14:textId="77777777" w:rsidR="00A4688F" w:rsidRDefault="00A4688F" w:rsidP="00A4688F">
      <w:pPr>
        <w:pStyle w:val="ae"/>
        <w:ind w:firstLine="416"/>
        <w:textAlignment w:val="center"/>
        <w:rPr>
          <w:rFonts w:eastAsia="方正书宋简体" w:cs="Times New Roman"/>
          <w:snapToGrid w:val="0"/>
          <w:spacing w:val="4"/>
          <w:sz w:val="20"/>
          <w:szCs w:val="20"/>
        </w:rPr>
      </w:pPr>
      <w:r>
        <w:rPr>
          <w:rFonts w:ascii="Times New Roman" w:eastAsia="方正书宋简体" w:hAnsi="Times New Roman" w:cs="Times New Roman" w:hint="eastAsia"/>
          <w:snapToGrid w:val="0"/>
          <w:spacing w:val="4"/>
          <w:sz w:val="20"/>
          <w:szCs w:val="20"/>
        </w:rPr>
        <w:t>3</w:t>
      </w:r>
      <w:r w:rsidRPr="00A4688F">
        <w:rPr>
          <w:rFonts w:ascii="Times New Roman" w:eastAsia="方正书宋简体" w:hAnsi="Times New Roman" w:cs="Times New Roman" w:hint="eastAsia"/>
          <w:snapToGrid w:val="0"/>
          <w:spacing w:val="4"/>
          <w:sz w:val="20"/>
          <w:szCs w:val="20"/>
        </w:rPr>
        <w:t>)</w:t>
      </w:r>
      <w:r w:rsidRPr="002213E8">
        <w:rPr>
          <w:rFonts w:eastAsia="方正书宋简体" w:cs="Times New Roman"/>
          <w:snapToGrid w:val="0"/>
          <w:spacing w:val="4"/>
          <w:sz w:val="20"/>
          <w:szCs w:val="20"/>
        </w:rPr>
        <w:t>记</w:t>
      </w:r>
      <w:r w:rsidRPr="002213E8">
        <w:rPr>
          <w:rFonts w:eastAsia="方正书宋简体" w:cs="Times New Roman"/>
          <w:snapToGrid w:val="0"/>
          <w:spacing w:val="4"/>
          <w:sz w:val="20"/>
          <w:szCs w:val="20"/>
        </w:rPr>
        <w:object w:dxaOrig="1240" w:dyaOrig="380" w14:anchorId="3263477E">
          <v:shape id="_x0000_i1419" type="#_x0000_t75" style="width:50.4pt;height:15.95pt" o:ole="">
            <v:imagedata r:id="rId653" o:title=""/>
          </v:shape>
          <o:OLEObject Type="Embed" ProgID="Equation.DSMT4" ShapeID="_x0000_i1419" DrawAspect="Content" ObjectID="_1543242330" r:id="rId654"/>
        </w:object>
      </w:r>
      <w:r>
        <w:rPr>
          <w:rFonts w:eastAsia="方正书宋简体" w:cs="Times New Roman"/>
          <w:snapToGrid w:val="0"/>
          <w:spacing w:val="4"/>
          <w:sz w:val="20"/>
          <w:szCs w:val="20"/>
        </w:rPr>
        <w:t>为秘密信息序列</w:t>
      </w:r>
      <w:r>
        <w:rPr>
          <w:rFonts w:eastAsia="方正书宋简体" w:cs="Times New Roman"/>
          <w:snapToGrid w:val="0"/>
          <w:spacing w:val="4"/>
          <w:sz w:val="20"/>
          <w:szCs w:val="20"/>
        </w:rPr>
        <w:t xml:space="preserve">, </w:t>
      </w:r>
      <w:r w:rsidRPr="002213E8">
        <w:rPr>
          <w:rFonts w:eastAsia="方正书宋简体" w:cs="Times New Roman"/>
          <w:snapToGrid w:val="0"/>
          <w:spacing w:val="4"/>
          <w:sz w:val="20"/>
          <w:szCs w:val="20"/>
        </w:rPr>
        <w:t>其中</w:t>
      </w:r>
      <w:r w:rsidRPr="002213E8">
        <w:rPr>
          <w:rFonts w:eastAsia="方正书宋简体" w:cs="Times New Roman"/>
          <w:snapToGrid w:val="0"/>
          <w:spacing w:val="4"/>
          <w:sz w:val="20"/>
          <w:szCs w:val="20"/>
        </w:rPr>
        <w:object w:dxaOrig="341" w:dyaOrig="361" w14:anchorId="25BA8557">
          <v:shape id="对象 28" o:spid="_x0000_i1420" type="#_x0000_t75" style="width:13.35pt;height:13.35pt;mso-position-horizontal-relative:page;mso-position-vertical-relative:page" o:ole="">
            <v:imagedata r:id="rId655" o:title=""/>
          </v:shape>
          <o:OLEObject Type="Embed" ProgID="Equation.DSMT4" ShapeID="对象 28" DrawAspect="Content" ObjectID="_1543242331" r:id="rId656"/>
        </w:object>
      </w:r>
      <w:r w:rsidRPr="002213E8">
        <w:rPr>
          <w:rFonts w:eastAsia="方正书宋简体" w:cs="Times New Roman"/>
          <w:snapToGrid w:val="0"/>
          <w:spacing w:val="4"/>
          <w:sz w:val="20"/>
          <w:szCs w:val="20"/>
        </w:rPr>
        <w:t>为剩余秘密信息序列的长度</w:t>
      </w:r>
      <w:r w:rsidR="00D1000D" w:rsidRPr="00A4688F">
        <w:rPr>
          <w:rFonts w:ascii="Times New Roman" w:eastAsia="方正书宋简体" w:hAnsi="Times New Roman" w:cs="Times New Roman"/>
          <w:snapToGrid w:val="0"/>
          <w:spacing w:val="4"/>
          <w:sz w:val="20"/>
          <w:szCs w:val="20"/>
        </w:rPr>
        <w:t>,</w:t>
      </w:r>
      <w:proofErr w:type="gramStart"/>
      <w:r>
        <w:rPr>
          <w:rFonts w:eastAsia="方正书宋简体" w:cs="Times New Roman"/>
          <w:snapToGrid w:val="0"/>
          <w:spacing w:val="4"/>
          <w:sz w:val="20"/>
          <w:szCs w:val="20"/>
        </w:rPr>
        <w:t>按照式</w:t>
      </w:r>
      <w:proofErr w:type="gramEnd"/>
      <w:r w:rsidRPr="00A4688F">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14</w:t>
      </w:r>
      <w:r w:rsidRPr="00A4688F">
        <w:rPr>
          <w:rFonts w:ascii="Times New Roman" w:eastAsia="方正书宋简体" w:hAnsi="Times New Roman" w:cs="Times New Roman"/>
          <w:snapToGrid w:val="0"/>
          <w:spacing w:val="4"/>
          <w:sz w:val="20"/>
          <w:szCs w:val="20"/>
        </w:rPr>
        <w:t>)</w:t>
      </w:r>
      <w:r w:rsidRPr="002213E8">
        <w:rPr>
          <w:rFonts w:eastAsia="方正书宋简体" w:cs="Times New Roman"/>
          <w:snapToGrid w:val="0"/>
          <w:spacing w:val="4"/>
          <w:sz w:val="20"/>
          <w:szCs w:val="20"/>
        </w:rPr>
        <w:t>确定当前截取的</w:t>
      </w:r>
      <w:r w:rsidRPr="00A4688F">
        <w:rPr>
          <w:rFonts w:ascii="Times New Roman" w:eastAsia="方正书宋简体" w:hAnsi="Times New Roman" w:cs="Times New Roman"/>
          <w:snapToGrid w:val="0"/>
          <w:spacing w:val="4"/>
          <w:sz w:val="20"/>
          <w:szCs w:val="20"/>
        </w:rPr>
        <w:t>2</w:t>
      </w:r>
      <w:r w:rsidRPr="002213E8">
        <w:rPr>
          <w:rFonts w:eastAsia="方正书宋简体" w:cs="Times New Roman"/>
          <w:snapToGrid w:val="0"/>
          <w:spacing w:val="4"/>
          <w:sz w:val="20"/>
          <w:szCs w:val="20"/>
        </w:rPr>
        <w:t>进</w:t>
      </w:r>
      <w:proofErr w:type="gramStart"/>
      <w:r w:rsidRPr="002213E8">
        <w:rPr>
          <w:rFonts w:eastAsia="方正书宋简体" w:cs="Times New Roman"/>
          <w:snapToGrid w:val="0"/>
          <w:spacing w:val="4"/>
          <w:sz w:val="20"/>
          <w:szCs w:val="20"/>
        </w:rPr>
        <w:t>制位串</w:t>
      </w:r>
      <w:proofErr w:type="gramEnd"/>
      <w:r w:rsidRPr="002213E8">
        <w:rPr>
          <w:rFonts w:eastAsia="方正书宋简体" w:cs="Times New Roman"/>
          <w:snapToGrid w:val="0"/>
          <w:spacing w:val="4"/>
          <w:sz w:val="20"/>
          <w:szCs w:val="20"/>
        </w:rPr>
        <w:t>序列的长度</w:t>
      </w:r>
      <w:r w:rsidRPr="002213E8">
        <w:rPr>
          <w:rFonts w:eastAsia="方正书宋简体" w:cs="Times New Roman"/>
          <w:snapToGrid w:val="0"/>
          <w:spacing w:val="4"/>
          <w:sz w:val="20"/>
          <w:szCs w:val="20"/>
        </w:rPr>
        <w:object w:dxaOrig="562" w:dyaOrig="361" w14:anchorId="7F9A28E7">
          <v:shape id="对象 29" o:spid="_x0000_i1421" type="#_x0000_t75" style="width:22.65pt;height:14.4pt;mso-position-horizontal-relative:page;mso-position-vertical-relative:page" o:ole="">
            <v:imagedata r:id="rId657" o:title=""/>
          </v:shape>
          <o:OLEObject Type="Embed" ProgID="Equation.DSMT4" ShapeID="对象 29" DrawAspect="Content" ObjectID="_1543242332" r:id="rId658"/>
        </w:object>
      </w:r>
      <w:r w:rsidRPr="00A4688F">
        <w:rPr>
          <w:rFonts w:ascii="Times New Roman" w:eastAsia="方正书宋简体" w:hAnsi="Times New Roman" w:cs="Times New Roman"/>
          <w:snapToGrid w:val="0"/>
          <w:spacing w:val="4"/>
          <w:sz w:val="20"/>
          <w:szCs w:val="20"/>
        </w:rPr>
        <w:t>,</w:t>
      </w:r>
      <w:proofErr w:type="gramStart"/>
      <w:r>
        <w:rPr>
          <w:rFonts w:eastAsia="方正书宋简体" w:cs="Times New Roman"/>
          <w:snapToGrid w:val="0"/>
          <w:spacing w:val="4"/>
          <w:sz w:val="20"/>
          <w:szCs w:val="20"/>
        </w:rPr>
        <w:t>按照式</w:t>
      </w:r>
      <w:proofErr w:type="gramEnd"/>
      <w:r w:rsidRPr="00A4688F">
        <w:rPr>
          <w:rFonts w:ascii="Times New Roman" w:eastAsia="方正书宋简体" w:hAnsi="Times New Roman" w:cs="Times New Roman"/>
          <w:snapToGrid w:val="0"/>
          <w:spacing w:val="4"/>
          <w:sz w:val="20"/>
          <w:szCs w:val="20"/>
        </w:rPr>
        <w:t>(</w:t>
      </w:r>
      <w:r w:rsidR="00A92309">
        <w:rPr>
          <w:rFonts w:ascii="Times New Roman" w:eastAsia="方正书宋简体" w:hAnsi="Times New Roman" w:cs="Times New Roman" w:hint="eastAsia"/>
          <w:snapToGrid w:val="0"/>
          <w:spacing w:val="4"/>
          <w:sz w:val="20"/>
          <w:szCs w:val="20"/>
        </w:rPr>
        <w:t>2</w:t>
      </w:r>
      <w:r>
        <w:rPr>
          <w:rFonts w:ascii="Times New Roman" w:eastAsia="方正书宋简体" w:hAnsi="Times New Roman" w:cs="Times New Roman" w:hint="eastAsia"/>
          <w:snapToGrid w:val="0"/>
          <w:spacing w:val="4"/>
          <w:sz w:val="20"/>
          <w:szCs w:val="20"/>
        </w:rPr>
        <w:t>5</w:t>
      </w:r>
      <w:r w:rsidRPr="00A4688F">
        <w:rPr>
          <w:rFonts w:ascii="Times New Roman" w:eastAsia="方正书宋简体" w:hAnsi="Times New Roman" w:cs="Times New Roman"/>
          <w:snapToGrid w:val="0"/>
          <w:spacing w:val="4"/>
          <w:sz w:val="20"/>
          <w:szCs w:val="20"/>
        </w:rPr>
        <w:t>)</w:t>
      </w:r>
      <w:r w:rsidRPr="002213E8">
        <w:rPr>
          <w:rFonts w:eastAsia="方正书宋简体" w:cs="Times New Roman"/>
          <w:snapToGrid w:val="0"/>
          <w:spacing w:val="4"/>
          <w:sz w:val="20"/>
          <w:szCs w:val="20"/>
        </w:rPr>
        <w:t>从</w:t>
      </w:r>
      <w:r w:rsidRPr="002213E8">
        <w:rPr>
          <w:rFonts w:eastAsia="方正书宋简体" w:cs="Times New Roman"/>
          <w:snapToGrid w:val="0"/>
          <w:spacing w:val="4"/>
          <w:sz w:val="20"/>
          <w:szCs w:val="20"/>
        </w:rPr>
        <w:object w:dxaOrig="442" w:dyaOrig="361" w14:anchorId="58201F00">
          <v:shape id="对象 30" o:spid="_x0000_i1422" type="#_x0000_t75" style="width:15.95pt;height:13.35pt;mso-position-horizontal-relative:page;mso-position-vertical-relative:page" o:ole="">
            <v:imagedata r:id="rId659" o:title=""/>
          </v:shape>
          <o:OLEObject Type="Embed" ProgID="Equation.DSMT4" ShapeID="对象 30" DrawAspect="Content" ObjectID="_1543242333" r:id="rId660"/>
        </w:object>
      </w:r>
      <w:r w:rsidRPr="002213E8">
        <w:rPr>
          <w:rFonts w:eastAsia="方正书宋简体" w:cs="Times New Roman"/>
          <w:snapToGrid w:val="0"/>
          <w:spacing w:val="4"/>
          <w:sz w:val="20"/>
          <w:szCs w:val="20"/>
        </w:rPr>
        <w:t>中截取长度为</w:t>
      </w:r>
      <w:r w:rsidRPr="002213E8">
        <w:rPr>
          <w:rFonts w:eastAsia="方正书宋简体" w:cs="Times New Roman"/>
          <w:snapToGrid w:val="0"/>
          <w:spacing w:val="4"/>
          <w:sz w:val="20"/>
          <w:szCs w:val="20"/>
        </w:rPr>
        <w:object w:dxaOrig="562" w:dyaOrig="361" w14:anchorId="63523138">
          <v:shape id="对象 31" o:spid="_x0000_i1423" type="#_x0000_t75" style="width:21.6pt;height:14.4pt;mso-position-horizontal-relative:page;mso-position-vertical-relative:page" o:ole="">
            <v:imagedata r:id="rId661" o:title=""/>
          </v:shape>
          <o:OLEObject Type="Embed" ProgID="Equation.DSMT4" ShapeID="对象 31" DrawAspect="Content" ObjectID="_1543242334" r:id="rId662"/>
        </w:object>
      </w:r>
      <w:r w:rsidRPr="002213E8">
        <w:rPr>
          <w:rFonts w:eastAsia="方正书宋简体" w:cs="Times New Roman"/>
          <w:snapToGrid w:val="0"/>
          <w:spacing w:val="4"/>
          <w:sz w:val="20"/>
          <w:szCs w:val="20"/>
        </w:rPr>
        <w:t>的</w:t>
      </w:r>
      <w:proofErr w:type="gramStart"/>
      <w:r w:rsidRPr="002213E8">
        <w:rPr>
          <w:rFonts w:eastAsia="方正书宋简体" w:cs="Times New Roman"/>
          <w:snapToGrid w:val="0"/>
          <w:spacing w:val="4"/>
          <w:sz w:val="20"/>
          <w:szCs w:val="20"/>
        </w:rPr>
        <w:t>比特位串</w:t>
      </w:r>
      <w:proofErr w:type="gramEnd"/>
      <w:r w:rsidRPr="002213E8">
        <w:rPr>
          <w:rFonts w:eastAsia="方正书宋简体" w:cs="Times New Roman"/>
          <w:snapToGrid w:val="0"/>
          <w:spacing w:val="4"/>
          <w:sz w:val="20"/>
          <w:szCs w:val="20"/>
        </w:rPr>
        <w:object w:dxaOrig="662" w:dyaOrig="361" w14:anchorId="63371299">
          <v:shape id="对象 32" o:spid="_x0000_i1424" type="#_x0000_t75" style="width:24.7pt;height:13.35pt;mso-position-horizontal-relative:page;mso-position-vertical-relative:page" o:ole="">
            <v:imagedata r:id="rId663" o:title=""/>
          </v:shape>
          <o:OLEObject Type="Embed" ProgID="Equation.DSMT4" ShapeID="对象 32" DrawAspect="Content" ObjectID="_1543242335" r:id="rId664"/>
        </w:object>
      </w:r>
      <w:r w:rsidRPr="00A4688F">
        <w:rPr>
          <w:rFonts w:ascii="Times New Roman" w:eastAsia="方正书宋简体" w:hAnsi="Times New Roman" w:cs="Times New Roman"/>
          <w:snapToGrid w:val="0"/>
          <w:spacing w:val="4"/>
          <w:sz w:val="20"/>
          <w:szCs w:val="20"/>
        </w:rPr>
        <w:t>,</w:t>
      </w:r>
      <w:r w:rsidRPr="002213E8">
        <w:rPr>
          <w:rFonts w:eastAsia="方正书宋简体" w:cs="Times New Roman"/>
          <w:snapToGrid w:val="0"/>
          <w:spacing w:val="4"/>
          <w:sz w:val="20"/>
          <w:szCs w:val="20"/>
        </w:rPr>
        <w:t>并</w:t>
      </w:r>
      <w:proofErr w:type="gramStart"/>
      <w:r>
        <w:rPr>
          <w:rFonts w:eastAsia="方正书宋简体" w:cs="Times New Roman"/>
          <w:snapToGrid w:val="0"/>
          <w:spacing w:val="4"/>
          <w:sz w:val="20"/>
          <w:szCs w:val="20"/>
        </w:rPr>
        <w:t>按照式</w:t>
      </w:r>
      <w:proofErr w:type="gramEnd"/>
      <w:r w:rsidRPr="002213E8">
        <w:rPr>
          <w:rFonts w:ascii="Times New Roman" w:eastAsia="方正书宋简体" w:hAnsi="Times New Roman" w:cs="Times New Roman"/>
          <w:snapToGrid w:val="0"/>
          <w:spacing w:val="4"/>
          <w:sz w:val="20"/>
          <w:szCs w:val="20"/>
        </w:rPr>
        <w:t>(</w:t>
      </w:r>
      <w:r w:rsidR="00A92309">
        <w:rPr>
          <w:rFonts w:ascii="Times New Roman" w:eastAsia="方正书宋简体" w:hAnsi="Times New Roman" w:cs="Times New Roman" w:hint="eastAsia"/>
          <w:snapToGrid w:val="0"/>
          <w:spacing w:val="4"/>
          <w:sz w:val="20"/>
          <w:szCs w:val="20"/>
        </w:rPr>
        <w:t>26</w:t>
      </w:r>
      <w:r w:rsidRPr="002213E8">
        <w:rPr>
          <w:rFonts w:ascii="Times New Roman" w:eastAsia="方正书宋简体" w:hAnsi="Times New Roman" w:cs="Times New Roman"/>
          <w:snapToGrid w:val="0"/>
          <w:spacing w:val="4"/>
          <w:sz w:val="20"/>
          <w:szCs w:val="20"/>
        </w:rPr>
        <w:t>)</w:t>
      </w:r>
      <w:r w:rsidRPr="002213E8">
        <w:rPr>
          <w:rFonts w:eastAsia="方正书宋简体" w:cs="Times New Roman"/>
          <w:snapToGrid w:val="0"/>
          <w:spacing w:val="4"/>
          <w:sz w:val="20"/>
          <w:szCs w:val="20"/>
        </w:rPr>
        <w:t>对</w:t>
      </w:r>
      <w:r w:rsidRPr="002213E8">
        <w:rPr>
          <w:rFonts w:eastAsia="方正书宋简体" w:cs="Times New Roman"/>
          <w:snapToGrid w:val="0"/>
          <w:spacing w:val="4"/>
          <w:sz w:val="20"/>
          <w:szCs w:val="20"/>
        </w:rPr>
        <w:object w:dxaOrig="442" w:dyaOrig="361" w14:anchorId="52D16EF1">
          <v:shape id="对象 33" o:spid="_x0000_i1425" type="#_x0000_t75" style="width:16.95pt;height:13.9pt;mso-position-horizontal-relative:page;mso-position-vertical-relative:page" o:ole="">
            <v:imagedata r:id="rId659" o:title=""/>
          </v:shape>
          <o:OLEObject Type="Embed" ProgID="Equation.DSMT4" ShapeID="对象 33" DrawAspect="Content" ObjectID="_1543242336" r:id="rId665"/>
        </w:object>
      </w:r>
      <w:r w:rsidRPr="002213E8">
        <w:rPr>
          <w:rFonts w:eastAsia="方正书宋简体" w:cs="Times New Roman"/>
          <w:snapToGrid w:val="0"/>
          <w:spacing w:val="4"/>
          <w:sz w:val="20"/>
          <w:szCs w:val="20"/>
        </w:rPr>
        <w:t>进行更新</w:t>
      </w:r>
      <w:r w:rsidR="00D1000D" w:rsidRPr="00A4688F">
        <w:rPr>
          <w:rFonts w:ascii="Times New Roman" w:eastAsia="方正书宋简体" w:hAnsi="Times New Roman" w:cs="Times New Roman"/>
          <w:snapToGrid w:val="0"/>
          <w:spacing w:val="4"/>
          <w:sz w:val="20"/>
          <w:szCs w:val="20"/>
        </w:rPr>
        <w:t>,</w:t>
      </w:r>
      <w:proofErr w:type="gramStart"/>
      <w:r>
        <w:rPr>
          <w:rFonts w:eastAsia="方正书宋简体" w:cs="Times New Roman"/>
          <w:snapToGrid w:val="0"/>
          <w:spacing w:val="4"/>
          <w:sz w:val="20"/>
          <w:szCs w:val="20"/>
        </w:rPr>
        <w:t>按照式</w:t>
      </w:r>
      <w:proofErr w:type="gramEnd"/>
      <w:r w:rsidRPr="00A4688F">
        <w:rPr>
          <w:rFonts w:ascii="Times New Roman" w:eastAsia="方正书宋简体" w:hAnsi="Times New Roman" w:cs="Times New Roman"/>
          <w:snapToGrid w:val="0"/>
          <w:spacing w:val="4"/>
          <w:sz w:val="20"/>
          <w:szCs w:val="20"/>
        </w:rPr>
        <w:t>(</w:t>
      </w:r>
      <w:r w:rsidR="00A92309">
        <w:rPr>
          <w:rFonts w:ascii="Times New Roman" w:eastAsia="方正书宋简体" w:hAnsi="Times New Roman" w:cs="Times New Roman" w:hint="eastAsia"/>
          <w:snapToGrid w:val="0"/>
          <w:spacing w:val="4"/>
          <w:sz w:val="20"/>
          <w:szCs w:val="20"/>
        </w:rPr>
        <w:t>15</w:t>
      </w:r>
      <w:r w:rsidRPr="00A4688F">
        <w:rPr>
          <w:rFonts w:ascii="Times New Roman" w:eastAsia="方正书宋简体" w:hAnsi="Times New Roman" w:cs="Times New Roman"/>
          <w:snapToGrid w:val="0"/>
          <w:spacing w:val="4"/>
          <w:sz w:val="20"/>
          <w:szCs w:val="20"/>
        </w:rPr>
        <w:t>)</w:t>
      </w:r>
      <w:r w:rsidRPr="002213E8">
        <w:rPr>
          <w:rFonts w:eastAsia="方正书宋简体" w:cs="Times New Roman"/>
          <w:snapToGrid w:val="0"/>
          <w:spacing w:val="4"/>
          <w:sz w:val="20"/>
          <w:szCs w:val="20"/>
        </w:rPr>
        <w:t>将取出的</w:t>
      </w:r>
      <w:r w:rsidRPr="002213E8">
        <w:rPr>
          <w:rFonts w:eastAsia="方正书宋简体" w:cs="Times New Roman"/>
          <w:snapToGrid w:val="0"/>
          <w:spacing w:val="4"/>
          <w:sz w:val="20"/>
          <w:szCs w:val="20"/>
        </w:rPr>
        <w:object w:dxaOrig="562" w:dyaOrig="361" w14:anchorId="4799FAF4">
          <v:shape id="_x0000_i1426" type="#_x0000_t75" style="width:21.6pt;height:14.4pt;mso-position-horizontal-relative:page;mso-position-vertical-relative:page" o:ole="">
            <v:imagedata r:id="rId661" o:title=""/>
          </v:shape>
          <o:OLEObject Type="Embed" ProgID="Equation.DSMT4" ShapeID="_x0000_i1426" DrawAspect="Content" ObjectID="_1543242337" r:id="rId666"/>
        </w:object>
      </w:r>
      <w:proofErr w:type="gramStart"/>
      <w:r w:rsidRPr="002213E8">
        <w:rPr>
          <w:rFonts w:eastAsia="方正书宋简体" w:cs="Times New Roman"/>
          <w:snapToGrid w:val="0"/>
          <w:spacing w:val="4"/>
          <w:sz w:val="20"/>
          <w:szCs w:val="20"/>
        </w:rPr>
        <w:t>个</w:t>
      </w:r>
      <w:proofErr w:type="gramEnd"/>
      <w:r w:rsidRPr="00A4688F">
        <w:rPr>
          <w:rFonts w:ascii="Times New Roman" w:eastAsia="方正书宋简体" w:hAnsi="Times New Roman" w:cs="Times New Roman"/>
          <w:snapToGrid w:val="0"/>
          <w:spacing w:val="4"/>
          <w:sz w:val="20"/>
          <w:szCs w:val="20"/>
        </w:rPr>
        <w:t>2</w:t>
      </w:r>
      <w:r w:rsidRPr="002213E8">
        <w:rPr>
          <w:rFonts w:eastAsia="方正书宋简体" w:cs="Times New Roman"/>
          <w:snapToGrid w:val="0"/>
          <w:spacing w:val="4"/>
          <w:sz w:val="20"/>
          <w:szCs w:val="20"/>
        </w:rPr>
        <w:t>进</w:t>
      </w:r>
      <w:proofErr w:type="gramStart"/>
      <w:r w:rsidRPr="002213E8">
        <w:rPr>
          <w:rFonts w:eastAsia="方正书宋简体" w:cs="Times New Roman"/>
          <w:snapToGrid w:val="0"/>
          <w:spacing w:val="4"/>
          <w:sz w:val="20"/>
          <w:szCs w:val="20"/>
        </w:rPr>
        <w:t>制位串</w:t>
      </w:r>
      <w:proofErr w:type="gramEnd"/>
      <w:r w:rsidRPr="002213E8">
        <w:rPr>
          <w:rFonts w:eastAsia="方正书宋简体" w:cs="Times New Roman"/>
          <w:snapToGrid w:val="0"/>
          <w:spacing w:val="4"/>
          <w:sz w:val="20"/>
          <w:szCs w:val="20"/>
        </w:rPr>
        <w:t>序列转换为对应的</w:t>
      </w:r>
      <w:r w:rsidRPr="00A4688F">
        <w:rPr>
          <w:rFonts w:ascii="Times New Roman" w:eastAsia="方正书宋简体" w:hAnsi="Times New Roman" w:cs="Times New Roman"/>
          <w:snapToGrid w:val="0"/>
          <w:spacing w:val="4"/>
          <w:sz w:val="20"/>
          <w:szCs w:val="20"/>
        </w:rPr>
        <w:t>10</w:t>
      </w:r>
      <w:r w:rsidRPr="002213E8">
        <w:rPr>
          <w:rFonts w:eastAsia="方正书宋简体" w:cs="Times New Roman"/>
          <w:snapToGrid w:val="0"/>
          <w:spacing w:val="4"/>
          <w:sz w:val="20"/>
          <w:szCs w:val="20"/>
        </w:rPr>
        <w:t>进制数</w:t>
      </w:r>
      <w:r w:rsidRPr="00A4688F">
        <w:rPr>
          <w:rFonts w:ascii="Times New Roman" w:eastAsia="方正书宋简体" w:hAnsi="Times New Roman" w:cs="Times New Roman"/>
          <w:i/>
          <w:snapToGrid w:val="0"/>
          <w:spacing w:val="4"/>
          <w:sz w:val="20"/>
          <w:szCs w:val="20"/>
        </w:rPr>
        <w:t>d</w:t>
      </w:r>
      <w:r w:rsidRPr="00A4688F">
        <w:rPr>
          <w:rFonts w:ascii="Times New Roman" w:eastAsia="方正书宋简体" w:hAnsi="Times New Roman" w:cs="Times New Roman" w:hint="eastAsia"/>
          <w:snapToGrid w:val="0"/>
          <w:spacing w:val="4"/>
          <w:sz w:val="20"/>
          <w:szCs w:val="20"/>
        </w:rPr>
        <w:t>;</w:t>
      </w:r>
    </w:p>
    <w:tbl>
      <w:tblPr>
        <w:tblW w:w="4706" w:type="dxa"/>
        <w:tblLayout w:type="fixed"/>
        <w:tblLook w:val="04A0" w:firstRow="1" w:lastRow="0" w:firstColumn="1" w:lastColumn="0" w:noHBand="0" w:noVBand="1"/>
      </w:tblPr>
      <w:tblGrid>
        <w:gridCol w:w="4077"/>
        <w:gridCol w:w="629"/>
      </w:tblGrid>
      <w:tr w:rsidR="00A4688F" w14:paraId="13BCD504" w14:textId="77777777" w:rsidTr="00191A87">
        <w:tc>
          <w:tcPr>
            <w:tcW w:w="4077" w:type="dxa"/>
          </w:tcPr>
          <w:p w14:paraId="77100D3B" w14:textId="77777777" w:rsidR="00A4688F" w:rsidRDefault="00D1000D" w:rsidP="00191A87">
            <w:pPr>
              <w:ind w:firstLine="0"/>
              <w:jc w:val="center"/>
              <w:rPr>
                <w:snapToGrid/>
              </w:rPr>
            </w:pPr>
            <w:r w:rsidRPr="002213E8">
              <w:rPr>
                <w:position w:val="-32"/>
                <w:sz w:val="28"/>
                <w:szCs w:val="28"/>
              </w:rPr>
              <w:object w:dxaOrig="3560" w:dyaOrig="760" w14:anchorId="793D2F97">
                <v:shape id="_x0000_i1427" type="#_x0000_t75" style="width:151.7pt;height:31.9pt" o:ole="">
                  <v:imagedata r:id="rId667" o:title=""/>
                </v:shape>
                <o:OLEObject Type="Embed" ProgID="Equation.DSMT4" ShapeID="_x0000_i1427" DrawAspect="Content" ObjectID="_1543242338" r:id="rId668"/>
              </w:object>
            </w:r>
          </w:p>
        </w:tc>
        <w:tc>
          <w:tcPr>
            <w:tcW w:w="629" w:type="dxa"/>
          </w:tcPr>
          <w:p w14:paraId="3DD87B48" w14:textId="77777777" w:rsidR="00A4688F" w:rsidRDefault="00A4688F" w:rsidP="00191A87">
            <w:pPr>
              <w:ind w:firstLine="0"/>
              <w:jc w:val="right"/>
              <w:rPr>
                <w:snapToGrid/>
              </w:rPr>
            </w:pPr>
          </w:p>
          <w:p w14:paraId="34FE53E5" w14:textId="77777777" w:rsidR="00A4688F" w:rsidRDefault="00A4688F" w:rsidP="00191A87">
            <w:pPr>
              <w:ind w:firstLine="0"/>
              <w:jc w:val="right"/>
              <w:rPr>
                <w:snapToGrid/>
              </w:rPr>
            </w:pPr>
            <w:r>
              <w:rPr>
                <w:rFonts w:hint="eastAsia"/>
                <w:snapToGrid/>
              </w:rPr>
              <w:t>(14)</w:t>
            </w:r>
          </w:p>
          <w:p w14:paraId="1BE550C2" w14:textId="77777777" w:rsidR="00A4688F" w:rsidRDefault="00A4688F" w:rsidP="00191A87">
            <w:pPr>
              <w:ind w:firstLine="0"/>
              <w:jc w:val="right"/>
              <w:rPr>
                <w:snapToGrid/>
              </w:rPr>
            </w:pPr>
          </w:p>
          <w:p w14:paraId="4757F0C7" w14:textId="77777777" w:rsidR="00A4688F" w:rsidRDefault="00A4688F" w:rsidP="00191A87">
            <w:pPr>
              <w:ind w:firstLine="0"/>
              <w:jc w:val="right"/>
              <w:rPr>
                <w:snapToGrid/>
              </w:rPr>
            </w:pPr>
          </w:p>
        </w:tc>
      </w:tr>
      <w:tr w:rsidR="00A4688F" w14:paraId="138C5501" w14:textId="77777777" w:rsidTr="00191A87">
        <w:tc>
          <w:tcPr>
            <w:tcW w:w="4077" w:type="dxa"/>
          </w:tcPr>
          <w:p w14:paraId="4E44C24F" w14:textId="77777777" w:rsidR="00A4688F" w:rsidRPr="002213E8" w:rsidRDefault="00D1000D" w:rsidP="00191A87">
            <w:pPr>
              <w:ind w:firstLine="0"/>
              <w:jc w:val="center"/>
              <w:rPr>
                <w:position w:val="-28"/>
                <w:sz w:val="28"/>
                <w:szCs w:val="28"/>
              </w:rPr>
            </w:pPr>
            <w:r w:rsidRPr="002213E8">
              <w:rPr>
                <w:position w:val="-12"/>
                <w:sz w:val="28"/>
                <w:szCs w:val="28"/>
              </w:rPr>
              <w:object w:dxaOrig="3379" w:dyaOrig="360" w14:anchorId="3B57A29A">
                <v:shape id="_x0000_i1428" type="#_x0000_t75" style="width:146.05pt;height:15.95pt" o:ole="">
                  <v:imagedata r:id="rId669" o:title=""/>
                </v:shape>
                <o:OLEObject Type="Embed" ProgID="Equation.DSMT4" ShapeID="_x0000_i1428" DrawAspect="Content" ObjectID="_1543242339" r:id="rId670"/>
              </w:object>
            </w:r>
          </w:p>
        </w:tc>
        <w:tc>
          <w:tcPr>
            <w:tcW w:w="629" w:type="dxa"/>
          </w:tcPr>
          <w:p w14:paraId="3EDF31F5" w14:textId="77777777" w:rsidR="00A4688F" w:rsidRDefault="00A4688F" w:rsidP="00A92309">
            <w:pPr>
              <w:ind w:firstLine="0"/>
              <w:jc w:val="right"/>
              <w:rPr>
                <w:snapToGrid/>
              </w:rPr>
            </w:pPr>
            <w:r>
              <w:rPr>
                <w:rFonts w:hint="eastAsia"/>
                <w:snapToGrid/>
              </w:rPr>
              <w:t>(</w:t>
            </w:r>
            <w:r w:rsidR="00A92309">
              <w:rPr>
                <w:rFonts w:hint="eastAsia"/>
                <w:snapToGrid/>
              </w:rPr>
              <w:t>25</w:t>
            </w:r>
            <w:r>
              <w:rPr>
                <w:rFonts w:hint="eastAsia"/>
                <w:snapToGrid/>
              </w:rPr>
              <w:t xml:space="preserve">) </w:t>
            </w:r>
          </w:p>
        </w:tc>
      </w:tr>
      <w:tr w:rsidR="00A4688F" w14:paraId="688B8E7F" w14:textId="77777777" w:rsidTr="00191A87">
        <w:tc>
          <w:tcPr>
            <w:tcW w:w="4077" w:type="dxa"/>
          </w:tcPr>
          <w:p w14:paraId="09A5C868" w14:textId="77777777" w:rsidR="00A4688F" w:rsidRPr="002213E8" w:rsidRDefault="00D1000D" w:rsidP="00191A87">
            <w:pPr>
              <w:ind w:firstLine="0"/>
              <w:jc w:val="center"/>
              <w:rPr>
                <w:position w:val="-28"/>
                <w:sz w:val="28"/>
                <w:szCs w:val="28"/>
              </w:rPr>
            </w:pPr>
            <w:r w:rsidRPr="002213E8">
              <w:rPr>
                <w:position w:val="-12"/>
                <w:sz w:val="28"/>
                <w:szCs w:val="28"/>
              </w:rPr>
              <w:object w:dxaOrig="3320" w:dyaOrig="360" w14:anchorId="2C05B368">
                <v:shape id="_x0000_i1429" type="#_x0000_t75" style="width:147.1pt;height:15.95pt" o:ole="">
                  <v:imagedata r:id="rId671" o:title=""/>
                </v:shape>
                <o:OLEObject Type="Embed" ProgID="Equation.DSMT4" ShapeID="_x0000_i1429" DrawAspect="Content" ObjectID="_1543242340" r:id="rId672"/>
              </w:object>
            </w:r>
          </w:p>
        </w:tc>
        <w:tc>
          <w:tcPr>
            <w:tcW w:w="629" w:type="dxa"/>
          </w:tcPr>
          <w:p w14:paraId="3805E45F" w14:textId="77777777" w:rsidR="00A4688F" w:rsidRDefault="00A4688F" w:rsidP="00191A87">
            <w:pPr>
              <w:ind w:firstLine="0"/>
              <w:jc w:val="right"/>
              <w:rPr>
                <w:snapToGrid/>
              </w:rPr>
            </w:pPr>
            <w:r>
              <w:rPr>
                <w:rFonts w:hint="eastAsia"/>
                <w:snapToGrid/>
              </w:rPr>
              <w:t>(</w:t>
            </w:r>
            <w:r w:rsidR="00A92309">
              <w:rPr>
                <w:rFonts w:hint="eastAsia"/>
                <w:snapToGrid/>
              </w:rPr>
              <w:t>26</w:t>
            </w:r>
            <w:r>
              <w:rPr>
                <w:rFonts w:hint="eastAsia"/>
                <w:snapToGrid/>
              </w:rPr>
              <w:t>)</w:t>
            </w:r>
          </w:p>
          <w:p w14:paraId="5516D8E4" w14:textId="77777777" w:rsidR="00A4688F" w:rsidRDefault="00A4688F" w:rsidP="00191A87">
            <w:pPr>
              <w:ind w:firstLine="0"/>
              <w:jc w:val="right"/>
              <w:rPr>
                <w:snapToGrid/>
              </w:rPr>
            </w:pPr>
          </w:p>
        </w:tc>
      </w:tr>
      <w:tr w:rsidR="00A4688F" w14:paraId="35C61D20" w14:textId="77777777" w:rsidTr="00191A87">
        <w:tc>
          <w:tcPr>
            <w:tcW w:w="4077" w:type="dxa"/>
          </w:tcPr>
          <w:p w14:paraId="4CE69F03" w14:textId="77777777" w:rsidR="00A4688F" w:rsidRPr="002213E8" w:rsidRDefault="00D1000D" w:rsidP="00191A87">
            <w:pPr>
              <w:ind w:firstLine="0"/>
              <w:jc w:val="center"/>
              <w:rPr>
                <w:position w:val="-28"/>
                <w:sz w:val="28"/>
                <w:szCs w:val="28"/>
              </w:rPr>
            </w:pPr>
            <w:r w:rsidRPr="002213E8">
              <w:rPr>
                <w:position w:val="-28"/>
                <w:sz w:val="28"/>
                <w:szCs w:val="28"/>
              </w:rPr>
              <w:object w:dxaOrig="1500" w:dyaOrig="700" w14:anchorId="71C05EDE">
                <v:shape id="_x0000_i1430" type="#_x0000_t75" style="width:60.7pt;height:27.75pt" o:ole="">
                  <v:imagedata r:id="rId673" o:title=""/>
                </v:shape>
                <o:OLEObject Type="Embed" ProgID="Equation.DSMT4" ShapeID="_x0000_i1430" DrawAspect="Content" ObjectID="_1543242341" r:id="rId674"/>
              </w:object>
            </w:r>
          </w:p>
        </w:tc>
        <w:tc>
          <w:tcPr>
            <w:tcW w:w="629" w:type="dxa"/>
          </w:tcPr>
          <w:p w14:paraId="466F201D" w14:textId="77777777" w:rsidR="00A4688F" w:rsidRDefault="00A4688F" w:rsidP="00191A87">
            <w:pPr>
              <w:ind w:firstLine="0"/>
              <w:jc w:val="right"/>
              <w:rPr>
                <w:snapToGrid/>
              </w:rPr>
            </w:pPr>
            <w:r>
              <w:rPr>
                <w:rFonts w:hint="eastAsia"/>
                <w:snapToGrid/>
              </w:rPr>
              <w:t>(</w:t>
            </w:r>
            <w:r w:rsidR="00A92309">
              <w:rPr>
                <w:rFonts w:hint="eastAsia"/>
                <w:snapToGrid/>
              </w:rPr>
              <w:t>15</w:t>
            </w:r>
            <w:r>
              <w:rPr>
                <w:rFonts w:hint="eastAsia"/>
                <w:snapToGrid/>
              </w:rPr>
              <w:t>)</w:t>
            </w:r>
          </w:p>
          <w:p w14:paraId="302FD333" w14:textId="77777777" w:rsidR="00A4688F" w:rsidRDefault="00A4688F" w:rsidP="00191A87">
            <w:pPr>
              <w:ind w:firstLine="0"/>
              <w:jc w:val="right"/>
              <w:rPr>
                <w:snapToGrid/>
              </w:rPr>
            </w:pPr>
          </w:p>
        </w:tc>
      </w:tr>
    </w:tbl>
    <w:p w14:paraId="0C58270D" w14:textId="77777777" w:rsidR="002213E8" w:rsidRPr="00A92309" w:rsidRDefault="00D1000D" w:rsidP="00D1000D">
      <w:pPr>
        <w:pStyle w:val="ae"/>
        <w:ind w:firstLineChars="0" w:firstLine="420"/>
        <w:textAlignment w:val="center"/>
        <w:rPr>
          <w:rFonts w:ascii="Times New Roman" w:eastAsia="方正书宋简体" w:hAnsi="Times New Roman" w:cs="Times New Roman"/>
          <w:snapToGrid w:val="0"/>
          <w:spacing w:val="4"/>
          <w:sz w:val="20"/>
          <w:szCs w:val="20"/>
        </w:rPr>
      </w:pPr>
      <w:r>
        <w:rPr>
          <w:rFonts w:ascii="Times New Roman" w:eastAsia="方正书宋简体" w:hAnsi="Times New Roman" w:cs="Times New Roman" w:hint="eastAsia"/>
          <w:snapToGrid w:val="0"/>
          <w:spacing w:val="4"/>
          <w:sz w:val="20"/>
          <w:szCs w:val="20"/>
        </w:rPr>
        <w:t xml:space="preserve">4) </w:t>
      </w:r>
      <w:proofErr w:type="gramStart"/>
      <w:r w:rsidR="006D4F63" w:rsidRPr="00A92309">
        <w:rPr>
          <w:rFonts w:ascii="Times New Roman" w:eastAsia="方正书宋简体" w:hAnsi="Times New Roman" w:cs="Times New Roman" w:hint="eastAsia"/>
          <w:snapToGrid w:val="0"/>
          <w:spacing w:val="4"/>
          <w:sz w:val="20"/>
          <w:szCs w:val="20"/>
        </w:rPr>
        <w:t>按照式</w:t>
      </w:r>
      <w:proofErr w:type="gramEnd"/>
      <w:r w:rsidR="006D4F63" w:rsidRPr="00A9230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27</w:t>
      </w:r>
      <w:r w:rsidR="006D4F63" w:rsidRPr="00A92309">
        <w:rPr>
          <w:rFonts w:ascii="Times New Roman" w:eastAsia="方正书宋简体" w:hAnsi="Times New Roman" w:cs="Times New Roman"/>
          <w:snapToGrid w:val="0"/>
          <w:spacing w:val="4"/>
          <w:sz w:val="20"/>
          <w:szCs w:val="20"/>
        </w:rPr>
        <w:t>)</w:t>
      </w:r>
      <w:r w:rsidR="002213E8" w:rsidRPr="00A92309">
        <w:rPr>
          <w:rFonts w:ascii="Times New Roman" w:eastAsia="方正书宋简体" w:hAnsi="Times New Roman" w:cs="Times New Roman"/>
          <w:snapToGrid w:val="0"/>
          <w:spacing w:val="4"/>
          <w:sz w:val="20"/>
          <w:szCs w:val="20"/>
        </w:rPr>
        <w:t>从</w:t>
      </w:r>
      <w:r w:rsidR="002213E8" w:rsidRPr="00A92309">
        <w:rPr>
          <w:rFonts w:ascii="Times New Roman" w:eastAsia="方正书宋简体" w:hAnsi="Times New Roman" w:cs="Times New Roman"/>
          <w:snapToGrid w:val="0"/>
          <w:spacing w:val="4"/>
          <w:sz w:val="20"/>
          <w:szCs w:val="20"/>
        </w:rPr>
        <w:object w:dxaOrig="442" w:dyaOrig="361" w14:anchorId="7C044C6D">
          <v:shape id="对象 37" o:spid="_x0000_i1431" type="#_x0000_t75" style="width:21.6pt;height:18pt;mso-position-horizontal-relative:page;mso-position-vertical-relative:page" o:ole="">
            <v:imagedata r:id="rId675" o:title=""/>
          </v:shape>
          <o:OLEObject Type="Embed" ProgID="Equation.DSMT4" ShapeID="对象 37" DrawAspect="Content" ObjectID="_1543242342" r:id="rId676"/>
        </w:object>
      </w:r>
      <w:r w:rsidR="002213E8" w:rsidRPr="00A92309">
        <w:rPr>
          <w:rFonts w:ascii="Times New Roman" w:eastAsia="方正书宋简体" w:hAnsi="Times New Roman" w:cs="Times New Roman"/>
          <w:snapToGrid w:val="0"/>
          <w:spacing w:val="4"/>
          <w:sz w:val="20"/>
          <w:szCs w:val="20"/>
        </w:rPr>
        <w:t>中取前</w:t>
      </w:r>
      <w:r w:rsidR="002213E8" w:rsidRPr="0042554E">
        <w:rPr>
          <w:rFonts w:ascii="Times New Roman" w:eastAsia="方正书宋简体" w:hAnsi="Times New Roman" w:cs="Times New Roman"/>
          <w:i/>
          <w:snapToGrid w:val="0"/>
          <w:spacing w:val="4"/>
          <w:sz w:val="20"/>
          <w:szCs w:val="20"/>
        </w:rPr>
        <w:t>n</w:t>
      </w:r>
      <w:proofErr w:type="gramStart"/>
      <w:r w:rsidR="002213E8" w:rsidRPr="00A92309">
        <w:rPr>
          <w:rFonts w:ascii="Times New Roman" w:eastAsia="方正书宋简体" w:hAnsi="Times New Roman" w:cs="Times New Roman"/>
          <w:snapToGrid w:val="0"/>
          <w:spacing w:val="4"/>
          <w:sz w:val="20"/>
          <w:szCs w:val="20"/>
        </w:rPr>
        <w:t>个</w:t>
      </w:r>
      <w:proofErr w:type="gramEnd"/>
      <w:r w:rsidR="002213E8" w:rsidRPr="00A92309">
        <w:rPr>
          <w:rFonts w:ascii="Times New Roman" w:eastAsia="方正书宋简体" w:hAnsi="Times New Roman" w:cs="Times New Roman"/>
          <w:snapToGrid w:val="0"/>
          <w:spacing w:val="4"/>
          <w:sz w:val="20"/>
          <w:szCs w:val="20"/>
        </w:rPr>
        <w:t>元素作为</w:t>
      </w:r>
      <w:r w:rsidR="002213E8" w:rsidRPr="00A92309">
        <w:rPr>
          <w:rFonts w:ascii="Times New Roman" w:eastAsia="方正书宋简体" w:hAnsi="Times New Roman" w:cs="Times New Roman"/>
          <w:snapToGrid w:val="0"/>
          <w:spacing w:val="4"/>
          <w:sz w:val="20"/>
          <w:szCs w:val="20"/>
        </w:rPr>
        <w:object w:dxaOrig="642" w:dyaOrig="361" w14:anchorId="4BF4F373">
          <v:shape id="对象 38" o:spid="_x0000_i1432" type="#_x0000_t75" style="width:31.9pt;height:18pt;mso-position-horizontal-relative:page;mso-position-vertical-relative:page" o:ole="">
            <v:imagedata r:id="rId677" o:title=""/>
          </v:shape>
          <o:OLEObject Type="Embed" ProgID="Equation.DSMT4" ShapeID="对象 38" DrawAspect="Content" ObjectID="_1543242343" r:id="rId678"/>
        </w:object>
      </w:r>
      <w:r w:rsidR="002213E8" w:rsidRPr="00A92309">
        <w:rPr>
          <w:rFonts w:ascii="Times New Roman" w:eastAsia="方正书宋简体" w:hAnsi="Times New Roman" w:cs="Times New Roman"/>
          <w:snapToGrid w:val="0"/>
          <w:spacing w:val="4"/>
          <w:sz w:val="20"/>
          <w:szCs w:val="20"/>
        </w:rPr>
        <w:t>并</w:t>
      </w:r>
      <w:proofErr w:type="gramStart"/>
      <w:r w:rsidR="006D4F63" w:rsidRPr="00A92309">
        <w:rPr>
          <w:rFonts w:ascii="Times New Roman" w:eastAsia="方正书宋简体" w:hAnsi="Times New Roman" w:cs="Times New Roman" w:hint="eastAsia"/>
          <w:snapToGrid w:val="0"/>
          <w:spacing w:val="4"/>
          <w:sz w:val="20"/>
          <w:szCs w:val="20"/>
        </w:rPr>
        <w:t>按照式</w:t>
      </w:r>
      <w:proofErr w:type="gramEnd"/>
      <w:r w:rsidR="006D4F63" w:rsidRPr="00A9230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28</w:t>
      </w:r>
      <w:r w:rsidR="006D4F63" w:rsidRPr="00A92309">
        <w:rPr>
          <w:rFonts w:ascii="Times New Roman" w:eastAsia="方正书宋简体" w:hAnsi="Times New Roman" w:cs="Times New Roman"/>
          <w:snapToGrid w:val="0"/>
          <w:spacing w:val="4"/>
          <w:sz w:val="20"/>
          <w:szCs w:val="20"/>
        </w:rPr>
        <w:t>)</w:t>
      </w:r>
      <w:r w:rsidR="002213E8" w:rsidRPr="00A92309">
        <w:rPr>
          <w:rFonts w:ascii="Times New Roman" w:eastAsia="方正书宋简体" w:hAnsi="Times New Roman" w:cs="Times New Roman"/>
          <w:snapToGrid w:val="0"/>
          <w:spacing w:val="4"/>
          <w:sz w:val="20"/>
          <w:szCs w:val="20"/>
        </w:rPr>
        <w:t>更新</w:t>
      </w:r>
      <w:r w:rsidR="002213E8" w:rsidRPr="00A92309">
        <w:rPr>
          <w:rFonts w:ascii="Times New Roman" w:eastAsia="方正书宋简体" w:hAnsi="Times New Roman" w:cs="Times New Roman"/>
          <w:snapToGrid w:val="0"/>
          <w:spacing w:val="4"/>
          <w:sz w:val="20"/>
          <w:szCs w:val="20"/>
        </w:rPr>
        <w:object w:dxaOrig="442" w:dyaOrig="361" w14:anchorId="0F2C5461">
          <v:shape id="对象 39" o:spid="_x0000_i1433" type="#_x0000_t75" style="width:21.6pt;height:18pt;mso-position-horizontal-relative:page;mso-position-vertical-relative:page" o:ole="">
            <v:imagedata r:id="rId679" o:title=""/>
          </v:shape>
          <o:OLEObject Type="Embed" ProgID="Equation.DSMT4" ShapeID="对象 39" DrawAspect="Content" ObjectID="_1543242344" r:id="rId680"/>
        </w:object>
      </w:r>
      <w:r w:rsidR="0042554E">
        <w:rPr>
          <w:rFonts w:ascii="Times New Roman" w:eastAsia="方正书宋简体" w:hAnsi="Times New Roman" w:cs="Times New Roman" w:hint="eastAsia"/>
          <w:snapToGrid w:val="0"/>
          <w:spacing w:val="4"/>
          <w:sz w:val="20"/>
          <w:szCs w:val="20"/>
        </w:rPr>
        <w:t xml:space="preserve">; </w:t>
      </w:r>
      <w:r w:rsidR="006D4F63" w:rsidRPr="00A92309">
        <w:rPr>
          <w:rFonts w:ascii="Times New Roman" w:eastAsia="方正书宋简体" w:hAnsi="Times New Roman" w:cs="Times New Roman"/>
          <w:snapToGrid w:val="0"/>
          <w:spacing w:val="4"/>
          <w:sz w:val="20"/>
          <w:szCs w:val="20"/>
        </w:rPr>
        <w:t>根据秘密信息</w:t>
      </w:r>
      <w:r w:rsidR="006D4F63" w:rsidRPr="00A92309">
        <w:rPr>
          <w:rFonts w:ascii="Times New Roman" w:eastAsia="方正书宋简体" w:hAnsi="Times New Roman" w:cs="Times New Roman" w:hint="eastAsia"/>
          <w:snapToGrid w:val="0"/>
          <w:spacing w:val="4"/>
          <w:sz w:val="20"/>
          <w:szCs w:val="20"/>
        </w:rPr>
        <w:t>d</w:t>
      </w:r>
      <w:r w:rsidR="006D4F63" w:rsidRPr="00A92309">
        <w:rPr>
          <w:rFonts w:ascii="Times New Roman" w:eastAsia="方正书宋简体" w:hAnsi="Times New Roman" w:cs="Times New Roman" w:hint="eastAsia"/>
          <w:snapToGrid w:val="0"/>
          <w:spacing w:val="4"/>
          <w:sz w:val="20"/>
          <w:szCs w:val="20"/>
        </w:rPr>
        <w:t>取</w:t>
      </w:r>
      <w:r w:rsidR="00C21A0D" w:rsidRPr="00A92309">
        <w:rPr>
          <w:rFonts w:ascii="Times New Roman" w:eastAsia="方正书宋简体" w:hAnsi="Times New Roman" w:cs="Times New Roman"/>
          <w:snapToGrid w:val="0"/>
          <w:spacing w:val="4"/>
          <w:sz w:val="20"/>
          <w:szCs w:val="20"/>
        </w:rPr>
        <w:object w:dxaOrig="539" w:dyaOrig="379" w14:anchorId="32ADB94C">
          <v:shape id="_x0000_i1434" type="#_x0000_t75" style="width:27.25pt;height:19.05pt" o:ole="">
            <v:imagedata r:id="rId439" o:title=""/>
          </v:shape>
          <o:OLEObject Type="Embed" ProgID="Equation.DSMT4" ShapeID="_x0000_i1434" DrawAspect="Content" ObjectID="_1543242345" r:id="rId681"/>
        </w:object>
      </w:r>
      <w:r w:rsidR="00C21A0D">
        <w:rPr>
          <w:rFonts w:ascii="Times New Roman" w:eastAsia="方正书宋简体" w:hAnsi="Times New Roman" w:cs="Times New Roman"/>
          <w:snapToGrid w:val="0"/>
          <w:spacing w:val="4"/>
          <w:sz w:val="20"/>
          <w:szCs w:val="20"/>
        </w:rPr>
        <w:t>的第</w:t>
      </w:r>
      <w:r w:rsidR="00C21A0D" w:rsidRPr="00A92309">
        <w:rPr>
          <w:rFonts w:ascii="Times New Roman" w:eastAsia="方正书宋简体" w:hAnsi="Times New Roman" w:cs="Times New Roman" w:hint="eastAsia"/>
          <w:snapToGrid w:val="0"/>
          <w:spacing w:val="4"/>
          <w:sz w:val="20"/>
          <w:szCs w:val="20"/>
        </w:rPr>
        <w:t>d</w:t>
      </w:r>
      <w:proofErr w:type="gramStart"/>
      <w:r w:rsidR="00C21A0D">
        <w:rPr>
          <w:rFonts w:ascii="Times New Roman" w:eastAsia="方正书宋简体" w:hAnsi="Times New Roman" w:cs="Times New Roman"/>
          <w:snapToGrid w:val="0"/>
          <w:spacing w:val="4"/>
          <w:sz w:val="20"/>
          <w:szCs w:val="20"/>
        </w:rPr>
        <w:t>行</w:t>
      </w:r>
      <w:r w:rsidR="00C21A0D" w:rsidRPr="00A92309">
        <w:rPr>
          <w:rFonts w:ascii="Times New Roman" w:eastAsia="方正书宋简体" w:hAnsi="Times New Roman" w:cs="Times New Roman" w:hint="eastAsia"/>
          <w:snapToGrid w:val="0"/>
          <w:spacing w:val="4"/>
          <w:sz w:val="20"/>
          <w:szCs w:val="20"/>
        </w:rPr>
        <w:t>第</w:t>
      </w:r>
      <w:proofErr w:type="gramEnd"/>
      <w:r w:rsidR="00C21A0D" w:rsidRPr="00A92309">
        <w:rPr>
          <w:rFonts w:ascii="Times New Roman" w:eastAsia="方正书宋简体" w:hAnsi="Times New Roman" w:cs="Times New Roman" w:hint="eastAsia"/>
          <w:snapToGrid w:val="0"/>
          <w:spacing w:val="4"/>
          <w:sz w:val="20"/>
          <w:szCs w:val="20"/>
        </w:rPr>
        <w:t>d</w:t>
      </w:r>
      <w:r w:rsidR="00C21A0D" w:rsidRPr="00A92309">
        <w:rPr>
          <w:rFonts w:ascii="Times New Roman" w:eastAsia="方正书宋简体" w:hAnsi="Times New Roman" w:cs="Times New Roman" w:hint="eastAsia"/>
          <w:snapToGrid w:val="0"/>
          <w:spacing w:val="4"/>
          <w:sz w:val="20"/>
          <w:szCs w:val="20"/>
        </w:rPr>
        <w:t>行</w:t>
      </w:r>
      <w:r w:rsidR="00C21A0D" w:rsidRPr="00A92309">
        <w:rPr>
          <w:rFonts w:ascii="Times New Roman" w:eastAsia="方正书宋简体" w:hAnsi="Times New Roman" w:cs="Times New Roman" w:hint="eastAsia"/>
          <w:snapToGrid w:val="0"/>
          <w:spacing w:val="4"/>
          <w:sz w:val="20"/>
          <w:szCs w:val="20"/>
        </w:rPr>
        <w:t>(</w:t>
      </w:r>
      <w:r w:rsidR="00C21A0D" w:rsidRPr="00D1000D">
        <w:rPr>
          <w:rFonts w:ascii="Times New Roman" w:eastAsia="方正书宋简体" w:hAnsi="Times New Roman" w:cs="Times New Roman" w:hint="eastAsia"/>
          <w:i/>
          <w:snapToGrid w:val="0"/>
          <w:spacing w:val="4"/>
          <w:sz w:val="20"/>
          <w:szCs w:val="20"/>
        </w:rPr>
        <w:t>td</w:t>
      </w:r>
      <w:r w:rsidR="00C21A0D" w:rsidRPr="00D1000D">
        <w:rPr>
          <w:rFonts w:ascii="Times New Roman" w:eastAsia="方正书宋简体" w:hAnsi="Times New Roman" w:cs="Times New Roman" w:hint="eastAsia"/>
          <w:i/>
          <w:snapToGrid w:val="0"/>
          <w:spacing w:val="4"/>
          <w:sz w:val="20"/>
          <w:szCs w:val="20"/>
          <w:vertAlign w:val="subscript"/>
        </w:rPr>
        <w:t>i</w:t>
      </w:r>
      <w:r w:rsidR="00C21A0D" w:rsidRPr="00A92309">
        <w:rPr>
          <w:rFonts w:ascii="Times New Roman" w:eastAsia="方正书宋简体" w:hAnsi="Times New Roman" w:cs="Times New Roman" w:hint="eastAsia"/>
          <w:snapToGrid w:val="0"/>
          <w:spacing w:val="4"/>
          <w:sz w:val="20"/>
          <w:szCs w:val="20"/>
        </w:rPr>
        <w:t>)</w:t>
      </w:r>
      <w:r w:rsidR="00C21A0D" w:rsidRPr="00D1000D">
        <w:rPr>
          <w:rFonts w:ascii="Times New Roman" w:eastAsia="方正书宋简体" w:hAnsi="Times New Roman" w:cs="Times New Roman" w:hint="eastAsia"/>
          <w:i/>
          <w:snapToGrid w:val="0"/>
          <w:spacing w:val="4"/>
          <w:sz w:val="20"/>
          <w:szCs w:val="20"/>
          <w:vertAlign w:val="subscript"/>
        </w:rPr>
        <w:t>n</w:t>
      </w:r>
      <w:r w:rsidR="001D6B2E" w:rsidRPr="00A92309">
        <w:rPr>
          <w:rFonts w:ascii="Times New Roman" w:eastAsia="方正书宋简体" w:hAnsi="Times New Roman" w:cs="Times New Roman"/>
          <w:snapToGrid w:val="0"/>
          <w:spacing w:val="4"/>
          <w:sz w:val="20"/>
          <w:szCs w:val="20"/>
        </w:rPr>
        <w:t xml:space="preserve">, </w:t>
      </w:r>
      <w:r w:rsidR="00C21A0D" w:rsidRPr="00A92309">
        <w:rPr>
          <w:rFonts w:ascii="Times New Roman" w:eastAsia="方正书宋简体" w:hAnsi="Times New Roman" w:cs="Times New Roman" w:hint="eastAsia"/>
          <w:snapToGrid w:val="0"/>
          <w:spacing w:val="4"/>
          <w:sz w:val="20"/>
          <w:szCs w:val="20"/>
        </w:rPr>
        <w:t>记为</w:t>
      </w:r>
      <w:r w:rsidRPr="00A92309">
        <w:rPr>
          <w:rFonts w:ascii="Times New Roman" w:eastAsia="方正书宋简体" w:hAnsi="Times New Roman" w:cs="Times New Roman"/>
          <w:snapToGrid w:val="0"/>
          <w:spacing w:val="4"/>
          <w:sz w:val="20"/>
          <w:szCs w:val="20"/>
        </w:rPr>
        <w:object w:dxaOrig="542" w:dyaOrig="401" w14:anchorId="4DAA6AF4">
          <v:shape id="对象 158" o:spid="_x0000_i1435" type="#_x0000_t75" style="width:19.55pt;height:14.4pt;mso-position-horizontal-relative:page;mso-position-vertical-relative:page" o:ole="">
            <v:imagedata r:id="rId682" o:title=""/>
          </v:shape>
          <o:OLEObject Type="Embed" ProgID="Equation.DSMT4" ShapeID="对象 158" DrawAspect="Content" ObjectID="_1543242346" r:id="rId683"/>
        </w:object>
      </w:r>
      <w:r w:rsidR="001D6B2E" w:rsidRPr="00A92309">
        <w:rPr>
          <w:rFonts w:ascii="Times New Roman" w:eastAsia="方正书宋简体" w:hAnsi="Times New Roman" w:cs="Times New Roman" w:hint="eastAsia"/>
          <w:snapToGrid w:val="0"/>
          <w:spacing w:val="4"/>
          <w:sz w:val="20"/>
          <w:szCs w:val="20"/>
        </w:rPr>
        <w:t xml:space="preserve">, </w:t>
      </w:r>
      <w:proofErr w:type="gramStart"/>
      <w:r w:rsidR="00C21A0D" w:rsidRPr="00A92309">
        <w:rPr>
          <w:rFonts w:ascii="Times New Roman" w:eastAsia="方正书宋简体" w:hAnsi="Times New Roman" w:cs="Times New Roman" w:hint="eastAsia"/>
          <w:snapToGrid w:val="0"/>
          <w:spacing w:val="4"/>
          <w:sz w:val="20"/>
          <w:szCs w:val="20"/>
        </w:rPr>
        <w:t>按照式</w:t>
      </w:r>
      <w:proofErr w:type="gramEnd"/>
      <w:r w:rsidR="00C21A0D" w:rsidRPr="00A92309">
        <w:rPr>
          <w:rFonts w:ascii="Times New Roman" w:eastAsia="方正书宋简体" w:hAnsi="Times New Roman" w:cs="Times New Roman"/>
          <w:snapToGrid w:val="0"/>
          <w:spacing w:val="4"/>
          <w:sz w:val="20"/>
          <w:szCs w:val="20"/>
        </w:rPr>
        <w:t>(</w:t>
      </w:r>
      <w:r w:rsidR="00C21A0D" w:rsidRPr="00A92309">
        <w:rPr>
          <w:rFonts w:ascii="Times New Roman" w:eastAsia="方正书宋简体" w:hAnsi="Times New Roman" w:cs="Times New Roman" w:hint="eastAsia"/>
          <w:snapToGrid w:val="0"/>
          <w:spacing w:val="4"/>
          <w:sz w:val="20"/>
          <w:szCs w:val="20"/>
        </w:rPr>
        <w:t>11</w:t>
      </w:r>
      <w:r w:rsidR="00C21A0D" w:rsidRPr="00A92309">
        <w:rPr>
          <w:rFonts w:ascii="Times New Roman" w:eastAsia="方正书宋简体" w:hAnsi="Times New Roman" w:cs="Times New Roman"/>
          <w:snapToGrid w:val="0"/>
          <w:spacing w:val="4"/>
          <w:sz w:val="20"/>
          <w:szCs w:val="20"/>
        </w:rPr>
        <w:t>)</w:t>
      </w:r>
      <w:r w:rsidR="00C21A0D" w:rsidRPr="00A92309">
        <w:rPr>
          <w:rFonts w:ascii="Times New Roman" w:eastAsia="方正书宋简体" w:hAnsi="Times New Roman" w:cs="Times New Roman" w:hint="eastAsia"/>
          <w:snapToGrid w:val="0"/>
          <w:spacing w:val="4"/>
          <w:sz w:val="20"/>
          <w:szCs w:val="20"/>
        </w:rPr>
        <w:t>将</w:t>
      </w:r>
      <w:r w:rsidR="00C21A0D" w:rsidRPr="00A92309">
        <w:rPr>
          <w:rFonts w:ascii="Times New Roman" w:eastAsia="方正书宋简体" w:hAnsi="Times New Roman" w:cs="Times New Roman"/>
          <w:snapToGrid w:val="0"/>
          <w:spacing w:val="4"/>
          <w:sz w:val="20"/>
          <w:szCs w:val="20"/>
        </w:rPr>
        <w:object w:dxaOrig="642" w:dyaOrig="361" w14:anchorId="1DD60462">
          <v:shape id="对象 157" o:spid="_x0000_i1436" type="#_x0000_t75" style="width:31.9pt;height:18pt;mso-position-horizontal-relative:page;mso-position-vertical-relative:page" o:ole="">
            <v:imagedata r:id="rId684" o:title=""/>
          </v:shape>
          <o:OLEObject Type="Embed" ProgID="Equation.DSMT4" ShapeID="对象 157" DrawAspect="Content" ObjectID="_1543242347" r:id="rId685"/>
        </w:object>
      </w:r>
      <w:r w:rsidR="00C21A0D" w:rsidRPr="00A92309">
        <w:rPr>
          <w:rFonts w:ascii="Times New Roman" w:eastAsia="方正书宋简体" w:hAnsi="Times New Roman" w:cs="Times New Roman"/>
          <w:snapToGrid w:val="0"/>
          <w:spacing w:val="4"/>
          <w:sz w:val="20"/>
          <w:szCs w:val="20"/>
        </w:rPr>
        <w:t>调整为</w:t>
      </w:r>
      <w:r w:rsidR="00C21A0D" w:rsidRPr="00A92309">
        <w:rPr>
          <w:rFonts w:ascii="Times New Roman" w:eastAsia="方正书宋简体" w:hAnsi="Times New Roman" w:cs="Times New Roman"/>
          <w:snapToGrid w:val="0"/>
          <w:spacing w:val="4"/>
          <w:sz w:val="20"/>
          <w:szCs w:val="20"/>
        </w:rPr>
        <w:object w:dxaOrig="1122" w:dyaOrig="360" w14:anchorId="3672F31A">
          <v:shape id="对象 159" o:spid="_x0000_i1437" type="#_x0000_t75" style="width:55.55pt;height:18pt;mso-position-horizontal-relative:page;mso-position-vertical-relative:page" o:ole="">
            <v:imagedata r:id="rId686" o:title=""/>
          </v:shape>
          <o:OLEObject Type="Embed" ProgID="Equation.DSMT4" ShapeID="对象 159" DrawAspect="Content" ObjectID="_1543242348" r:id="rId687"/>
        </w:object>
      </w:r>
      <w:r w:rsidR="001D6B2E" w:rsidRPr="00A92309">
        <w:rPr>
          <w:rFonts w:ascii="Times New Roman" w:eastAsia="方正书宋简体" w:hAnsi="Times New Roman" w:cs="Times New Roman" w:hint="eastAsia"/>
          <w:snapToGrid w:val="0"/>
          <w:spacing w:val="4"/>
          <w:sz w:val="20"/>
          <w:szCs w:val="20"/>
        </w:rPr>
        <w:t xml:space="preserve">, </w:t>
      </w:r>
    </w:p>
    <w:tbl>
      <w:tblPr>
        <w:tblW w:w="4706" w:type="dxa"/>
        <w:tblLayout w:type="fixed"/>
        <w:tblLook w:val="04A0" w:firstRow="1" w:lastRow="0" w:firstColumn="1" w:lastColumn="0" w:noHBand="0" w:noVBand="1"/>
      </w:tblPr>
      <w:tblGrid>
        <w:gridCol w:w="4077"/>
        <w:gridCol w:w="629"/>
      </w:tblGrid>
      <w:tr w:rsidR="006D4F63" w14:paraId="11C517DB" w14:textId="77777777" w:rsidTr="007B30F8">
        <w:tc>
          <w:tcPr>
            <w:tcW w:w="4077" w:type="dxa"/>
          </w:tcPr>
          <w:p w14:paraId="2CDEC9B5" w14:textId="77777777" w:rsidR="006D4F63" w:rsidRPr="002213E8" w:rsidRDefault="006D4F63" w:rsidP="007B30F8">
            <w:pPr>
              <w:ind w:firstLine="0"/>
              <w:jc w:val="center"/>
              <w:rPr>
                <w:position w:val="-28"/>
                <w:sz w:val="28"/>
                <w:szCs w:val="28"/>
              </w:rPr>
            </w:pPr>
            <w:r w:rsidRPr="00EC2606">
              <w:rPr>
                <w:position w:val="-12"/>
                <w:sz w:val="24"/>
                <w:szCs w:val="24"/>
              </w:rPr>
              <w:object w:dxaOrig="2940" w:dyaOrig="359" w14:anchorId="72E4FB91">
                <v:shape id="对象 154" o:spid="_x0000_i1438" type="#_x0000_t75" style="width:147.1pt;height:18pt;mso-position-horizontal-relative:page;mso-position-vertical-relative:page" o:ole="">
                  <v:imagedata r:id="rId688" o:title=""/>
                </v:shape>
                <o:OLEObject Type="Embed" ProgID="Equation.DSMT4" ShapeID="对象 154" DrawAspect="Content" ObjectID="_1543242349" r:id="rId689"/>
              </w:object>
            </w:r>
          </w:p>
        </w:tc>
        <w:tc>
          <w:tcPr>
            <w:tcW w:w="629" w:type="dxa"/>
          </w:tcPr>
          <w:p w14:paraId="79ECF021" w14:textId="77777777" w:rsidR="006D4F63" w:rsidRDefault="006D4F63" w:rsidP="00D1000D">
            <w:pPr>
              <w:ind w:firstLine="0"/>
              <w:jc w:val="right"/>
              <w:rPr>
                <w:snapToGrid/>
              </w:rPr>
            </w:pPr>
            <w:r>
              <w:rPr>
                <w:rFonts w:hint="eastAsia"/>
                <w:snapToGrid/>
              </w:rPr>
              <w:t>(</w:t>
            </w:r>
            <w:r w:rsidR="00D1000D">
              <w:rPr>
                <w:rFonts w:hint="eastAsia"/>
                <w:snapToGrid/>
              </w:rPr>
              <w:t>27</w:t>
            </w:r>
            <w:r>
              <w:rPr>
                <w:rFonts w:hint="eastAsia"/>
                <w:snapToGrid/>
              </w:rPr>
              <w:t xml:space="preserve">) </w:t>
            </w:r>
          </w:p>
        </w:tc>
      </w:tr>
      <w:tr w:rsidR="006D4F63" w14:paraId="5A3F26FB" w14:textId="77777777" w:rsidTr="007B30F8">
        <w:tc>
          <w:tcPr>
            <w:tcW w:w="4077" w:type="dxa"/>
          </w:tcPr>
          <w:p w14:paraId="5130D565" w14:textId="77777777" w:rsidR="006D4F63" w:rsidRPr="002213E8" w:rsidRDefault="006D4F63" w:rsidP="007B30F8">
            <w:pPr>
              <w:ind w:firstLine="0"/>
              <w:jc w:val="center"/>
              <w:rPr>
                <w:position w:val="-28"/>
                <w:sz w:val="28"/>
                <w:szCs w:val="28"/>
              </w:rPr>
            </w:pPr>
            <w:r w:rsidRPr="00EC2606">
              <w:rPr>
                <w:position w:val="-12"/>
                <w:sz w:val="24"/>
                <w:szCs w:val="24"/>
              </w:rPr>
              <w:object w:dxaOrig="2900" w:dyaOrig="359" w14:anchorId="5593E2AF">
                <v:shape id="对象 347" o:spid="_x0000_i1439" type="#_x0000_t75" style="width:144.5pt;height:18pt;mso-position-horizontal-relative:page;mso-position-vertical-relative:page" o:ole="">
                  <v:imagedata r:id="rId690" o:title=""/>
                </v:shape>
                <o:OLEObject Type="Embed" ProgID="Equation.DSMT4" ShapeID="对象 347" DrawAspect="Content" ObjectID="_1543242350" r:id="rId691"/>
              </w:object>
            </w:r>
          </w:p>
        </w:tc>
        <w:tc>
          <w:tcPr>
            <w:tcW w:w="629" w:type="dxa"/>
          </w:tcPr>
          <w:p w14:paraId="59775D4E" w14:textId="77777777" w:rsidR="006D4F63" w:rsidRDefault="006D4F63" w:rsidP="007B30F8">
            <w:pPr>
              <w:ind w:firstLine="0"/>
              <w:jc w:val="right"/>
              <w:rPr>
                <w:snapToGrid/>
              </w:rPr>
            </w:pPr>
            <w:r>
              <w:rPr>
                <w:rFonts w:hint="eastAsia"/>
                <w:snapToGrid/>
              </w:rPr>
              <w:t>(</w:t>
            </w:r>
            <w:r w:rsidR="00D1000D">
              <w:rPr>
                <w:rFonts w:hint="eastAsia"/>
                <w:snapToGrid/>
              </w:rPr>
              <w:t>28</w:t>
            </w:r>
            <w:r>
              <w:rPr>
                <w:rFonts w:hint="eastAsia"/>
                <w:snapToGrid/>
              </w:rPr>
              <w:t>)</w:t>
            </w:r>
          </w:p>
          <w:p w14:paraId="53435C77" w14:textId="77777777" w:rsidR="006D4F63" w:rsidRDefault="006D4F63" w:rsidP="007B30F8">
            <w:pPr>
              <w:ind w:firstLine="0"/>
              <w:jc w:val="right"/>
              <w:rPr>
                <w:snapToGrid/>
              </w:rPr>
            </w:pPr>
          </w:p>
        </w:tc>
      </w:tr>
      <w:tr w:rsidR="00C21A0D" w14:paraId="6AE36A10" w14:textId="77777777" w:rsidTr="00C21A0D">
        <w:tc>
          <w:tcPr>
            <w:tcW w:w="4077" w:type="dxa"/>
          </w:tcPr>
          <w:p w14:paraId="43C75EA6" w14:textId="77777777" w:rsidR="00C21A0D" w:rsidRPr="00C21A0D" w:rsidRDefault="00D1000D" w:rsidP="007B30F8">
            <w:pPr>
              <w:ind w:firstLine="0"/>
              <w:jc w:val="center"/>
              <w:rPr>
                <w:sz w:val="24"/>
                <w:szCs w:val="24"/>
              </w:rPr>
            </w:pPr>
            <w:r w:rsidRPr="00EC2606">
              <w:rPr>
                <w:position w:val="-50"/>
                <w:sz w:val="24"/>
                <w:szCs w:val="24"/>
              </w:rPr>
              <w:object w:dxaOrig="3820" w:dyaOrig="1120" w14:anchorId="256C3AE7">
                <v:shape id="_x0000_i1440" type="#_x0000_t75" style="width:166.1pt;height:48.35pt" o:ole="">
                  <v:imagedata r:id="rId692" o:title=""/>
                </v:shape>
                <o:OLEObject Type="Embed" ProgID="Equation.DSMT4" ShapeID="_x0000_i1440" DrawAspect="Content" ObjectID="_1543242351" r:id="rId693"/>
              </w:object>
            </w:r>
          </w:p>
        </w:tc>
        <w:tc>
          <w:tcPr>
            <w:tcW w:w="629" w:type="dxa"/>
          </w:tcPr>
          <w:p w14:paraId="5286DC9F" w14:textId="77777777" w:rsidR="00C21A0D" w:rsidRDefault="00C21A0D" w:rsidP="00C21A0D">
            <w:pPr>
              <w:ind w:firstLine="0"/>
              <w:jc w:val="right"/>
              <w:rPr>
                <w:snapToGrid/>
              </w:rPr>
            </w:pPr>
            <w:r>
              <w:rPr>
                <w:rFonts w:hint="eastAsia"/>
                <w:snapToGrid/>
              </w:rPr>
              <w:t xml:space="preserve"> (11)</w:t>
            </w:r>
          </w:p>
          <w:p w14:paraId="1ACAA332" w14:textId="77777777" w:rsidR="00C21A0D" w:rsidRDefault="00C21A0D" w:rsidP="007B30F8">
            <w:pPr>
              <w:ind w:firstLine="0"/>
              <w:jc w:val="right"/>
              <w:rPr>
                <w:snapToGrid/>
              </w:rPr>
            </w:pPr>
          </w:p>
        </w:tc>
      </w:tr>
    </w:tbl>
    <w:p w14:paraId="3168CACB" w14:textId="77777777" w:rsidR="00C21A0D" w:rsidRDefault="00C21A0D" w:rsidP="00C21A0D">
      <w:pPr>
        <w:adjustRightInd w:val="0"/>
      </w:pPr>
      <w:r>
        <w:rPr>
          <w:rFonts w:hint="eastAsia"/>
          <w:snapToGrid/>
        </w:rPr>
        <w:t>式</w:t>
      </w:r>
      <w:r>
        <w:rPr>
          <w:rFonts w:hint="eastAsia"/>
          <w:snapToGrid/>
        </w:rPr>
        <w:t>(11)</w:t>
      </w:r>
      <w:r>
        <w:rPr>
          <w:rFonts w:hint="eastAsia"/>
          <w:snapToGrid/>
        </w:rPr>
        <w:t>中</w:t>
      </w:r>
      <w:r>
        <w:rPr>
          <w:rFonts w:hint="eastAsia"/>
        </w:rPr>
        <w:t xml:space="preserve">, </w:t>
      </w:r>
      <w:r w:rsidRPr="002D7A23">
        <w:rPr>
          <w:position w:val="-10"/>
        </w:rPr>
        <w:object w:dxaOrig="480" w:dyaOrig="320" w14:anchorId="441C75E7">
          <v:shape id="_x0000_i1441" type="#_x0000_t75" style="width:23.65pt;height:15.95pt" o:ole="">
            <v:imagedata r:id="rId694" o:title=""/>
          </v:shape>
          <o:OLEObject Type="Embed" ProgID="Equation.DSMT4" ShapeID="_x0000_i1441" DrawAspect="Content" ObjectID="_1543242352" r:id="rId695"/>
        </w:object>
      </w:r>
      <w:r>
        <w:t>为溢出避免函数</w:t>
      </w:r>
      <w:r>
        <w:t xml:space="preserve">, </w:t>
      </w:r>
      <w:r>
        <w:t>用于避免</w:t>
      </w:r>
      <w:r>
        <w:t xml:space="preserve">,  </w:t>
      </w:r>
      <w:r w:rsidRPr="002D7A23">
        <w:rPr>
          <w:position w:val="-10"/>
        </w:rPr>
        <w:object w:dxaOrig="1459" w:dyaOrig="320" w14:anchorId="12E3EB6C">
          <v:shape id="_x0000_i1442" type="#_x0000_t75" style="width:74.55pt;height:15.95pt" o:ole="">
            <v:imagedata r:id="rId696" o:title=""/>
          </v:shape>
          <o:OLEObject Type="Embed" ProgID="Equation.DSMT4" ShapeID="_x0000_i1442" DrawAspect="Content" ObjectID="_1543242353" r:id="rId697"/>
        </w:object>
      </w:r>
      <w:r>
        <w:rPr>
          <w:rFonts w:hint="eastAsia"/>
        </w:rPr>
        <w:t xml:space="preserve">, </w:t>
      </w:r>
      <w:r w:rsidRPr="002D7A23">
        <w:rPr>
          <w:position w:val="-10"/>
        </w:rPr>
        <w:object w:dxaOrig="480" w:dyaOrig="320" w14:anchorId="4CCB532B">
          <v:shape id="_x0000_i1443" type="#_x0000_t75" style="width:23.65pt;height:15.95pt" o:ole="">
            <v:imagedata r:id="rId698" o:title=""/>
          </v:shape>
          <o:OLEObject Type="Embed" ProgID="Equation.DSMT4" ShapeID="_x0000_i1443" DrawAspect="Content" ObjectID="_1543242354" r:id="rId699"/>
        </w:object>
      </w:r>
      <w:r>
        <w:t>具体执行的功能如式</w:t>
      </w:r>
      <w:r>
        <w:t>(</w:t>
      </w:r>
      <w:r>
        <w:rPr>
          <w:rFonts w:hint="eastAsia"/>
        </w:rPr>
        <w:t>12</w:t>
      </w:r>
      <w:r>
        <w:t>)</w:t>
      </w:r>
      <w:r>
        <w:t>所示</w:t>
      </w:r>
      <w:r>
        <w:t xml:space="preserve">: </w:t>
      </w:r>
    </w:p>
    <w:tbl>
      <w:tblPr>
        <w:tblW w:w="4706" w:type="dxa"/>
        <w:tblLayout w:type="fixed"/>
        <w:tblLook w:val="04A0" w:firstRow="1" w:lastRow="0" w:firstColumn="1" w:lastColumn="0" w:noHBand="0" w:noVBand="1"/>
      </w:tblPr>
      <w:tblGrid>
        <w:gridCol w:w="4077"/>
        <w:gridCol w:w="629"/>
      </w:tblGrid>
      <w:tr w:rsidR="00C21A0D" w14:paraId="176C9A91" w14:textId="77777777" w:rsidTr="007B30F8">
        <w:tc>
          <w:tcPr>
            <w:tcW w:w="4077" w:type="dxa"/>
          </w:tcPr>
          <w:p w14:paraId="1C38A5A4" w14:textId="77777777" w:rsidR="00C21A0D" w:rsidRDefault="00D1000D" w:rsidP="007B30F8">
            <w:pPr>
              <w:ind w:firstLine="0"/>
              <w:jc w:val="center"/>
              <w:rPr>
                <w:snapToGrid/>
              </w:rPr>
            </w:pPr>
            <w:r w:rsidRPr="002D7A23">
              <w:rPr>
                <w:position w:val="-50"/>
              </w:rPr>
              <w:object w:dxaOrig="2359" w:dyaOrig="1120" w14:anchorId="2F4276A8">
                <v:shape id="_x0000_i1444" type="#_x0000_t75" style="width:101.85pt;height:47.3pt" o:ole="">
                  <v:imagedata r:id="rId700" o:title=""/>
                </v:shape>
                <o:OLEObject Type="Embed" ProgID="Equation.DSMT4" ShapeID="_x0000_i1444" DrawAspect="Content" ObjectID="_1543242355" r:id="rId701"/>
              </w:object>
            </w:r>
          </w:p>
        </w:tc>
        <w:tc>
          <w:tcPr>
            <w:tcW w:w="629" w:type="dxa"/>
          </w:tcPr>
          <w:p w14:paraId="44373A87" w14:textId="77777777" w:rsidR="00C21A0D" w:rsidRDefault="00C21A0D" w:rsidP="007B30F8">
            <w:pPr>
              <w:ind w:firstLine="0"/>
              <w:jc w:val="right"/>
              <w:rPr>
                <w:snapToGrid/>
              </w:rPr>
            </w:pPr>
          </w:p>
          <w:p w14:paraId="15CD1E7E" w14:textId="77777777" w:rsidR="00C21A0D" w:rsidRDefault="00C21A0D" w:rsidP="007B30F8">
            <w:pPr>
              <w:ind w:firstLine="0"/>
              <w:jc w:val="right"/>
              <w:rPr>
                <w:snapToGrid/>
              </w:rPr>
            </w:pPr>
          </w:p>
          <w:p w14:paraId="79178C41" w14:textId="77777777" w:rsidR="00C21A0D" w:rsidRDefault="00C21A0D" w:rsidP="00C21A0D">
            <w:pPr>
              <w:ind w:firstLine="0"/>
              <w:jc w:val="right"/>
              <w:rPr>
                <w:snapToGrid/>
              </w:rPr>
            </w:pPr>
            <w:r>
              <w:rPr>
                <w:rFonts w:hint="eastAsia"/>
                <w:snapToGrid/>
              </w:rPr>
              <w:t>(12)</w:t>
            </w:r>
          </w:p>
        </w:tc>
      </w:tr>
    </w:tbl>
    <w:p w14:paraId="3C727761" w14:textId="77777777" w:rsidR="006D4F63" w:rsidRDefault="00C21A0D" w:rsidP="00C21A0D">
      <w:pPr>
        <w:pStyle w:val="ae"/>
        <w:ind w:firstLine="416"/>
        <w:textAlignment w:val="center"/>
        <w:rPr>
          <w:rFonts w:ascii="Times New Roman" w:eastAsia="方正书宋简体" w:hAnsi="Times New Roman" w:cs="Times New Roman"/>
          <w:spacing w:val="4"/>
          <w:sz w:val="20"/>
          <w:szCs w:val="20"/>
        </w:rPr>
      </w:pPr>
      <w:proofErr w:type="gramStart"/>
      <w:r>
        <w:rPr>
          <w:rFonts w:ascii="Times New Roman" w:eastAsia="方正书宋简体" w:hAnsi="Times New Roman" w:cs="Times New Roman"/>
          <w:spacing w:val="4"/>
          <w:sz w:val="20"/>
          <w:szCs w:val="20"/>
        </w:rPr>
        <w:t>按照式</w:t>
      </w:r>
      <w:proofErr w:type="gramEnd"/>
      <w:r w:rsidRPr="00C21A0D">
        <w:rPr>
          <w:rFonts w:ascii="Times New Roman" w:eastAsia="方正书宋简体" w:hAnsi="Times New Roman" w:cs="Times New Roman" w:hint="eastAsia"/>
          <w:spacing w:val="4"/>
          <w:sz w:val="20"/>
          <w:szCs w:val="20"/>
        </w:rPr>
        <w:t>(1</w:t>
      </w:r>
      <w:r>
        <w:rPr>
          <w:rFonts w:ascii="Times New Roman" w:eastAsia="方正书宋简体" w:hAnsi="Times New Roman" w:cs="Times New Roman" w:hint="eastAsia"/>
          <w:spacing w:val="4"/>
          <w:sz w:val="20"/>
          <w:szCs w:val="20"/>
        </w:rPr>
        <w:t>3</w:t>
      </w:r>
      <w:r w:rsidRPr="00C21A0D">
        <w:rPr>
          <w:rFonts w:ascii="Times New Roman" w:eastAsia="方正书宋简体" w:hAnsi="Times New Roman" w:cs="Times New Roman" w:hint="eastAsia"/>
          <w:spacing w:val="4"/>
          <w:sz w:val="20"/>
          <w:szCs w:val="20"/>
        </w:rPr>
        <w:t>)</w:t>
      </w:r>
      <w:r w:rsidRPr="00C21A0D">
        <w:rPr>
          <w:rFonts w:ascii="Times New Roman" w:eastAsia="方正书宋简体" w:hAnsi="Times New Roman" w:cs="Times New Roman"/>
          <w:spacing w:val="4"/>
          <w:sz w:val="20"/>
          <w:szCs w:val="20"/>
        </w:rPr>
        <w:t>将</w:t>
      </w:r>
      <w:r w:rsidRPr="00C21A0D">
        <w:rPr>
          <w:rFonts w:ascii="Times New Roman" w:eastAsia="方正书宋简体" w:hAnsi="Times New Roman" w:cs="Times New Roman"/>
          <w:spacing w:val="4"/>
          <w:sz w:val="20"/>
          <w:szCs w:val="20"/>
        </w:rPr>
        <w:object w:dxaOrig="642" w:dyaOrig="361" w14:anchorId="23CEE34C">
          <v:shape id="对象 165" o:spid="_x0000_i1445" type="#_x0000_t75" style="width:31.9pt;height:18pt;mso-position-horizontal-relative:page;mso-position-vertical-relative:page" o:ole="">
            <v:imagedata r:id="rId702" o:title=""/>
          </v:shape>
          <o:OLEObject Type="Embed" ProgID="Equation.DSMT4" ShapeID="对象 165" DrawAspect="Content" ObjectID="_1543242356" r:id="rId703"/>
        </w:object>
      </w:r>
      <w:r w:rsidRPr="00C21A0D">
        <w:rPr>
          <w:rFonts w:ascii="Times New Roman" w:eastAsia="方正书宋简体" w:hAnsi="Times New Roman" w:cs="Times New Roman"/>
          <w:spacing w:val="4"/>
          <w:sz w:val="20"/>
          <w:szCs w:val="20"/>
        </w:rPr>
        <w:t>添加到</w:t>
      </w:r>
      <w:r w:rsidRPr="00C21A0D">
        <w:rPr>
          <w:rFonts w:ascii="Times New Roman" w:eastAsia="方正书宋简体" w:hAnsi="Times New Roman" w:cs="Times New Roman"/>
          <w:spacing w:val="4"/>
          <w:sz w:val="20"/>
          <w:szCs w:val="20"/>
        </w:rPr>
        <w:object w:dxaOrig="801" w:dyaOrig="360" w14:anchorId="52F2B366">
          <v:shape id="对象 166" o:spid="_x0000_i1446" type="#_x0000_t75" style="width:40.1pt;height:18pt;mso-position-horizontal-relative:page;mso-position-vertical-relative:page" o:ole="">
            <v:imagedata r:id="rId704" o:title=""/>
          </v:shape>
          <o:OLEObject Type="Embed" ProgID="Equation.DSMT4" ShapeID="对象 166" DrawAspect="Content" ObjectID="_1543242357" r:id="rId705"/>
        </w:object>
      </w:r>
      <w:r w:rsidRPr="00C21A0D">
        <w:rPr>
          <w:rFonts w:ascii="Times New Roman" w:eastAsia="方正书宋简体" w:hAnsi="Times New Roman" w:cs="Times New Roman"/>
          <w:spacing w:val="4"/>
          <w:sz w:val="20"/>
          <w:szCs w:val="20"/>
        </w:rPr>
        <w:t>中</w:t>
      </w:r>
      <w:r w:rsidR="001D6B2E">
        <w:rPr>
          <w:rFonts w:ascii="Times New Roman" w:eastAsia="方正书宋简体" w:hAnsi="Times New Roman" w:cs="Times New Roman" w:hint="eastAsia"/>
          <w:spacing w:val="4"/>
          <w:sz w:val="20"/>
          <w:szCs w:val="20"/>
        </w:rPr>
        <w:t xml:space="preserve">, </w:t>
      </w:r>
      <w:proofErr w:type="gramStart"/>
      <w:r>
        <w:rPr>
          <w:rFonts w:ascii="Times New Roman" w:eastAsia="方正书宋简体" w:hAnsi="Times New Roman" w:cs="Times New Roman"/>
          <w:spacing w:val="4"/>
          <w:sz w:val="20"/>
          <w:szCs w:val="20"/>
        </w:rPr>
        <w:t>按照式</w:t>
      </w:r>
      <w:proofErr w:type="gramEnd"/>
      <w:r w:rsidRPr="00C21A0D">
        <w:rPr>
          <w:rFonts w:ascii="Times New Roman" w:eastAsia="方正书宋简体" w:hAnsi="Times New Roman" w:cs="Times New Roman" w:hint="eastAsia"/>
          <w:spacing w:val="4"/>
          <w:sz w:val="20"/>
          <w:szCs w:val="20"/>
        </w:rPr>
        <w:t>(1</w:t>
      </w:r>
      <w:r>
        <w:rPr>
          <w:rFonts w:ascii="Times New Roman" w:eastAsia="方正书宋简体" w:hAnsi="Times New Roman" w:cs="Times New Roman" w:hint="eastAsia"/>
          <w:spacing w:val="4"/>
          <w:sz w:val="20"/>
          <w:szCs w:val="20"/>
        </w:rPr>
        <w:t>4</w:t>
      </w:r>
      <w:r w:rsidRPr="00C21A0D">
        <w:rPr>
          <w:rFonts w:ascii="Times New Roman" w:eastAsia="方正书宋简体" w:hAnsi="Times New Roman" w:cs="Times New Roman" w:hint="eastAsia"/>
          <w:spacing w:val="4"/>
          <w:sz w:val="20"/>
          <w:szCs w:val="20"/>
        </w:rPr>
        <w:t>)</w:t>
      </w:r>
      <w:r>
        <w:rPr>
          <w:rFonts w:eastAsia="方正书宋简体" w:cs="Times New Roman" w:hint="eastAsia"/>
          <w:spacing w:val="4"/>
          <w:sz w:val="20"/>
          <w:szCs w:val="20"/>
        </w:rPr>
        <w:t>将</w:t>
      </w:r>
      <w:r w:rsidRPr="00C21A0D">
        <w:rPr>
          <w:rFonts w:eastAsia="方正书宋简体" w:cs="Times New Roman"/>
          <w:spacing w:val="4"/>
          <w:sz w:val="20"/>
          <w:szCs w:val="20"/>
        </w:rPr>
        <w:object w:dxaOrig="742" w:dyaOrig="361" w14:anchorId="43D93343">
          <v:shape id="对象 168" o:spid="_x0000_i1447" type="#_x0000_t75" style="width:36.5pt;height:18pt;mso-position-horizontal-relative:page;mso-position-vertical-relative:page" o:ole="">
            <v:imagedata r:id="rId706" o:title=""/>
          </v:shape>
          <o:OLEObject Type="Embed" ProgID="Equation.DSMT4" ShapeID="对象 168" DrawAspect="Content" ObjectID="_1543242358" r:id="rId707"/>
        </w:object>
      </w:r>
      <w:r w:rsidRPr="00C21A0D">
        <w:rPr>
          <w:rFonts w:eastAsia="方正书宋简体" w:cs="Times New Roman"/>
          <w:spacing w:val="4"/>
          <w:sz w:val="20"/>
          <w:szCs w:val="20"/>
        </w:rPr>
        <w:t>重构</w:t>
      </w:r>
      <w:r>
        <w:rPr>
          <w:rFonts w:eastAsia="方正书宋简体" w:cs="Times New Roman"/>
          <w:spacing w:val="4"/>
          <w:sz w:val="20"/>
          <w:szCs w:val="20"/>
        </w:rPr>
        <w:t>为</w:t>
      </w:r>
      <w:r w:rsidRPr="00C21A0D">
        <w:rPr>
          <w:rFonts w:eastAsia="方正书宋简体" w:cs="Times New Roman"/>
          <w:spacing w:val="4"/>
          <w:sz w:val="20"/>
          <w:szCs w:val="20"/>
        </w:rPr>
        <w:t>秘密图像</w:t>
      </w:r>
      <w:r w:rsidRPr="00C21A0D">
        <w:rPr>
          <w:rFonts w:eastAsia="方正书宋简体" w:cs="Times New Roman"/>
          <w:spacing w:val="4"/>
          <w:sz w:val="20"/>
          <w:szCs w:val="20"/>
        </w:rPr>
        <w:object w:dxaOrig="1383" w:dyaOrig="380" w14:anchorId="7E9057B2">
          <v:shape id="对象 169" o:spid="_x0000_i1448" type="#_x0000_t75" style="width:68.9pt;height:19.05pt;mso-position-horizontal-relative:page;mso-position-vertical-relative:page" o:ole="">
            <v:imagedata r:id="rId708" o:title=""/>
          </v:shape>
          <o:OLEObject Type="Embed" ProgID="Equation.DSMT4" ShapeID="对象 169" DrawAspect="Content" ObjectID="_1543242359" r:id="rId709"/>
        </w:object>
      </w:r>
    </w:p>
    <w:tbl>
      <w:tblPr>
        <w:tblW w:w="4706" w:type="dxa"/>
        <w:tblLayout w:type="fixed"/>
        <w:tblLook w:val="04A0" w:firstRow="1" w:lastRow="0" w:firstColumn="1" w:lastColumn="0" w:noHBand="0" w:noVBand="1"/>
      </w:tblPr>
      <w:tblGrid>
        <w:gridCol w:w="4077"/>
        <w:gridCol w:w="629"/>
      </w:tblGrid>
      <w:tr w:rsidR="00C21A0D" w14:paraId="7215B337" w14:textId="77777777" w:rsidTr="007B30F8">
        <w:tc>
          <w:tcPr>
            <w:tcW w:w="4077" w:type="dxa"/>
          </w:tcPr>
          <w:p w14:paraId="0E5AA1C1" w14:textId="77777777" w:rsidR="00C21A0D" w:rsidRPr="002213E8" w:rsidRDefault="00C21A0D" w:rsidP="007B30F8">
            <w:pPr>
              <w:ind w:firstLine="0"/>
              <w:jc w:val="center"/>
              <w:rPr>
                <w:position w:val="-28"/>
                <w:sz w:val="28"/>
                <w:szCs w:val="28"/>
              </w:rPr>
            </w:pPr>
            <w:r w:rsidRPr="00EC2606">
              <w:rPr>
                <w:position w:val="-12"/>
                <w:sz w:val="24"/>
              </w:rPr>
              <w:object w:dxaOrig="2340" w:dyaOrig="359" w14:anchorId="02813703">
                <v:shape id="对象 167" o:spid="_x0000_i1449" type="#_x0000_t75" style="width:116.75pt;height:18pt;mso-position-horizontal-relative:page;mso-position-vertical-relative:page" o:ole="">
                  <v:imagedata r:id="rId710" o:title=""/>
                </v:shape>
                <o:OLEObject Type="Embed" ProgID="Equation.DSMT4" ShapeID="对象 167" DrawAspect="Content" ObjectID="_1543242360" r:id="rId711"/>
              </w:object>
            </w:r>
          </w:p>
        </w:tc>
        <w:tc>
          <w:tcPr>
            <w:tcW w:w="629" w:type="dxa"/>
          </w:tcPr>
          <w:p w14:paraId="45FC109A" w14:textId="77777777" w:rsidR="00C21A0D" w:rsidRDefault="00C21A0D" w:rsidP="00C21A0D">
            <w:pPr>
              <w:ind w:firstLine="0"/>
              <w:jc w:val="right"/>
              <w:rPr>
                <w:snapToGrid/>
              </w:rPr>
            </w:pPr>
            <w:r>
              <w:rPr>
                <w:rFonts w:hint="eastAsia"/>
                <w:snapToGrid/>
              </w:rPr>
              <w:t xml:space="preserve">(13) </w:t>
            </w:r>
          </w:p>
        </w:tc>
      </w:tr>
      <w:tr w:rsidR="00C21A0D" w14:paraId="40BFE9A8" w14:textId="77777777" w:rsidTr="007B30F8">
        <w:tc>
          <w:tcPr>
            <w:tcW w:w="4077" w:type="dxa"/>
          </w:tcPr>
          <w:p w14:paraId="45894BED" w14:textId="77777777" w:rsidR="00C21A0D" w:rsidRPr="002213E8" w:rsidRDefault="00C21A0D" w:rsidP="007B30F8">
            <w:pPr>
              <w:ind w:firstLine="0"/>
              <w:jc w:val="center"/>
              <w:rPr>
                <w:position w:val="-28"/>
                <w:sz w:val="28"/>
                <w:szCs w:val="28"/>
              </w:rPr>
            </w:pPr>
            <w:r w:rsidRPr="00EC2606">
              <w:rPr>
                <w:position w:val="-14"/>
              </w:rPr>
              <w:object w:dxaOrig="4262" w:dyaOrig="379" w14:anchorId="32281E92">
                <v:shape id="对象 170" o:spid="_x0000_i1450" type="#_x0000_t75" style="width:212.9pt;height:19.05pt;mso-position-horizontal-relative:page;mso-position-vertical-relative:page" o:ole="">
                  <v:imagedata r:id="rId712" o:title=""/>
                </v:shape>
                <o:OLEObject Type="Embed" ProgID="Equation.DSMT4" ShapeID="对象 170" DrawAspect="Content" ObjectID="_1543242361" r:id="rId713"/>
              </w:object>
            </w:r>
          </w:p>
        </w:tc>
        <w:tc>
          <w:tcPr>
            <w:tcW w:w="629" w:type="dxa"/>
          </w:tcPr>
          <w:p w14:paraId="3F32A22F" w14:textId="77777777" w:rsidR="00C21A0D" w:rsidRDefault="00C21A0D" w:rsidP="007B30F8">
            <w:pPr>
              <w:ind w:firstLine="0"/>
              <w:jc w:val="right"/>
              <w:rPr>
                <w:snapToGrid/>
              </w:rPr>
            </w:pPr>
            <w:r>
              <w:rPr>
                <w:rFonts w:hint="eastAsia"/>
                <w:snapToGrid/>
              </w:rPr>
              <w:t>(14)</w:t>
            </w:r>
          </w:p>
          <w:p w14:paraId="1484ABCF" w14:textId="77777777" w:rsidR="00C21A0D" w:rsidRDefault="00C21A0D" w:rsidP="007B30F8">
            <w:pPr>
              <w:ind w:firstLine="0"/>
              <w:jc w:val="right"/>
              <w:rPr>
                <w:snapToGrid/>
              </w:rPr>
            </w:pPr>
          </w:p>
        </w:tc>
      </w:tr>
    </w:tbl>
    <w:p w14:paraId="1D73BA7C" w14:textId="77777777" w:rsidR="00C21A0D" w:rsidRPr="0042554E" w:rsidRDefault="00D1000D" w:rsidP="0042554E">
      <w:pPr>
        <w:widowControl/>
        <w:rPr>
          <w:snapToGrid/>
        </w:rPr>
      </w:pPr>
      <w:r w:rsidRPr="00905E40">
        <w:rPr>
          <w:rFonts w:hint="eastAsia"/>
          <w:snapToGrid/>
        </w:rPr>
        <w:t>基于</w:t>
      </w:r>
      <w:r w:rsidRPr="00905E40">
        <w:rPr>
          <w:rFonts w:hint="eastAsia"/>
          <w:snapToGrid/>
        </w:rPr>
        <w:t>EMD(</w:t>
      </w:r>
      <w:r w:rsidRPr="00905E40">
        <w:rPr>
          <w:rFonts w:hint="eastAsia"/>
          <w:i/>
          <w:snapToGrid/>
        </w:rPr>
        <w:t>n</w:t>
      </w:r>
      <w:r w:rsidRPr="00905E40">
        <w:rPr>
          <w:rFonts w:hint="eastAsia"/>
          <w:snapToGrid/>
        </w:rPr>
        <w:t xml:space="preserve">, </w:t>
      </w:r>
      <w:r w:rsidRPr="00905E40">
        <w:rPr>
          <w:rFonts w:hint="eastAsia"/>
          <w:i/>
          <w:snapToGrid/>
        </w:rPr>
        <w:t>m</w:t>
      </w:r>
      <w:r w:rsidRPr="00905E40">
        <w:rPr>
          <w:rFonts w:hint="eastAsia"/>
          <w:snapToGrid/>
        </w:rPr>
        <w:t>)</w:t>
      </w:r>
      <w:r w:rsidRPr="00905E40">
        <w:rPr>
          <w:snapToGrid/>
        </w:rPr>
        <w:t>的数字图像密写方法</w:t>
      </w:r>
      <w:r w:rsidR="00C21A0D">
        <w:rPr>
          <w:rFonts w:hint="eastAsia"/>
        </w:rPr>
        <w:t>提取</w:t>
      </w:r>
      <w:r w:rsidR="00C21A0D" w:rsidRPr="00C21A0D">
        <w:rPr>
          <w:rFonts w:hint="eastAsia"/>
        </w:rPr>
        <w:t>步骤</w:t>
      </w:r>
      <w:r w:rsidR="0042554E">
        <w:rPr>
          <w:rFonts w:hint="eastAsia"/>
        </w:rPr>
        <w:t>:</w:t>
      </w:r>
    </w:p>
    <w:p w14:paraId="7BC5E276" w14:textId="77777777" w:rsidR="00D40E27" w:rsidRPr="00EC2606" w:rsidRDefault="00D40E27" w:rsidP="00D40E27">
      <w:pPr>
        <w:pStyle w:val="ae"/>
        <w:ind w:firstLine="416"/>
        <w:textAlignment w:val="center"/>
        <w:rPr>
          <w:rFonts w:ascii="Times New Roman" w:hAnsi="Times New Roman"/>
        </w:rPr>
      </w:pPr>
      <w:r>
        <w:rPr>
          <w:rFonts w:ascii="Times New Roman" w:eastAsia="方正书宋简体" w:hAnsi="Times New Roman" w:cs="Times New Roman" w:hint="eastAsia"/>
          <w:spacing w:val="4"/>
          <w:sz w:val="20"/>
          <w:szCs w:val="20"/>
        </w:rPr>
        <w:t>1</w:t>
      </w:r>
      <w:r w:rsidR="0042554E">
        <w:rPr>
          <w:rFonts w:ascii="Times New Roman" w:eastAsia="方正书宋简体" w:hAnsi="Times New Roman" w:cs="Times New Roman" w:hint="eastAsia"/>
          <w:spacing w:val="4"/>
          <w:sz w:val="20"/>
          <w:szCs w:val="20"/>
        </w:rPr>
        <w:t>)</w:t>
      </w:r>
      <w:r w:rsidRPr="00D40E27">
        <w:rPr>
          <w:rFonts w:ascii="Times New Roman" w:eastAsia="方正书宋简体" w:hAnsi="Times New Roman" w:cs="Times New Roman"/>
          <w:snapToGrid w:val="0"/>
          <w:spacing w:val="4"/>
          <w:sz w:val="20"/>
          <w:szCs w:val="20"/>
        </w:rPr>
        <w:t>输入原始的载体图像</w:t>
      </w:r>
      <w:r w:rsidRPr="00D40E27">
        <w:rPr>
          <w:rFonts w:ascii="Times New Roman" w:eastAsia="方正书宋简体" w:hAnsi="Times New Roman" w:cs="Times New Roman"/>
          <w:snapToGrid w:val="0"/>
          <w:spacing w:val="4"/>
          <w:sz w:val="20"/>
          <w:szCs w:val="20"/>
        </w:rPr>
        <w:object w:dxaOrig="1342" w:dyaOrig="380" w14:anchorId="48298E86">
          <v:shape id="对象 171" o:spid="_x0000_i1451" type="#_x0000_t75" style="width:66.85pt;height:19.05pt;mso-position-horizontal-relative:page;mso-position-vertical-relative:page" o:ole="">
            <v:imagedata r:id="rId714" o:title=""/>
          </v:shape>
          <o:OLEObject Type="Embed" ProgID="Equation.DSMT4" ShapeID="对象 171" DrawAspect="Content" ObjectID="_1543242362" r:id="rId715"/>
        </w:objec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snapToGrid w:val="0"/>
          <w:spacing w:val="4"/>
          <w:sz w:val="20"/>
          <w:szCs w:val="20"/>
        </w:rPr>
        <w:object w:dxaOrig="1864" w:dyaOrig="400" w14:anchorId="7D4D8018">
          <v:shape id="对象 172" o:spid="_x0000_i1452" type="#_x0000_t75" style="width:93.1pt;height:20.05pt;mso-position-horizontal-relative:page;mso-position-vertical-relative:page" o:ole="">
            <v:imagedata r:id="rId716" o:title=""/>
          </v:shape>
          <o:OLEObject Type="Embed" ProgID="Equation.DSMT4" ShapeID="对象 172" DrawAspect="Content" ObjectID="_1543242363" r:id="rId717"/>
        </w:object>
      </w:r>
      <w:proofErr w:type="gramStart"/>
      <w:r w:rsidRPr="00D40E27">
        <w:rPr>
          <w:rFonts w:ascii="Times New Roman" w:eastAsia="方正书宋简体" w:hAnsi="Times New Roman" w:cs="Times New Roman"/>
          <w:snapToGrid w:val="0"/>
          <w:spacing w:val="4"/>
          <w:sz w:val="20"/>
          <w:szCs w:val="20"/>
        </w:rPr>
        <w:t>和载密图像</w:t>
      </w:r>
      <w:proofErr w:type="gramEnd"/>
      <w:r w:rsidRPr="00D40E27">
        <w:rPr>
          <w:rFonts w:ascii="Times New Roman" w:eastAsia="方正书宋简体" w:hAnsi="Times New Roman" w:cs="Times New Roman"/>
          <w:snapToGrid w:val="0"/>
          <w:spacing w:val="4"/>
          <w:sz w:val="20"/>
          <w:szCs w:val="20"/>
        </w:rPr>
        <w:object w:dxaOrig="1383" w:dyaOrig="380" w14:anchorId="21381B9F">
          <v:shape id="对象 173" o:spid="_x0000_i1453" type="#_x0000_t75" style="width:68.9pt;height:19.05pt;mso-position-horizontal-relative:page;mso-position-vertical-relative:page" o:ole="">
            <v:imagedata r:id="rId708" o:title=""/>
          </v:shape>
          <o:OLEObject Type="Embed" ProgID="Equation.DSMT4" ShapeID="对象 173" DrawAspect="Content" ObjectID="_1543242364" r:id="rId718"/>
        </w:object>
      </w:r>
      <w:r w:rsidR="001D6B2E">
        <w:rPr>
          <w:rFonts w:ascii="Times New Roman" w:eastAsia="方正书宋简体" w:hAnsi="Times New Roman" w:cs="Times New Roman"/>
          <w:snapToGrid w:val="0"/>
          <w:spacing w:val="4"/>
          <w:sz w:val="20"/>
          <w:szCs w:val="20"/>
        </w:rPr>
        <w:t xml:space="preserve">, </w:t>
      </w:r>
      <w:r w:rsidRPr="00D40E27">
        <w:rPr>
          <w:rFonts w:ascii="Times New Roman" w:eastAsia="方正书宋简体" w:hAnsi="Times New Roman" w:cs="Times New Roman"/>
          <w:snapToGrid w:val="0"/>
          <w:spacing w:val="4"/>
          <w:sz w:val="20"/>
          <w:szCs w:val="20"/>
        </w:rPr>
        <w:object w:dxaOrig="1864" w:dyaOrig="400" w14:anchorId="008862D4">
          <v:shape id="对象 174" o:spid="_x0000_i1454" type="#_x0000_t75" style="width:93.1pt;height:20.05pt;mso-position-horizontal-relative:page;mso-position-vertical-relative:page" o:ole="">
            <v:imagedata r:id="rId719" o:title=""/>
            <o:lock v:ext="edit" aspectratio="f"/>
          </v:shape>
          <o:OLEObject Type="Embed" ProgID="Equation.DSMT4" ShapeID="对象 174" DrawAspect="Content" ObjectID="_1543242365" r:id="rId720"/>
        </w:object>
      </w:r>
      <w:r w:rsidR="001D6B2E">
        <w:rPr>
          <w:rFonts w:ascii="Times New Roman" w:eastAsia="方正书宋简体" w:hAnsi="Times New Roman" w:cs="Times New Roman" w:hint="eastAsia"/>
          <w:snapToGrid w:val="0"/>
          <w:spacing w:val="4"/>
          <w:sz w:val="20"/>
          <w:szCs w:val="20"/>
        </w:rPr>
        <w:t xml:space="preserve">, </w:t>
      </w:r>
      <w:r w:rsidRPr="00D40E27">
        <w:rPr>
          <w:rFonts w:ascii="Times New Roman" w:eastAsia="方正书宋简体" w:hAnsi="Times New Roman" w:cs="Times New Roman"/>
          <w:snapToGrid w:val="0"/>
          <w:spacing w:val="4"/>
          <w:sz w:val="20"/>
          <w:szCs w:val="20"/>
        </w:rPr>
        <w:t>将</w:t>
      </w:r>
      <w:r w:rsidRPr="00D40E27">
        <w:rPr>
          <w:rFonts w:ascii="Times New Roman" w:eastAsia="方正书宋简体" w:hAnsi="Times New Roman" w:cs="Times New Roman"/>
          <w:snapToGrid w:val="0"/>
          <w:spacing w:val="4"/>
          <w:sz w:val="20"/>
          <w:szCs w:val="20"/>
        </w:rPr>
        <w:object w:dxaOrig="261" w:dyaOrig="281" w14:anchorId="0B441E1C">
          <v:shape id="对象 181" o:spid="_x0000_i1455" type="#_x0000_t75" style="width:12.85pt;height:14.4pt;mso-position-horizontal-relative:page;mso-position-vertical-relative:page" o:ole="">
            <v:imagedata r:id="rId721" o:title=""/>
          </v:shape>
          <o:OLEObject Type="Embed" ProgID="Equation.DSMT4" ShapeID="对象 181" DrawAspect="Content" ObjectID="_1543242366" r:id="rId722"/>
        </w:object>
      </w:r>
      <w:r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301" w:dyaOrig="281" w14:anchorId="4F43C966">
          <v:shape id="对象 182" o:spid="_x0000_i1456" type="#_x0000_t75" style="width:14.4pt;height:14.4pt;mso-position-horizontal-relative:page;mso-position-vertical-relative:page" o:ole="">
            <v:imagedata r:id="rId723" o:title=""/>
          </v:shape>
          <o:OLEObject Type="Embed" ProgID="Equation.DSMT4" ShapeID="对象 182" DrawAspect="Content" ObjectID="_1543242367" r:id="rId724"/>
        </w:object>
      </w:r>
      <w:r w:rsidRPr="00D40E27">
        <w:rPr>
          <w:rFonts w:ascii="Times New Roman" w:eastAsia="方正书宋简体" w:hAnsi="Times New Roman" w:cs="Times New Roman"/>
          <w:snapToGrid w:val="0"/>
          <w:spacing w:val="4"/>
          <w:sz w:val="20"/>
          <w:szCs w:val="20"/>
        </w:rPr>
        <w:t>扫描为</w:t>
      </w:r>
      <w:r w:rsidRPr="00D40E27">
        <w:rPr>
          <w:rFonts w:ascii="Times New Roman" w:eastAsia="方正书宋简体" w:hAnsi="Times New Roman" w:cs="Times New Roman"/>
          <w:snapToGrid w:val="0"/>
          <w:spacing w:val="4"/>
          <w:sz w:val="20"/>
          <w:szCs w:val="20"/>
        </w:rPr>
        <w:t>1</w:t>
      </w:r>
      <w:r w:rsidRPr="00D40E27">
        <w:rPr>
          <w:rFonts w:ascii="Times New Roman" w:eastAsia="方正书宋简体" w:hAnsi="Times New Roman" w:cs="Times New Roman"/>
          <w:snapToGrid w:val="0"/>
          <w:spacing w:val="4"/>
          <w:sz w:val="20"/>
          <w:szCs w:val="20"/>
        </w:rPr>
        <w:t>维元素序列</w:t>
      </w:r>
      <w:r w:rsidRPr="00D40E27">
        <w:rPr>
          <w:rFonts w:ascii="Times New Roman" w:eastAsia="方正书宋简体" w:hAnsi="Times New Roman" w:cs="Times New Roman"/>
          <w:snapToGrid w:val="0"/>
          <w:spacing w:val="4"/>
          <w:sz w:val="20"/>
          <w:szCs w:val="20"/>
        </w:rPr>
        <w:object w:dxaOrig="1082" w:dyaOrig="360" w14:anchorId="7692405B">
          <v:shape id="对象 183" o:spid="_x0000_i1457" type="#_x0000_t75" style="width:54pt;height:18pt;mso-position-horizontal-relative:page;mso-position-vertical-relative:page" o:ole="">
            <v:imagedata r:id="rId725" o:title=""/>
          </v:shape>
          <o:OLEObject Type="Embed" ProgID="Equation.DSMT4" ShapeID="对象 183" DrawAspect="Content" ObjectID="_1543242368" r:id="rId726"/>
        </w:object>
      </w:r>
      <w:r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1122" w:dyaOrig="360" w14:anchorId="63BBD399">
          <v:shape id="对象 184" o:spid="_x0000_i1458" type="#_x0000_t75" style="width:56.55pt;height:18pt;mso-position-horizontal-relative:page;mso-position-vertical-relative:page" o:ole="">
            <v:imagedata r:id="rId727" o:title=""/>
          </v:shape>
          <o:OLEObject Type="Embed" ProgID="Equation.DSMT4" ShapeID="对象 184" DrawAspect="Content" ObjectID="_1543242369" r:id="rId728"/>
        </w:object>
      </w:r>
      <w:r w:rsidR="001D6B2E">
        <w:rPr>
          <w:rFonts w:ascii="Times New Roman" w:eastAsia="方正书宋简体" w:hAnsi="Times New Roman" w:cs="Times New Roman"/>
          <w:snapToGrid w:val="0"/>
          <w:spacing w:val="4"/>
          <w:sz w:val="20"/>
          <w:szCs w:val="20"/>
        </w:rPr>
        <w:t xml:space="preserve">, </w:t>
      </w:r>
      <w:r w:rsidRPr="00D40E27">
        <w:rPr>
          <w:rFonts w:ascii="Times New Roman" w:eastAsia="方正书宋简体" w:hAnsi="Times New Roman" w:cs="Times New Roman"/>
          <w:snapToGrid w:val="0"/>
          <w:spacing w:val="4"/>
          <w:sz w:val="20"/>
          <w:szCs w:val="20"/>
        </w:rPr>
        <w:t>记</w:t>
      </w:r>
      <w:r w:rsidRPr="00D40E27">
        <w:rPr>
          <w:rFonts w:ascii="Times New Roman" w:eastAsia="方正书宋简体" w:hAnsi="Times New Roman" w:cs="Times New Roman"/>
          <w:snapToGrid w:val="0"/>
          <w:spacing w:val="4"/>
          <w:sz w:val="20"/>
          <w:szCs w:val="20"/>
        </w:rPr>
        <w:object w:dxaOrig="241" w:dyaOrig="281" w14:anchorId="37B18E31">
          <v:shape id="对象 185" o:spid="_x0000_i1459" type="#_x0000_t75" style="width:11.85pt;height:14.4pt;mso-position-horizontal-relative:page;mso-position-vertical-relative:page" o:ole="">
            <v:imagedata r:id="rId729" o:title=""/>
          </v:shape>
          <o:OLEObject Type="Embed" ProgID="Equation.DSMT4" ShapeID="对象 185" DrawAspect="Content" ObjectID="_1543242370" r:id="rId730"/>
        </w:object>
      </w:r>
      <w:r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302" w:dyaOrig="281" w14:anchorId="31A8C013">
          <v:shape id="对象 186" o:spid="_x0000_i1460" type="#_x0000_t75" style="width:14.9pt;height:14.4pt;mso-position-horizontal-relative:page;mso-position-vertical-relative:page" o:ole="">
            <v:imagedata r:id="rId731" o:title=""/>
          </v:shape>
          <o:OLEObject Type="Embed" ProgID="Equation.DSMT4" ShapeID="对象 186" DrawAspect="Content" ObjectID="_1543242371" r:id="rId732"/>
        </w:object>
      </w:r>
      <w:r w:rsidRPr="00D40E27">
        <w:rPr>
          <w:rFonts w:ascii="Times New Roman" w:eastAsia="方正书宋简体" w:hAnsi="Times New Roman" w:cs="Times New Roman"/>
          <w:snapToGrid w:val="0"/>
          <w:spacing w:val="4"/>
          <w:sz w:val="20"/>
          <w:szCs w:val="20"/>
        </w:rPr>
        <w:t>的剩</w:t>
      </w:r>
      <w:r w:rsidRPr="00D40E27">
        <w:rPr>
          <w:rFonts w:ascii="Times New Roman" w:eastAsia="方正书宋简体" w:hAnsi="Times New Roman" w:cs="Times New Roman"/>
          <w:snapToGrid w:val="0"/>
          <w:spacing w:val="4"/>
          <w:sz w:val="20"/>
          <w:szCs w:val="20"/>
        </w:rPr>
        <w:lastRenderedPageBreak/>
        <w:t>余序列分别为</w:t>
      </w:r>
      <w:r w:rsidRPr="00D40E27">
        <w:rPr>
          <w:rFonts w:ascii="Times New Roman" w:eastAsia="方正书宋简体" w:hAnsi="Times New Roman" w:cs="Times New Roman"/>
          <w:snapToGrid w:val="0"/>
          <w:spacing w:val="4"/>
          <w:sz w:val="20"/>
          <w:szCs w:val="20"/>
        </w:rPr>
        <w:object w:dxaOrig="442" w:dyaOrig="361" w14:anchorId="31DD5D50">
          <v:shape id="对象 187" o:spid="_x0000_i1461" type="#_x0000_t75" style="width:21.6pt;height:18pt;mso-position-horizontal-relative:page;mso-position-vertical-relative:page" o:ole="">
            <v:imagedata r:id="rId733" o:title=""/>
          </v:shape>
          <o:OLEObject Type="Embed" ProgID="Equation.DSMT4" ShapeID="对象 187" DrawAspect="Content" ObjectID="_1543242372" r:id="rId734"/>
        </w:object>
      </w:r>
      <w:r w:rsidRPr="00D40E27">
        <w:rPr>
          <w:rFonts w:ascii="Times New Roman" w:eastAsia="方正书宋简体" w:hAnsi="Times New Roman" w:cs="Times New Roman"/>
          <w:snapToGrid w:val="0"/>
          <w:spacing w:val="4"/>
          <w:sz w:val="20"/>
          <w:szCs w:val="20"/>
        </w:rPr>
        <w:t>和</w:t>
      </w:r>
      <w:r w:rsidRPr="00D40E27">
        <w:rPr>
          <w:rFonts w:ascii="Times New Roman" w:eastAsia="方正书宋简体" w:hAnsi="Times New Roman" w:cs="Times New Roman"/>
          <w:snapToGrid w:val="0"/>
          <w:spacing w:val="4"/>
          <w:sz w:val="20"/>
          <w:szCs w:val="20"/>
        </w:rPr>
        <w:object w:dxaOrig="441" w:dyaOrig="361" w14:anchorId="145199AF">
          <v:shape id="对象 379" o:spid="_x0000_i1462" type="#_x0000_t75" style="width:21.6pt;height:18pt;mso-position-horizontal-relative:page;mso-position-vertical-relative:page" o:ole="">
            <v:imagedata r:id="rId735" o:title=""/>
          </v:shape>
          <o:OLEObject Type="Embed" ProgID="Equation.DSMT4" ShapeID="对象 379" DrawAspect="Content" ObjectID="_1543242373" r:id="rId736"/>
        </w:object>
      </w:r>
      <w:r w:rsidR="001D6B2E">
        <w:rPr>
          <w:rFonts w:ascii="Times New Roman" w:eastAsia="方正书宋简体" w:hAnsi="Times New Roman" w:cs="Times New Roman"/>
          <w:snapToGrid w:val="0"/>
          <w:spacing w:val="4"/>
          <w:sz w:val="20"/>
          <w:szCs w:val="20"/>
        </w:rPr>
        <w:t xml:space="preserve">, </w:t>
      </w:r>
      <w:r w:rsidRPr="00D40E27">
        <w:rPr>
          <w:rFonts w:ascii="Times New Roman" w:eastAsia="方正书宋简体" w:hAnsi="Times New Roman" w:cs="Times New Roman"/>
          <w:snapToGrid w:val="0"/>
          <w:spacing w:val="4"/>
          <w:sz w:val="20"/>
          <w:szCs w:val="20"/>
        </w:rPr>
        <w:t>初始化</w:t>
      </w:r>
      <w:r w:rsidRPr="00D40E27">
        <w:rPr>
          <w:rFonts w:ascii="Times New Roman" w:eastAsia="方正书宋简体" w:hAnsi="Times New Roman" w:cs="Times New Roman"/>
          <w:snapToGrid w:val="0"/>
          <w:spacing w:val="4"/>
          <w:sz w:val="20"/>
          <w:szCs w:val="20"/>
        </w:rPr>
        <w:object w:dxaOrig="762" w:dyaOrig="361" w14:anchorId="19819D54">
          <v:shape id="对象 189" o:spid="_x0000_i1463" type="#_x0000_t75" style="width:37.55pt;height:18pt;mso-position-horizontal-relative:page;mso-position-vertical-relative:page" o:ole="">
            <v:imagedata r:id="rId737" o:title=""/>
          </v:shape>
          <o:OLEObject Type="Embed" ProgID="Equation.DSMT4" ShapeID="对象 189" DrawAspect="Content" ObjectID="_1543242374" r:id="rId738"/>
        </w:object>
      </w:r>
      <w:r w:rsidR="001D6B2E">
        <w:rPr>
          <w:rFonts w:ascii="Times New Roman" w:eastAsia="方正书宋简体" w:hAnsi="Times New Roman" w:cs="Times New Roman"/>
          <w:snapToGrid w:val="0"/>
          <w:spacing w:val="4"/>
          <w:sz w:val="20"/>
          <w:szCs w:val="20"/>
        </w:rPr>
        <w:t xml:space="preserve">, </w:t>
      </w:r>
      <w:r w:rsidRPr="00D40E27">
        <w:rPr>
          <w:rFonts w:ascii="Times New Roman" w:eastAsia="方正书宋简体" w:hAnsi="Times New Roman" w:cs="Times New Roman"/>
          <w:snapToGrid w:val="0"/>
          <w:spacing w:val="4"/>
          <w:sz w:val="20"/>
          <w:szCs w:val="20"/>
        </w:rPr>
        <w:object w:dxaOrig="802" w:dyaOrig="361" w14:anchorId="1C7D4F53">
          <v:shape id="对象 190" o:spid="_x0000_i1464" type="#_x0000_t75" style="width:40.1pt;height:18pt;mso-position-horizontal-relative:page;mso-position-vertical-relative:page" o:ole="">
            <v:imagedata r:id="rId739" o:title=""/>
          </v:shape>
          <o:OLEObject Type="Embed" ProgID="Equation.DSMT4" ShapeID="对象 190" DrawAspect="Content" ObjectID="_1543242375" r:id="rId740"/>
        </w:object>
      </w:r>
      <w:r w:rsidR="001D6B2E">
        <w:rPr>
          <w:rFonts w:ascii="Times New Roman" w:eastAsia="方正书宋简体" w:hAnsi="Times New Roman" w:cs="Times New Roman"/>
          <w:snapToGrid w:val="0"/>
          <w:spacing w:val="4"/>
          <w:sz w:val="20"/>
          <w:szCs w:val="20"/>
        </w:rPr>
        <w:t xml:space="preserve">, </w:t>
      </w:r>
      <w:r w:rsidR="00316E02" w:rsidRPr="00316E02">
        <w:rPr>
          <w:rFonts w:ascii="Times New Roman" w:eastAsia="方正书宋简体" w:hAnsi="Times New Roman" w:cs="Times New Roman"/>
          <w:snapToGrid w:val="0"/>
          <w:spacing w:val="4"/>
          <w:sz w:val="20"/>
          <w:szCs w:val="20"/>
        </w:rPr>
        <w:t>记</w:t>
      </w:r>
      <w:r w:rsidR="00316E02" w:rsidRPr="00316E02">
        <w:rPr>
          <w:rFonts w:ascii="Times New Roman" w:eastAsia="方正书宋简体" w:hAnsi="Times New Roman" w:cs="Times New Roman"/>
          <w:snapToGrid w:val="0"/>
          <w:spacing w:val="4"/>
          <w:sz w:val="20"/>
          <w:szCs w:val="20"/>
        </w:rPr>
        <w:object w:dxaOrig="682" w:dyaOrig="381" w14:anchorId="0E58D249">
          <v:shape id="对象 179" o:spid="_x0000_i1465" type="#_x0000_t75" style="width:34.45pt;height:19.05pt;mso-position-horizontal-relative:page;mso-position-vertical-relative:page" o:ole="">
            <v:imagedata r:id="rId741" o:title=""/>
          </v:shape>
          <o:OLEObject Type="Embed" ProgID="Equation.DSMT4" ShapeID="对象 179" DrawAspect="Content" ObjectID="_1543242376" r:id="rId742"/>
        </w:object>
      </w:r>
      <w:r w:rsidR="00316E02" w:rsidRPr="00316E02">
        <w:rPr>
          <w:rFonts w:ascii="Times New Roman" w:eastAsia="方正书宋简体" w:hAnsi="Times New Roman" w:cs="Times New Roman"/>
          <w:snapToGrid w:val="0"/>
          <w:spacing w:val="4"/>
          <w:sz w:val="20"/>
          <w:szCs w:val="20"/>
        </w:rPr>
        <w:t>为已提取的秘密信息序列</w:t>
      </w:r>
      <w:r w:rsidR="001D6B2E">
        <w:rPr>
          <w:rFonts w:ascii="Times New Roman" w:eastAsia="方正书宋简体" w:hAnsi="Times New Roman" w:cs="Times New Roman"/>
          <w:snapToGrid w:val="0"/>
          <w:spacing w:val="4"/>
          <w:sz w:val="20"/>
          <w:szCs w:val="20"/>
        </w:rPr>
        <w:t xml:space="preserve">, </w:t>
      </w:r>
      <w:r w:rsidR="00316E02" w:rsidRPr="00316E02">
        <w:rPr>
          <w:rFonts w:ascii="Times New Roman" w:eastAsia="方正书宋简体" w:hAnsi="Times New Roman" w:cs="Times New Roman"/>
          <w:snapToGrid w:val="0"/>
          <w:spacing w:val="4"/>
          <w:sz w:val="20"/>
          <w:szCs w:val="20"/>
        </w:rPr>
        <w:t>初始化</w:t>
      </w:r>
      <w:r w:rsidR="0042554E" w:rsidRPr="00316E02">
        <w:rPr>
          <w:rFonts w:ascii="Times New Roman" w:eastAsia="方正书宋简体" w:hAnsi="Times New Roman" w:cs="Times New Roman"/>
          <w:snapToGrid w:val="0"/>
          <w:spacing w:val="4"/>
          <w:sz w:val="20"/>
          <w:szCs w:val="20"/>
        </w:rPr>
        <w:object w:dxaOrig="1062" w:dyaOrig="380" w14:anchorId="0087F7AA">
          <v:shape id="对象 180" o:spid="_x0000_i1466" type="#_x0000_t75" style="width:38.05pt;height:13.35pt;mso-position-horizontal-relative:page;mso-position-vertical-relative:page" o:ole="">
            <v:imagedata r:id="rId743" o:title=""/>
          </v:shape>
          <o:OLEObject Type="Embed" ProgID="Equation.DSMT4" ShapeID="对象 180" DrawAspect="Content" ObjectID="_1543242377" r:id="rId744"/>
        </w:object>
      </w:r>
      <w:r w:rsidR="001D6B2E">
        <w:rPr>
          <w:rFonts w:ascii="Times New Roman" w:eastAsia="方正书宋简体" w:hAnsi="Times New Roman" w:cs="Times New Roman"/>
          <w:snapToGrid w:val="0"/>
          <w:spacing w:val="4"/>
          <w:sz w:val="20"/>
          <w:szCs w:val="20"/>
        </w:rPr>
        <w:t xml:space="preserve">, </w:t>
      </w:r>
      <w:r w:rsidRPr="00D40E27">
        <w:rPr>
          <w:rFonts w:ascii="Times New Roman" w:eastAsia="方正书宋简体" w:hAnsi="Times New Roman" w:cs="Times New Roman" w:hint="eastAsia"/>
          <w:snapToGrid w:val="0"/>
          <w:spacing w:val="4"/>
          <w:sz w:val="20"/>
          <w:szCs w:val="20"/>
        </w:rPr>
        <w:t>按式</w: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hint="eastAsia"/>
          <w:snapToGrid w:val="0"/>
          <w:spacing w:val="4"/>
          <w:sz w:val="20"/>
          <w:szCs w:val="20"/>
        </w:rPr>
        <w:t>4</w: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snapToGrid w:val="0"/>
          <w:spacing w:val="4"/>
          <w:sz w:val="20"/>
          <w:szCs w:val="20"/>
        </w:rPr>
        <w:t>计算</w:t>
      </w:r>
      <w:r w:rsidRPr="00D40E27">
        <w:rPr>
          <w:rFonts w:ascii="Times New Roman" w:eastAsia="方正书宋简体" w:hAnsi="Times New Roman" w:cs="Times New Roman"/>
          <w:i/>
          <w:snapToGrid w:val="0"/>
          <w:spacing w:val="4"/>
          <w:sz w:val="20"/>
          <w:szCs w:val="20"/>
        </w:rPr>
        <w:t>n</w:t>
      </w:r>
      <w:proofErr w:type="gramStart"/>
      <w:r w:rsidRPr="00D40E27">
        <w:rPr>
          <w:rFonts w:ascii="Times New Roman" w:eastAsia="方正书宋简体" w:hAnsi="Times New Roman" w:cs="Times New Roman"/>
          <w:snapToGrid w:val="0"/>
          <w:spacing w:val="4"/>
          <w:sz w:val="20"/>
          <w:szCs w:val="20"/>
        </w:rPr>
        <w:t>个嵌密</w:t>
      </w:r>
      <w:proofErr w:type="gramEnd"/>
      <w:r w:rsidRPr="00D40E27">
        <w:rPr>
          <w:rFonts w:ascii="Times New Roman" w:eastAsia="方正书宋简体" w:hAnsi="Times New Roman" w:cs="Times New Roman"/>
          <w:snapToGrid w:val="0"/>
          <w:spacing w:val="4"/>
          <w:sz w:val="20"/>
          <w:szCs w:val="20"/>
        </w:rPr>
        <w:t>元素最多改变</w:t>
      </w:r>
      <w:r w:rsidRPr="0042554E">
        <w:rPr>
          <w:rFonts w:ascii="Times New Roman" w:eastAsia="方正书宋简体" w:hAnsi="Times New Roman" w:cs="Times New Roman"/>
          <w:i/>
          <w:snapToGrid w:val="0"/>
          <w:spacing w:val="4"/>
          <w:sz w:val="20"/>
          <w:szCs w:val="20"/>
        </w:rPr>
        <w:t>m</w:t>
      </w:r>
      <w:proofErr w:type="gramStart"/>
      <w:r w:rsidRPr="00D40E27">
        <w:rPr>
          <w:rFonts w:ascii="Times New Roman" w:eastAsia="方正书宋简体" w:hAnsi="Times New Roman" w:cs="Times New Roman"/>
          <w:snapToGrid w:val="0"/>
          <w:spacing w:val="4"/>
          <w:sz w:val="20"/>
          <w:szCs w:val="20"/>
        </w:rPr>
        <w:t>个嵌密</w:t>
      </w:r>
      <w:proofErr w:type="gramEnd"/>
      <w:r w:rsidRPr="00D40E27">
        <w:rPr>
          <w:rFonts w:ascii="Times New Roman" w:eastAsia="方正书宋简体" w:hAnsi="Times New Roman" w:cs="Times New Roman"/>
          <w:snapToGrid w:val="0"/>
          <w:spacing w:val="4"/>
          <w:sz w:val="20"/>
          <w:szCs w:val="20"/>
        </w:rPr>
        <w:t>元素所能嵌入的秘密信息组合数</w:t>
      </w:r>
      <w:r w:rsidRPr="00D40E27">
        <w:rPr>
          <w:rFonts w:ascii="Times New Roman" w:eastAsia="方正书宋简体" w:hAnsi="Times New Roman" w:cs="Times New Roman"/>
          <w:snapToGrid w:val="0"/>
          <w:spacing w:val="4"/>
          <w:sz w:val="20"/>
          <w:szCs w:val="20"/>
        </w:rPr>
        <w:object w:dxaOrig="460" w:dyaOrig="360" w14:anchorId="7B34F09F">
          <v:shape id="_x0000_i1467" type="#_x0000_t75" style="width:23.65pt;height:18pt" o:ole="">
            <v:imagedata r:id="rId620" o:title=""/>
          </v:shape>
          <o:OLEObject Type="Embed" ProgID="Equation.DSMT4" ShapeID="_x0000_i1467" DrawAspect="Content" ObjectID="_1543242378" r:id="rId745"/>
        </w:object>
      </w:r>
      <w:r w:rsidR="001D6B2E">
        <w:rPr>
          <w:rFonts w:ascii="Times New Roman" w:eastAsia="方正书宋简体" w:hAnsi="Times New Roman" w:cs="Times New Roman" w:hint="eastAsia"/>
          <w:snapToGrid w:val="0"/>
          <w:spacing w:val="4"/>
          <w:sz w:val="20"/>
          <w:szCs w:val="20"/>
        </w:rPr>
        <w:t xml:space="preserve">, </w:t>
      </w:r>
      <w:r>
        <w:rPr>
          <w:rFonts w:ascii="Times New Roman" w:eastAsia="方正书宋简体" w:hAnsi="Times New Roman" w:cs="Times New Roman"/>
          <w:snapToGrid w:val="0"/>
          <w:spacing w:val="4"/>
          <w:sz w:val="20"/>
          <w:szCs w:val="20"/>
        </w:rPr>
        <w:t>根据</w:t>
      </w:r>
      <w:r w:rsidRPr="0042554E">
        <w:rPr>
          <w:rFonts w:ascii="Times New Roman" w:eastAsia="方正书宋简体" w:hAnsi="Times New Roman" w:cs="Times New Roman"/>
          <w:i/>
          <w:snapToGrid w:val="0"/>
          <w:spacing w:val="4"/>
          <w:sz w:val="20"/>
          <w:szCs w:val="20"/>
        </w:rPr>
        <w:t>n</w:t>
      </w:r>
      <w:proofErr w:type="gramStart"/>
      <w:r>
        <w:rPr>
          <w:rFonts w:ascii="Times New Roman" w:eastAsia="方正书宋简体" w:hAnsi="Times New Roman" w:cs="Times New Roman" w:hint="eastAsia"/>
          <w:snapToGrid w:val="0"/>
          <w:spacing w:val="4"/>
          <w:sz w:val="20"/>
          <w:szCs w:val="20"/>
        </w:rPr>
        <w:t>生成</w:t>
      </w:r>
      <w:r w:rsidRPr="002D5478">
        <w:rPr>
          <w:rFonts w:ascii="Times New Roman" w:eastAsia="方正书宋简体" w:hAnsi="Times New Roman" w:cs="Times New Roman"/>
          <w:snapToGrid w:val="0"/>
          <w:spacing w:val="4"/>
          <w:sz w:val="20"/>
          <w:szCs w:val="20"/>
        </w:rPr>
        <w:t>嵌密元素</w:t>
      </w:r>
      <w:proofErr w:type="gramEnd"/>
      <w:r w:rsidRPr="002D5478">
        <w:rPr>
          <w:rFonts w:ascii="Times New Roman" w:eastAsia="方正书宋简体" w:hAnsi="Times New Roman" w:cs="Times New Roman"/>
          <w:snapToGrid w:val="0"/>
          <w:spacing w:val="4"/>
          <w:sz w:val="20"/>
          <w:szCs w:val="20"/>
        </w:rPr>
        <w:t>调整表</w:t>
      </w:r>
      <w:r w:rsidR="0042554E" w:rsidRPr="0042554E">
        <w:rPr>
          <w:rFonts w:ascii="Times New Roman" w:eastAsia="方正书宋简体" w:hAnsi="Times New Roman" w:cs="Times New Roman"/>
          <w:snapToGrid w:val="0"/>
          <w:spacing w:val="4"/>
          <w:sz w:val="20"/>
          <w:szCs w:val="20"/>
        </w:rPr>
        <w:object w:dxaOrig="540" w:dyaOrig="380" w14:anchorId="390008FC">
          <v:shape id="_x0000_i1468" type="#_x0000_t75" alt="" style="width:19.55pt;height:13.9pt" o:ole="">
            <v:fill o:detectmouseclick="t"/>
            <v:imagedata r:id="rId746" o:title=""/>
          </v:shape>
          <o:OLEObject Type="Embed" ProgID="Equation.DSMT4" ShapeID="_x0000_i1468" DrawAspect="Content" ObjectID="_1543242379" r:id="rId747"/>
        </w:object>
      </w:r>
      <w:r w:rsidR="001D6B2E" w:rsidRPr="0042554E">
        <w:rPr>
          <w:rFonts w:ascii="Times New Roman" w:eastAsia="方正书宋简体" w:hAnsi="Times New Roman" w:cs="Times New Roman" w:hint="eastAsia"/>
          <w:snapToGrid w:val="0"/>
          <w:spacing w:val="4"/>
          <w:sz w:val="20"/>
          <w:szCs w:val="20"/>
        </w:rPr>
        <w:t xml:space="preserve">, </w:t>
      </w:r>
      <w:r w:rsidRPr="00D40E27">
        <w:rPr>
          <w:rFonts w:ascii="Times New Roman" w:eastAsia="方正书宋简体" w:hAnsi="Times New Roman" w:cs="Times New Roman" w:hint="eastAsia"/>
          <w:snapToGrid w:val="0"/>
          <w:spacing w:val="4"/>
          <w:sz w:val="20"/>
          <w:szCs w:val="20"/>
        </w:rPr>
        <w:t>按式</w:t>
      </w:r>
      <w:r w:rsidRPr="00D40E27">
        <w:rPr>
          <w:rFonts w:ascii="Times New Roman" w:eastAsia="方正书宋简体" w:hAnsi="Times New Roman" w:cs="Times New Roman"/>
          <w:snapToGrid w:val="0"/>
          <w:spacing w:val="4"/>
          <w:sz w:val="20"/>
          <w:szCs w:val="20"/>
        </w:rPr>
        <w:t>(</w:t>
      </w:r>
      <w:r w:rsidR="00AD5549">
        <w:rPr>
          <w:rFonts w:ascii="Times New Roman" w:eastAsia="方正书宋简体" w:hAnsi="Times New Roman" w:cs="Times New Roman" w:hint="eastAsia"/>
          <w:snapToGrid w:val="0"/>
          <w:spacing w:val="4"/>
          <w:sz w:val="20"/>
          <w:szCs w:val="20"/>
        </w:rPr>
        <w:t>15</w: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snapToGrid w:val="0"/>
          <w:spacing w:val="4"/>
          <w:sz w:val="20"/>
          <w:szCs w:val="20"/>
        </w:rPr>
        <w:t>分别从</w:t>
      </w:r>
      <w:r w:rsidR="0042554E" w:rsidRPr="00D40E27">
        <w:rPr>
          <w:rFonts w:ascii="Times New Roman" w:eastAsia="方正书宋简体" w:hAnsi="Times New Roman" w:cs="Times New Roman"/>
          <w:snapToGrid w:val="0"/>
          <w:spacing w:val="4"/>
          <w:sz w:val="20"/>
          <w:szCs w:val="20"/>
        </w:rPr>
        <w:object w:dxaOrig="442" w:dyaOrig="361" w14:anchorId="51658F47">
          <v:shape id="对象 202" o:spid="_x0000_i1469" type="#_x0000_t75" style="width:17.5pt;height:14.4pt;mso-position-horizontal-relative:page;mso-position-vertical-relative:page" o:ole="">
            <v:imagedata r:id="rId675" o:title=""/>
          </v:shape>
          <o:OLEObject Type="Embed" ProgID="Equation.DSMT4" ShapeID="对象 202" DrawAspect="Content" ObjectID="_1543242380" r:id="rId748"/>
        </w:object>
      </w:r>
      <w:bookmarkStart w:id="70" w:name="OLE_LINK122"/>
      <w:r w:rsidRPr="00D40E27">
        <w:rPr>
          <w:rFonts w:ascii="Times New Roman" w:eastAsia="方正书宋简体" w:hAnsi="Times New Roman" w:cs="Times New Roman"/>
          <w:snapToGrid w:val="0"/>
          <w:spacing w:val="4"/>
          <w:sz w:val="20"/>
          <w:szCs w:val="20"/>
        </w:rPr>
        <w:t>和</w:t>
      </w:r>
      <w:r w:rsidR="0042554E" w:rsidRPr="00D40E27">
        <w:rPr>
          <w:rFonts w:ascii="Times New Roman" w:eastAsia="方正书宋简体" w:hAnsi="Times New Roman" w:cs="Times New Roman"/>
          <w:snapToGrid w:val="0"/>
          <w:spacing w:val="4"/>
          <w:sz w:val="20"/>
          <w:szCs w:val="20"/>
        </w:rPr>
        <w:object w:dxaOrig="442" w:dyaOrig="361" w14:anchorId="40366791">
          <v:shape id="对象 203" o:spid="_x0000_i1470" type="#_x0000_t75" style="width:16.95pt;height:13.9pt;mso-position-horizontal-relative:page;mso-position-vertical-relative:page" o:ole="">
            <v:imagedata r:id="rId749" o:title=""/>
          </v:shape>
          <o:OLEObject Type="Embed" ProgID="Equation.DSMT4" ShapeID="对象 203" DrawAspect="Content" ObjectID="_1543242381" r:id="rId750"/>
        </w:object>
      </w:r>
      <w:bookmarkEnd w:id="70"/>
      <w:r w:rsidRPr="00D40E27">
        <w:rPr>
          <w:rFonts w:ascii="Times New Roman" w:eastAsia="方正书宋简体" w:hAnsi="Times New Roman" w:cs="Times New Roman"/>
          <w:snapToGrid w:val="0"/>
          <w:spacing w:val="4"/>
          <w:sz w:val="20"/>
          <w:szCs w:val="20"/>
        </w:rPr>
        <w:t>中提取前</w:t>
      </w:r>
      <w:r w:rsidR="0042554E" w:rsidRPr="00D40E27">
        <w:rPr>
          <w:rFonts w:ascii="Times New Roman" w:eastAsia="方正书宋简体" w:hAnsi="Times New Roman" w:cs="Times New Roman"/>
          <w:snapToGrid w:val="0"/>
          <w:spacing w:val="4"/>
          <w:sz w:val="20"/>
          <w:szCs w:val="20"/>
        </w:rPr>
        <w:object w:dxaOrig="201" w:dyaOrig="221" w14:anchorId="022FF82D">
          <v:shape id="对象 204" o:spid="_x0000_i1471" type="#_x0000_t75" style="width:9.75pt;height:10.8pt;mso-position-horizontal-relative:page;mso-position-vertical-relative:page" o:ole="">
            <v:imagedata r:id="rId751" o:title=""/>
          </v:shape>
          <o:OLEObject Type="Embed" ProgID="Equation.DSMT4" ShapeID="对象 204" DrawAspect="Content" ObjectID="_1543242382" r:id="rId752"/>
        </w:object>
      </w:r>
      <w:proofErr w:type="gramStart"/>
      <w:r w:rsidRPr="00D40E27">
        <w:rPr>
          <w:rFonts w:ascii="Times New Roman" w:eastAsia="方正书宋简体" w:hAnsi="Times New Roman" w:cs="Times New Roman"/>
          <w:snapToGrid w:val="0"/>
          <w:spacing w:val="4"/>
          <w:sz w:val="20"/>
          <w:szCs w:val="20"/>
        </w:rPr>
        <w:t>个</w:t>
      </w:r>
      <w:proofErr w:type="gramEnd"/>
      <w:r w:rsidRPr="00D40E27">
        <w:rPr>
          <w:rFonts w:ascii="Times New Roman" w:eastAsia="方正书宋简体" w:hAnsi="Times New Roman" w:cs="Times New Roman"/>
          <w:snapToGrid w:val="0"/>
          <w:spacing w:val="4"/>
          <w:sz w:val="20"/>
          <w:szCs w:val="20"/>
        </w:rPr>
        <w:t>元素作为</w:t>
      </w:r>
      <w:r w:rsidR="0042554E" w:rsidRPr="00D40E27">
        <w:rPr>
          <w:rFonts w:ascii="Times New Roman" w:eastAsia="方正书宋简体" w:hAnsi="Times New Roman" w:cs="Times New Roman"/>
          <w:snapToGrid w:val="0"/>
          <w:spacing w:val="4"/>
          <w:sz w:val="20"/>
          <w:szCs w:val="20"/>
        </w:rPr>
        <w:object w:dxaOrig="642" w:dyaOrig="361" w14:anchorId="0550894E">
          <v:shape id="对象 205" o:spid="_x0000_i1472" type="#_x0000_t75" style="width:27.25pt;height:15.95pt;mso-position-horizontal-relative:page;mso-position-vertical-relative:page" o:ole="">
            <v:imagedata r:id="rId677" o:title=""/>
          </v:shape>
          <o:OLEObject Type="Embed" ProgID="Equation.DSMT4" ShapeID="对象 205" DrawAspect="Content" ObjectID="_1543242383" r:id="rId753"/>
        </w:object>
      </w:r>
      <w:r w:rsidRPr="00D40E27">
        <w:rPr>
          <w:rFonts w:ascii="Times New Roman" w:eastAsia="方正书宋简体" w:hAnsi="Times New Roman" w:cs="Times New Roman"/>
          <w:snapToGrid w:val="0"/>
          <w:spacing w:val="4"/>
          <w:sz w:val="20"/>
          <w:szCs w:val="20"/>
        </w:rPr>
        <w:t>和</w:t>
      </w:r>
      <w:r w:rsidR="0042554E" w:rsidRPr="00D40E27">
        <w:rPr>
          <w:rFonts w:ascii="Times New Roman" w:eastAsia="方正书宋简体" w:hAnsi="Times New Roman" w:cs="Times New Roman"/>
          <w:snapToGrid w:val="0"/>
          <w:spacing w:val="4"/>
          <w:sz w:val="20"/>
          <w:szCs w:val="20"/>
        </w:rPr>
        <w:object w:dxaOrig="641" w:dyaOrig="361" w14:anchorId="7DB0163A">
          <v:shape id="对象 206" o:spid="_x0000_i1473" type="#_x0000_t75" style="width:27.75pt;height:15.95pt;mso-position-horizontal-relative:page;mso-position-vertical-relative:page" o:ole="">
            <v:imagedata r:id="rId754" o:title=""/>
          </v:shape>
          <o:OLEObject Type="Embed" ProgID="Equation.DSMT4" ShapeID="对象 206" DrawAspect="Content" ObjectID="_1543242384" r:id="rId755"/>
        </w:object>
      </w:r>
      <w:r w:rsidR="001D6B2E">
        <w:rPr>
          <w:rFonts w:ascii="Times New Roman" w:eastAsia="方正书宋简体" w:hAnsi="Times New Roman" w:cs="Times New Roman"/>
          <w:snapToGrid w:val="0"/>
          <w:spacing w:val="4"/>
          <w:sz w:val="20"/>
          <w:szCs w:val="20"/>
        </w:rPr>
        <w:t xml:space="preserve">, </w:t>
      </w:r>
      <w:r w:rsidRPr="00D40E27">
        <w:rPr>
          <w:rFonts w:ascii="Times New Roman" w:eastAsia="方正书宋简体" w:hAnsi="Times New Roman" w:cs="Times New Roman" w:hint="eastAsia"/>
          <w:snapToGrid w:val="0"/>
          <w:spacing w:val="4"/>
          <w:sz w:val="20"/>
          <w:szCs w:val="20"/>
        </w:rPr>
        <w:t>按式</w:t>
      </w:r>
      <w:r w:rsidRPr="00D40E27">
        <w:rPr>
          <w:rFonts w:ascii="Times New Roman" w:eastAsia="方正书宋简体" w:hAnsi="Times New Roman" w:cs="Times New Roman"/>
          <w:snapToGrid w:val="0"/>
          <w:spacing w:val="4"/>
          <w:sz w:val="20"/>
          <w:szCs w:val="20"/>
        </w:rPr>
        <w:t>(</w:t>
      </w:r>
      <w:r w:rsidR="00AD5549">
        <w:rPr>
          <w:rFonts w:ascii="Times New Roman" w:eastAsia="方正书宋简体" w:hAnsi="Times New Roman" w:cs="Times New Roman" w:hint="eastAsia"/>
          <w:snapToGrid w:val="0"/>
          <w:spacing w:val="4"/>
          <w:sz w:val="20"/>
          <w:szCs w:val="20"/>
        </w:rPr>
        <w:t>16</w:t>
      </w:r>
      <w:r w:rsidRPr="00D40E27">
        <w:rPr>
          <w:rFonts w:ascii="Times New Roman" w:eastAsia="方正书宋简体" w:hAnsi="Times New Roman" w:cs="Times New Roman"/>
          <w:snapToGrid w:val="0"/>
          <w:spacing w:val="4"/>
          <w:sz w:val="20"/>
          <w:szCs w:val="20"/>
        </w:rPr>
        <w:t>)</w:t>
      </w:r>
      <w:r w:rsidRPr="00D40E27">
        <w:rPr>
          <w:rFonts w:ascii="Times New Roman" w:eastAsia="方正书宋简体" w:hAnsi="Times New Roman" w:cs="Times New Roman"/>
          <w:snapToGrid w:val="0"/>
          <w:spacing w:val="4"/>
          <w:sz w:val="20"/>
          <w:szCs w:val="20"/>
        </w:rPr>
        <w:t>更新</w:t>
      </w:r>
      <w:bookmarkStart w:id="71" w:name="OLE_LINK126"/>
      <w:r w:rsidR="0042554E" w:rsidRPr="00D40E27">
        <w:rPr>
          <w:rFonts w:ascii="Times New Roman" w:eastAsia="方正书宋简体" w:hAnsi="Times New Roman" w:cs="Times New Roman"/>
          <w:snapToGrid w:val="0"/>
          <w:spacing w:val="4"/>
          <w:sz w:val="20"/>
          <w:szCs w:val="20"/>
        </w:rPr>
        <w:object w:dxaOrig="442" w:dyaOrig="361" w14:anchorId="6751BC4C">
          <v:shape id="对象 207" o:spid="_x0000_i1474" type="#_x0000_t75" style="width:18pt;height:14.9pt;mso-position-horizontal-relative:page;mso-position-vertical-relative:page" o:ole="">
            <v:imagedata r:id="rId679" o:title=""/>
          </v:shape>
          <o:OLEObject Type="Embed" ProgID="Equation.DSMT4" ShapeID="对象 207" DrawAspect="Content" ObjectID="_1543242385" r:id="rId756"/>
        </w:object>
      </w:r>
      <w:r w:rsidRPr="00D40E27">
        <w:rPr>
          <w:rFonts w:ascii="Times New Roman" w:eastAsia="方正书宋简体" w:hAnsi="Times New Roman" w:cs="Times New Roman"/>
          <w:snapToGrid w:val="0"/>
          <w:spacing w:val="4"/>
          <w:sz w:val="20"/>
          <w:szCs w:val="20"/>
        </w:rPr>
        <w:t>和</w:t>
      </w:r>
      <w:r w:rsidR="0042554E" w:rsidRPr="00D40E27">
        <w:rPr>
          <w:rFonts w:ascii="Times New Roman" w:eastAsia="方正书宋简体" w:hAnsi="Times New Roman" w:cs="Times New Roman"/>
          <w:snapToGrid w:val="0"/>
          <w:spacing w:val="4"/>
          <w:sz w:val="20"/>
          <w:szCs w:val="20"/>
        </w:rPr>
        <w:object w:dxaOrig="442" w:dyaOrig="361" w14:anchorId="45B1AFA9">
          <v:shape id="对象 208" o:spid="_x0000_i1475" type="#_x0000_t75" style="width:16.95pt;height:13.9pt;mso-position-horizontal-relative:page;mso-position-vertical-relative:page" o:ole="">
            <v:imagedata r:id="rId749" o:title=""/>
          </v:shape>
          <o:OLEObject Type="Embed" ProgID="Equation.DSMT4" ShapeID="对象 208" DrawAspect="Content" ObjectID="_1543242386" r:id="rId757"/>
        </w:object>
      </w:r>
      <w:bookmarkEnd w:id="71"/>
      <w:r w:rsidRPr="00D40E27">
        <w:rPr>
          <w:rFonts w:ascii="Times New Roman" w:eastAsia="方正书宋简体" w:hAnsi="Times New Roman" w:cs="Times New Roman"/>
          <w:snapToGrid w:val="0"/>
          <w:spacing w:val="4"/>
          <w:sz w:val="20"/>
          <w:szCs w:val="20"/>
        </w:rPr>
        <w:t>；</w:t>
      </w:r>
    </w:p>
    <w:tbl>
      <w:tblPr>
        <w:tblW w:w="4706" w:type="dxa"/>
        <w:tblLayout w:type="fixed"/>
        <w:tblLook w:val="04A0" w:firstRow="1" w:lastRow="0" w:firstColumn="1" w:lastColumn="0" w:noHBand="0" w:noVBand="1"/>
      </w:tblPr>
      <w:tblGrid>
        <w:gridCol w:w="4077"/>
        <w:gridCol w:w="629"/>
      </w:tblGrid>
      <w:tr w:rsidR="00D40E27" w14:paraId="4D341FE8" w14:textId="77777777" w:rsidTr="007B30F8">
        <w:tc>
          <w:tcPr>
            <w:tcW w:w="4077" w:type="dxa"/>
          </w:tcPr>
          <w:p w14:paraId="718DCAA4" w14:textId="77777777" w:rsidR="00D40E27" w:rsidRPr="00EC2606" w:rsidRDefault="00D40E27" w:rsidP="00D40E27">
            <w:pPr>
              <w:pStyle w:val="ae"/>
              <w:spacing w:line="240" w:lineRule="atLeast"/>
              <w:ind w:firstLineChars="0" w:firstLine="0"/>
              <w:jc w:val="center"/>
              <w:textAlignment w:val="center"/>
              <w:rPr>
                <w:rFonts w:ascii="Times New Roman" w:hAnsi="Times New Roman"/>
                <w:sz w:val="24"/>
              </w:rPr>
            </w:pPr>
            <w:r w:rsidRPr="00EC2606">
              <w:rPr>
                <w:rFonts w:ascii="Times New Roman" w:hAnsi="Times New Roman"/>
                <w:position w:val="-12"/>
                <w:sz w:val="24"/>
              </w:rPr>
              <w:object w:dxaOrig="2940" w:dyaOrig="359" w14:anchorId="4CACD07E">
                <v:shape id="对象 301" o:spid="_x0000_i1476" type="#_x0000_t75" style="width:147.1pt;height:18pt;mso-position-horizontal-relative:page;mso-position-vertical-relative:page" o:ole="">
                  <v:imagedata r:id="rId688" o:title=""/>
                </v:shape>
                <o:OLEObject Type="Embed" ProgID="Equation.DSMT4" ShapeID="对象 301" DrawAspect="Content" ObjectID="_1543242387" r:id="rId758"/>
              </w:object>
            </w:r>
          </w:p>
          <w:p w14:paraId="67A3E67E" w14:textId="77777777" w:rsidR="00D40E27" w:rsidRDefault="00D40E27" w:rsidP="00D40E27">
            <w:pPr>
              <w:ind w:firstLine="0"/>
              <w:jc w:val="center"/>
              <w:rPr>
                <w:snapToGrid/>
              </w:rPr>
            </w:pPr>
            <w:r w:rsidRPr="00EC2606">
              <w:rPr>
                <w:position w:val="-12"/>
                <w:sz w:val="24"/>
              </w:rPr>
              <w:object w:dxaOrig="2940" w:dyaOrig="359" w14:anchorId="1CC75368">
                <v:shape id="对象 302" o:spid="_x0000_i1477" type="#_x0000_t75" style="width:147.1pt;height:18pt;mso-position-horizontal-relative:page;mso-position-vertical-relative:page" o:ole="">
                  <v:imagedata r:id="rId759" o:title=""/>
                </v:shape>
                <o:OLEObject Type="Embed" ProgID="Equation.DSMT4" ShapeID="对象 302" DrawAspect="Content" ObjectID="_1543242388" r:id="rId760"/>
              </w:object>
            </w:r>
          </w:p>
        </w:tc>
        <w:tc>
          <w:tcPr>
            <w:tcW w:w="629" w:type="dxa"/>
          </w:tcPr>
          <w:p w14:paraId="15CE65CA" w14:textId="77777777" w:rsidR="00D40E27" w:rsidRDefault="00D40E27" w:rsidP="007B30F8">
            <w:pPr>
              <w:ind w:firstLine="0"/>
              <w:jc w:val="right"/>
              <w:rPr>
                <w:snapToGrid/>
              </w:rPr>
            </w:pPr>
          </w:p>
          <w:p w14:paraId="2A23AD15" w14:textId="77777777" w:rsidR="00D40E27" w:rsidRDefault="00D40E27" w:rsidP="007B30F8">
            <w:pPr>
              <w:ind w:firstLine="0"/>
              <w:jc w:val="right"/>
              <w:rPr>
                <w:snapToGrid/>
              </w:rPr>
            </w:pPr>
          </w:p>
          <w:p w14:paraId="35B3C909" w14:textId="77777777" w:rsidR="00D40E27" w:rsidRDefault="00D40E27" w:rsidP="00D40E27">
            <w:pPr>
              <w:ind w:firstLine="0"/>
              <w:jc w:val="right"/>
              <w:rPr>
                <w:snapToGrid/>
              </w:rPr>
            </w:pPr>
            <w:r>
              <w:rPr>
                <w:rFonts w:hint="eastAsia"/>
                <w:snapToGrid/>
              </w:rPr>
              <w:t>(</w:t>
            </w:r>
            <w:r w:rsidR="00AD5549">
              <w:rPr>
                <w:rFonts w:hint="eastAsia"/>
                <w:snapToGrid/>
              </w:rPr>
              <w:t>15</w:t>
            </w:r>
            <w:r>
              <w:rPr>
                <w:rFonts w:hint="eastAsia"/>
                <w:snapToGrid/>
              </w:rPr>
              <w:t>)</w:t>
            </w:r>
          </w:p>
        </w:tc>
      </w:tr>
      <w:tr w:rsidR="00D40E27" w14:paraId="4EE0D12A" w14:textId="77777777" w:rsidTr="00D40E27">
        <w:tc>
          <w:tcPr>
            <w:tcW w:w="4077" w:type="dxa"/>
          </w:tcPr>
          <w:p w14:paraId="63B8E59D" w14:textId="77777777" w:rsidR="00D40E27" w:rsidRPr="00EC2606" w:rsidRDefault="00D40E27" w:rsidP="00D40E27">
            <w:pPr>
              <w:pStyle w:val="ae"/>
              <w:spacing w:line="240" w:lineRule="atLeast"/>
              <w:ind w:firstLineChars="0" w:firstLine="0"/>
              <w:jc w:val="center"/>
              <w:textAlignment w:val="center"/>
              <w:rPr>
                <w:rFonts w:ascii="Times New Roman" w:hAnsi="Times New Roman"/>
                <w:sz w:val="24"/>
              </w:rPr>
            </w:pPr>
            <w:r w:rsidRPr="00EC2606">
              <w:rPr>
                <w:rFonts w:ascii="Times New Roman" w:hAnsi="Times New Roman"/>
                <w:position w:val="-12"/>
                <w:sz w:val="24"/>
              </w:rPr>
              <w:object w:dxaOrig="2898" w:dyaOrig="359" w14:anchorId="25D78A42">
                <v:shape id="对象 305" o:spid="_x0000_i1478" type="#_x0000_t75" style="width:145.05pt;height:18pt;mso-position-horizontal-relative:page;mso-position-vertical-relative:page" o:ole="">
                  <v:imagedata r:id="rId761" o:title=""/>
                </v:shape>
                <o:OLEObject Type="Embed" ProgID="Equation.DSMT4" ShapeID="对象 305" DrawAspect="Content" ObjectID="_1543242389" r:id="rId762"/>
              </w:object>
            </w:r>
          </w:p>
          <w:p w14:paraId="474DAC2D" w14:textId="77777777" w:rsidR="00D40E27" w:rsidRPr="00D40E27" w:rsidRDefault="00D40E27" w:rsidP="00D40E27">
            <w:pPr>
              <w:ind w:firstLine="0"/>
              <w:jc w:val="center"/>
              <w:rPr>
                <w:position w:val="-50"/>
              </w:rPr>
            </w:pPr>
            <w:r w:rsidRPr="00EC2606">
              <w:rPr>
                <w:position w:val="-12"/>
                <w:sz w:val="24"/>
              </w:rPr>
              <w:object w:dxaOrig="2900" w:dyaOrig="359" w14:anchorId="58DFD8C5">
                <v:shape id="对象 306" o:spid="_x0000_i1479" type="#_x0000_t75" style="width:145.55pt;height:18pt;mso-position-horizontal-relative:page;mso-position-vertical-relative:page" o:ole="">
                  <v:imagedata r:id="rId763" o:title=""/>
                </v:shape>
                <o:OLEObject Type="Embed" ProgID="Equation.DSMT4" ShapeID="对象 306" DrawAspect="Content" ObjectID="_1543242390" r:id="rId764"/>
              </w:object>
            </w:r>
          </w:p>
        </w:tc>
        <w:tc>
          <w:tcPr>
            <w:tcW w:w="629" w:type="dxa"/>
          </w:tcPr>
          <w:p w14:paraId="09D302A8" w14:textId="77777777" w:rsidR="00D40E27" w:rsidRDefault="00D40E27" w:rsidP="007B30F8">
            <w:pPr>
              <w:ind w:firstLine="0"/>
              <w:jc w:val="right"/>
              <w:rPr>
                <w:snapToGrid/>
              </w:rPr>
            </w:pPr>
          </w:p>
          <w:p w14:paraId="7F19A55E" w14:textId="77777777" w:rsidR="00D40E27" w:rsidRDefault="00D40E27" w:rsidP="007B30F8">
            <w:pPr>
              <w:ind w:firstLine="0"/>
              <w:jc w:val="right"/>
              <w:rPr>
                <w:snapToGrid/>
              </w:rPr>
            </w:pPr>
          </w:p>
          <w:p w14:paraId="15EA0C26" w14:textId="77777777" w:rsidR="00D40E27" w:rsidRDefault="00D40E27" w:rsidP="00D40E27">
            <w:pPr>
              <w:ind w:firstLine="0"/>
              <w:jc w:val="right"/>
              <w:rPr>
                <w:snapToGrid/>
              </w:rPr>
            </w:pPr>
            <w:r>
              <w:rPr>
                <w:rFonts w:hint="eastAsia"/>
                <w:snapToGrid/>
              </w:rPr>
              <w:t>(</w:t>
            </w:r>
            <w:r w:rsidR="00AD5549">
              <w:rPr>
                <w:rFonts w:hint="eastAsia"/>
                <w:snapToGrid/>
              </w:rPr>
              <w:t>16</w:t>
            </w:r>
            <w:r>
              <w:rPr>
                <w:rFonts w:hint="eastAsia"/>
                <w:snapToGrid/>
              </w:rPr>
              <w:t>)</w:t>
            </w:r>
          </w:p>
        </w:tc>
      </w:tr>
    </w:tbl>
    <w:p w14:paraId="21C51D6A" w14:textId="77777777" w:rsidR="00C21A0D" w:rsidRPr="00D40E27" w:rsidRDefault="00AD5549" w:rsidP="00C21A0D">
      <w:pPr>
        <w:pStyle w:val="ae"/>
        <w:ind w:firstLineChars="0" w:firstLine="0"/>
        <w:textAlignment w:val="center"/>
        <w:rPr>
          <w:rFonts w:ascii="Times New Roman" w:eastAsia="方正书宋简体" w:hAnsi="Times New Roman" w:cs="Times New Roman"/>
          <w:spacing w:val="4"/>
          <w:sz w:val="20"/>
          <w:szCs w:val="20"/>
        </w:rPr>
      </w:pPr>
      <w:r w:rsidRPr="00D40E27">
        <w:rPr>
          <w:rFonts w:ascii="Times New Roman" w:eastAsia="方正书宋简体" w:hAnsi="Times New Roman" w:cs="Times New Roman" w:hint="eastAsia"/>
          <w:snapToGrid w:val="0"/>
          <w:spacing w:val="4"/>
          <w:sz w:val="20"/>
          <w:szCs w:val="20"/>
        </w:rPr>
        <w:t>按式</w:t>
      </w:r>
      <w:r w:rsidRPr="00D40E27">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17</w:t>
      </w:r>
      <w:r w:rsidRPr="00D40E27">
        <w:rPr>
          <w:rFonts w:ascii="Times New Roman" w:eastAsia="方正书宋简体" w:hAnsi="Times New Roman" w:cs="Times New Roman"/>
          <w:snapToGrid w:val="0"/>
          <w:spacing w:val="4"/>
          <w:sz w:val="20"/>
          <w:szCs w:val="20"/>
        </w:rPr>
        <w:t>)</w:t>
      </w:r>
      <w:r w:rsidRPr="00AD5549">
        <w:rPr>
          <w:rFonts w:ascii="Times New Roman" w:eastAsia="方正书宋简体" w:hAnsi="Times New Roman" w:cs="Times New Roman"/>
          <w:snapToGrid w:val="0"/>
          <w:spacing w:val="4"/>
          <w:sz w:val="20"/>
          <w:szCs w:val="20"/>
        </w:rPr>
        <w:t>由</w:t>
      </w:r>
      <w:r w:rsidRPr="00AD5549">
        <w:rPr>
          <w:rFonts w:ascii="Times New Roman" w:eastAsia="方正书宋简体" w:hAnsi="Times New Roman" w:cs="Times New Roman"/>
          <w:snapToGrid w:val="0"/>
          <w:spacing w:val="4"/>
          <w:sz w:val="20"/>
          <w:szCs w:val="20"/>
        </w:rPr>
        <w:object w:dxaOrig="2400" w:dyaOrig="359" w14:anchorId="1E8BF2C2">
          <v:shape id="对象 307" o:spid="_x0000_i1480" type="#_x0000_t75" style="width:120.35pt;height:18pt;mso-position-horizontal-relative:page;mso-position-vertical-relative:page" o:ole="">
            <v:imagedata r:id="rId765" o:title=""/>
          </v:shape>
          <o:OLEObject Type="Embed" ProgID="Equation.DSMT4" ShapeID="对象 307" DrawAspect="Content" ObjectID="_1543242391" r:id="rId766"/>
        </w:object>
      </w:r>
      <w:r w:rsidRPr="00AD5549">
        <w:rPr>
          <w:rFonts w:ascii="Times New Roman" w:eastAsia="方正书宋简体" w:hAnsi="Times New Roman" w:cs="Times New Roman"/>
          <w:snapToGrid w:val="0"/>
          <w:spacing w:val="4"/>
          <w:sz w:val="20"/>
          <w:szCs w:val="20"/>
        </w:rPr>
        <w:t>计算</w:t>
      </w:r>
      <w:r w:rsidRPr="00AD5549">
        <w:rPr>
          <w:rFonts w:ascii="Times New Roman" w:eastAsia="方正书宋简体" w:hAnsi="Times New Roman" w:cs="Times New Roman"/>
          <w:snapToGrid w:val="0"/>
          <w:spacing w:val="4"/>
          <w:sz w:val="20"/>
          <w:szCs w:val="20"/>
        </w:rPr>
        <w:object w:dxaOrig="2701" w:dyaOrig="399" w14:anchorId="79ECB33F">
          <v:shape id="对象 308" o:spid="_x0000_i1481" type="#_x0000_t75" style="width:126pt;height:20.05pt;mso-position-horizontal-relative:page;mso-position-vertical-relative:page" o:ole="">
            <v:imagedata r:id="rId767" o:title=""/>
          </v:shape>
          <o:OLEObject Type="Embed" ProgID="Equation.DSMT4" ShapeID="对象 308" DrawAspect="Content" ObjectID="_1543242392" r:id="rId768"/>
        </w:object>
      </w:r>
    </w:p>
    <w:tbl>
      <w:tblPr>
        <w:tblW w:w="4706" w:type="dxa"/>
        <w:tblLayout w:type="fixed"/>
        <w:tblLook w:val="04A0" w:firstRow="1" w:lastRow="0" w:firstColumn="1" w:lastColumn="0" w:noHBand="0" w:noVBand="1"/>
      </w:tblPr>
      <w:tblGrid>
        <w:gridCol w:w="4077"/>
        <w:gridCol w:w="629"/>
      </w:tblGrid>
      <w:tr w:rsidR="00AD5549" w14:paraId="0CFF2CD4" w14:textId="77777777" w:rsidTr="007B30F8">
        <w:tc>
          <w:tcPr>
            <w:tcW w:w="4077" w:type="dxa"/>
          </w:tcPr>
          <w:p w14:paraId="2206273A" w14:textId="77777777" w:rsidR="00AD5549" w:rsidRPr="002213E8" w:rsidRDefault="00AD5549" w:rsidP="007B30F8">
            <w:pPr>
              <w:ind w:firstLine="0"/>
              <w:jc w:val="center"/>
              <w:rPr>
                <w:position w:val="-28"/>
                <w:sz w:val="28"/>
                <w:szCs w:val="28"/>
              </w:rPr>
            </w:pPr>
            <w:r w:rsidRPr="00EC2606">
              <w:rPr>
                <w:position w:val="-14"/>
              </w:rPr>
              <w:object w:dxaOrig="2700" w:dyaOrig="399" w14:anchorId="08A56FA0">
                <v:shape id="对象 309" o:spid="_x0000_i1482" type="#_x0000_t75" style="width:134.75pt;height:19.55pt;mso-position-horizontal-relative:page;mso-position-vertical-relative:page" o:ole="">
                  <v:imagedata r:id="rId769" o:title=""/>
                </v:shape>
                <o:OLEObject Type="Embed" ProgID="Equation.DSMT4" ShapeID="对象 309" DrawAspect="Content" ObjectID="_1543242393" r:id="rId770"/>
              </w:object>
            </w:r>
          </w:p>
        </w:tc>
        <w:tc>
          <w:tcPr>
            <w:tcW w:w="629" w:type="dxa"/>
          </w:tcPr>
          <w:p w14:paraId="611BACFE" w14:textId="77777777" w:rsidR="00AD5549" w:rsidRDefault="00AD5549" w:rsidP="007B30F8">
            <w:pPr>
              <w:ind w:firstLine="0"/>
              <w:jc w:val="right"/>
              <w:rPr>
                <w:snapToGrid/>
              </w:rPr>
            </w:pPr>
            <w:r>
              <w:rPr>
                <w:rFonts w:hint="eastAsia"/>
                <w:snapToGrid/>
              </w:rPr>
              <w:t>(17)</w:t>
            </w:r>
          </w:p>
          <w:p w14:paraId="7DC86CB4" w14:textId="77777777" w:rsidR="00AD5549" w:rsidRDefault="00AD5549" w:rsidP="007B30F8">
            <w:pPr>
              <w:ind w:firstLine="0"/>
              <w:jc w:val="right"/>
              <w:rPr>
                <w:snapToGrid/>
              </w:rPr>
            </w:pPr>
          </w:p>
        </w:tc>
      </w:tr>
    </w:tbl>
    <w:p w14:paraId="3467892C" w14:textId="77777777" w:rsidR="00AD5549" w:rsidRDefault="00AD5549" w:rsidP="00AD5549">
      <w:pPr>
        <w:pStyle w:val="ae"/>
        <w:ind w:firstLine="416"/>
        <w:rPr>
          <w:rFonts w:ascii="Times New Roman" w:hAnsi="Times New Roman"/>
        </w:rPr>
      </w:pPr>
      <w:r w:rsidRPr="00AD5549">
        <w:rPr>
          <w:rFonts w:ascii="Times New Roman" w:eastAsia="方正书宋简体" w:hAnsi="Times New Roman" w:cs="Times New Roman"/>
          <w:snapToGrid w:val="0"/>
          <w:spacing w:val="4"/>
          <w:sz w:val="20"/>
          <w:szCs w:val="20"/>
        </w:rPr>
        <w:t>式</w:t>
      </w:r>
      <w:r>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17</w:t>
      </w:r>
      <w:r w:rsidRPr="00AD5549">
        <w:rPr>
          <w:rFonts w:ascii="Times New Roman" w:eastAsia="方正书宋简体" w:hAnsi="Times New Roman" w:cs="Times New Roman"/>
          <w:snapToGrid w:val="0"/>
          <w:spacing w:val="4"/>
          <w:sz w:val="20"/>
          <w:szCs w:val="20"/>
        </w:rPr>
        <w:t>)</w:t>
      </w:r>
      <w:r w:rsidRPr="00AD5549">
        <w:rPr>
          <w:rFonts w:ascii="Times New Roman" w:eastAsia="方正书宋简体" w:hAnsi="Times New Roman" w:cs="Times New Roman"/>
          <w:snapToGrid w:val="0"/>
          <w:spacing w:val="4"/>
          <w:sz w:val="20"/>
          <w:szCs w:val="20"/>
        </w:rPr>
        <w:t>中</w:t>
      </w:r>
      <w:r w:rsidR="001D6B2E">
        <w:rPr>
          <w:rFonts w:ascii="Times New Roman" w:eastAsia="方正书宋简体" w:hAnsi="Times New Roman" w:cs="Times New Roman"/>
          <w:snapToGrid w:val="0"/>
          <w:spacing w:val="4"/>
          <w:sz w:val="20"/>
          <w:szCs w:val="20"/>
        </w:rPr>
        <w:t xml:space="preserve">, </w:t>
      </w:r>
      <w:r w:rsidRPr="00AD5549">
        <w:rPr>
          <w:rFonts w:ascii="Times New Roman" w:eastAsia="方正书宋简体" w:hAnsi="Times New Roman" w:cs="Times New Roman"/>
          <w:snapToGrid w:val="0"/>
          <w:spacing w:val="4"/>
          <w:sz w:val="20"/>
          <w:szCs w:val="20"/>
        </w:rPr>
        <w:object w:dxaOrig="742" w:dyaOrig="320" w14:anchorId="4DB80ACA">
          <v:shape id="对象 310" o:spid="_x0000_i1483" type="#_x0000_t75" style="width:36.5pt;height:16.45pt;mso-position-horizontal-relative:page;mso-position-vertical-relative:page" o:ole="">
            <v:imagedata r:id="rId771" o:title=""/>
          </v:shape>
          <o:OLEObject Type="Embed" ProgID="Equation.DSMT4" ShapeID="对象 310" DrawAspect="Content" ObjectID="_1543242394" r:id="rId772"/>
        </w:object>
      </w:r>
      <w:r w:rsidRPr="00AD5549">
        <w:rPr>
          <w:rFonts w:ascii="Times New Roman" w:eastAsia="方正书宋简体" w:hAnsi="Times New Roman" w:cs="Times New Roman"/>
          <w:snapToGrid w:val="0"/>
          <w:spacing w:val="4"/>
          <w:sz w:val="20"/>
          <w:szCs w:val="20"/>
        </w:rPr>
        <w:t>为提取函数</w:t>
      </w:r>
      <w:r w:rsidR="001D6B2E">
        <w:rPr>
          <w:rFonts w:ascii="Times New Roman" w:eastAsia="方正书宋简体" w:hAnsi="Times New Roman" w:cs="Times New Roman"/>
          <w:snapToGrid w:val="0"/>
          <w:spacing w:val="4"/>
          <w:sz w:val="20"/>
          <w:szCs w:val="20"/>
        </w:rPr>
        <w:t xml:space="preserve">, </w:t>
      </w:r>
      <w:r w:rsidRPr="00AD5549">
        <w:rPr>
          <w:rFonts w:ascii="Times New Roman" w:eastAsia="方正书宋简体" w:hAnsi="Times New Roman" w:cs="Times New Roman"/>
          <w:snapToGrid w:val="0"/>
          <w:spacing w:val="4"/>
          <w:sz w:val="20"/>
          <w:szCs w:val="20"/>
        </w:rPr>
        <w:t>其执行的具体功能如式</w:t>
      </w:r>
      <w:r w:rsidRPr="00AD554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18</w:t>
      </w:r>
      <w:r w:rsidRPr="00AD5549">
        <w:rPr>
          <w:rFonts w:ascii="Times New Roman" w:eastAsia="方正书宋简体" w:hAnsi="Times New Roman" w:cs="Times New Roman"/>
          <w:snapToGrid w:val="0"/>
          <w:spacing w:val="4"/>
          <w:sz w:val="20"/>
          <w:szCs w:val="20"/>
        </w:rPr>
        <w:t>)</w:t>
      </w:r>
      <w:r w:rsidRPr="00AD5549">
        <w:rPr>
          <w:rFonts w:ascii="Times New Roman" w:eastAsia="方正书宋简体" w:hAnsi="Times New Roman" w:cs="Times New Roman"/>
          <w:snapToGrid w:val="0"/>
          <w:spacing w:val="4"/>
          <w:sz w:val="20"/>
          <w:szCs w:val="20"/>
        </w:rPr>
        <w:t>所示</w:t>
      </w:r>
      <w:r w:rsidR="001D6B2E">
        <w:rPr>
          <w:rFonts w:ascii="Times New Roman" w:eastAsia="方正书宋简体" w:hAnsi="Times New Roman" w:cs="Times New Roman"/>
          <w:snapToGrid w:val="0"/>
          <w:spacing w:val="4"/>
          <w:sz w:val="20"/>
          <w:szCs w:val="20"/>
        </w:rPr>
        <w:t xml:space="preserve">, </w:t>
      </w:r>
      <w:r w:rsidRPr="00AD5549">
        <w:rPr>
          <w:rFonts w:ascii="Times New Roman" w:eastAsia="方正书宋简体" w:hAnsi="Times New Roman" w:cs="Times New Roman"/>
          <w:snapToGrid w:val="0"/>
          <w:spacing w:val="4"/>
          <w:sz w:val="20"/>
          <w:szCs w:val="20"/>
        </w:rPr>
        <w:t>式</w:t>
      </w:r>
      <w:r w:rsidRPr="00AD554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18</w:t>
      </w:r>
      <w:r w:rsidRPr="00AD5549">
        <w:rPr>
          <w:rFonts w:ascii="Times New Roman" w:eastAsia="方正书宋简体" w:hAnsi="Times New Roman" w:cs="Times New Roman"/>
          <w:snapToGrid w:val="0"/>
          <w:spacing w:val="4"/>
          <w:sz w:val="20"/>
          <w:szCs w:val="20"/>
        </w:rPr>
        <w:t>)</w:t>
      </w:r>
      <w:r w:rsidRPr="00AD5549">
        <w:rPr>
          <w:rFonts w:ascii="Times New Roman" w:eastAsia="方正书宋简体" w:hAnsi="Times New Roman" w:cs="Times New Roman"/>
          <w:snapToGrid w:val="0"/>
          <w:spacing w:val="4"/>
          <w:sz w:val="20"/>
          <w:szCs w:val="20"/>
        </w:rPr>
        <w:t>中</w:t>
      </w:r>
      <w:r w:rsidRPr="00AD5549">
        <w:rPr>
          <w:rFonts w:ascii="Times New Roman" w:eastAsia="方正书宋简体" w:hAnsi="Times New Roman" w:cs="Times New Roman"/>
          <w:snapToGrid w:val="0"/>
          <w:spacing w:val="4"/>
          <w:position w:val="-10"/>
          <w:sz w:val="20"/>
          <w:szCs w:val="20"/>
        </w:rPr>
        <w:object w:dxaOrig="520" w:dyaOrig="320" w14:anchorId="2882D408">
          <v:shape id="_x0000_i1484" type="#_x0000_t75" style="width:26.25pt;height:16.45pt" o:ole="">
            <v:imagedata r:id="rId773" o:title=""/>
          </v:shape>
          <o:OLEObject Type="Embed" ProgID="Equation.DSMT4" ShapeID="_x0000_i1484" DrawAspect="Content" ObjectID="_1543242395" r:id="rId774"/>
        </w:object>
      </w:r>
      <w:r w:rsidRPr="00AD5549">
        <w:rPr>
          <w:rFonts w:ascii="Times New Roman" w:eastAsia="方正书宋简体" w:hAnsi="Times New Roman" w:cs="Times New Roman"/>
          <w:snapToGrid w:val="0"/>
          <w:spacing w:val="4"/>
          <w:sz w:val="20"/>
          <w:szCs w:val="20"/>
        </w:rPr>
        <w:t>为提取溢出函数</w:t>
      </w:r>
      <w:r w:rsidR="001D6B2E">
        <w:rPr>
          <w:rFonts w:ascii="Times New Roman" w:eastAsia="方正书宋简体" w:hAnsi="Times New Roman" w:cs="Times New Roman"/>
          <w:snapToGrid w:val="0"/>
          <w:spacing w:val="4"/>
          <w:sz w:val="20"/>
          <w:szCs w:val="20"/>
        </w:rPr>
        <w:t xml:space="preserve">, </w:t>
      </w:r>
      <w:r w:rsidRPr="00AD5549">
        <w:rPr>
          <w:rFonts w:ascii="Times New Roman" w:eastAsia="方正书宋简体" w:hAnsi="Times New Roman" w:cs="Times New Roman"/>
          <w:snapToGrid w:val="0"/>
          <w:spacing w:val="4"/>
          <w:sz w:val="20"/>
          <w:szCs w:val="20"/>
        </w:rPr>
        <w:t>用于避免</w:t>
      </w:r>
      <w:r w:rsidRPr="00AD5549">
        <w:rPr>
          <w:rFonts w:ascii="Times New Roman" w:eastAsia="方正书宋简体" w:hAnsi="Times New Roman" w:cs="Times New Roman"/>
          <w:snapToGrid w:val="0"/>
          <w:spacing w:val="4"/>
          <w:sz w:val="20"/>
          <w:szCs w:val="20"/>
        </w:rPr>
        <w:object w:dxaOrig="1563" w:dyaOrig="360" w14:anchorId="3E0CF8EB">
          <v:shape id="对象 312" o:spid="_x0000_i1485" type="#_x0000_t75" style="width:78.15pt;height:18pt;mso-position-horizontal-relative:page;mso-position-vertical-relative:page" o:ole="">
            <v:imagedata r:id="rId775" o:title=""/>
          </v:shape>
          <o:OLEObject Type="Embed" ProgID="Equation.DSMT4" ShapeID="对象 312" DrawAspect="Content" ObjectID="_1543242396" r:id="rId776"/>
        </w:object>
      </w:r>
      <w:r w:rsidR="001D6B2E">
        <w:rPr>
          <w:rFonts w:ascii="Times New Roman" w:eastAsia="方正书宋简体" w:hAnsi="Times New Roman" w:cs="Times New Roman"/>
          <w:snapToGrid w:val="0"/>
          <w:spacing w:val="4"/>
          <w:sz w:val="20"/>
          <w:szCs w:val="20"/>
        </w:rPr>
        <w:t xml:space="preserve">, </w:t>
      </w:r>
      <w:r w:rsidRPr="00AD5549">
        <w:rPr>
          <w:rFonts w:ascii="Times New Roman" w:eastAsia="方正书宋简体" w:hAnsi="Times New Roman" w:cs="Times New Roman"/>
          <w:snapToGrid w:val="0"/>
          <w:spacing w:val="4"/>
          <w:sz w:val="20"/>
          <w:szCs w:val="20"/>
        </w:rPr>
        <w:t>将</w:t>
      </w:r>
      <w:r w:rsidRPr="00AD5549">
        <w:rPr>
          <w:rFonts w:ascii="Times New Roman" w:eastAsia="方正书宋简体" w:hAnsi="Times New Roman" w:cs="Times New Roman"/>
          <w:snapToGrid w:val="0"/>
          <w:spacing w:val="4"/>
          <w:sz w:val="20"/>
          <w:szCs w:val="20"/>
        </w:rPr>
        <w:t>2</w:t>
      </w:r>
      <w:r w:rsidRPr="00AD5549">
        <w:rPr>
          <w:rFonts w:ascii="Times New Roman" w:eastAsia="方正书宋简体" w:hAnsi="Times New Roman" w:cs="Times New Roman"/>
          <w:snapToGrid w:val="0"/>
          <w:spacing w:val="4"/>
          <w:sz w:val="20"/>
          <w:szCs w:val="20"/>
        </w:rPr>
        <w:t>和</w:t>
      </w:r>
      <w:r w:rsidRPr="00AD5549">
        <w:rPr>
          <w:rFonts w:ascii="Times New Roman" w:eastAsia="方正书宋简体" w:hAnsi="Times New Roman" w:cs="Times New Roman"/>
          <w:snapToGrid w:val="0"/>
          <w:spacing w:val="4"/>
          <w:sz w:val="20"/>
          <w:szCs w:val="20"/>
        </w:rPr>
        <w:t>-2</w:t>
      </w:r>
      <w:r w:rsidRPr="00AD5549">
        <w:rPr>
          <w:rFonts w:ascii="Times New Roman" w:eastAsia="方正书宋简体" w:hAnsi="Times New Roman" w:cs="Times New Roman"/>
          <w:snapToGrid w:val="0"/>
          <w:spacing w:val="4"/>
          <w:sz w:val="20"/>
          <w:szCs w:val="20"/>
        </w:rPr>
        <w:t>分别转换为</w:t>
      </w:r>
      <w:r w:rsidRPr="00AD5549">
        <w:rPr>
          <w:rFonts w:ascii="Times New Roman" w:eastAsia="方正书宋简体" w:hAnsi="Times New Roman" w:cs="Times New Roman"/>
          <w:snapToGrid w:val="0"/>
          <w:spacing w:val="4"/>
          <w:sz w:val="20"/>
          <w:szCs w:val="20"/>
        </w:rPr>
        <w:t>-1</w:t>
      </w:r>
      <w:r w:rsidRPr="00AD5549">
        <w:rPr>
          <w:rFonts w:ascii="Times New Roman" w:eastAsia="方正书宋简体" w:hAnsi="Times New Roman" w:cs="Times New Roman"/>
          <w:snapToGrid w:val="0"/>
          <w:spacing w:val="4"/>
          <w:sz w:val="20"/>
          <w:szCs w:val="20"/>
        </w:rPr>
        <w:t>和</w:t>
      </w:r>
      <w:r w:rsidRPr="00AD5549">
        <w:rPr>
          <w:rFonts w:ascii="Times New Roman" w:eastAsia="方正书宋简体" w:hAnsi="Times New Roman" w:cs="Times New Roman"/>
          <w:snapToGrid w:val="0"/>
          <w:spacing w:val="4"/>
          <w:sz w:val="20"/>
          <w:szCs w:val="20"/>
        </w:rPr>
        <w:t>1</w:t>
      </w:r>
      <w:r w:rsidR="00316E02">
        <w:rPr>
          <w:rFonts w:ascii="Times New Roman" w:hAnsi="Times New Roman"/>
        </w:rPr>
        <w:t>；</w:t>
      </w:r>
    </w:p>
    <w:tbl>
      <w:tblPr>
        <w:tblW w:w="4706" w:type="dxa"/>
        <w:tblLayout w:type="fixed"/>
        <w:tblLook w:val="04A0" w:firstRow="1" w:lastRow="0" w:firstColumn="1" w:lastColumn="0" w:noHBand="0" w:noVBand="1"/>
      </w:tblPr>
      <w:tblGrid>
        <w:gridCol w:w="4077"/>
        <w:gridCol w:w="629"/>
      </w:tblGrid>
      <w:tr w:rsidR="00AD5549" w14:paraId="1805F021" w14:textId="77777777" w:rsidTr="007B30F8">
        <w:tc>
          <w:tcPr>
            <w:tcW w:w="4077" w:type="dxa"/>
          </w:tcPr>
          <w:p w14:paraId="030633C1" w14:textId="77777777" w:rsidR="00AD5549" w:rsidRPr="002213E8" w:rsidRDefault="0042554E" w:rsidP="007B30F8">
            <w:pPr>
              <w:ind w:firstLine="0"/>
              <w:jc w:val="center"/>
              <w:rPr>
                <w:position w:val="-28"/>
                <w:sz w:val="28"/>
                <w:szCs w:val="28"/>
              </w:rPr>
            </w:pPr>
            <w:r w:rsidRPr="00AD5549">
              <w:rPr>
                <w:position w:val="-50"/>
              </w:rPr>
              <w:object w:dxaOrig="3900" w:dyaOrig="1120" w14:anchorId="12B62A30">
                <v:shape id="_x0000_i1486" type="#_x0000_t75" style="width:178.45pt;height:50.4pt" o:ole="">
                  <v:imagedata r:id="rId777" o:title=""/>
                </v:shape>
                <o:OLEObject Type="Embed" ProgID="Equation.DSMT4" ShapeID="_x0000_i1486" DrawAspect="Content" ObjectID="_1543242397" r:id="rId778"/>
              </w:object>
            </w:r>
          </w:p>
        </w:tc>
        <w:tc>
          <w:tcPr>
            <w:tcW w:w="629" w:type="dxa"/>
          </w:tcPr>
          <w:p w14:paraId="1FFC33A1" w14:textId="77777777" w:rsidR="00316E02" w:rsidRDefault="00316E02" w:rsidP="00316E02">
            <w:pPr>
              <w:ind w:firstLine="0"/>
              <w:jc w:val="right"/>
              <w:rPr>
                <w:snapToGrid/>
              </w:rPr>
            </w:pPr>
          </w:p>
          <w:p w14:paraId="29556A07" w14:textId="77777777" w:rsidR="00316E02" w:rsidRDefault="00316E02" w:rsidP="00316E02">
            <w:pPr>
              <w:ind w:firstLine="0"/>
              <w:jc w:val="right"/>
              <w:rPr>
                <w:snapToGrid/>
              </w:rPr>
            </w:pPr>
          </w:p>
          <w:p w14:paraId="4CD16469" w14:textId="77777777" w:rsidR="00AD5549" w:rsidRDefault="00AD5549" w:rsidP="00225F96">
            <w:pPr>
              <w:ind w:firstLine="0"/>
              <w:jc w:val="right"/>
              <w:rPr>
                <w:snapToGrid/>
              </w:rPr>
            </w:pPr>
            <w:r>
              <w:rPr>
                <w:rFonts w:hint="eastAsia"/>
                <w:snapToGrid/>
              </w:rPr>
              <w:t>(1</w:t>
            </w:r>
            <w:r w:rsidR="00225F96">
              <w:rPr>
                <w:rFonts w:hint="eastAsia"/>
                <w:snapToGrid/>
              </w:rPr>
              <w:t>8</w:t>
            </w:r>
            <w:r>
              <w:rPr>
                <w:rFonts w:hint="eastAsia"/>
                <w:snapToGrid/>
              </w:rPr>
              <w:t>)</w:t>
            </w:r>
          </w:p>
        </w:tc>
      </w:tr>
    </w:tbl>
    <w:p w14:paraId="36D9EF9D" w14:textId="77777777" w:rsidR="00AD5549" w:rsidRPr="00AD5549" w:rsidRDefault="00AD5549" w:rsidP="00316E02">
      <w:pPr>
        <w:pStyle w:val="ae"/>
        <w:ind w:firstLineChars="0" w:firstLine="0"/>
        <w:rPr>
          <w:rFonts w:ascii="Times New Roman" w:eastAsia="方正书宋简体" w:hAnsi="Times New Roman" w:cs="Times New Roman"/>
          <w:snapToGrid w:val="0"/>
          <w:spacing w:val="4"/>
          <w:sz w:val="20"/>
          <w:szCs w:val="20"/>
        </w:rPr>
      </w:pPr>
      <w:proofErr w:type="gramStart"/>
      <w:r>
        <w:rPr>
          <w:rFonts w:ascii="Times New Roman" w:eastAsia="方正书宋简体" w:hAnsi="Times New Roman" w:cs="Times New Roman"/>
          <w:snapToGrid w:val="0"/>
          <w:spacing w:val="4"/>
          <w:sz w:val="20"/>
          <w:szCs w:val="20"/>
        </w:rPr>
        <w:t>从</w:t>
      </w:r>
      <w:r w:rsidRPr="002D5478">
        <w:rPr>
          <w:rFonts w:ascii="Times New Roman" w:eastAsia="方正书宋简体" w:hAnsi="Times New Roman" w:cs="Times New Roman"/>
          <w:snapToGrid w:val="0"/>
          <w:spacing w:val="4"/>
          <w:sz w:val="20"/>
          <w:szCs w:val="20"/>
        </w:rPr>
        <w:t>嵌密</w:t>
      </w:r>
      <w:proofErr w:type="gramEnd"/>
      <w:r w:rsidRPr="002D5478">
        <w:rPr>
          <w:rFonts w:ascii="Times New Roman" w:eastAsia="方正书宋简体" w:hAnsi="Times New Roman" w:cs="Times New Roman"/>
          <w:snapToGrid w:val="0"/>
          <w:spacing w:val="4"/>
          <w:sz w:val="20"/>
          <w:szCs w:val="20"/>
        </w:rPr>
        <w:t>元素调整表</w:t>
      </w:r>
      <w:r w:rsidR="0042554E" w:rsidRPr="002D5478">
        <w:rPr>
          <w:rFonts w:eastAsia="方正书宋简体" w:cs="Times New Roman"/>
          <w:snapToGrid w:val="0"/>
          <w:spacing w:val="4"/>
          <w:sz w:val="20"/>
          <w:szCs w:val="20"/>
        </w:rPr>
        <w:object w:dxaOrig="540" w:dyaOrig="380" w14:anchorId="717D2C9B">
          <v:shape id="_x0000_i1487" type="#_x0000_t75" alt="" style="width:22.1pt;height:15.95pt" o:ole="">
            <v:fill o:detectmouseclick="t"/>
            <v:imagedata r:id="rId746" o:title=""/>
          </v:shape>
          <o:OLEObject Type="Embed" ProgID="Equation.DSMT4" ShapeID="_x0000_i1487" DrawAspect="Content" ObjectID="_1543242398" r:id="rId779"/>
        </w:object>
      </w:r>
      <w:r>
        <w:rPr>
          <w:rFonts w:ascii="Times New Roman" w:eastAsia="方正书宋简体" w:hAnsi="Times New Roman" w:cs="Times New Roman"/>
          <w:snapToGrid w:val="0"/>
          <w:spacing w:val="4"/>
          <w:sz w:val="20"/>
          <w:szCs w:val="20"/>
        </w:rPr>
        <w:t>搜索出</w:t>
      </w:r>
      <w:r w:rsidRPr="00B90FDE">
        <w:rPr>
          <w:position w:val="-12"/>
        </w:rPr>
        <w:object w:dxaOrig="499" w:dyaOrig="360" w14:anchorId="6A2526D9">
          <v:shape id="_x0000_i1488" type="#_x0000_t75" style="width:24.7pt;height:18pt" o:ole="">
            <v:imagedata r:id="rId780" o:title=""/>
          </v:shape>
          <o:OLEObject Type="Embed" ProgID="Equation.DSMT4" ShapeID="_x0000_i1488" DrawAspect="Content" ObjectID="_1543242399" r:id="rId781"/>
        </w:object>
      </w:r>
      <w:r w:rsidRPr="00AD5549">
        <w:rPr>
          <w:rFonts w:ascii="Times New Roman" w:eastAsia="方正书宋简体" w:hAnsi="Times New Roman" w:cs="Times New Roman"/>
          <w:snapToGrid w:val="0"/>
          <w:spacing w:val="4"/>
          <w:sz w:val="20"/>
          <w:szCs w:val="20"/>
        </w:rPr>
        <w:t>对应的行号</w:t>
      </w:r>
      <w:r w:rsidRPr="00AD5549">
        <w:rPr>
          <w:rFonts w:ascii="Times New Roman" w:eastAsia="方正书宋简体" w:hAnsi="Times New Roman" w:cs="Times New Roman"/>
          <w:i/>
          <w:snapToGrid w:val="0"/>
          <w:spacing w:val="4"/>
          <w:sz w:val="20"/>
          <w:szCs w:val="20"/>
        </w:rPr>
        <w:t>d</w:t>
      </w:r>
      <w:r w:rsidRPr="00AD5549">
        <w:rPr>
          <w:rFonts w:ascii="Times New Roman" w:eastAsia="方正书宋简体" w:hAnsi="Times New Roman" w:cs="Times New Roman"/>
          <w:snapToGrid w:val="0"/>
          <w:spacing w:val="4"/>
          <w:sz w:val="20"/>
          <w:szCs w:val="20"/>
        </w:rPr>
        <w:t>并</w:t>
      </w:r>
      <w:proofErr w:type="gramStart"/>
      <w:r>
        <w:rPr>
          <w:rFonts w:ascii="Times New Roman" w:eastAsia="方正书宋简体" w:hAnsi="Times New Roman" w:cs="Times New Roman"/>
          <w:snapToGrid w:val="0"/>
          <w:spacing w:val="4"/>
          <w:sz w:val="20"/>
          <w:szCs w:val="20"/>
        </w:rPr>
        <w:t>按照</w:t>
      </w:r>
      <w:r w:rsidRPr="00AD5549">
        <w:rPr>
          <w:rFonts w:ascii="Times New Roman" w:eastAsia="方正书宋简体" w:hAnsi="Times New Roman" w:cs="Times New Roman"/>
          <w:snapToGrid w:val="0"/>
          <w:spacing w:val="4"/>
          <w:sz w:val="20"/>
          <w:szCs w:val="20"/>
        </w:rPr>
        <w:t>式</w:t>
      </w:r>
      <w:proofErr w:type="gramEnd"/>
      <w:r w:rsidRPr="00AD554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18</w:t>
      </w:r>
      <w:r w:rsidRPr="00AD5549">
        <w:rPr>
          <w:rFonts w:ascii="Times New Roman" w:eastAsia="方正书宋简体" w:hAnsi="Times New Roman" w:cs="Times New Roman"/>
          <w:snapToGrid w:val="0"/>
          <w:spacing w:val="4"/>
          <w:sz w:val="20"/>
          <w:szCs w:val="20"/>
        </w:rPr>
        <w:t>)</w:t>
      </w:r>
      <w:r w:rsidRPr="00AD5549">
        <w:rPr>
          <w:rFonts w:ascii="Times New Roman" w:eastAsia="方正书宋简体" w:hAnsi="Times New Roman" w:cs="Times New Roman"/>
          <w:snapToGrid w:val="0"/>
          <w:spacing w:val="4"/>
          <w:sz w:val="20"/>
          <w:szCs w:val="20"/>
        </w:rPr>
        <w:t>转换为对应的</w:t>
      </w:r>
      <w:r w:rsidRPr="00AD5549">
        <w:rPr>
          <w:rFonts w:ascii="Times New Roman" w:eastAsia="方正书宋简体" w:hAnsi="Times New Roman" w:cs="Times New Roman"/>
          <w:snapToGrid w:val="0"/>
          <w:spacing w:val="4"/>
          <w:sz w:val="20"/>
          <w:szCs w:val="20"/>
        </w:rPr>
        <w:t>2</w:t>
      </w:r>
      <w:r w:rsidRPr="00AD5549">
        <w:rPr>
          <w:rFonts w:ascii="Times New Roman" w:eastAsia="方正书宋简体" w:hAnsi="Times New Roman" w:cs="Times New Roman"/>
          <w:snapToGrid w:val="0"/>
          <w:spacing w:val="4"/>
          <w:sz w:val="20"/>
          <w:szCs w:val="20"/>
        </w:rPr>
        <w:t>进制序列</w:t>
      </w:r>
      <w:r w:rsidR="0042554E" w:rsidRPr="00AD5549">
        <w:rPr>
          <w:rFonts w:ascii="Times New Roman" w:eastAsia="方正书宋简体" w:hAnsi="Times New Roman" w:cs="Times New Roman"/>
          <w:snapToGrid w:val="0"/>
          <w:spacing w:val="4"/>
          <w:sz w:val="20"/>
          <w:szCs w:val="20"/>
        </w:rPr>
        <w:object w:dxaOrig="2500" w:dyaOrig="379" w14:anchorId="2E504C71">
          <v:shape id="对象 316" o:spid="_x0000_i1489" type="#_x0000_t75" style="width:105.95pt;height:15.95pt;mso-position-horizontal-relative:page;mso-position-vertical-relative:page" o:ole="">
            <v:imagedata r:id="rId782" o:title=""/>
          </v:shape>
          <o:OLEObject Type="Embed" ProgID="Equation.DSMT4" ShapeID="对象 316" DrawAspect="Content" ObjectID="_1543242400" r:id="rId783"/>
        </w:object>
      </w:r>
      <w:r w:rsidR="001D6B2E">
        <w:rPr>
          <w:rFonts w:ascii="Times New Roman" w:eastAsia="方正书宋简体" w:hAnsi="Times New Roman" w:cs="Times New Roman"/>
          <w:snapToGrid w:val="0"/>
          <w:spacing w:val="4"/>
          <w:sz w:val="20"/>
          <w:szCs w:val="20"/>
        </w:rPr>
        <w:t xml:space="preserve">, </w:t>
      </w:r>
      <w:r w:rsidRPr="00AD5549">
        <w:rPr>
          <w:rFonts w:ascii="Times New Roman" w:eastAsia="方正书宋简体" w:hAnsi="Times New Roman" w:cs="Times New Roman"/>
          <w:snapToGrid w:val="0"/>
          <w:spacing w:val="4"/>
          <w:sz w:val="20"/>
          <w:szCs w:val="20"/>
        </w:rPr>
        <w:t>其中</w:t>
      </w:r>
      <w:r w:rsidR="0042554E" w:rsidRPr="00AD5549">
        <w:rPr>
          <w:rFonts w:ascii="Times New Roman" w:eastAsia="方正书宋简体" w:hAnsi="Times New Roman" w:cs="Times New Roman"/>
          <w:snapToGrid w:val="0"/>
          <w:spacing w:val="4"/>
          <w:sz w:val="20"/>
          <w:szCs w:val="20"/>
        </w:rPr>
        <w:object w:dxaOrig="1623" w:dyaOrig="400" w14:anchorId="59915D52">
          <v:shape id="对象 317" o:spid="_x0000_i1490" type="#_x0000_t75" style="width:67.9pt;height:16.95pt;mso-position-horizontal-relative:page;mso-position-vertical-relative:page" o:ole="">
            <v:imagedata r:id="rId784" o:title=""/>
          </v:shape>
          <o:OLEObject Type="Embed" ProgID="Equation.DSMT4" ShapeID="对象 317" DrawAspect="Content" ObjectID="_1543242401" r:id="rId785"/>
        </w:object>
      </w:r>
      <w:r w:rsidR="0042554E">
        <w:rPr>
          <w:rFonts w:ascii="Times New Roman" w:eastAsia="方正书宋简体" w:hAnsi="Times New Roman" w:cs="Times New Roman" w:hint="eastAsia"/>
          <w:snapToGrid w:val="0"/>
          <w:spacing w:val="4"/>
          <w:sz w:val="20"/>
          <w:szCs w:val="20"/>
        </w:rPr>
        <w:t>;</w:t>
      </w:r>
    </w:p>
    <w:tbl>
      <w:tblPr>
        <w:tblW w:w="4706" w:type="dxa"/>
        <w:tblLayout w:type="fixed"/>
        <w:tblLook w:val="04A0" w:firstRow="1" w:lastRow="0" w:firstColumn="1" w:lastColumn="0" w:noHBand="0" w:noVBand="1"/>
      </w:tblPr>
      <w:tblGrid>
        <w:gridCol w:w="4077"/>
        <w:gridCol w:w="629"/>
      </w:tblGrid>
      <w:tr w:rsidR="00316E02" w14:paraId="1F152E86" w14:textId="77777777" w:rsidTr="007B30F8">
        <w:tc>
          <w:tcPr>
            <w:tcW w:w="4077" w:type="dxa"/>
          </w:tcPr>
          <w:p w14:paraId="61CA3AC4" w14:textId="77777777" w:rsidR="00316E02" w:rsidRPr="002213E8" w:rsidRDefault="0042554E" w:rsidP="007B30F8">
            <w:pPr>
              <w:ind w:firstLine="0"/>
              <w:jc w:val="center"/>
              <w:rPr>
                <w:position w:val="-28"/>
                <w:sz w:val="28"/>
                <w:szCs w:val="28"/>
              </w:rPr>
            </w:pPr>
            <w:r w:rsidRPr="00EC2606">
              <w:rPr>
                <w:position w:val="-28"/>
                <w:sz w:val="24"/>
              </w:rPr>
              <w:object w:dxaOrig="3660" w:dyaOrig="680" w14:anchorId="38B5FD90">
                <v:shape id="_x0000_i1491" type="#_x0000_t75" style="width:176.9pt;height:32.4pt" o:ole="">
                  <v:imagedata r:id="rId786" o:title=""/>
                </v:shape>
                <o:OLEObject Type="Embed" ProgID="Equation.DSMT4" ShapeID="_x0000_i1491" DrawAspect="Content" ObjectID="_1543242402" r:id="rId787"/>
              </w:object>
            </w:r>
          </w:p>
        </w:tc>
        <w:tc>
          <w:tcPr>
            <w:tcW w:w="629" w:type="dxa"/>
          </w:tcPr>
          <w:p w14:paraId="263D5E27" w14:textId="77777777" w:rsidR="00316E02" w:rsidRDefault="00316E02" w:rsidP="007B30F8">
            <w:pPr>
              <w:ind w:firstLine="0"/>
              <w:jc w:val="right"/>
              <w:rPr>
                <w:snapToGrid/>
              </w:rPr>
            </w:pPr>
          </w:p>
          <w:p w14:paraId="1B51B5B1" w14:textId="77777777" w:rsidR="00316E02" w:rsidRDefault="00316E02" w:rsidP="00316E02">
            <w:pPr>
              <w:ind w:firstLine="0"/>
              <w:jc w:val="right"/>
              <w:rPr>
                <w:snapToGrid/>
              </w:rPr>
            </w:pPr>
            <w:r>
              <w:rPr>
                <w:rFonts w:hint="eastAsia"/>
                <w:snapToGrid/>
              </w:rPr>
              <w:t>(18)</w:t>
            </w:r>
          </w:p>
          <w:p w14:paraId="28B411A2" w14:textId="77777777" w:rsidR="00316E02" w:rsidRDefault="00316E02" w:rsidP="00316E02">
            <w:pPr>
              <w:ind w:firstLine="0"/>
              <w:jc w:val="right"/>
              <w:rPr>
                <w:snapToGrid/>
              </w:rPr>
            </w:pPr>
          </w:p>
        </w:tc>
      </w:tr>
    </w:tbl>
    <w:p w14:paraId="0AA686C7" w14:textId="77777777" w:rsidR="00AD5549" w:rsidRDefault="00316E02" w:rsidP="00316E02">
      <w:pPr>
        <w:pStyle w:val="ae"/>
        <w:ind w:firstLine="416"/>
        <w:rPr>
          <w:rFonts w:ascii="Times New Roman" w:eastAsia="方正书宋简体" w:hAnsi="Times New Roman" w:cs="Times New Roman"/>
          <w:snapToGrid w:val="0"/>
          <w:spacing w:val="4"/>
          <w:sz w:val="20"/>
          <w:szCs w:val="20"/>
        </w:rPr>
      </w:pPr>
      <w:r w:rsidRPr="00316E02">
        <w:rPr>
          <w:rFonts w:ascii="Times New Roman" w:eastAsia="方正书宋简体" w:hAnsi="Times New Roman" w:cs="Times New Roman"/>
          <w:snapToGrid w:val="0"/>
          <w:spacing w:val="4"/>
          <w:sz w:val="20"/>
          <w:szCs w:val="20"/>
        </w:rPr>
        <w:t>将</w:t>
      </w:r>
      <w:r w:rsidRPr="00316E02">
        <w:rPr>
          <w:rFonts w:ascii="Times New Roman" w:eastAsia="方正书宋简体" w:hAnsi="Times New Roman" w:cs="Times New Roman"/>
          <w:snapToGrid w:val="0"/>
          <w:spacing w:val="4"/>
          <w:sz w:val="20"/>
          <w:szCs w:val="20"/>
        </w:rPr>
        <w:object w:dxaOrig="662" w:dyaOrig="361" w14:anchorId="38CD50EF">
          <v:shape id="对象 319" o:spid="_x0000_i1492" type="#_x0000_t75" style="width:32.9pt;height:18pt;mso-position-horizontal-relative:page;mso-position-vertical-relative:page" o:ole="">
            <v:imagedata r:id="rId788" o:title=""/>
          </v:shape>
          <o:OLEObject Type="Embed" ProgID="Equation.DSMT4" ShapeID="对象 319" DrawAspect="Content" ObjectID="_1543242403" r:id="rId789"/>
        </w:object>
      </w:r>
      <w:proofErr w:type="gramStart"/>
      <w:r>
        <w:rPr>
          <w:rFonts w:ascii="Times New Roman" w:eastAsia="方正书宋简体" w:hAnsi="Times New Roman" w:cs="Times New Roman"/>
          <w:snapToGrid w:val="0"/>
          <w:spacing w:val="4"/>
          <w:sz w:val="20"/>
          <w:szCs w:val="20"/>
        </w:rPr>
        <w:t>按照</w:t>
      </w:r>
      <w:r w:rsidRPr="00AD5549">
        <w:rPr>
          <w:rFonts w:ascii="Times New Roman" w:eastAsia="方正书宋简体" w:hAnsi="Times New Roman" w:cs="Times New Roman"/>
          <w:snapToGrid w:val="0"/>
          <w:spacing w:val="4"/>
          <w:sz w:val="20"/>
          <w:szCs w:val="20"/>
        </w:rPr>
        <w:t>式</w:t>
      </w:r>
      <w:proofErr w:type="gramEnd"/>
      <w:r w:rsidRPr="00AD5549">
        <w:rPr>
          <w:rFonts w:ascii="Times New Roman" w:eastAsia="方正书宋简体" w:hAnsi="Times New Roman" w:cs="Times New Roman"/>
          <w:snapToGrid w:val="0"/>
          <w:spacing w:val="4"/>
          <w:sz w:val="20"/>
          <w:szCs w:val="20"/>
        </w:rPr>
        <w:t>(</w:t>
      </w:r>
      <w:r>
        <w:rPr>
          <w:rFonts w:ascii="Times New Roman" w:eastAsia="方正书宋简体" w:hAnsi="Times New Roman" w:cs="Times New Roman" w:hint="eastAsia"/>
          <w:snapToGrid w:val="0"/>
          <w:spacing w:val="4"/>
          <w:sz w:val="20"/>
          <w:szCs w:val="20"/>
        </w:rPr>
        <w:t>19</w:t>
      </w:r>
      <w:r w:rsidRPr="00AD5549">
        <w:rPr>
          <w:rFonts w:ascii="Times New Roman" w:eastAsia="方正书宋简体" w:hAnsi="Times New Roman" w:cs="Times New Roman"/>
          <w:snapToGrid w:val="0"/>
          <w:spacing w:val="4"/>
          <w:sz w:val="20"/>
          <w:szCs w:val="20"/>
        </w:rPr>
        <w:t>)</w:t>
      </w:r>
      <w:r w:rsidRPr="00316E02">
        <w:rPr>
          <w:rFonts w:ascii="Times New Roman" w:eastAsia="方正书宋简体" w:hAnsi="Times New Roman" w:cs="Times New Roman"/>
          <w:snapToGrid w:val="0"/>
          <w:spacing w:val="4"/>
          <w:sz w:val="20"/>
          <w:szCs w:val="20"/>
        </w:rPr>
        <w:t>连接到</w:t>
      </w:r>
      <w:r w:rsidRPr="00316E02">
        <w:rPr>
          <w:rFonts w:ascii="Times New Roman" w:eastAsia="方正书宋简体" w:hAnsi="Times New Roman" w:cs="Times New Roman"/>
          <w:snapToGrid w:val="0"/>
          <w:spacing w:val="4"/>
          <w:sz w:val="20"/>
          <w:szCs w:val="20"/>
        </w:rPr>
        <w:object w:dxaOrig="682" w:dyaOrig="381" w14:anchorId="37A6AF93">
          <v:shape id="对象 320" o:spid="_x0000_i1493" type="#_x0000_t75" style="width:34.45pt;height:19.05pt;mso-position-horizontal-relative:page;mso-position-vertical-relative:page" o:ole="">
            <v:imagedata r:id="rId790" o:title=""/>
          </v:shape>
          <o:OLEObject Type="Embed" ProgID="Equation.DSMT4" ShapeID="对象 320" DrawAspect="Content" ObjectID="_1543242404" r:id="rId791"/>
        </w:object>
      </w:r>
      <w:r w:rsidRPr="00316E02">
        <w:rPr>
          <w:rFonts w:ascii="Times New Roman" w:eastAsia="方正书宋简体" w:hAnsi="Times New Roman" w:cs="Times New Roman"/>
          <w:snapToGrid w:val="0"/>
          <w:spacing w:val="4"/>
          <w:sz w:val="20"/>
          <w:szCs w:val="20"/>
        </w:rPr>
        <w:t>尾部</w:t>
      </w:r>
      <w:r w:rsidR="001D6B2E">
        <w:rPr>
          <w:rFonts w:ascii="Times New Roman" w:eastAsia="方正书宋简体" w:hAnsi="Times New Roman" w:cs="Times New Roman" w:hint="eastAsia"/>
          <w:snapToGrid w:val="0"/>
          <w:spacing w:val="4"/>
          <w:sz w:val="20"/>
          <w:szCs w:val="20"/>
        </w:rPr>
        <w:t xml:space="preserve">, </w:t>
      </w:r>
      <w:r>
        <w:rPr>
          <w:rFonts w:ascii="Times New Roman" w:eastAsia="方正书宋简体" w:hAnsi="Times New Roman" w:cs="Times New Roman"/>
          <w:snapToGrid w:val="0"/>
          <w:spacing w:val="4"/>
          <w:sz w:val="20"/>
          <w:szCs w:val="20"/>
        </w:rPr>
        <w:t>直到</w:t>
      </w:r>
      <w:r w:rsidRPr="00B90FDE">
        <w:rPr>
          <w:position w:val="-12"/>
        </w:rPr>
        <w:object w:dxaOrig="639" w:dyaOrig="360" w14:anchorId="10AA7093">
          <v:shape id="_x0000_i1494" type="#_x0000_t75" style="width:31.9pt;height:18pt" o:ole="">
            <v:imagedata r:id="rId792" o:title=""/>
          </v:shape>
          <o:OLEObject Type="Embed" ProgID="Equation.DSMT4" ShapeID="_x0000_i1494" DrawAspect="Content" ObjectID="_1543242405" r:id="rId793"/>
        </w:object>
      </w:r>
      <w:r w:rsidR="001D6B2E" w:rsidRPr="0042554E">
        <w:rPr>
          <w:rFonts w:ascii="Times New Roman" w:hAnsi="Times New Roman" w:cs="Times New Roman"/>
        </w:rPr>
        <w:t xml:space="preserve">, </w:t>
      </w:r>
    </w:p>
    <w:tbl>
      <w:tblPr>
        <w:tblW w:w="4706" w:type="dxa"/>
        <w:tblLayout w:type="fixed"/>
        <w:tblLook w:val="04A0" w:firstRow="1" w:lastRow="0" w:firstColumn="1" w:lastColumn="0" w:noHBand="0" w:noVBand="1"/>
      </w:tblPr>
      <w:tblGrid>
        <w:gridCol w:w="4077"/>
        <w:gridCol w:w="629"/>
      </w:tblGrid>
      <w:tr w:rsidR="00316E02" w14:paraId="624424C9" w14:textId="77777777" w:rsidTr="007B30F8">
        <w:tc>
          <w:tcPr>
            <w:tcW w:w="4077" w:type="dxa"/>
          </w:tcPr>
          <w:p w14:paraId="318D2755" w14:textId="77777777" w:rsidR="00316E02" w:rsidRPr="002213E8" w:rsidRDefault="0042554E" w:rsidP="00316E02">
            <w:pPr>
              <w:ind w:firstLine="0"/>
              <w:jc w:val="center"/>
              <w:rPr>
                <w:position w:val="-28"/>
                <w:sz w:val="28"/>
                <w:szCs w:val="28"/>
              </w:rPr>
            </w:pPr>
            <w:r w:rsidRPr="00EC2606">
              <w:rPr>
                <w:position w:val="-14"/>
                <w:sz w:val="24"/>
              </w:rPr>
              <w:object w:dxaOrig="2126" w:dyaOrig="380" w14:anchorId="75AD6687">
                <v:shape id="对象 321" o:spid="_x0000_i1495" type="#_x0000_t75" style="width:104.9pt;height:19.05pt;mso-position-horizontal-relative:page;mso-position-vertical-relative:page" o:ole="">
                  <v:imagedata r:id="rId794" o:title=""/>
                </v:shape>
                <o:OLEObject Type="Embed" ProgID="Equation.DSMT4" ShapeID="对象 321" DrawAspect="Content" ObjectID="_1543242406" r:id="rId795"/>
              </w:object>
            </w:r>
          </w:p>
        </w:tc>
        <w:tc>
          <w:tcPr>
            <w:tcW w:w="629" w:type="dxa"/>
          </w:tcPr>
          <w:p w14:paraId="0F2AB3B6" w14:textId="77777777" w:rsidR="00316E02" w:rsidRDefault="00316E02" w:rsidP="007B30F8">
            <w:pPr>
              <w:ind w:firstLine="0"/>
              <w:jc w:val="right"/>
              <w:rPr>
                <w:snapToGrid/>
              </w:rPr>
            </w:pPr>
            <w:r>
              <w:rPr>
                <w:rFonts w:hint="eastAsia"/>
                <w:snapToGrid/>
              </w:rPr>
              <w:t xml:space="preserve">(19) </w:t>
            </w:r>
          </w:p>
          <w:p w14:paraId="743CF9B2" w14:textId="77777777" w:rsidR="00316E02" w:rsidRDefault="00316E02" w:rsidP="007B30F8">
            <w:pPr>
              <w:ind w:firstLine="0"/>
              <w:jc w:val="right"/>
              <w:rPr>
                <w:snapToGrid/>
              </w:rPr>
            </w:pPr>
          </w:p>
        </w:tc>
      </w:tr>
    </w:tbl>
    <w:p w14:paraId="6B442E6D" w14:textId="77777777" w:rsidR="00D05BAD" w:rsidRPr="009F12D5" w:rsidRDefault="0086376E" w:rsidP="00A92309">
      <w:pPr>
        <w:widowControl/>
        <w:ind w:firstLine="0"/>
        <w:jc w:val="left"/>
        <w:rPr>
          <w:snapToGrid/>
        </w:rPr>
      </w:pPr>
      <w:r w:rsidRPr="0086376E">
        <w:rPr>
          <w:rFonts w:hint="eastAsia"/>
          <w:snapToGrid/>
        </w:rPr>
        <w:t>算法举例</w:t>
      </w:r>
      <w:r w:rsidR="001D6B2E">
        <w:rPr>
          <w:rFonts w:hint="eastAsia"/>
          <w:snapToGrid/>
        </w:rPr>
        <w:t xml:space="preserve">, </w:t>
      </w:r>
      <w:r w:rsidRPr="0086376E">
        <w:rPr>
          <w:rFonts w:hint="eastAsia"/>
          <w:snapToGrid/>
        </w:rPr>
        <w:t>假设</w:t>
      </w:r>
      <w:r w:rsidR="009F3333" w:rsidRPr="009F3333">
        <w:rPr>
          <w:snapToGrid/>
        </w:rPr>
        <w:t>载体序列为</w:t>
      </w:r>
      <w:r w:rsidR="009F12D5" w:rsidRPr="009F12D5">
        <w:rPr>
          <w:snapToGrid/>
        </w:rPr>
        <w:object w:dxaOrig="2000" w:dyaOrig="320" w14:anchorId="184352EA">
          <v:shape id="_x0000_i1496" type="#_x0000_t75" style="width:90pt;height:15.45pt" o:ole="">
            <v:imagedata r:id="rId796" o:title=""/>
          </v:shape>
          <o:OLEObject Type="Embed" ProgID="Equation.DSMT4" ShapeID="_x0000_i1496" DrawAspect="Content" ObjectID="_1543242407" r:id="rId797">
            <o:FieldCodes>\* MERGEFORMAT</o:FieldCodes>
          </o:OLEObject>
        </w:object>
      </w:r>
      <w:r w:rsidR="001D6B2E">
        <w:rPr>
          <w:snapToGrid/>
        </w:rPr>
        <w:t xml:space="preserve">, </w:t>
      </w:r>
      <w:r w:rsidRPr="0086376E">
        <w:rPr>
          <w:snapToGrid/>
        </w:rPr>
        <w:object w:dxaOrig="540" w:dyaOrig="279" w14:anchorId="69D096E0">
          <v:shape id="_x0000_i1497" type="#_x0000_t75" style="width:26.25pt;height:14.4pt" o:ole="">
            <v:imagedata r:id="rId798" o:title=""/>
          </v:shape>
          <o:OLEObject Type="Embed" ProgID="Equation.DSMT4" ShapeID="_x0000_i1497" DrawAspect="Content" ObjectID="_1543242408" r:id="rId799">
            <o:FieldCodes>\* MERGEFORMAT</o:FieldCodes>
          </o:OLEObject>
        </w:object>
      </w:r>
      <w:r w:rsidR="001D6B2E">
        <w:rPr>
          <w:rFonts w:hint="eastAsia"/>
          <w:snapToGrid/>
        </w:rPr>
        <w:t xml:space="preserve">, </w:t>
      </w:r>
      <w:r w:rsidRPr="0086376E">
        <w:rPr>
          <w:snapToGrid/>
        </w:rPr>
        <w:object w:dxaOrig="600" w:dyaOrig="279" w14:anchorId="0238EE3D">
          <v:shape id="_x0000_i1498" type="#_x0000_t75" style="width:29.85pt;height:14.4pt" o:ole="">
            <v:imagedata r:id="rId800" o:title=""/>
          </v:shape>
          <o:OLEObject Type="Embed" ProgID="Equation.DSMT4" ShapeID="_x0000_i1498" DrawAspect="Content" ObjectID="_1543242409" r:id="rId801">
            <o:FieldCodes>\* MERGEFORMAT</o:FieldCodes>
          </o:OLEObject>
        </w:object>
      </w:r>
      <w:r w:rsidR="001D6B2E">
        <w:rPr>
          <w:rFonts w:hint="eastAsia"/>
          <w:snapToGrid/>
        </w:rPr>
        <w:t xml:space="preserve">, </w:t>
      </w:r>
      <w:r w:rsidRPr="0086376E">
        <w:rPr>
          <w:snapToGrid/>
        </w:rPr>
        <w:t>按式</w:t>
      </w:r>
      <w:r w:rsidRPr="0086376E">
        <w:rPr>
          <w:snapToGrid/>
        </w:rPr>
        <w:t>(</w:t>
      </w:r>
      <w:r w:rsidRPr="0086376E">
        <w:rPr>
          <w:rFonts w:hint="eastAsia"/>
          <w:snapToGrid/>
        </w:rPr>
        <w:t>4</w:t>
      </w:r>
      <w:r w:rsidRPr="0086376E">
        <w:rPr>
          <w:snapToGrid/>
        </w:rPr>
        <w:t>)</w:t>
      </w:r>
      <w:r w:rsidRPr="0086376E">
        <w:rPr>
          <w:snapToGrid/>
        </w:rPr>
        <w:t>可计算</w:t>
      </w:r>
      <w:proofErr w:type="gramStart"/>
      <w:r>
        <w:rPr>
          <w:rFonts w:hint="eastAsia"/>
          <w:snapToGrid/>
        </w:rPr>
        <w:t>3</w:t>
      </w:r>
      <w:r w:rsidRPr="0086376E">
        <w:rPr>
          <w:snapToGrid/>
        </w:rPr>
        <w:t>个嵌密元素</w:t>
      </w:r>
      <w:proofErr w:type="gramEnd"/>
      <w:r w:rsidRPr="0086376E">
        <w:rPr>
          <w:snapToGrid/>
        </w:rPr>
        <w:t>最多调整</w:t>
      </w:r>
      <w:proofErr w:type="gramStart"/>
      <w:r>
        <w:rPr>
          <w:rFonts w:hint="eastAsia"/>
          <w:snapToGrid/>
        </w:rPr>
        <w:t>3</w:t>
      </w:r>
      <w:r w:rsidRPr="0086376E">
        <w:rPr>
          <w:snapToGrid/>
        </w:rPr>
        <w:t>个嵌密元素</w:t>
      </w:r>
      <w:proofErr w:type="gramEnd"/>
      <w:r w:rsidRPr="0086376E">
        <w:rPr>
          <w:snapToGrid/>
        </w:rPr>
        <w:t>所能嵌入的秘密信息组合数</w:t>
      </w:r>
      <w:r w:rsidRPr="0086376E">
        <w:rPr>
          <w:snapToGrid/>
          <w:position w:val="-12"/>
        </w:rPr>
        <w:object w:dxaOrig="859" w:dyaOrig="360" w14:anchorId="5D184BFC">
          <v:shape id="_x0000_i1499" type="#_x0000_t75" style="width:36.5pt;height:15.95pt" o:ole="">
            <v:imagedata r:id="rId802" o:title=""/>
          </v:shape>
          <o:OLEObject Type="Embed" ProgID="Equation.DSMT4" ShapeID="_x0000_i1499" DrawAspect="Content" ObjectID="_1543242410" r:id="rId803"/>
        </w:object>
      </w:r>
      <w:r w:rsidRPr="0086376E">
        <w:rPr>
          <w:snapToGrid/>
        </w:rPr>
        <w:t>；</w:t>
      </w:r>
      <w:r>
        <w:rPr>
          <w:snapToGrid/>
        </w:rPr>
        <w:t>将</w:t>
      </w:r>
      <w:r w:rsidRPr="002D7A23">
        <w:rPr>
          <w:position w:val="-10"/>
        </w:rPr>
        <w:object w:dxaOrig="1140" w:dyaOrig="320" w14:anchorId="0827FABD">
          <v:shape id="_x0000_i1500" type="#_x0000_t75" style="width:52.95pt;height:15.45pt" o:ole="">
            <v:imagedata r:id="rId804" o:title=""/>
          </v:shape>
          <o:OLEObject Type="Embed" ProgID="Equation.DSMT4" ShapeID="_x0000_i1500" DrawAspect="Content" ObjectID="_1543242411" r:id="rId805"/>
        </w:object>
      </w:r>
      <w:r>
        <w:rPr>
          <w:rFonts w:hint="eastAsia"/>
          <w:snapToGrid/>
        </w:rPr>
        <w:t>中的数按顺序用</w:t>
      </w:r>
      <w:r>
        <w:rPr>
          <w:rFonts w:hint="eastAsia"/>
          <w:snapToGrid/>
        </w:rPr>
        <w:t>3</w:t>
      </w:r>
      <w:r>
        <w:rPr>
          <w:rFonts w:hint="eastAsia"/>
          <w:snapToGrid/>
        </w:rPr>
        <w:t>进制数表示</w:t>
      </w:r>
      <w:r w:rsidR="001D6B2E">
        <w:rPr>
          <w:rFonts w:hint="eastAsia"/>
          <w:snapToGrid/>
        </w:rPr>
        <w:t xml:space="preserve">, </w:t>
      </w:r>
      <w:r>
        <w:rPr>
          <w:rFonts w:hint="eastAsia"/>
          <w:snapToGrid/>
        </w:rPr>
        <w:t>并将表示成的</w:t>
      </w:r>
      <w:r>
        <w:rPr>
          <w:rFonts w:hint="eastAsia"/>
          <w:snapToGrid/>
        </w:rPr>
        <w:t>3</w:t>
      </w:r>
      <w:r>
        <w:rPr>
          <w:rFonts w:hint="eastAsia"/>
          <w:snapToGrid/>
        </w:rPr>
        <w:t>进制数中的</w:t>
      </w:r>
      <w:r>
        <w:rPr>
          <w:rFonts w:hint="eastAsia"/>
          <w:snapToGrid/>
        </w:rPr>
        <w:t>0, 1, 2</w:t>
      </w:r>
      <w:r>
        <w:rPr>
          <w:rFonts w:hint="eastAsia"/>
          <w:snapToGrid/>
        </w:rPr>
        <w:t>分别用</w:t>
      </w:r>
      <w:r w:rsidR="00D05BAD">
        <w:rPr>
          <w:rFonts w:hint="eastAsia"/>
          <w:snapToGrid/>
        </w:rPr>
        <w:t>-1, 0,1</w:t>
      </w:r>
      <w:r w:rsidR="00D05BAD">
        <w:rPr>
          <w:rFonts w:hint="eastAsia"/>
          <w:snapToGrid/>
        </w:rPr>
        <w:t>替代</w:t>
      </w:r>
      <w:r w:rsidR="001D6B2E">
        <w:rPr>
          <w:rFonts w:hint="eastAsia"/>
          <w:snapToGrid/>
        </w:rPr>
        <w:t xml:space="preserve">, </w:t>
      </w:r>
      <w:r w:rsidR="00D05BAD">
        <w:rPr>
          <w:rFonts w:hint="eastAsia"/>
          <w:snapToGrid/>
        </w:rPr>
        <w:t>如表</w:t>
      </w:r>
      <w:r w:rsidR="00D05BAD">
        <w:rPr>
          <w:rFonts w:hint="eastAsia"/>
          <w:snapToGrid/>
        </w:rPr>
        <w:t>2</w:t>
      </w:r>
      <w:r w:rsidR="00A92309">
        <w:rPr>
          <w:rFonts w:hint="eastAsia"/>
          <w:snapToGrid/>
        </w:rPr>
        <w:t xml:space="preserve">, </w:t>
      </w:r>
      <w:r w:rsidR="009F12D5">
        <w:rPr>
          <w:rFonts w:hint="eastAsia"/>
          <w:snapToGrid/>
        </w:rPr>
        <w:t>假设</w:t>
      </w:r>
      <w:r w:rsidR="009F12D5">
        <w:rPr>
          <w:rFonts w:hint="eastAsia"/>
          <w:snapToGrid/>
        </w:rPr>
        <w:t>27</w:t>
      </w:r>
      <w:r w:rsidR="009F12D5">
        <w:rPr>
          <w:rFonts w:hint="eastAsia"/>
          <w:snapToGrid/>
        </w:rPr>
        <w:t>进</w:t>
      </w:r>
      <w:r w:rsidR="009F3333">
        <w:rPr>
          <w:rFonts w:hint="eastAsia"/>
          <w:snapToGrid/>
        </w:rPr>
        <w:t>制的秘密信息</w:t>
      </w:r>
      <w:r w:rsidR="009F3333" w:rsidRPr="00A92309">
        <w:rPr>
          <w:rFonts w:hint="eastAsia"/>
          <w:i/>
          <w:snapToGrid/>
        </w:rPr>
        <w:t>d</w:t>
      </w:r>
      <w:r w:rsidR="009F3333">
        <w:rPr>
          <w:rFonts w:hint="eastAsia"/>
          <w:snapToGrid/>
        </w:rPr>
        <w:t>=20,</w:t>
      </w:r>
      <w:r w:rsidR="009F12D5">
        <w:rPr>
          <w:rFonts w:hint="eastAsia"/>
          <w:snapToGrid/>
        </w:rPr>
        <w:t>因此取</w:t>
      </w:r>
      <w:r w:rsidR="009F12D5" w:rsidRPr="00623BA5">
        <w:rPr>
          <w:snapToGrid/>
          <w:position w:val="-14"/>
        </w:rPr>
        <w:object w:dxaOrig="540" w:dyaOrig="380" w14:anchorId="00CAD644">
          <v:shape id="_x0000_i1501" type="#_x0000_t75" style="width:26.25pt;height:19.05pt" o:ole="">
            <v:imagedata r:id="rId806" o:title=""/>
          </v:shape>
          <o:OLEObject Type="Embed" ProgID="Equation.DSMT4" ShapeID="_x0000_i1501" DrawAspect="Content" ObjectID="_1543242412" r:id="rId807"/>
        </w:object>
      </w:r>
      <w:r w:rsidR="009F12D5" w:rsidRPr="005267CC">
        <w:rPr>
          <w:snapToGrid/>
        </w:rPr>
        <w:t>中</w:t>
      </w:r>
      <w:r w:rsidR="009F12D5">
        <w:rPr>
          <w:snapToGrid/>
        </w:rPr>
        <w:t>的第</w:t>
      </w:r>
      <w:r w:rsidR="009F12D5">
        <w:rPr>
          <w:rFonts w:hint="eastAsia"/>
          <w:snapToGrid/>
        </w:rPr>
        <w:t>20</w:t>
      </w:r>
      <w:r w:rsidR="009F12D5">
        <w:rPr>
          <w:rFonts w:hint="eastAsia"/>
          <w:snapToGrid/>
        </w:rPr>
        <w:t>行</w:t>
      </w:r>
      <w:r w:rsidR="009F12D5" w:rsidRPr="00225F96">
        <w:rPr>
          <w:snapToGrid/>
        </w:rPr>
        <w:object w:dxaOrig="1460" w:dyaOrig="400" w14:anchorId="008AABA0">
          <v:shape id="_x0000_i1502" type="#_x0000_t75" style="width:73.55pt;height:20.05pt" o:ole="">
            <v:imagedata r:id="rId808" o:title=""/>
          </v:shape>
          <o:OLEObject Type="Embed" ProgID="Equation.DSMT4" ShapeID="_x0000_i1502" DrawAspect="Content" ObjectID="_1543242413" r:id="rId809"/>
        </w:object>
      </w:r>
      <w:r w:rsidR="009F12D5">
        <w:rPr>
          <w:rFonts w:hint="eastAsia"/>
          <w:snapToGrid/>
        </w:rPr>
        <w:t>,</w:t>
      </w:r>
      <w:proofErr w:type="gramStart"/>
      <w:r w:rsidR="009F12D5">
        <w:rPr>
          <w:rFonts w:hint="eastAsia"/>
          <w:snapToGrid/>
        </w:rPr>
        <w:t>按照式</w:t>
      </w:r>
      <w:proofErr w:type="gramEnd"/>
      <w:r w:rsidR="009F12D5">
        <w:rPr>
          <w:rFonts w:hint="eastAsia"/>
          <w:snapToGrid/>
        </w:rPr>
        <w:t>(11)</w:t>
      </w:r>
      <w:r w:rsidR="009F12D5">
        <w:rPr>
          <w:rFonts w:hint="eastAsia"/>
          <w:snapToGrid/>
        </w:rPr>
        <w:t>计算</w:t>
      </w:r>
      <w:proofErr w:type="gramStart"/>
      <w:r w:rsidR="009F12D5">
        <w:rPr>
          <w:rFonts w:hint="eastAsia"/>
          <w:snapToGrid/>
        </w:rPr>
        <w:t>嵌密后</w:t>
      </w:r>
      <w:proofErr w:type="gramEnd"/>
      <w:r w:rsidR="009F12D5">
        <w:rPr>
          <w:rFonts w:hint="eastAsia"/>
          <w:snapToGrid/>
        </w:rPr>
        <w:t>的元素序列</w:t>
      </w:r>
      <w:r w:rsidR="009F12D5" w:rsidRPr="009F12D5">
        <w:rPr>
          <w:snapToGrid/>
        </w:rPr>
        <w:object w:dxaOrig="2040" w:dyaOrig="320" w14:anchorId="62E6C016">
          <v:shape id="_x0000_i1503" type="#_x0000_t75" style="width:91.55pt;height:15.45pt" o:ole="">
            <v:imagedata r:id="rId810" o:title=""/>
          </v:shape>
          <o:OLEObject Type="Embed" ProgID="Equation.DSMT4" ShapeID="_x0000_i1503" DrawAspect="Content" ObjectID="_1543242414" r:id="rId811">
            <o:FieldCodes>\* MERGEFORMAT</o:FieldCodes>
          </o:OLEObject>
        </w:object>
      </w:r>
      <w:r w:rsidR="001D6B2E">
        <w:rPr>
          <w:rFonts w:hint="eastAsia"/>
          <w:snapToGrid/>
        </w:rPr>
        <w:t xml:space="preserve">, </w:t>
      </w:r>
      <w:r w:rsidR="009F12D5">
        <w:rPr>
          <w:snapToGrid/>
        </w:rPr>
        <w:t>由于</w:t>
      </w:r>
      <w:r w:rsidR="009F12D5">
        <w:rPr>
          <w:rFonts w:hint="eastAsia"/>
          <w:snapToGrid/>
        </w:rPr>
        <w:t>256</w:t>
      </w:r>
      <w:r w:rsidR="009F12D5">
        <w:rPr>
          <w:rFonts w:hint="eastAsia"/>
          <w:snapToGrid/>
        </w:rPr>
        <w:t>溢出</w:t>
      </w:r>
      <w:r w:rsidR="001D6B2E">
        <w:rPr>
          <w:rFonts w:hint="eastAsia"/>
          <w:snapToGrid/>
        </w:rPr>
        <w:t xml:space="preserve">, </w:t>
      </w:r>
      <w:r w:rsidR="009F12D5">
        <w:rPr>
          <w:rFonts w:hint="eastAsia"/>
          <w:snapToGrid/>
        </w:rPr>
        <w:t>因此</w:t>
      </w:r>
      <w:proofErr w:type="gramStart"/>
      <w:r w:rsidR="009F12D5">
        <w:rPr>
          <w:rFonts w:hint="eastAsia"/>
          <w:snapToGrid/>
        </w:rPr>
        <w:t>按照式</w:t>
      </w:r>
      <w:proofErr w:type="gramEnd"/>
      <w:r w:rsidR="009F12D5">
        <w:rPr>
          <w:rFonts w:hint="eastAsia"/>
          <w:snapToGrid/>
        </w:rPr>
        <w:t>(12)</w:t>
      </w:r>
      <w:r w:rsidR="009F12D5" w:rsidRPr="009F12D5">
        <w:rPr>
          <w:rFonts w:hint="eastAsia"/>
          <w:snapToGrid/>
        </w:rPr>
        <w:t>将</w:t>
      </w:r>
      <w:r w:rsidR="009F12D5" w:rsidRPr="009F12D5">
        <w:rPr>
          <w:snapToGrid/>
        </w:rPr>
        <w:object w:dxaOrig="300" w:dyaOrig="279" w14:anchorId="496402B7">
          <v:shape id="_x0000_i1504" type="#_x0000_t75" style="width:13.35pt;height:12.85pt" o:ole="">
            <v:imagedata r:id="rId812" o:title=""/>
          </v:shape>
          <o:OLEObject Type="Embed" ProgID="Equation.DSMT4" ShapeID="_x0000_i1504" DrawAspect="Content" ObjectID="_1543242415" r:id="rId813">
            <o:FieldCodes>\* MERGEFORMAT</o:FieldCodes>
          </o:OLEObject>
        </w:object>
      </w:r>
      <w:r w:rsidR="009F12D5">
        <w:rPr>
          <w:snapToGrid/>
        </w:rPr>
        <w:t>调</w:t>
      </w:r>
      <w:r w:rsidR="009F12D5" w:rsidRPr="009F12D5">
        <w:rPr>
          <w:snapToGrid/>
        </w:rPr>
        <w:t>整为</w:t>
      </w:r>
      <w:r w:rsidR="009F12D5" w:rsidRPr="00225F96">
        <w:rPr>
          <w:snapToGrid/>
        </w:rPr>
        <w:object w:dxaOrig="2040" w:dyaOrig="320" w14:anchorId="1CC8F53C">
          <v:shape id="_x0000_i1505" type="#_x0000_t75" style="width:91.55pt;height:15.45pt" o:ole="">
            <v:imagedata r:id="rId814" o:title=""/>
          </v:shape>
          <o:OLEObject Type="Embed" ProgID="Equation.DSMT4" ShapeID="_x0000_i1505" DrawAspect="Content" ObjectID="_1543242416" r:id="rId815">
            <o:FieldCodes>\* MERGEFORMAT</o:FieldCodes>
          </o:OLEObject>
        </w:object>
      </w:r>
      <w:r w:rsidR="001D6B2E">
        <w:rPr>
          <w:rFonts w:hint="eastAsia"/>
          <w:snapToGrid/>
        </w:rPr>
        <w:t xml:space="preserve">, </w:t>
      </w:r>
      <w:r w:rsidR="00225F96" w:rsidRPr="00225F96">
        <w:rPr>
          <w:rFonts w:hint="eastAsia"/>
          <w:snapToGrid/>
        </w:rPr>
        <w:t>提取秘密信息时</w:t>
      </w:r>
      <w:r w:rsidR="001D6B2E">
        <w:rPr>
          <w:rFonts w:hint="eastAsia"/>
          <w:snapToGrid/>
        </w:rPr>
        <w:t xml:space="preserve">, </w:t>
      </w:r>
      <w:proofErr w:type="gramStart"/>
      <w:r w:rsidR="00225F96" w:rsidRPr="00225F96">
        <w:rPr>
          <w:rFonts w:hint="eastAsia"/>
          <w:snapToGrid/>
        </w:rPr>
        <w:t>按照式</w:t>
      </w:r>
      <w:proofErr w:type="gramEnd"/>
      <w:r w:rsidR="00225F96" w:rsidRPr="00225F96">
        <w:rPr>
          <w:rFonts w:hint="eastAsia"/>
          <w:snapToGrid/>
        </w:rPr>
        <w:t>(17)</w:t>
      </w:r>
      <w:r w:rsidR="00225F96" w:rsidRPr="00225F96">
        <w:rPr>
          <w:rFonts w:hint="eastAsia"/>
          <w:snapToGrid/>
        </w:rPr>
        <w:t>计算</w:t>
      </w:r>
      <w:proofErr w:type="gramStart"/>
      <w:r w:rsidR="00225F96" w:rsidRPr="00225F96">
        <w:rPr>
          <w:rFonts w:hint="eastAsia"/>
          <w:snapToGrid/>
        </w:rPr>
        <w:t>嵌密后</w:t>
      </w:r>
      <w:proofErr w:type="gramEnd"/>
      <w:r w:rsidR="00225F96" w:rsidRPr="00225F96">
        <w:rPr>
          <w:rFonts w:hint="eastAsia"/>
          <w:snapToGrid/>
        </w:rPr>
        <w:t>的元素序列</w:t>
      </w:r>
      <w:r w:rsidR="00225F96" w:rsidRPr="00225F96">
        <w:rPr>
          <w:snapToGrid/>
        </w:rPr>
        <w:object w:dxaOrig="2040" w:dyaOrig="320" w14:anchorId="6474AE99">
          <v:shape id="_x0000_i1506" type="#_x0000_t75" style="width:91.55pt;height:15.45pt" o:ole="">
            <v:imagedata r:id="rId814" o:title=""/>
          </v:shape>
          <o:OLEObject Type="Embed" ProgID="Equation.DSMT4" ShapeID="_x0000_i1506" DrawAspect="Content" ObjectID="_1543242417" r:id="rId816">
            <o:FieldCodes>\* MERGEFORMAT</o:FieldCodes>
          </o:OLEObject>
        </w:object>
      </w:r>
      <w:r w:rsidR="00225F96" w:rsidRPr="00225F96">
        <w:rPr>
          <w:snapToGrid/>
        </w:rPr>
        <w:t>和载体序列</w:t>
      </w:r>
      <w:r w:rsidR="00225F96" w:rsidRPr="00225F96">
        <w:rPr>
          <w:snapToGrid/>
        </w:rPr>
        <w:object w:dxaOrig="2000" w:dyaOrig="320" w14:anchorId="6B5B1F70">
          <v:shape id="_x0000_i1507" type="#_x0000_t75" style="width:90pt;height:15.45pt" o:ole="">
            <v:imagedata r:id="rId796" o:title=""/>
          </v:shape>
          <o:OLEObject Type="Embed" ProgID="Equation.DSMT4" ShapeID="_x0000_i1507" DrawAspect="Content" ObjectID="_1543242418" r:id="rId817">
            <o:FieldCodes>\* MERGEFORMAT</o:FieldCodes>
          </o:OLEObject>
        </w:object>
      </w:r>
      <w:r w:rsidR="00225F96" w:rsidRPr="00225F96">
        <w:rPr>
          <w:snapToGrid/>
        </w:rPr>
        <w:t>的差值序列</w:t>
      </w:r>
      <w:r w:rsidR="00225F96" w:rsidRPr="00225F96">
        <w:rPr>
          <w:snapToGrid/>
          <w:position w:val="-14"/>
        </w:rPr>
        <w:object w:dxaOrig="1579" w:dyaOrig="400" w14:anchorId="21D1EF32">
          <v:shape id="_x0000_i1508" type="#_x0000_t75" style="width:78.7pt;height:20.05pt" o:ole="">
            <v:imagedata r:id="rId818" o:title=""/>
          </v:shape>
          <o:OLEObject Type="Embed" ProgID="Equation.DSMT4" ShapeID="_x0000_i1508" DrawAspect="Content" ObjectID="_1543242419" r:id="rId819"/>
        </w:object>
      </w:r>
      <w:r w:rsidR="00225F96">
        <w:rPr>
          <w:rFonts w:hint="eastAsia"/>
          <w:snapToGrid/>
        </w:rPr>
        <w:t>,</w:t>
      </w:r>
      <w:r w:rsidR="00225F96">
        <w:rPr>
          <w:rFonts w:hint="eastAsia"/>
          <w:snapToGrid/>
        </w:rPr>
        <w:t>由于</w:t>
      </w:r>
      <w:r w:rsidR="00225F96">
        <w:rPr>
          <w:rFonts w:hint="eastAsia"/>
          <w:snapToGrid/>
        </w:rPr>
        <w:t>-2</w:t>
      </w:r>
      <w:r w:rsidR="00225F96">
        <w:rPr>
          <w:rFonts w:hint="eastAsia"/>
          <w:snapToGrid/>
        </w:rPr>
        <w:t>溢出</w:t>
      </w:r>
      <w:r w:rsidR="001D6B2E">
        <w:rPr>
          <w:rFonts w:hint="eastAsia"/>
          <w:snapToGrid/>
        </w:rPr>
        <w:t xml:space="preserve">, </w:t>
      </w:r>
      <w:r w:rsidR="00225F96">
        <w:rPr>
          <w:rFonts w:hint="eastAsia"/>
          <w:snapToGrid/>
        </w:rPr>
        <w:t>因此</w:t>
      </w:r>
      <w:proofErr w:type="gramStart"/>
      <w:r w:rsidR="00225F96">
        <w:rPr>
          <w:rFonts w:hint="eastAsia"/>
          <w:snapToGrid/>
        </w:rPr>
        <w:t>按照式</w:t>
      </w:r>
      <w:proofErr w:type="gramEnd"/>
      <w:r w:rsidR="00225F96">
        <w:rPr>
          <w:rFonts w:hint="eastAsia"/>
          <w:snapToGrid/>
        </w:rPr>
        <w:t>(18)</w:t>
      </w:r>
      <w:r w:rsidR="00225F96">
        <w:rPr>
          <w:rFonts w:hint="eastAsia"/>
          <w:snapToGrid/>
        </w:rPr>
        <w:t>计算最终的</w:t>
      </w:r>
      <w:r w:rsidR="00225F96" w:rsidRPr="00225F96">
        <w:rPr>
          <w:snapToGrid/>
          <w:position w:val="-14"/>
        </w:rPr>
        <w:object w:dxaOrig="1460" w:dyaOrig="400" w14:anchorId="0DD20D09">
          <v:shape id="_x0000_i1509" type="#_x0000_t75" style="width:73.55pt;height:20.05pt" o:ole="">
            <v:imagedata r:id="rId820" o:title=""/>
          </v:shape>
          <o:OLEObject Type="Embed" ProgID="Equation.DSMT4" ShapeID="_x0000_i1509" DrawAspect="Content" ObjectID="_1543242420" r:id="rId821"/>
        </w:object>
      </w:r>
      <w:r w:rsidR="001D6B2E">
        <w:rPr>
          <w:rFonts w:hint="eastAsia"/>
          <w:snapToGrid/>
        </w:rPr>
        <w:t xml:space="preserve">, </w:t>
      </w:r>
      <w:r w:rsidR="00225F96">
        <w:rPr>
          <w:rFonts w:hint="eastAsia"/>
          <w:snapToGrid/>
        </w:rPr>
        <w:t>从表</w:t>
      </w:r>
      <w:r w:rsidR="00225F96">
        <w:rPr>
          <w:rFonts w:hint="eastAsia"/>
          <w:snapToGrid/>
        </w:rPr>
        <w:t>2</w:t>
      </w:r>
      <w:r w:rsidR="00225F96">
        <w:rPr>
          <w:rFonts w:hint="eastAsia"/>
          <w:snapToGrid/>
        </w:rPr>
        <w:t>中取出</w:t>
      </w:r>
      <w:r w:rsidR="00225F96" w:rsidRPr="00B90FDE">
        <w:rPr>
          <w:position w:val="-14"/>
        </w:rPr>
        <w:object w:dxaOrig="820" w:dyaOrig="400" w14:anchorId="4E4ACAC4">
          <v:shape id="_x0000_i1510" type="#_x0000_t75" style="width:41.15pt;height:20.05pt" o:ole="">
            <v:imagedata r:id="rId822" o:title=""/>
          </v:shape>
          <o:OLEObject Type="Embed" ProgID="Equation.DSMT4" ShapeID="_x0000_i1510" DrawAspect="Content" ObjectID="_1543242421" r:id="rId823"/>
        </w:object>
      </w:r>
      <w:r w:rsidR="00225F96">
        <w:t>对应的行号</w:t>
      </w:r>
      <w:r w:rsidR="00225F96">
        <w:rPr>
          <w:rFonts w:hint="eastAsia"/>
        </w:rPr>
        <w:t>20</w:t>
      </w:r>
      <w:r w:rsidR="00225F96">
        <w:rPr>
          <w:rFonts w:hint="eastAsia"/>
        </w:rPr>
        <w:t>即为嵌入的</w:t>
      </w:r>
      <w:r w:rsidR="00225F96">
        <w:rPr>
          <w:rFonts w:hint="eastAsia"/>
        </w:rPr>
        <w:t>17</w:t>
      </w:r>
      <w:r w:rsidR="00225F96">
        <w:rPr>
          <w:rFonts w:hint="eastAsia"/>
        </w:rPr>
        <w:t>进制秘密信息。</w:t>
      </w:r>
    </w:p>
    <w:p w14:paraId="31B5EBA8" w14:textId="77777777" w:rsidR="007B30F8" w:rsidRPr="007B30F8" w:rsidRDefault="007B30F8" w:rsidP="007B30F8">
      <w:pPr>
        <w:pStyle w:val="7"/>
        <w:ind w:left="360"/>
        <w:rPr>
          <w:b/>
        </w:rPr>
      </w:pPr>
      <w:r>
        <w:rPr>
          <w:rFonts w:hint="eastAsia"/>
          <w:b/>
        </w:rPr>
        <w:t>5</w:t>
      </w:r>
      <w:r w:rsidR="00252113">
        <w:rPr>
          <w:rFonts w:hint="eastAsia"/>
          <w:b/>
        </w:rPr>
        <w:t>实验</w:t>
      </w:r>
    </w:p>
    <w:p w14:paraId="2B1E60C7" w14:textId="77777777" w:rsidR="002D7A23" w:rsidRDefault="00252113">
      <w:pPr>
        <w:widowControl/>
        <w:snapToGrid/>
        <w:spacing w:line="240" w:lineRule="auto"/>
        <w:ind w:firstLine="360"/>
        <w:jc w:val="left"/>
        <w:rPr>
          <w:snapToGrid/>
        </w:rPr>
      </w:pPr>
      <w:r>
        <w:rPr>
          <w:snapToGrid/>
        </w:rPr>
        <w:t>实验测试环境为</w:t>
      </w:r>
      <w:r>
        <w:rPr>
          <w:snapToGrid/>
        </w:rPr>
        <w:t>Windows 10</w:t>
      </w:r>
      <w:r>
        <w:rPr>
          <w:snapToGrid/>
        </w:rPr>
        <w:t>操作系统</w:t>
      </w:r>
      <w:r>
        <w:rPr>
          <w:snapToGrid/>
        </w:rPr>
        <w:t>, CPU</w:t>
      </w:r>
      <w:r>
        <w:rPr>
          <w:snapToGrid/>
        </w:rPr>
        <w:t>为</w:t>
      </w:r>
      <w:r>
        <w:rPr>
          <w:snapToGrid/>
        </w:rPr>
        <w:t xml:space="preserve">Inter(R) Core(TM) i5-6600, </w:t>
      </w:r>
      <w:r>
        <w:rPr>
          <w:snapToGrid/>
        </w:rPr>
        <w:t>主频为</w:t>
      </w:r>
      <w:r>
        <w:rPr>
          <w:snapToGrid/>
        </w:rPr>
        <w:t xml:space="preserve">3.31GHz, </w:t>
      </w:r>
      <w:r>
        <w:rPr>
          <w:snapToGrid/>
        </w:rPr>
        <w:t>内存为</w:t>
      </w:r>
      <w:r w:rsidR="0042554E">
        <w:rPr>
          <w:snapToGrid/>
        </w:rPr>
        <w:t>8.00GB</w:t>
      </w:r>
      <w:r>
        <w:rPr>
          <w:snapToGrid/>
        </w:rPr>
        <w:t xml:space="preserve">, </w:t>
      </w:r>
      <w:r>
        <w:rPr>
          <w:snapToGrid/>
        </w:rPr>
        <w:t>实验编码语言为</w:t>
      </w:r>
      <w:r>
        <w:rPr>
          <w:snapToGrid/>
        </w:rPr>
        <w:t>Java jdk1.8.0_65</w:t>
      </w:r>
      <w:r>
        <w:rPr>
          <w:rFonts w:hint="eastAsia"/>
          <w:snapToGrid/>
        </w:rPr>
        <w:t xml:space="preserve">, </w:t>
      </w:r>
      <w:r>
        <w:rPr>
          <w:rFonts w:hint="eastAsia"/>
          <w:snapToGrid/>
        </w:rPr>
        <w:t>测试图像为</w:t>
      </w:r>
      <w:r w:rsidR="0042554E" w:rsidRPr="002D7A23">
        <w:rPr>
          <w:snapToGrid/>
          <w:position w:val="-6"/>
        </w:rPr>
        <w:object w:dxaOrig="979" w:dyaOrig="280" w14:anchorId="26519965">
          <v:shape id="_x0000_i1511" type="#_x0000_t75" style="width:43.2pt;height:12.85pt" o:ole="">
            <v:imagedata r:id="rId824" o:title=""/>
          </v:shape>
          <o:OLEObject Type="Embed" ProgID="Equation.DSMT4" ShapeID="_x0000_i1511" DrawAspect="Content" ObjectID="_1543242422" r:id="rId825"/>
        </w:object>
      </w:r>
      <w:r>
        <w:rPr>
          <w:rFonts w:hint="eastAsia"/>
          <w:snapToGrid/>
        </w:rPr>
        <w:t>的</w:t>
      </w:r>
      <w:r>
        <w:rPr>
          <w:rFonts w:hint="eastAsia"/>
          <w:snapToGrid/>
        </w:rPr>
        <w:t>256</w:t>
      </w:r>
      <w:r>
        <w:rPr>
          <w:rFonts w:hint="eastAsia"/>
          <w:snapToGrid/>
        </w:rPr>
        <w:t>色灰度图像</w:t>
      </w:r>
      <w:r>
        <w:rPr>
          <w:rFonts w:hint="eastAsia"/>
          <w:snapToGrid/>
        </w:rPr>
        <w:t xml:space="preserve">Lena, Man, Pepper, Women, </w:t>
      </w:r>
      <w:r>
        <w:rPr>
          <w:rFonts w:hint="eastAsia"/>
          <w:snapToGrid/>
        </w:rPr>
        <w:t>如图</w:t>
      </w:r>
      <w:r>
        <w:rPr>
          <w:rFonts w:hint="eastAsia"/>
          <w:snapToGrid/>
        </w:rPr>
        <w:t>1(a)-</w:t>
      </w:r>
      <w:r>
        <w:rPr>
          <w:rFonts w:hint="eastAsia"/>
          <w:snapToGrid/>
        </w:rPr>
        <w:t>图</w:t>
      </w:r>
      <w:r>
        <w:rPr>
          <w:rFonts w:hint="eastAsia"/>
          <w:snapToGrid/>
        </w:rPr>
        <w:t>1(f)</w:t>
      </w:r>
      <w:r>
        <w:rPr>
          <w:rFonts w:hint="eastAsia"/>
          <w:snapToGrid/>
        </w:rPr>
        <w:t>所示</w:t>
      </w:r>
      <w:r>
        <w:rPr>
          <w:rFonts w:hint="eastAsia"/>
          <w:snapToGrid/>
        </w:rPr>
        <w:t xml:space="preserve">, </w:t>
      </w:r>
    </w:p>
    <w:p w14:paraId="4773767A" w14:textId="77777777" w:rsidR="002D7A23" w:rsidRDefault="00252113">
      <w:pPr>
        <w:widowControl/>
        <w:snapToGrid/>
        <w:spacing w:line="240" w:lineRule="auto"/>
        <w:ind w:firstLineChars="100" w:firstLine="200"/>
        <w:jc w:val="left"/>
        <w:rPr>
          <w:snapToGrid/>
        </w:rPr>
      </w:pPr>
      <w:r>
        <w:rPr>
          <w:rFonts w:hint="eastAsia"/>
          <w:noProof/>
          <w:snapToGrid/>
        </w:rPr>
        <w:drawing>
          <wp:inline distT="0" distB="0" distL="0" distR="0" wp14:anchorId="23768984" wp14:editId="15864DEB">
            <wp:extent cx="899795" cy="900430"/>
            <wp:effectExtent l="19050" t="0" r="0" b="0"/>
            <wp:docPr id="44" name="图片 43" descr="Wom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3" descr="Women.bmp"/>
                    <pic:cNvPicPr>
                      <a:picLocks noChangeAspect="1"/>
                    </pic:cNvPicPr>
                  </pic:nvPicPr>
                  <pic:blipFill>
                    <a:blip r:embed="rId826"/>
                    <a:stretch>
                      <a:fillRect/>
                    </a:stretch>
                  </pic:blipFill>
                  <pic:spPr>
                    <a:xfrm>
                      <a:off x="0" y="0"/>
                      <a:ext cx="900000" cy="900541"/>
                    </a:xfrm>
                    <a:prstGeom prst="rect">
                      <a:avLst/>
                    </a:prstGeom>
                  </pic:spPr>
                </pic:pic>
              </a:graphicData>
            </a:graphic>
          </wp:inline>
        </w:drawing>
      </w:r>
      <w:r>
        <w:rPr>
          <w:rFonts w:hint="eastAsia"/>
          <w:noProof/>
          <w:snapToGrid/>
        </w:rPr>
        <w:drawing>
          <wp:inline distT="0" distB="0" distL="0" distR="0" wp14:anchorId="5C67F65A" wp14:editId="1B62CD90">
            <wp:extent cx="899795" cy="900430"/>
            <wp:effectExtent l="19050" t="0" r="0" b="0"/>
            <wp:docPr id="40" name="图片 3" descr="Len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 descr="Lena.bmp"/>
                    <pic:cNvPicPr>
                      <a:picLocks noChangeAspect="1"/>
                    </pic:cNvPicPr>
                  </pic:nvPicPr>
                  <pic:blipFill>
                    <a:blip r:embed="rId827"/>
                    <a:stretch>
                      <a:fillRect/>
                    </a:stretch>
                  </pic:blipFill>
                  <pic:spPr>
                    <a:xfrm>
                      <a:off x="0" y="0"/>
                      <a:ext cx="900000" cy="900855"/>
                    </a:xfrm>
                    <a:prstGeom prst="rect">
                      <a:avLst/>
                    </a:prstGeom>
                  </pic:spPr>
                </pic:pic>
              </a:graphicData>
            </a:graphic>
          </wp:inline>
        </w:drawing>
      </w:r>
    </w:p>
    <w:p w14:paraId="33950B66" w14:textId="77777777" w:rsidR="002D7A23" w:rsidRDefault="00252113">
      <w:pPr>
        <w:widowControl/>
        <w:snapToGrid/>
        <w:spacing w:line="240" w:lineRule="auto"/>
        <w:ind w:firstLineChars="350" w:firstLine="588"/>
        <w:jc w:val="left"/>
        <w:rPr>
          <w:snapToGrid/>
        </w:rPr>
      </w:pPr>
      <w:r>
        <w:rPr>
          <w:rFonts w:hint="eastAsia"/>
          <w:sz w:val="16"/>
        </w:rPr>
        <w:t>a. Women                  b. Lena</w:t>
      </w:r>
    </w:p>
    <w:p w14:paraId="77E3232A" w14:textId="77777777" w:rsidR="002D7A23" w:rsidRDefault="00252113">
      <w:pPr>
        <w:widowControl/>
        <w:snapToGrid/>
        <w:spacing w:line="240" w:lineRule="auto"/>
        <w:ind w:firstLineChars="100" w:firstLine="200"/>
        <w:jc w:val="left"/>
        <w:rPr>
          <w:snapToGrid/>
        </w:rPr>
      </w:pPr>
      <w:r>
        <w:rPr>
          <w:rFonts w:hint="eastAsia"/>
          <w:noProof/>
          <w:snapToGrid/>
        </w:rPr>
        <w:drawing>
          <wp:inline distT="0" distB="0" distL="0" distR="0" wp14:anchorId="3874D23F" wp14:editId="74B298EB">
            <wp:extent cx="899795" cy="899160"/>
            <wp:effectExtent l="19050" t="0" r="0" b="0"/>
            <wp:docPr id="42" name="图片 5" descr="Pepp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5" descr="Pepper.bmp"/>
                    <pic:cNvPicPr>
                      <a:picLocks noChangeAspect="1"/>
                    </pic:cNvPicPr>
                  </pic:nvPicPr>
                  <pic:blipFill>
                    <a:blip r:embed="rId828"/>
                    <a:stretch>
                      <a:fillRect/>
                    </a:stretch>
                  </pic:blipFill>
                  <pic:spPr>
                    <a:xfrm>
                      <a:off x="0" y="0"/>
                      <a:ext cx="900000" cy="899270"/>
                    </a:xfrm>
                    <a:prstGeom prst="rect">
                      <a:avLst/>
                    </a:prstGeom>
                  </pic:spPr>
                </pic:pic>
              </a:graphicData>
            </a:graphic>
          </wp:inline>
        </w:drawing>
      </w:r>
      <w:r>
        <w:rPr>
          <w:rFonts w:hint="eastAsia"/>
          <w:noProof/>
          <w:snapToGrid/>
        </w:rPr>
        <w:drawing>
          <wp:inline distT="0" distB="0" distL="0" distR="0" wp14:anchorId="02A16E01" wp14:editId="0605CEF2">
            <wp:extent cx="899795" cy="899160"/>
            <wp:effectExtent l="19050" t="0" r="0" b="0"/>
            <wp:docPr id="43" name="图片 4" descr="Ma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 descr="Man.bmp"/>
                    <pic:cNvPicPr>
                      <a:picLocks noChangeAspect="1"/>
                    </pic:cNvPicPr>
                  </pic:nvPicPr>
                  <pic:blipFill>
                    <a:blip r:embed="rId829"/>
                    <a:stretch>
                      <a:fillRect/>
                    </a:stretch>
                  </pic:blipFill>
                  <pic:spPr>
                    <a:xfrm>
                      <a:off x="0" y="0"/>
                      <a:ext cx="900000" cy="899269"/>
                    </a:xfrm>
                    <a:prstGeom prst="rect">
                      <a:avLst/>
                    </a:prstGeom>
                  </pic:spPr>
                </pic:pic>
              </a:graphicData>
            </a:graphic>
          </wp:inline>
        </w:drawing>
      </w:r>
    </w:p>
    <w:p w14:paraId="5FC8FDAA" w14:textId="77777777" w:rsidR="002D7A23" w:rsidRDefault="00252113">
      <w:pPr>
        <w:widowControl/>
        <w:snapToGrid/>
        <w:spacing w:line="240" w:lineRule="auto"/>
        <w:ind w:firstLineChars="350" w:firstLine="588"/>
        <w:jc w:val="left"/>
        <w:rPr>
          <w:snapToGrid/>
        </w:rPr>
      </w:pPr>
      <w:r>
        <w:rPr>
          <w:rFonts w:hint="eastAsia"/>
          <w:sz w:val="16"/>
        </w:rPr>
        <w:t>c. Pepper                 d. Man</w:t>
      </w:r>
    </w:p>
    <w:p w14:paraId="3CB842E4" w14:textId="77777777" w:rsidR="002D7A23" w:rsidRDefault="00252113">
      <w:pPr>
        <w:widowControl/>
        <w:snapToGrid/>
        <w:spacing w:line="240" w:lineRule="auto"/>
        <w:ind w:firstLineChars="1073" w:firstLine="2232"/>
        <w:rPr>
          <w:snapToGrid/>
        </w:rPr>
      </w:pPr>
      <w:r>
        <w:rPr>
          <w:rFonts w:hint="eastAsia"/>
          <w:snapToGrid/>
        </w:rPr>
        <w:t>图</w:t>
      </w:r>
      <w:r>
        <w:rPr>
          <w:rFonts w:hint="eastAsia"/>
          <w:snapToGrid/>
        </w:rPr>
        <w:t>1</w:t>
      </w:r>
    </w:p>
    <w:p w14:paraId="03EB0065" w14:textId="77777777" w:rsidR="000C5149" w:rsidRDefault="000C5149" w:rsidP="000C5149">
      <w:pPr>
        <w:spacing w:line="240" w:lineRule="auto"/>
      </w:pPr>
      <w:r>
        <w:rPr>
          <w:rFonts w:hint="eastAsia"/>
        </w:rPr>
        <w:t>本文采用峰值信噪比和</w:t>
      </w:r>
      <w:r>
        <w:rPr>
          <w:rFonts w:hint="eastAsia"/>
          <w:snapToGrid/>
        </w:rPr>
        <w:t>秘密信息嵌入率</w:t>
      </w:r>
      <w:r>
        <w:rPr>
          <w:rFonts w:hint="eastAsia"/>
        </w:rPr>
        <w:t>衡量密写算法的优劣</w:t>
      </w:r>
      <w:r>
        <w:rPr>
          <w:rFonts w:hint="eastAsia"/>
        </w:rPr>
        <w:t xml:space="preserve">, </w:t>
      </w:r>
      <w:r>
        <w:rPr>
          <w:rFonts w:hint="eastAsia"/>
        </w:rPr>
        <w:t>峰值信噪比</w:t>
      </w:r>
      <w:r>
        <w:rPr>
          <w:rFonts w:hint="eastAsia"/>
        </w:rPr>
        <w:t>PSNR &gt;38dB</w:t>
      </w:r>
      <w:r>
        <w:rPr>
          <w:rFonts w:hint="eastAsia"/>
        </w:rPr>
        <w:t>时</w:t>
      </w:r>
      <w:r>
        <w:rPr>
          <w:rFonts w:hint="eastAsia"/>
        </w:rPr>
        <w:t xml:space="preserve">, </w:t>
      </w:r>
      <w:r>
        <w:rPr>
          <w:rFonts w:hint="eastAsia"/>
        </w:rPr>
        <w:t>说明图像的视觉质量较高</w:t>
      </w:r>
      <w:r>
        <w:rPr>
          <w:rFonts w:hint="eastAsia"/>
        </w:rPr>
        <w:t xml:space="preserve">, </w:t>
      </w:r>
      <w:r>
        <w:rPr>
          <w:rFonts w:hint="eastAsia"/>
        </w:rPr>
        <w:t>不易引起察觉</w:t>
      </w:r>
      <w:r>
        <w:rPr>
          <w:rFonts w:hint="eastAsia"/>
        </w:rPr>
        <w:t xml:space="preserve">. </w:t>
      </w:r>
      <w:r>
        <w:rPr>
          <w:rFonts w:hint="eastAsia"/>
        </w:rPr>
        <w:t>式</w:t>
      </w:r>
      <w:r>
        <w:rPr>
          <w:rFonts w:hint="eastAsia"/>
        </w:rPr>
        <w:t>(15)</w:t>
      </w:r>
      <w:r>
        <w:rPr>
          <w:rFonts w:hint="eastAsia"/>
        </w:rPr>
        <w:t>为峰值信噪比的计算公式</w:t>
      </w:r>
      <w:r>
        <w:rPr>
          <w:rFonts w:hint="eastAsia"/>
        </w:rPr>
        <w:t>,</w:t>
      </w:r>
    </w:p>
    <w:tbl>
      <w:tblPr>
        <w:tblW w:w="4706" w:type="dxa"/>
        <w:tblLayout w:type="fixed"/>
        <w:tblLook w:val="04A0" w:firstRow="1" w:lastRow="0" w:firstColumn="1" w:lastColumn="0" w:noHBand="0" w:noVBand="1"/>
      </w:tblPr>
      <w:tblGrid>
        <w:gridCol w:w="4077"/>
        <w:gridCol w:w="629"/>
      </w:tblGrid>
      <w:tr w:rsidR="000C5149" w14:paraId="2AF85ECB" w14:textId="77777777" w:rsidTr="00194447">
        <w:tc>
          <w:tcPr>
            <w:tcW w:w="4077" w:type="dxa"/>
          </w:tcPr>
          <w:p w14:paraId="697AD4D1" w14:textId="77777777" w:rsidR="000C5149" w:rsidRDefault="0042554E" w:rsidP="00194447">
            <w:pPr>
              <w:ind w:firstLine="0"/>
              <w:jc w:val="center"/>
              <w:rPr>
                <w:snapToGrid/>
              </w:rPr>
            </w:pPr>
            <w:r w:rsidRPr="002D7A23">
              <w:rPr>
                <w:position w:val="-24"/>
              </w:rPr>
              <w:object w:dxaOrig="1880" w:dyaOrig="660" w14:anchorId="27E0BE55">
                <v:shape id="_x0000_i1512" type="#_x0000_t75" style="width:77.15pt;height:27.25pt" o:ole="">
                  <v:imagedata r:id="rId830" o:title=""/>
                </v:shape>
                <o:OLEObject Type="Embed" ProgID="Equation.DSMT4" ShapeID="_x0000_i1512" DrawAspect="Content" ObjectID="_1543242423" r:id="rId831"/>
              </w:object>
            </w:r>
          </w:p>
        </w:tc>
        <w:tc>
          <w:tcPr>
            <w:tcW w:w="629" w:type="dxa"/>
          </w:tcPr>
          <w:p w14:paraId="2843439F" w14:textId="77777777" w:rsidR="000C5149" w:rsidRDefault="000C5149" w:rsidP="00194447">
            <w:pPr>
              <w:ind w:firstLine="0"/>
              <w:jc w:val="right"/>
              <w:rPr>
                <w:snapToGrid/>
              </w:rPr>
            </w:pPr>
          </w:p>
          <w:p w14:paraId="3786019B" w14:textId="77777777" w:rsidR="000C5149" w:rsidRDefault="000C5149" w:rsidP="00194447">
            <w:pPr>
              <w:ind w:firstLine="0"/>
              <w:jc w:val="right"/>
              <w:rPr>
                <w:snapToGrid/>
              </w:rPr>
            </w:pPr>
            <w:r>
              <w:rPr>
                <w:rFonts w:hint="eastAsia"/>
                <w:snapToGrid/>
              </w:rPr>
              <w:t>(15)</w:t>
            </w:r>
          </w:p>
        </w:tc>
      </w:tr>
    </w:tbl>
    <w:p w14:paraId="1559502A" w14:textId="77777777" w:rsidR="000C5149" w:rsidRDefault="000C5149" w:rsidP="000C5149">
      <w:pPr>
        <w:spacing w:line="240" w:lineRule="auto"/>
      </w:pPr>
      <w:r>
        <w:rPr>
          <w:rFonts w:hint="eastAsia"/>
        </w:rPr>
        <w:lastRenderedPageBreak/>
        <w:t>式</w:t>
      </w:r>
      <w:r>
        <w:rPr>
          <w:rFonts w:hint="eastAsia"/>
        </w:rPr>
        <w:t>(15)</w:t>
      </w:r>
      <w:r>
        <w:rPr>
          <w:rFonts w:hint="eastAsia"/>
        </w:rPr>
        <w:t>中</w:t>
      </w:r>
      <w:r>
        <w:rPr>
          <w:rFonts w:hint="eastAsia"/>
        </w:rPr>
        <w:t>, MSE</w:t>
      </w:r>
      <w:r>
        <w:rPr>
          <w:rFonts w:hint="eastAsia"/>
        </w:rPr>
        <w:t>表示两幅图像的均方误差</w:t>
      </w:r>
      <w:r>
        <w:rPr>
          <w:rFonts w:hint="eastAsia"/>
        </w:rPr>
        <w:t xml:space="preserve">, </w:t>
      </w:r>
      <w:r>
        <w:rPr>
          <w:rFonts w:hint="eastAsia"/>
        </w:rPr>
        <w:t>计算公式如式</w:t>
      </w:r>
      <w:r>
        <w:rPr>
          <w:rFonts w:hint="eastAsia"/>
        </w:rPr>
        <w:t>(16),</w:t>
      </w:r>
    </w:p>
    <w:tbl>
      <w:tblPr>
        <w:tblW w:w="4706" w:type="dxa"/>
        <w:tblLayout w:type="fixed"/>
        <w:tblLook w:val="04A0" w:firstRow="1" w:lastRow="0" w:firstColumn="1" w:lastColumn="0" w:noHBand="0" w:noVBand="1"/>
      </w:tblPr>
      <w:tblGrid>
        <w:gridCol w:w="4077"/>
        <w:gridCol w:w="629"/>
      </w:tblGrid>
      <w:tr w:rsidR="000C5149" w14:paraId="5C6A951B" w14:textId="77777777" w:rsidTr="00194447">
        <w:tc>
          <w:tcPr>
            <w:tcW w:w="4077" w:type="dxa"/>
          </w:tcPr>
          <w:p w14:paraId="1E651A80" w14:textId="77777777" w:rsidR="000C5149" w:rsidRDefault="0042554E" w:rsidP="00194447">
            <w:pPr>
              <w:ind w:firstLine="0"/>
              <w:jc w:val="center"/>
              <w:rPr>
                <w:snapToGrid/>
              </w:rPr>
            </w:pPr>
            <w:r w:rsidRPr="002D7A23">
              <w:rPr>
                <w:position w:val="-24"/>
              </w:rPr>
              <w:object w:dxaOrig="2499" w:dyaOrig="980" w14:anchorId="73F297FC">
                <v:shape id="_x0000_i1513" type="#_x0000_t75" style="width:106.95pt;height:41.65pt" o:ole="">
                  <v:imagedata r:id="rId832" o:title=""/>
                </v:shape>
                <o:OLEObject Type="Embed" ProgID="Equation.DSMT4" ShapeID="_x0000_i1513" DrawAspect="Content" ObjectID="_1543242424" r:id="rId833"/>
              </w:object>
            </w:r>
          </w:p>
        </w:tc>
        <w:tc>
          <w:tcPr>
            <w:tcW w:w="629" w:type="dxa"/>
          </w:tcPr>
          <w:p w14:paraId="27B65FAB" w14:textId="77777777" w:rsidR="000C5149" w:rsidRDefault="000C5149" w:rsidP="00194447">
            <w:pPr>
              <w:ind w:firstLine="0"/>
              <w:jc w:val="right"/>
              <w:rPr>
                <w:snapToGrid/>
              </w:rPr>
            </w:pPr>
          </w:p>
          <w:p w14:paraId="1A80DB52" w14:textId="77777777" w:rsidR="000C5149" w:rsidRDefault="000C5149" w:rsidP="00194447">
            <w:pPr>
              <w:ind w:firstLine="0"/>
              <w:jc w:val="right"/>
              <w:rPr>
                <w:snapToGrid/>
              </w:rPr>
            </w:pPr>
            <w:r>
              <w:rPr>
                <w:rFonts w:hint="eastAsia"/>
                <w:snapToGrid/>
              </w:rPr>
              <w:t>(16)</w:t>
            </w:r>
          </w:p>
        </w:tc>
      </w:tr>
    </w:tbl>
    <w:p w14:paraId="7FE70F1C" w14:textId="77777777" w:rsidR="000C5149" w:rsidRDefault="000C5149" w:rsidP="000C5149">
      <w:pPr>
        <w:spacing w:line="240" w:lineRule="auto"/>
        <w:rPr>
          <w:snapToGrid/>
        </w:rPr>
      </w:pPr>
      <w:r>
        <w:rPr>
          <w:rFonts w:hint="eastAsia"/>
        </w:rPr>
        <w:t>式</w:t>
      </w:r>
      <w:r>
        <w:rPr>
          <w:rFonts w:hint="eastAsia"/>
        </w:rPr>
        <w:t>(16)</w:t>
      </w:r>
      <w:r>
        <w:rPr>
          <w:rFonts w:hint="eastAsia"/>
        </w:rPr>
        <w:t>中</w:t>
      </w:r>
      <w:r>
        <w:rPr>
          <w:rFonts w:hint="eastAsia"/>
        </w:rPr>
        <w:t xml:space="preserve">, </w:t>
      </w:r>
      <w:r w:rsidRPr="002D7A23">
        <w:rPr>
          <w:position w:val="-14"/>
        </w:rPr>
        <w:object w:dxaOrig="360" w:dyaOrig="380" w14:anchorId="3CBD9CB0">
          <v:shape id="_x0000_i1514" type="#_x0000_t75" style="width:18pt;height:19.05pt" o:ole="">
            <v:imagedata r:id="rId834" o:title=""/>
          </v:shape>
          <o:OLEObject Type="Embed" ProgID="Equation.DSMT4" ShapeID="_x0000_i1514" DrawAspect="Content" ObjectID="_1543242425" r:id="rId835"/>
        </w:object>
      </w:r>
      <w:r>
        <w:rPr>
          <w:rFonts w:hint="eastAsia"/>
        </w:rPr>
        <w:t>和</w:t>
      </w:r>
      <w:r w:rsidRPr="002D7A23">
        <w:rPr>
          <w:position w:val="-14"/>
        </w:rPr>
        <w:object w:dxaOrig="360" w:dyaOrig="380" w14:anchorId="5130F104">
          <v:shape id="_x0000_i1515" type="#_x0000_t75" style="width:18pt;height:19.05pt" o:ole="">
            <v:imagedata r:id="rId836" o:title=""/>
          </v:shape>
          <o:OLEObject Type="Embed" ProgID="Equation.DSMT4" ShapeID="_x0000_i1515" DrawAspect="Content" ObjectID="_1543242426" r:id="rId837"/>
        </w:object>
      </w:r>
      <w:r>
        <w:t>分别表示载体图像和载体图像修改后的图像</w:t>
      </w:r>
      <w:r>
        <w:rPr>
          <w:rFonts w:hint="eastAsia"/>
        </w:rPr>
        <w:t xml:space="preserve">. </w:t>
      </w:r>
    </w:p>
    <w:p w14:paraId="5E3BB15C" w14:textId="77777777" w:rsidR="000C5149" w:rsidRDefault="000C5149" w:rsidP="000C5149">
      <w:pPr>
        <w:pStyle w:val="10"/>
        <w:ind w:firstLineChars="0" w:firstLine="330"/>
      </w:pPr>
      <w:r>
        <w:rPr>
          <w:rFonts w:hint="eastAsia"/>
          <w:snapToGrid/>
        </w:rPr>
        <w:t>秘密信息嵌入率根据每个载体数据携带的秘密信息比特数进行衡量</w:t>
      </w:r>
      <w:r>
        <w:rPr>
          <w:rFonts w:hint="eastAsia"/>
          <w:snapToGrid/>
        </w:rPr>
        <w:t xml:space="preserve">, </w:t>
      </w:r>
      <w:r>
        <w:rPr>
          <w:rFonts w:hint="eastAsia"/>
          <w:snapToGrid/>
        </w:rPr>
        <w:t>假设在</w:t>
      </w:r>
      <w:r>
        <w:rPr>
          <w:rFonts w:hint="eastAsia"/>
          <w:i/>
          <w:snapToGrid/>
        </w:rPr>
        <w:t>n</w:t>
      </w:r>
      <w:proofErr w:type="gramStart"/>
      <w:r>
        <w:rPr>
          <w:rFonts w:hint="eastAsia"/>
          <w:snapToGrid/>
        </w:rPr>
        <w:t>个</w:t>
      </w:r>
      <w:proofErr w:type="gramEnd"/>
      <w:r>
        <w:rPr>
          <w:rFonts w:hint="eastAsia"/>
          <w:snapToGrid/>
        </w:rPr>
        <w:t>载体数据中嵌入</w:t>
      </w:r>
      <w:r>
        <w:rPr>
          <w:rFonts w:hint="eastAsia"/>
          <w:i/>
          <w:snapToGrid/>
        </w:rPr>
        <w:t>s</w:t>
      </w:r>
      <w:r>
        <w:rPr>
          <w:rFonts w:hint="eastAsia"/>
          <w:snapToGrid/>
        </w:rPr>
        <w:t>比特的秘密信息</w:t>
      </w:r>
      <w:r>
        <w:rPr>
          <w:rFonts w:hint="eastAsia"/>
          <w:snapToGrid/>
        </w:rPr>
        <w:t xml:space="preserve">, </w:t>
      </w:r>
      <w:r>
        <w:rPr>
          <w:rFonts w:hint="eastAsia"/>
          <w:snapToGrid/>
        </w:rPr>
        <w:t>则</w:t>
      </w:r>
      <w:r>
        <w:rPr>
          <w:bCs/>
        </w:rPr>
        <w:t>秘密信息嵌入率</w:t>
      </w:r>
      <w:r>
        <w:rPr>
          <w:rFonts w:hint="eastAsia"/>
          <w:bCs/>
        </w:rPr>
        <w:t>ER</w:t>
      </w:r>
      <w:r>
        <w:rPr>
          <w:rFonts w:hint="eastAsia"/>
          <w:bCs/>
        </w:rPr>
        <w:t>计算公式如式</w:t>
      </w:r>
      <w:r>
        <w:rPr>
          <w:rFonts w:hint="eastAsia"/>
          <w:bCs/>
        </w:rPr>
        <w:t>(17)</w:t>
      </w:r>
      <w:r>
        <w:rPr>
          <w:rFonts w:hint="eastAsia"/>
        </w:rPr>
        <w:t xml:space="preserve"> ,</w:t>
      </w:r>
    </w:p>
    <w:tbl>
      <w:tblPr>
        <w:tblW w:w="4706" w:type="dxa"/>
        <w:tblLayout w:type="fixed"/>
        <w:tblLook w:val="04A0" w:firstRow="1" w:lastRow="0" w:firstColumn="1" w:lastColumn="0" w:noHBand="0" w:noVBand="1"/>
      </w:tblPr>
      <w:tblGrid>
        <w:gridCol w:w="4077"/>
        <w:gridCol w:w="629"/>
      </w:tblGrid>
      <w:tr w:rsidR="000C5149" w14:paraId="1262DD51" w14:textId="77777777" w:rsidTr="00194447">
        <w:tc>
          <w:tcPr>
            <w:tcW w:w="4077" w:type="dxa"/>
          </w:tcPr>
          <w:p w14:paraId="331010EE" w14:textId="77777777" w:rsidR="000C5149" w:rsidRDefault="0042554E" w:rsidP="00194447">
            <w:pPr>
              <w:ind w:firstLine="0"/>
              <w:jc w:val="center"/>
              <w:rPr>
                <w:snapToGrid/>
              </w:rPr>
            </w:pPr>
            <w:r w:rsidRPr="002D7A23">
              <w:rPr>
                <w:position w:val="-24"/>
              </w:rPr>
              <w:object w:dxaOrig="780" w:dyaOrig="620" w14:anchorId="5D9B0190">
                <v:shape id="_x0000_i1516" type="#_x0000_t75" style="width:31.9pt;height:24.7pt" o:ole="">
                  <v:imagedata r:id="rId838" o:title=""/>
                </v:shape>
                <o:OLEObject Type="Embed" ProgID="Equation.DSMT4" ShapeID="_x0000_i1516" DrawAspect="Content" ObjectID="_1543242427" r:id="rId839"/>
              </w:object>
            </w:r>
          </w:p>
        </w:tc>
        <w:tc>
          <w:tcPr>
            <w:tcW w:w="629" w:type="dxa"/>
          </w:tcPr>
          <w:p w14:paraId="0A6653A1" w14:textId="77777777" w:rsidR="000C5149" w:rsidRDefault="000C5149" w:rsidP="00194447">
            <w:pPr>
              <w:ind w:firstLine="0"/>
              <w:jc w:val="right"/>
              <w:rPr>
                <w:snapToGrid/>
              </w:rPr>
            </w:pPr>
          </w:p>
          <w:p w14:paraId="12A300D0" w14:textId="77777777" w:rsidR="000C5149" w:rsidRDefault="000C5149" w:rsidP="00194447">
            <w:pPr>
              <w:ind w:firstLine="0"/>
              <w:jc w:val="right"/>
              <w:rPr>
                <w:snapToGrid/>
              </w:rPr>
            </w:pPr>
            <w:r>
              <w:rPr>
                <w:rFonts w:hint="eastAsia"/>
                <w:snapToGrid/>
              </w:rPr>
              <w:t>(17)</w:t>
            </w:r>
          </w:p>
        </w:tc>
      </w:tr>
    </w:tbl>
    <w:p w14:paraId="75D13747" w14:textId="77777777" w:rsidR="000C5149" w:rsidRPr="000C5149" w:rsidRDefault="000C5149" w:rsidP="000C5149">
      <w:pPr>
        <w:widowControl/>
        <w:snapToGrid/>
        <w:spacing w:line="240" w:lineRule="auto"/>
        <w:ind w:firstLineChars="201" w:firstLine="418"/>
        <w:rPr>
          <w:snapToGrid/>
        </w:rPr>
      </w:pPr>
    </w:p>
    <w:p w14:paraId="76428A3D" w14:textId="77777777" w:rsidR="002D7A23" w:rsidRDefault="00252113">
      <w:pPr>
        <w:pStyle w:val="8"/>
        <w:rPr>
          <w:b/>
          <w:bCs w:val="0"/>
        </w:rPr>
      </w:pPr>
      <w:r>
        <w:rPr>
          <w:rFonts w:hint="eastAsia"/>
          <w:b/>
          <w:bCs w:val="0"/>
        </w:rPr>
        <w:t>4.1</w:t>
      </w:r>
      <w:r>
        <w:t>EMD(</w:t>
      </w:r>
      <w:r>
        <w:rPr>
          <w:i/>
        </w:rPr>
        <w:t>n</w:t>
      </w:r>
      <w:r>
        <w:t>,</w:t>
      </w:r>
      <w:r>
        <w:rPr>
          <w:i/>
        </w:rPr>
        <w:t>m</w:t>
      </w:r>
      <w:r>
        <w:t>)</w:t>
      </w:r>
      <w:r>
        <w:t>模型的正确嵌入和正确提取实验</w:t>
      </w:r>
    </w:p>
    <w:p w14:paraId="71BE3247" w14:textId="77777777" w:rsidR="002D7A23" w:rsidRDefault="00252113">
      <w:pPr>
        <w:rPr>
          <w:snapToGrid/>
        </w:rPr>
      </w:pPr>
      <w:r>
        <w:rPr>
          <w:snapToGrid/>
        </w:rPr>
        <w:t>为验证</w:t>
      </w:r>
      <w:r>
        <w:rPr>
          <w:snapToGrid/>
        </w:rPr>
        <w:t>EMD(</w:t>
      </w:r>
      <w:r w:rsidRPr="000C5149">
        <w:rPr>
          <w:i/>
          <w:snapToGrid/>
        </w:rPr>
        <w:t>n</w:t>
      </w:r>
      <w:r>
        <w:rPr>
          <w:snapToGrid/>
        </w:rPr>
        <w:t>,</w:t>
      </w:r>
      <w:r w:rsidRPr="000C5149">
        <w:rPr>
          <w:i/>
          <w:snapToGrid/>
        </w:rPr>
        <w:t>m</w:t>
      </w:r>
      <w:r>
        <w:rPr>
          <w:snapToGrid/>
        </w:rPr>
        <w:t>)</w:t>
      </w:r>
      <w:r>
        <w:rPr>
          <w:snapToGrid/>
        </w:rPr>
        <w:t>算法的可行性</w:t>
      </w:r>
      <w:r>
        <w:rPr>
          <w:snapToGrid/>
        </w:rPr>
        <w:t xml:space="preserve">, </w:t>
      </w:r>
      <w:r>
        <w:rPr>
          <w:snapToGrid/>
        </w:rPr>
        <w:t>分别在</w:t>
      </w:r>
      <w:r>
        <w:rPr>
          <w:rFonts w:hint="eastAsia"/>
          <w:snapToGrid/>
        </w:rPr>
        <w:t>3</w:t>
      </w:r>
      <w:r>
        <w:rPr>
          <w:rFonts w:hint="eastAsia"/>
          <w:snapToGrid/>
        </w:rPr>
        <w:t>组</w:t>
      </w:r>
      <w:r w:rsidR="000C5149" w:rsidRPr="000C5149">
        <w:rPr>
          <w:rFonts w:hint="eastAsia"/>
          <w:i/>
          <w:snapToGrid/>
        </w:rPr>
        <w:t>n</w:t>
      </w:r>
      <w:r w:rsidR="000C5149">
        <w:rPr>
          <w:rFonts w:hint="eastAsia"/>
          <w:snapToGrid/>
        </w:rPr>
        <w:t xml:space="preserve">, </w:t>
      </w:r>
      <w:r w:rsidR="000C5149" w:rsidRPr="000C5149">
        <w:rPr>
          <w:rFonts w:hint="eastAsia"/>
          <w:i/>
          <w:snapToGrid/>
        </w:rPr>
        <w:t>m</w:t>
      </w:r>
      <w:r w:rsidR="000C5149">
        <w:rPr>
          <w:rFonts w:hint="eastAsia"/>
          <w:snapToGrid/>
        </w:rPr>
        <w:t>值下</w:t>
      </w:r>
      <w:r>
        <w:rPr>
          <w:snapToGrid/>
        </w:rPr>
        <w:t>进行实验</w:t>
      </w:r>
      <w:r>
        <w:rPr>
          <w:snapToGrid/>
        </w:rPr>
        <w:t>,</w:t>
      </w:r>
      <w:r>
        <w:rPr>
          <w:snapToGrid/>
        </w:rPr>
        <w:t>对应</w:t>
      </w:r>
      <w:proofErr w:type="gramStart"/>
      <w:r>
        <w:rPr>
          <w:snapToGrid/>
        </w:rPr>
        <w:t>的嵌密元素</w:t>
      </w:r>
      <w:proofErr w:type="gramEnd"/>
      <w:r>
        <w:rPr>
          <w:snapToGrid/>
        </w:rPr>
        <w:t>数量</w:t>
      </w:r>
      <w:r>
        <w:rPr>
          <w:rFonts w:hint="eastAsia"/>
          <w:i/>
          <w:snapToGrid/>
        </w:rPr>
        <w:t>n</w:t>
      </w:r>
      <w:r>
        <w:rPr>
          <w:rFonts w:hint="eastAsia"/>
          <w:snapToGrid/>
        </w:rPr>
        <w:t>和最多可改变</w:t>
      </w:r>
      <w:proofErr w:type="gramStart"/>
      <w:r>
        <w:rPr>
          <w:rFonts w:hint="eastAsia"/>
          <w:snapToGrid/>
        </w:rPr>
        <w:t>的嵌密元素</w:t>
      </w:r>
      <w:proofErr w:type="gramEnd"/>
      <w:r>
        <w:rPr>
          <w:rFonts w:hint="eastAsia"/>
          <w:snapToGrid/>
        </w:rPr>
        <w:t>数量</w:t>
      </w:r>
      <w:r>
        <w:rPr>
          <w:rFonts w:hint="eastAsia"/>
          <w:i/>
          <w:snapToGrid/>
        </w:rPr>
        <w:t>m</w:t>
      </w:r>
      <w:r>
        <w:rPr>
          <w:rFonts w:hint="eastAsia"/>
          <w:snapToGrid/>
        </w:rPr>
        <w:t>分别为</w:t>
      </w:r>
      <w:r>
        <w:rPr>
          <w:rFonts w:hint="eastAsia"/>
          <w:i/>
          <w:snapToGrid/>
        </w:rPr>
        <w:t>n=3</w:t>
      </w:r>
      <w:r>
        <w:rPr>
          <w:rFonts w:hint="eastAsia"/>
          <w:snapToGrid/>
        </w:rPr>
        <w:t>时</w:t>
      </w:r>
      <w:r>
        <w:rPr>
          <w:rFonts w:hint="eastAsia"/>
          <w:snapToGrid/>
        </w:rPr>
        <w:t xml:space="preserve">, </w:t>
      </w:r>
      <w:r>
        <w:rPr>
          <w:rFonts w:hint="eastAsia"/>
          <w:i/>
          <w:snapToGrid/>
        </w:rPr>
        <w:t>m</w:t>
      </w:r>
      <w:r>
        <w:rPr>
          <w:rFonts w:hint="eastAsia"/>
          <w:snapToGrid/>
        </w:rPr>
        <w:t>=1</w:t>
      </w:r>
      <w:r w:rsidR="000C5149">
        <w:rPr>
          <w:rFonts w:hint="eastAsia"/>
          <w:snapToGrid/>
        </w:rPr>
        <w:t>;</w:t>
      </w:r>
      <w:r>
        <w:rPr>
          <w:rFonts w:hint="eastAsia"/>
          <w:i/>
          <w:snapToGrid/>
        </w:rPr>
        <w:t>n</w:t>
      </w:r>
      <w:r>
        <w:rPr>
          <w:rFonts w:hint="eastAsia"/>
          <w:snapToGrid/>
        </w:rPr>
        <w:t>=6</w:t>
      </w:r>
      <w:r>
        <w:rPr>
          <w:rFonts w:hint="eastAsia"/>
          <w:snapToGrid/>
        </w:rPr>
        <w:t>时</w:t>
      </w:r>
      <w:r>
        <w:rPr>
          <w:rFonts w:hint="eastAsia"/>
          <w:snapToGrid/>
        </w:rPr>
        <w:t>,</w:t>
      </w:r>
      <w:r>
        <w:rPr>
          <w:rFonts w:hint="eastAsia"/>
          <w:i/>
          <w:snapToGrid/>
        </w:rPr>
        <w:t xml:space="preserve"> m</w:t>
      </w:r>
      <w:r>
        <w:rPr>
          <w:rFonts w:hint="eastAsia"/>
          <w:snapToGrid/>
        </w:rPr>
        <w:t>=2</w:t>
      </w:r>
      <w:r w:rsidR="000C5149">
        <w:rPr>
          <w:rFonts w:hint="eastAsia"/>
          <w:snapToGrid/>
        </w:rPr>
        <w:t>;</w:t>
      </w:r>
      <w:r>
        <w:rPr>
          <w:rFonts w:hint="eastAsia"/>
          <w:i/>
          <w:snapToGrid/>
        </w:rPr>
        <w:t>n</w:t>
      </w:r>
      <w:r>
        <w:rPr>
          <w:rFonts w:hint="eastAsia"/>
          <w:snapToGrid/>
        </w:rPr>
        <w:t>=10</w:t>
      </w:r>
      <w:r>
        <w:rPr>
          <w:rFonts w:hint="eastAsia"/>
          <w:snapToGrid/>
        </w:rPr>
        <w:t>时</w:t>
      </w:r>
      <w:r>
        <w:rPr>
          <w:rFonts w:hint="eastAsia"/>
          <w:snapToGrid/>
        </w:rPr>
        <w:t>,</w:t>
      </w:r>
      <w:r>
        <w:rPr>
          <w:rFonts w:hint="eastAsia"/>
          <w:i/>
          <w:snapToGrid/>
        </w:rPr>
        <w:t xml:space="preserve"> m</w:t>
      </w:r>
      <w:r>
        <w:rPr>
          <w:rFonts w:hint="eastAsia"/>
          <w:snapToGrid/>
        </w:rPr>
        <w:t xml:space="preserve">=4, </w:t>
      </w:r>
      <w:r>
        <w:rPr>
          <w:snapToGrid/>
        </w:rPr>
        <w:t>由于实验中针对不同载体图像每次嵌入时都随机生成不同二进制秘密信息序列</w:t>
      </w:r>
      <w:r>
        <w:rPr>
          <w:rFonts w:hint="eastAsia"/>
          <w:snapToGrid/>
        </w:rPr>
        <w:t xml:space="preserve">, </w:t>
      </w:r>
      <w:r>
        <w:rPr>
          <w:snapToGrid/>
        </w:rPr>
        <w:t>将秘密信息输出为二值图像</w:t>
      </w:r>
      <w:r>
        <w:rPr>
          <w:rFonts w:hint="eastAsia"/>
          <w:snapToGrid/>
        </w:rPr>
        <w:t xml:space="preserve">, </w:t>
      </w:r>
      <w:r>
        <w:rPr>
          <w:snapToGrid/>
        </w:rPr>
        <w:t>如图</w:t>
      </w:r>
      <w:r>
        <w:rPr>
          <w:snapToGrid/>
        </w:rPr>
        <w:t>2</w:t>
      </w:r>
      <w:r>
        <w:rPr>
          <w:snapToGrid/>
        </w:rPr>
        <w:t>所示</w:t>
      </w:r>
      <w:r>
        <w:rPr>
          <w:rFonts w:hint="eastAsia"/>
          <w:snapToGrid/>
        </w:rPr>
        <w:t>,</w:t>
      </w:r>
    </w:p>
    <w:p w14:paraId="289BD231" w14:textId="77777777" w:rsidR="002D7A23" w:rsidRDefault="00252113">
      <w:pPr>
        <w:jc w:val="center"/>
        <w:rPr>
          <w:snapToGrid/>
        </w:rPr>
      </w:pPr>
      <w:r>
        <w:rPr>
          <w:rFonts w:hint="eastAsia"/>
          <w:snapToGrid/>
        </w:rPr>
        <w:t>12</w:t>
      </w:r>
      <w:r>
        <w:rPr>
          <w:snapToGrid/>
        </w:rPr>
        <w:t>副秘密信息二进制图像</w:t>
      </w:r>
      <w:r>
        <w:rPr>
          <w:rFonts w:hint="eastAsia"/>
          <w:snapToGrid/>
        </w:rPr>
        <w:t>B</w:t>
      </w:r>
    </w:p>
    <w:p w14:paraId="7CDB7A23" w14:textId="77777777" w:rsidR="002D7A23" w:rsidRDefault="00252113">
      <w:pPr>
        <w:jc w:val="center"/>
        <w:rPr>
          <w:snapToGrid/>
        </w:rPr>
      </w:pPr>
      <w:r>
        <w:rPr>
          <w:snapToGrid/>
        </w:rPr>
        <w:t>图</w:t>
      </w:r>
      <w:r>
        <w:rPr>
          <w:snapToGrid/>
        </w:rPr>
        <w:t>2</w:t>
      </w:r>
    </w:p>
    <w:p w14:paraId="0AE996D7" w14:textId="77777777" w:rsidR="002D7A23" w:rsidRDefault="00252113">
      <w:pPr>
        <w:spacing w:line="240" w:lineRule="auto"/>
        <w:rPr>
          <w:snapToGrid/>
        </w:rPr>
      </w:pPr>
      <w:r>
        <w:rPr>
          <w:rFonts w:hint="eastAsia"/>
          <w:snapToGrid/>
        </w:rPr>
        <w:t>首先验证正确嵌入</w:t>
      </w:r>
      <w:r>
        <w:rPr>
          <w:rFonts w:hint="eastAsia"/>
          <w:snapToGrid/>
        </w:rPr>
        <w:t xml:space="preserve">, </w:t>
      </w:r>
      <w:r>
        <w:rPr>
          <w:snapToGrid/>
        </w:rPr>
        <w:t>按</w:t>
      </w:r>
      <w:r>
        <w:rPr>
          <w:snapToGrid/>
        </w:rPr>
        <w:t>EMD(</w:t>
      </w:r>
      <w:r>
        <w:rPr>
          <w:i/>
          <w:snapToGrid/>
        </w:rPr>
        <w:t>n</w:t>
      </w:r>
      <w:r>
        <w:rPr>
          <w:snapToGrid/>
        </w:rPr>
        <w:t>,</w:t>
      </w:r>
      <w:r>
        <w:rPr>
          <w:i/>
          <w:snapToGrid/>
        </w:rPr>
        <w:t>m</w:t>
      </w:r>
      <w:r>
        <w:rPr>
          <w:snapToGrid/>
        </w:rPr>
        <w:t>)</w:t>
      </w:r>
      <w:r>
        <w:rPr>
          <w:snapToGrid/>
        </w:rPr>
        <w:t>模型将图</w:t>
      </w:r>
      <w:r>
        <w:rPr>
          <w:snapToGrid/>
        </w:rPr>
        <w:t>2</w:t>
      </w:r>
      <w:r>
        <w:rPr>
          <w:snapToGrid/>
        </w:rPr>
        <w:t>对应的秘密信息序列分别嵌入图</w:t>
      </w:r>
      <w:r>
        <w:rPr>
          <w:snapToGrid/>
        </w:rPr>
        <w:t>1</w:t>
      </w:r>
      <w:r>
        <w:rPr>
          <w:snapToGrid/>
        </w:rPr>
        <w:t>对应的载体图像中后得到的密写图像如图</w:t>
      </w:r>
      <w:r>
        <w:rPr>
          <w:snapToGrid/>
        </w:rPr>
        <w:t>3</w:t>
      </w:r>
      <w:r>
        <w:rPr>
          <w:snapToGrid/>
        </w:rPr>
        <w:t>所示</w:t>
      </w:r>
      <w:r>
        <w:rPr>
          <w:rFonts w:hint="eastAsia"/>
          <w:snapToGrid/>
        </w:rPr>
        <w:t xml:space="preserve">, </w:t>
      </w:r>
    </w:p>
    <w:p w14:paraId="3E4C6EFA" w14:textId="77777777" w:rsidR="002D7A23" w:rsidRDefault="00252113">
      <w:pPr>
        <w:spacing w:line="240" w:lineRule="auto"/>
        <w:jc w:val="center"/>
        <w:rPr>
          <w:snapToGrid/>
        </w:rPr>
      </w:pPr>
      <w:r>
        <w:rPr>
          <w:rFonts w:hint="eastAsia"/>
          <w:snapToGrid/>
        </w:rPr>
        <w:t>12</w:t>
      </w:r>
      <w:r>
        <w:rPr>
          <w:snapToGrid/>
        </w:rPr>
        <w:t>副</w:t>
      </w:r>
      <w:r>
        <w:rPr>
          <w:rFonts w:hint="eastAsia"/>
          <w:snapToGrid/>
        </w:rPr>
        <w:t>密写</w:t>
      </w:r>
      <w:r>
        <w:rPr>
          <w:snapToGrid/>
        </w:rPr>
        <w:t>图像</w:t>
      </w:r>
      <w:r>
        <w:rPr>
          <w:snapToGrid/>
        </w:rPr>
        <w:t>C’</w:t>
      </w:r>
    </w:p>
    <w:p w14:paraId="154A417E" w14:textId="77777777" w:rsidR="002D7A23" w:rsidRDefault="00252113">
      <w:pPr>
        <w:spacing w:line="240" w:lineRule="auto"/>
        <w:jc w:val="center"/>
        <w:rPr>
          <w:snapToGrid/>
        </w:rPr>
      </w:pPr>
      <w:r>
        <w:rPr>
          <w:snapToGrid/>
        </w:rPr>
        <w:t>图</w:t>
      </w:r>
      <w:r>
        <w:rPr>
          <w:rFonts w:hint="eastAsia"/>
          <w:snapToGrid/>
        </w:rPr>
        <w:t>3</w:t>
      </w:r>
    </w:p>
    <w:p w14:paraId="5CBF3BFD" w14:textId="77777777" w:rsidR="002D7A23" w:rsidRDefault="00252113">
      <w:pPr>
        <w:spacing w:line="240" w:lineRule="auto"/>
        <w:rPr>
          <w:snapToGrid/>
        </w:rPr>
      </w:pPr>
      <w:r>
        <w:rPr>
          <w:rFonts w:hint="eastAsia"/>
          <w:snapToGrid/>
        </w:rPr>
        <w:t>其次验证正确提取</w:t>
      </w:r>
      <w:r>
        <w:rPr>
          <w:rFonts w:hint="eastAsia"/>
          <w:snapToGrid/>
        </w:rPr>
        <w:t xml:space="preserve">, </w:t>
      </w:r>
      <w:r>
        <w:rPr>
          <w:rFonts w:hint="eastAsia"/>
          <w:snapToGrid/>
        </w:rPr>
        <w:t>根据</w:t>
      </w:r>
      <w:r w:rsidR="000C5149">
        <w:rPr>
          <w:rFonts w:hint="eastAsia"/>
          <w:snapToGrid/>
        </w:rPr>
        <w:t>3</w:t>
      </w:r>
      <w:r w:rsidR="000C5149">
        <w:rPr>
          <w:rFonts w:hint="eastAsia"/>
          <w:snapToGrid/>
        </w:rPr>
        <w:t>组</w:t>
      </w:r>
      <w:r w:rsidR="000C5149" w:rsidRPr="000C5149">
        <w:rPr>
          <w:rFonts w:hint="eastAsia"/>
          <w:i/>
          <w:snapToGrid/>
        </w:rPr>
        <w:t>n</w:t>
      </w:r>
      <w:r w:rsidR="000C5149">
        <w:rPr>
          <w:rFonts w:hint="eastAsia"/>
          <w:snapToGrid/>
        </w:rPr>
        <w:t xml:space="preserve">, </w:t>
      </w:r>
      <w:r w:rsidR="000C5149" w:rsidRPr="000C5149">
        <w:rPr>
          <w:rFonts w:hint="eastAsia"/>
          <w:i/>
          <w:snapToGrid/>
        </w:rPr>
        <w:t>m</w:t>
      </w:r>
      <w:proofErr w:type="gramStart"/>
      <w:r w:rsidR="000C5149">
        <w:rPr>
          <w:rFonts w:hint="eastAsia"/>
          <w:snapToGrid/>
        </w:rPr>
        <w:t>值利用</w:t>
      </w:r>
      <w:proofErr w:type="gramEnd"/>
      <w:r w:rsidR="000C5149">
        <w:rPr>
          <w:rFonts w:hint="eastAsia"/>
          <w:snapToGrid/>
        </w:rPr>
        <w:t>载体图像和密写图像按照</w:t>
      </w:r>
      <w:r>
        <w:rPr>
          <w:snapToGrid/>
        </w:rPr>
        <w:t>提取算法分别从</w:t>
      </w:r>
      <w:r w:rsidR="000C5149">
        <w:rPr>
          <w:snapToGrid/>
        </w:rPr>
        <w:t>图</w:t>
      </w:r>
      <w:r w:rsidR="000C5149">
        <w:rPr>
          <w:rFonts w:hint="eastAsia"/>
          <w:snapToGrid/>
        </w:rPr>
        <w:t>1</w:t>
      </w:r>
      <w:r w:rsidR="000C5149">
        <w:rPr>
          <w:rFonts w:hint="eastAsia"/>
          <w:snapToGrid/>
        </w:rPr>
        <w:t>和</w:t>
      </w:r>
      <w:r>
        <w:rPr>
          <w:snapToGrid/>
        </w:rPr>
        <w:t>图</w:t>
      </w:r>
      <w:r>
        <w:rPr>
          <w:rFonts w:hint="eastAsia"/>
          <w:snapToGrid/>
        </w:rPr>
        <w:t>3</w:t>
      </w:r>
      <w:r w:rsidR="000C5149">
        <w:rPr>
          <w:rFonts w:hint="eastAsia"/>
          <w:snapToGrid/>
        </w:rPr>
        <w:t>对应的载体图像</w:t>
      </w:r>
      <w:r w:rsidR="000C5149">
        <w:rPr>
          <w:rFonts w:hint="eastAsia"/>
          <w:snapToGrid/>
        </w:rPr>
        <w:t>-</w:t>
      </w:r>
      <w:r w:rsidR="000C5149">
        <w:rPr>
          <w:rFonts w:hint="eastAsia"/>
          <w:snapToGrid/>
        </w:rPr>
        <w:t>密写图像</w:t>
      </w:r>
      <w:r>
        <w:rPr>
          <w:rFonts w:hint="eastAsia"/>
          <w:snapToGrid/>
        </w:rPr>
        <w:t>中提取秘密信息</w:t>
      </w:r>
      <w:r>
        <w:rPr>
          <w:rFonts w:hint="eastAsia"/>
          <w:snapToGrid/>
        </w:rPr>
        <w:t xml:space="preserve">, </w:t>
      </w:r>
      <w:r>
        <w:rPr>
          <w:rFonts w:hint="eastAsia"/>
          <w:snapToGrid/>
        </w:rPr>
        <w:t>并将提取出的秘密信息输出为二值图像</w:t>
      </w:r>
      <w:r>
        <w:rPr>
          <w:rFonts w:hint="eastAsia"/>
          <w:snapToGrid/>
        </w:rPr>
        <w:t xml:space="preserve">, </w:t>
      </w:r>
      <w:r>
        <w:rPr>
          <w:rFonts w:hint="eastAsia"/>
          <w:snapToGrid/>
        </w:rPr>
        <w:t>如图</w:t>
      </w:r>
      <w:r>
        <w:rPr>
          <w:rFonts w:hint="eastAsia"/>
          <w:snapToGrid/>
        </w:rPr>
        <w:t>4</w:t>
      </w:r>
      <w:r>
        <w:rPr>
          <w:rFonts w:hint="eastAsia"/>
          <w:snapToGrid/>
        </w:rPr>
        <w:t>所示</w:t>
      </w:r>
      <w:r>
        <w:rPr>
          <w:rFonts w:hint="eastAsia"/>
          <w:snapToGrid/>
        </w:rPr>
        <w:t xml:space="preserve">, </w:t>
      </w:r>
    </w:p>
    <w:p w14:paraId="2F6D421C" w14:textId="77777777" w:rsidR="002D7A23" w:rsidRDefault="00252113">
      <w:pPr>
        <w:spacing w:line="240" w:lineRule="auto"/>
        <w:ind w:firstLine="0"/>
        <w:jc w:val="center"/>
        <w:rPr>
          <w:snapToGrid/>
        </w:rPr>
      </w:pPr>
      <w:r>
        <w:rPr>
          <w:rFonts w:hint="eastAsia"/>
          <w:snapToGrid/>
        </w:rPr>
        <w:t>12</w:t>
      </w:r>
      <w:r>
        <w:rPr>
          <w:snapToGrid/>
        </w:rPr>
        <w:t>副正确密钥</w:t>
      </w:r>
      <w:r>
        <w:rPr>
          <w:rFonts w:hint="eastAsia"/>
          <w:snapToGrid/>
        </w:rPr>
        <w:t>提取出的秘密信息</w:t>
      </w:r>
      <w:r>
        <w:rPr>
          <w:snapToGrid/>
        </w:rPr>
        <w:t>图像</w:t>
      </w:r>
      <w:r>
        <w:rPr>
          <w:rFonts w:hint="eastAsia"/>
          <w:snapToGrid/>
        </w:rPr>
        <w:t>B</w:t>
      </w:r>
      <w:r>
        <w:rPr>
          <w:snapToGrid/>
        </w:rPr>
        <w:t>’</w:t>
      </w:r>
    </w:p>
    <w:p w14:paraId="0D8E06EA" w14:textId="77777777" w:rsidR="002D7A23" w:rsidRDefault="00252113">
      <w:pPr>
        <w:spacing w:line="240" w:lineRule="auto"/>
        <w:jc w:val="center"/>
        <w:rPr>
          <w:snapToGrid/>
        </w:rPr>
      </w:pPr>
      <w:r>
        <w:rPr>
          <w:snapToGrid/>
        </w:rPr>
        <w:t>图</w:t>
      </w:r>
      <w:r>
        <w:rPr>
          <w:rFonts w:hint="eastAsia"/>
          <w:snapToGrid/>
        </w:rPr>
        <w:t>4</w:t>
      </w:r>
    </w:p>
    <w:p w14:paraId="1CABF136" w14:textId="77777777" w:rsidR="00C46F69" w:rsidRDefault="00C46F69" w:rsidP="00C46F69">
      <w:pPr>
        <w:spacing w:line="240" w:lineRule="auto"/>
        <w:rPr>
          <w:snapToGrid/>
        </w:rPr>
      </w:pPr>
      <w:r>
        <w:rPr>
          <w:rFonts w:hint="eastAsia"/>
          <w:snapToGrid/>
        </w:rPr>
        <w:t>实验表明</w:t>
      </w:r>
      <w:r>
        <w:rPr>
          <w:rFonts w:hint="eastAsia"/>
          <w:snapToGrid/>
        </w:rPr>
        <w:t>,</w:t>
      </w:r>
      <w:r>
        <w:rPr>
          <w:rFonts w:hint="eastAsia"/>
          <w:snapToGrid/>
        </w:rPr>
        <w:t>图</w:t>
      </w:r>
      <w:r>
        <w:rPr>
          <w:rFonts w:hint="eastAsia"/>
          <w:snapToGrid/>
        </w:rPr>
        <w:t>2</w:t>
      </w:r>
      <w:r>
        <w:rPr>
          <w:rFonts w:hint="eastAsia"/>
          <w:snapToGrid/>
        </w:rPr>
        <w:t>和图</w:t>
      </w:r>
      <w:r>
        <w:rPr>
          <w:rFonts w:hint="eastAsia"/>
          <w:snapToGrid/>
        </w:rPr>
        <w:t>4</w:t>
      </w:r>
      <w:r>
        <w:rPr>
          <w:rFonts w:hint="eastAsia"/>
          <w:snapToGrid/>
        </w:rPr>
        <w:t>中的所嵌入的秘密信息和所提取出的秘密信息完全一致</w:t>
      </w:r>
      <w:r>
        <w:rPr>
          <w:rFonts w:hint="eastAsia"/>
          <w:snapToGrid/>
        </w:rPr>
        <w:t>,</w:t>
      </w:r>
      <w:r>
        <w:rPr>
          <w:rFonts w:hint="eastAsia"/>
          <w:snapToGrid/>
        </w:rPr>
        <w:t>因此本文所提</w:t>
      </w:r>
      <w:r>
        <w:rPr>
          <w:snapToGrid/>
        </w:rPr>
        <w:t>EMD(</w:t>
      </w:r>
      <w:r>
        <w:rPr>
          <w:i/>
          <w:snapToGrid/>
        </w:rPr>
        <w:t>n</w:t>
      </w:r>
      <w:r>
        <w:rPr>
          <w:snapToGrid/>
        </w:rPr>
        <w:t>,</w:t>
      </w:r>
      <w:r>
        <w:rPr>
          <w:i/>
          <w:snapToGrid/>
        </w:rPr>
        <w:t>m</w:t>
      </w:r>
      <w:r>
        <w:rPr>
          <w:snapToGrid/>
        </w:rPr>
        <w:t>)</w:t>
      </w:r>
      <w:r>
        <w:rPr>
          <w:rFonts w:hint="eastAsia"/>
          <w:snapToGrid/>
        </w:rPr>
        <w:t>算法可保证秘密信息的正确嵌入和正确提取</w:t>
      </w:r>
      <w:r>
        <w:rPr>
          <w:rFonts w:hint="eastAsia"/>
          <w:snapToGrid/>
        </w:rPr>
        <w:t>.</w:t>
      </w:r>
    </w:p>
    <w:p w14:paraId="0B5172EC" w14:textId="77777777" w:rsidR="000C5149" w:rsidRDefault="000C5149" w:rsidP="000C5149">
      <w:pPr>
        <w:pStyle w:val="8"/>
        <w:rPr>
          <w:b/>
          <w:bCs w:val="0"/>
        </w:rPr>
      </w:pPr>
      <w:r>
        <w:rPr>
          <w:rFonts w:hint="eastAsia"/>
          <w:b/>
          <w:bCs w:val="0"/>
        </w:rPr>
        <w:t>4.</w:t>
      </w:r>
      <w:r w:rsidR="005C4C68">
        <w:rPr>
          <w:rFonts w:hint="eastAsia"/>
          <w:b/>
          <w:bCs w:val="0"/>
        </w:rPr>
        <w:t>2</w:t>
      </w:r>
      <w:r>
        <w:t>加入安全性策略的</w:t>
      </w:r>
      <w:r>
        <w:t>EMD(</w:t>
      </w:r>
      <w:r>
        <w:rPr>
          <w:i/>
        </w:rPr>
        <w:t>n</w:t>
      </w:r>
      <w:r>
        <w:t>,</w:t>
      </w:r>
      <w:r>
        <w:rPr>
          <w:i/>
        </w:rPr>
        <w:t>m</w:t>
      </w:r>
      <w:r>
        <w:t>)</w:t>
      </w:r>
      <w:r>
        <w:t>模型的正确嵌入和正确提取实验</w:t>
      </w:r>
    </w:p>
    <w:p w14:paraId="4EB27417" w14:textId="77777777" w:rsidR="002D7A23" w:rsidRDefault="00F9470B" w:rsidP="00F9470B">
      <w:pPr>
        <w:spacing w:line="240" w:lineRule="auto"/>
        <w:rPr>
          <w:snapToGrid/>
        </w:rPr>
      </w:pPr>
      <w:r>
        <w:rPr>
          <w:snapToGrid/>
        </w:rPr>
        <w:t>为验证</w:t>
      </w:r>
      <w:r>
        <w:t>加入安全性策略的</w:t>
      </w:r>
      <w:r>
        <w:rPr>
          <w:snapToGrid/>
        </w:rPr>
        <w:t>EMD(</w:t>
      </w:r>
      <w:r w:rsidRPr="000C5149">
        <w:rPr>
          <w:i/>
          <w:snapToGrid/>
        </w:rPr>
        <w:t>n</w:t>
      </w:r>
      <w:r>
        <w:rPr>
          <w:snapToGrid/>
        </w:rPr>
        <w:t>,</w:t>
      </w:r>
      <w:r w:rsidRPr="000C5149">
        <w:rPr>
          <w:i/>
          <w:snapToGrid/>
        </w:rPr>
        <w:t>m</w:t>
      </w:r>
      <w:r>
        <w:rPr>
          <w:snapToGrid/>
        </w:rPr>
        <w:t>)</w:t>
      </w:r>
      <w:r>
        <w:rPr>
          <w:snapToGrid/>
        </w:rPr>
        <w:t>算法的可行性</w:t>
      </w:r>
      <w:r>
        <w:rPr>
          <w:rFonts w:hint="eastAsia"/>
          <w:snapToGrid/>
        </w:rPr>
        <w:t xml:space="preserve">, </w:t>
      </w:r>
      <w:r w:rsidRPr="009D1BD4">
        <w:rPr>
          <w:snapToGrid/>
        </w:rPr>
        <w:t>分别在</w:t>
      </w:r>
      <w:r w:rsidRPr="009D1BD4">
        <w:rPr>
          <w:rFonts w:hint="eastAsia"/>
          <w:snapToGrid/>
        </w:rPr>
        <w:t>3</w:t>
      </w:r>
      <w:r w:rsidRPr="009D1BD4">
        <w:rPr>
          <w:rFonts w:hint="eastAsia"/>
          <w:snapToGrid/>
        </w:rPr>
        <w:t>组密钥即</w:t>
      </w:r>
      <w:r w:rsidR="0042554E" w:rsidRPr="009D1BD4">
        <w:rPr>
          <w:snapToGrid/>
          <w:position w:val="-10"/>
        </w:rPr>
        <w:object w:dxaOrig="600" w:dyaOrig="320" w14:anchorId="1E97ECB9">
          <v:shape id="_x0000_i1517" type="#_x0000_t75" style="width:23.65pt;height:12.35pt" o:ole="">
            <v:imagedata r:id="rId840" o:title=""/>
          </v:shape>
          <o:OLEObject Type="Embed" ProgID="Equation.DSMT4" ShapeID="_x0000_i1517" DrawAspect="Content" ObjectID="_1543242428" r:id="rId841"/>
        </w:object>
      </w:r>
      <w:r w:rsidRPr="009D1BD4">
        <w:rPr>
          <w:rFonts w:hint="eastAsia"/>
          <w:snapToGrid/>
        </w:rPr>
        <w:t>,</w:t>
      </w:r>
      <w:r w:rsidR="0042554E" w:rsidRPr="009D1BD4">
        <w:rPr>
          <w:snapToGrid/>
          <w:position w:val="-12"/>
        </w:rPr>
        <w:object w:dxaOrig="2620" w:dyaOrig="360" w14:anchorId="45612EE7">
          <v:shape id="_x0000_i1518" type="#_x0000_t75" style="width:120.35pt;height:16.45pt" o:ole="">
            <v:imagedata r:id="rId842" o:title=""/>
          </v:shape>
          <o:OLEObject Type="Embed" ProgID="Equation.DSMT4" ShapeID="_x0000_i1518" DrawAspect="Content" ObjectID="_1543242429" r:id="rId843"/>
        </w:object>
      </w:r>
      <w:r w:rsidRPr="009D1BD4">
        <w:rPr>
          <w:rFonts w:hint="eastAsia"/>
          <w:snapToGrid/>
        </w:rPr>
        <w:t>,</w:t>
      </w:r>
      <w:r w:rsidR="0042554E" w:rsidRPr="009D1BD4">
        <w:rPr>
          <w:snapToGrid/>
          <w:position w:val="-6"/>
        </w:rPr>
        <w:object w:dxaOrig="1020" w:dyaOrig="279" w14:anchorId="3C512883">
          <v:shape id="_x0000_i1519" type="#_x0000_t75" style="width:42.15pt;height:11.3pt" o:ole="">
            <v:imagedata r:id="rId844" o:title=""/>
          </v:shape>
          <o:OLEObject Type="Embed" ProgID="Equation.DSMT4" ShapeID="_x0000_i1519" DrawAspect="Content" ObjectID="_1543242430" r:id="rId845"/>
        </w:object>
      </w:r>
      <w:r w:rsidRPr="009D1BD4">
        <w:rPr>
          <w:snapToGrid/>
        </w:rPr>
        <w:t>及</w:t>
      </w:r>
      <w:r w:rsidRPr="009D1BD4">
        <w:rPr>
          <w:snapToGrid/>
          <w:position w:val="-12"/>
        </w:rPr>
        <w:object w:dxaOrig="800" w:dyaOrig="360" w14:anchorId="108C0634">
          <v:shape id="_x0000_i1520" type="#_x0000_t75" style="width:40.1pt;height:18pt" o:ole="">
            <v:imagedata r:id="rId846" o:title=""/>
          </v:shape>
          <o:OLEObject Type="Embed" ProgID="Equation.DSMT4" ShapeID="_x0000_i1520" DrawAspect="Content" ObjectID="_1543242431" r:id="rId847"/>
        </w:object>
      </w:r>
      <w:r>
        <w:rPr>
          <w:rFonts w:hint="eastAsia"/>
          <w:snapToGrid/>
        </w:rPr>
        <w:t>;</w:t>
      </w:r>
      <w:r w:rsidR="0042554E" w:rsidRPr="009D1BD4">
        <w:rPr>
          <w:snapToGrid/>
          <w:position w:val="-10"/>
        </w:rPr>
        <w:object w:dxaOrig="600" w:dyaOrig="320" w14:anchorId="66D6BFD8">
          <v:shape id="_x0000_i1521" type="#_x0000_t75" style="width:23.65pt;height:12.85pt" o:ole="">
            <v:imagedata r:id="rId848" o:title=""/>
          </v:shape>
          <o:OLEObject Type="Embed" ProgID="Equation.DSMT4" ShapeID="_x0000_i1521" DrawAspect="Content" ObjectID="_1543242432" r:id="rId849"/>
        </w:object>
      </w:r>
      <w:r w:rsidRPr="009D1BD4">
        <w:rPr>
          <w:rFonts w:hint="eastAsia"/>
          <w:snapToGrid/>
        </w:rPr>
        <w:t>,</w:t>
      </w:r>
      <w:r w:rsidR="0042554E" w:rsidRPr="009D1BD4">
        <w:rPr>
          <w:snapToGrid/>
          <w:position w:val="-12"/>
        </w:rPr>
        <w:object w:dxaOrig="2620" w:dyaOrig="360" w14:anchorId="578AC232">
          <v:shape id="_x0000_i1522" type="#_x0000_t75" style="width:116.75pt;height:15.95pt" o:ole="">
            <v:imagedata r:id="rId850" o:title=""/>
          </v:shape>
          <o:OLEObject Type="Embed" ProgID="Equation.DSMT4" ShapeID="_x0000_i1522" DrawAspect="Content" ObjectID="_1543242433" r:id="rId851"/>
        </w:object>
      </w:r>
      <w:r w:rsidRPr="009D1BD4">
        <w:rPr>
          <w:rFonts w:hint="eastAsia"/>
          <w:snapToGrid/>
        </w:rPr>
        <w:t>,</w:t>
      </w:r>
      <w:r w:rsidR="0042554E" w:rsidRPr="009D1BD4">
        <w:rPr>
          <w:snapToGrid/>
          <w:position w:val="-6"/>
        </w:rPr>
        <w:object w:dxaOrig="1020" w:dyaOrig="279" w14:anchorId="0148D441">
          <v:shape id="_x0000_i1523" type="#_x0000_t75" style="width:40.1pt;height:11.3pt" o:ole="">
            <v:imagedata r:id="rId852" o:title=""/>
          </v:shape>
          <o:OLEObject Type="Embed" ProgID="Equation.DSMT4" ShapeID="_x0000_i1523" DrawAspect="Content" ObjectID="_1543242434" r:id="rId853"/>
        </w:object>
      </w:r>
      <w:r w:rsidRPr="009D1BD4">
        <w:rPr>
          <w:snapToGrid/>
        </w:rPr>
        <w:t>及</w:t>
      </w:r>
      <w:r w:rsidR="0042554E" w:rsidRPr="009D1BD4">
        <w:rPr>
          <w:snapToGrid/>
          <w:position w:val="-12"/>
        </w:rPr>
        <w:object w:dxaOrig="800" w:dyaOrig="360" w14:anchorId="62037E27">
          <v:shape id="_x0000_i1524" type="#_x0000_t75" style="width:31.9pt;height:14.4pt" o:ole="">
            <v:imagedata r:id="rId854" o:title=""/>
          </v:shape>
          <o:OLEObject Type="Embed" ProgID="Equation.DSMT4" ShapeID="_x0000_i1524" DrawAspect="Content" ObjectID="_1543242435" r:id="rId855"/>
        </w:object>
      </w:r>
      <w:r>
        <w:rPr>
          <w:rFonts w:hint="eastAsia"/>
          <w:snapToGrid/>
        </w:rPr>
        <w:t>;</w:t>
      </w:r>
      <w:r w:rsidR="0042554E" w:rsidRPr="009D1BD4">
        <w:rPr>
          <w:snapToGrid/>
          <w:position w:val="-10"/>
        </w:rPr>
        <w:object w:dxaOrig="600" w:dyaOrig="320" w14:anchorId="3B0B9561">
          <v:shape id="_x0000_i1525" type="#_x0000_t75" style="width:25.2pt;height:13.35pt" o:ole="">
            <v:imagedata r:id="rId856" o:title=""/>
          </v:shape>
          <o:OLEObject Type="Embed" ProgID="Equation.DSMT4" ShapeID="_x0000_i1525" DrawAspect="Content" ObjectID="_1543242436" r:id="rId857"/>
        </w:object>
      </w:r>
      <w:r w:rsidRPr="009D1BD4">
        <w:rPr>
          <w:rFonts w:hint="eastAsia"/>
          <w:snapToGrid/>
        </w:rPr>
        <w:t>,</w:t>
      </w:r>
      <w:r w:rsidR="0042554E" w:rsidRPr="009D1BD4">
        <w:rPr>
          <w:snapToGrid/>
          <w:position w:val="-12"/>
        </w:rPr>
        <w:object w:dxaOrig="2620" w:dyaOrig="360" w14:anchorId="466E8F2B">
          <v:shape id="_x0000_i1526" type="#_x0000_t75" style="width:111.6pt;height:15.95pt" o:ole="">
            <v:imagedata r:id="rId858" o:title=""/>
          </v:shape>
          <o:OLEObject Type="Embed" ProgID="Equation.DSMT4" ShapeID="_x0000_i1526" DrawAspect="Content" ObjectID="_1543242437" r:id="rId859"/>
        </w:object>
      </w:r>
      <w:r w:rsidRPr="009D1BD4">
        <w:rPr>
          <w:rFonts w:hint="eastAsia"/>
          <w:snapToGrid/>
        </w:rPr>
        <w:t>,</w:t>
      </w:r>
      <w:r w:rsidR="0042554E" w:rsidRPr="009D1BD4">
        <w:rPr>
          <w:snapToGrid/>
          <w:position w:val="-6"/>
        </w:rPr>
        <w:object w:dxaOrig="1020" w:dyaOrig="279" w14:anchorId="1A7731CD">
          <v:shape id="_x0000_i1527" type="#_x0000_t75" style="width:43.2pt;height:11.85pt" o:ole="">
            <v:imagedata r:id="rId860" o:title=""/>
          </v:shape>
          <o:OLEObject Type="Embed" ProgID="Equation.DSMT4" ShapeID="_x0000_i1527" DrawAspect="Content" ObjectID="_1543242438" r:id="rId861"/>
        </w:object>
      </w:r>
      <w:r w:rsidRPr="009D1BD4">
        <w:rPr>
          <w:snapToGrid/>
        </w:rPr>
        <w:t>及</w:t>
      </w:r>
      <w:r w:rsidR="0042554E" w:rsidRPr="009D1BD4">
        <w:rPr>
          <w:snapToGrid/>
          <w:position w:val="-12"/>
        </w:rPr>
        <w:object w:dxaOrig="900" w:dyaOrig="360" w14:anchorId="69BE3C65">
          <v:shape id="_x0000_i1528" type="#_x0000_t75" style="width:38.05pt;height:14.4pt" o:ole="">
            <v:imagedata r:id="rId862" o:title=""/>
          </v:shape>
          <o:OLEObject Type="Embed" ProgID="Equation.DSMT4" ShapeID="_x0000_i1528" DrawAspect="Content" ObjectID="_1543242439" r:id="rId863"/>
        </w:object>
      </w:r>
      <w:r w:rsidRPr="009D1BD4">
        <w:rPr>
          <w:snapToGrid/>
        </w:rPr>
        <w:t>下进行实验</w:t>
      </w:r>
      <w:r>
        <w:rPr>
          <w:rFonts w:hint="eastAsia"/>
          <w:snapToGrid/>
        </w:rPr>
        <w:t xml:space="preserve">. </w:t>
      </w:r>
      <w:r>
        <w:rPr>
          <w:rFonts w:hint="eastAsia"/>
          <w:snapToGrid/>
        </w:rPr>
        <w:t>每组秘</w:t>
      </w:r>
      <w:proofErr w:type="gramStart"/>
      <w:r>
        <w:rPr>
          <w:rFonts w:hint="eastAsia"/>
          <w:snapToGrid/>
        </w:rPr>
        <w:t>钥</w:t>
      </w:r>
      <w:proofErr w:type="gramEnd"/>
      <w:r>
        <w:rPr>
          <w:rFonts w:hint="eastAsia"/>
          <w:snapToGrid/>
        </w:rPr>
        <w:t>对应的</w:t>
      </w:r>
      <w:r w:rsidR="00252113">
        <w:rPr>
          <w:rFonts w:hint="eastAsia"/>
          <w:snapToGrid/>
        </w:rPr>
        <w:t>秘密信息二值图像</w:t>
      </w:r>
      <w:r w:rsidR="00252113">
        <w:rPr>
          <w:rFonts w:hint="eastAsia"/>
          <w:snapToGrid/>
        </w:rPr>
        <w:t xml:space="preserve">, </w:t>
      </w:r>
      <w:r w:rsidR="00252113">
        <w:rPr>
          <w:rFonts w:hint="eastAsia"/>
          <w:snapToGrid/>
        </w:rPr>
        <w:t>如图</w:t>
      </w:r>
      <w:r w:rsidR="00252113">
        <w:rPr>
          <w:rFonts w:hint="eastAsia"/>
          <w:snapToGrid/>
        </w:rPr>
        <w:t>5</w:t>
      </w:r>
      <w:r w:rsidR="00252113">
        <w:rPr>
          <w:rFonts w:hint="eastAsia"/>
          <w:snapToGrid/>
        </w:rPr>
        <w:t>所示</w:t>
      </w:r>
      <w:r w:rsidR="00252113">
        <w:rPr>
          <w:rFonts w:hint="eastAsia"/>
          <w:snapToGrid/>
        </w:rPr>
        <w:t xml:space="preserve">, </w:t>
      </w:r>
    </w:p>
    <w:p w14:paraId="2F1C8494" w14:textId="77777777" w:rsidR="00F9470B" w:rsidRDefault="00F9470B" w:rsidP="00F9470B">
      <w:pPr>
        <w:jc w:val="center"/>
        <w:rPr>
          <w:snapToGrid/>
        </w:rPr>
      </w:pPr>
      <w:r>
        <w:rPr>
          <w:rFonts w:hint="eastAsia"/>
          <w:snapToGrid/>
        </w:rPr>
        <w:t>12</w:t>
      </w:r>
      <w:r>
        <w:rPr>
          <w:snapToGrid/>
        </w:rPr>
        <w:t>副秘密信息二进制图像</w:t>
      </w:r>
      <w:r>
        <w:rPr>
          <w:rFonts w:hint="eastAsia"/>
          <w:snapToGrid/>
        </w:rPr>
        <w:t>B</w:t>
      </w:r>
      <w:r>
        <w:rPr>
          <w:snapToGrid/>
        </w:rPr>
        <w:t>’</w:t>
      </w:r>
    </w:p>
    <w:p w14:paraId="7416DCA8" w14:textId="77777777" w:rsidR="002D7A23" w:rsidRDefault="00252113">
      <w:pPr>
        <w:spacing w:line="240" w:lineRule="auto"/>
        <w:jc w:val="center"/>
        <w:rPr>
          <w:snapToGrid/>
        </w:rPr>
      </w:pPr>
      <w:r>
        <w:rPr>
          <w:snapToGrid/>
        </w:rPr>
        <w:t>图</w:t>
      </w:r>
      <w:r>
        <w:rPr>
          <w:rFonts w:hint="eastAsia"/>
          <w:snapToGrid/>
        </w:rPr>
        <w:t>5</w:t>
      </w:r>
    </w:p>
    <w:p w14:paraId="2C1C1065" w14:textId="77777777" w:rsidR="00F9470B" w:rsidRDefault="00F9470B" w:rsidP="00F9470B">
      <w:pPr>
        <w:spacing w:line="240" w:lineRule="auto"/>
        <w:rPr>
          <w:snapToGrid/>
        </w:rPr>
      </w:pPr>
      <w:r>
        <w:rPr>
          <w:rFonts w:hint="eastAsia"/>
          <w:snapToGrid/>
        </w:rPr>
        <w:t>第一组密钥下的密写图像为图</w:t>
      </w:r>
      <w:r>
        <w:rPr>
          <w:rFonts w:hint="eastAsia"/>
          <w:snapToGrid/>
        </w:rPr>
        <w:t xml:space="preserve">6, </w:t>
      </w:r>
      <w:r>
        <w:rPr>
          <w:rFonts w:hint="eastAsia"/>
          <w:snapToGrid/>
        </w:rPr>
        <w:t>第一组密钥下的密写图像为图</w:t>
      </w:r>
      <w:r>
        <w:rPr>
          <w:rFonts w:hint="eastAsia"/>
          <w:snapToGrid/>
        </w:rPr>
        <w:t>7,</w:t>
      </w:r>
      <w:r>
        <w:rPr>
          <w:rFonts w:hint="eastAsia"/>
          <w:snapToGrid/>
        </w:rPr>
        <w:t>第一组密钥下的密写图像为图</w:t>
      </w:r>
      <w:r>
        <w:rPr>
          <w:rFonts w:hint="eastAsia"/>
          <w:snapToGrid/>
        </w:rPr>
        <w:t>.</w:t>
      </w:r>
    </w:p>
    <w:p w14:paraId="4BADB3CE" w14:textId="77777777" w:rsidR="00F9470B" w:rsidRDefault="00F9470B" w:rsidP="00F9470B">
      <w:pPr>
        <w:jc w:val="center"/>
        <w:rPr>
          <w:snapToGrid/>
        </w:rPr>
      </w:pPr>
      <w:r>
        <w:rPr>
          <w:rFonts w:hint="eastAsia"/>
          <w:snapToGrid/>
        </w:rPr>
        <w:t>第一组密钥下的密写图像</w:t>
      </w:r>
    </w:p>
    <w:p w14:paraId="61D7B9C1" w14:textId="77777777" w:rsidR="00F9470B" w:rsidRDefault="00F9470B" w:rsidP="00F9470B">
      <w:pPr>
        <w:spacing w:line="240" w:lineRule="auto"/>
        <w:jc w:val="center"/>
        <w:rPr>
          <w:snapToGrid/>
        </w:rPr>
      </w:pPr>
      <w:r>
        <w:rPr>
          <w:snapToGrid/>
        </w:rPr>
        <w:t>图</w:t>
      </w:r>
      <w:r>
        <w:rPr>
          <w:rFonts w:hint="eastAsia"/>
          <w:snapToGrid/>
        </w:rPr>
        <w:t>6</w:t>
      </w:r>
    </w:p>
    <w:p w14:paraId="2BFE0BBD" w14:textId="77777777" w:rsidR="00F9470B" w:rsidRDefault="00F9470B" w:rsidP="00F9470B">
      <w:pPr>
        <w:jc w:val="center"/>
        <w:rPr>
          <w:snapToGrid/>
        </w:rPr>
      </w:pPr>
      <w:r>
        <w:rPr>
          <w:rFonts w:hint="eastAsia"/>
          <w:snapToGrid/>
        </w:rPr>
        <w:t>第二组密钥下的密写图像</w:t>
      </w:r>
    </w:p>
    <w:p w14:paraId="4C151758" w14:textId="77777777" w:rsidR="00F9470B" w:rsidRDefault="00F9470B" w:rsidP="00F9470B">
      <w:pPr>
        <w:spacing w:line="240" w:lineRule="auto"/>
        <w:jc w:val="center"/>
        <w:rPr>
          <w:snapToGrid/>
        </w:rPr>
      </w:pPr>
      <w:r>
        <w:rPr>
          <w:snapToGrid/>
        </w:rPr>
        <w:t>图</w:t>
      </w:r>
      <w:r>
        <w:rPr>
          <w:rFonts w:hint="eastAsia"/>
          <w:snapToGrid/>
        </w:rPr>
        <w:t>7</w:t>
      </w:r>
    </w:p>
    <w:p w14:paraId="602D61F5" w14:textId="77777777" w:rsidR="00F9470B" w:rsidRDefault="00F9470B" w:rsidP="00F9470B">
      <w:pPr>
        <w:jc w:val="center"/>
        <w:rPr>
          <w:snapToGrid/>
        </w:rPr>
      </w:pPr>
      <w:r>
        <w:rPr>
          <w:rFonts w:hint="eastAsia"/>
          <w:snapToGrid/>
        </w:rPr>
        <w:t>第三组密钥下的密写图像</w:t>
      </w:r>
    </w:p>
    <w:p w14:paraId="4813EFC9" w14:textId="77777777" w:rsidR="00F9470B" w:rsidRDefault="00F9470B" w:rsidP="00F9470B">
      <w:pPr>
        <w:spacing w:line="240" w:lineRule="auto"/>
        <w:jc w:val="center"/>
        <w:rPr>
          <w:snapToGrid/>
        </w:rPr>
      </w:pPr>
      <w:r>
        <w:rPr>
          <w:snapToGrid/>
        </w:rPr>
        <w:t>图</w:t>
      </w:r>
      <w:r>
        <w:rPr>
          <w:rFonts w:hint="eastAsia"/>
          <w:snapToGrid/>
        </w:rPr>
        <w:t>8</w:t>
      </w:r>
    </w:p>
    <w:p w14:paraId="3FE2CE8E" w14:textId="77777777" w:rsidR="00F9470B" w:rsidRDefault="00F9470B" w:rsidP="00F9470B">
      <w:pPr>
        <w:spacing w:line="240" w:lineRule="auto"/>
        <w:rPr>
          <w:snapToGrid/>
        </w:rPr>
      </w:pPr>
    </w:p>
    <w:p w14:paraId="7B1B03EF" w14:textId="77777777" w:rsidR="00F9470B" w:rsidRDefault="00F9470B" w:rsidP="00F9470B">
      <w:pPr>
        <w:spacing w:line="240" w:lineRule="auto"/>
        <w:rPr>
          <w:snapToGrid/>
        </w:rPr>
      </w:pPr>
      <w:r>
        <w:rPr>
          <w:rFonts w:hint="eastAsia"/>
          <w:snapToGrid/>
        </w:rPr>
        <w:t>在正确密钥下提取出的秘密信息对应的图像</w:t>
      </w:r>
      <w:r w:rsidR="00C46F69">
        <w:rPr>
          <w:rFonts w:hint="eastAsia"/>
          <w:snapToGrid/>
        </w:rPr>
        <w:t>为图</w:t>
      </w:r>
      <w:r w:rsidR="00C46F69">
        <w:rPr>
          <w:rFonts w:hint="eastAsia"/>
          <w:snapToGrid/>
        </w:rPr>
        <w:t>9</w:t>
      </w:r>
      <w:r>
        <w:rPr>
          <w:rFonts w:hint="eastAsia"/>
          <w:snapToGrid/>
        </w:rPr>
        <w:t>:</w:t>
      </w:r>
    </w:p>
    <w:p w14:paraId="5672ECAC" w14:textId="77777777" w:rsidR="00C46F69" w:rsidRDefault="00C46F69" w:rsidP="00C46F69">
      <w:pPr>
        <w:jc w:val="center"/>
        <w:rPr>
          <w:snapToGrid/>
        </w:rPr>
      </w:pPr>
      <w:r>
        <w:rPr>
          <w:rFonts w:hint="eastAsia"/>
          <w:snapToGrid/>
        </w:rPr>
        <w:t>正确密钥下的密写图像</w:t>
      </w:r>
    </w:p>
    <w:p w14:paraId="11EE5E46" w14:textId="77777777" w:rsidR="00C46F69" w:rsidRDefault="00C46F69" w:rsidP="00C46F69">
      <w:pPr>
        <w:spacing w:line="240" w:lineRule="auto"/>
        <w:jc w:val="center"/>
        <w:rPr>
          <w:snapToGrid/>
        </w:rPr>
      </w:pPr>
      <w:r>
        <w:rPr>
          <w:snapToGrid/>
        </w:rPr>
        <w:t>图</w:t>
      </w:r>
      <w:r>
        <w:rPr>
          <w:rFonts w:hint="eastAsia"/>
          <w:snapToGrid/>
        </w:rPr>
        <w:t>9</w:t>
      </w:r>
    </w:p>
    <w:p w14:paraId="00A36A77" w14:textId="77777777" w:rsidR="00F9470B" w:rsidRDefault="00C46F69" w:rsidP="00F9470B">
      <w:pPr>
        <w:spacing w:line="240" w:lineRule="auto"/>
        <w:rPr>
          <w:snapToGrid/>
        </w:rPr>
      </w:pPr>
      <w:r>
        <w:rPr>
          <w:snapToGrid/>
        </w:rPr>
        <w:t>未验证密钥敏感性利用随机得到的密钥如</w:t>
      </w:r>
      <w:r w:rsidR="0042554E" w:rsidRPr="009D1BD4">
        <w:rPr>
          <w:snapToGrid/>
          <w:position w:val="-10"/>
        </w:rPr>
        <w:object w:dxaOrig="600" w:dyaOrig="320" w14:anchorId="421FCE00">
          <v:shape id="_x0000_i1529" type="#_x0000_t75" style="width:25.2pt;height:13.35pt" o:ole="">
            <v:imagedata r:id="rId840" o:title=""/>
          </v:shape>
          <o:OLEObject Type="Embed" ProgID="Equation.DSMT4" ShapeID="_x0000_i1529" DrawAspect="Content" ObjectID="_1543242440" r:id="rId864"/>
        </w:object>
      </w:r>
      <w:r w:rsidRPr="009D1BD4">
        <w:rPr>
          <w:rFonts w:hint="eastAsia"/>
          <w:snapToGrid/>
        </w:rPr>
        <w:t>,</w:t>
      </w:r>
      <w:r w:rsidR="0042554E" w:rsidRPr="009D1BD4">
        <w:rPr>
          <w:snapToGrid/>
          <w:position w:val="-12"/>
        </w:rPr>
        <w:object w:dxaOrig="2620" w:dyaOrig="360" w14:anchorId="592EB1A3">
          <v:shape id="_x0000_i1530" type="#_x0000_t75" style="width:115.7pt;height:15.95pt" o:ole="">
            <v:imagedata r:id="rId842" o:title=""/>
          </v:shape>
          <o:OLEObject Type="Embed" ProgID="Equation.DSMT4" ShapeID="_x0000_i1530" DrawAspect="Content" ObjectID="_1543242441" r:id="rId865"/>
        </w:object>
      </w:r>
      <w:r w:rsidRPr="009D1BD4">
        <w:rPr>
          <w:rFonts w:hint="eastAsia"/>
          <w:snapToGrid/>
        </w:rPr>
        <w:t>,</w:t>
      </w:r>
      <w:r w:rsidR="0042554E" w:rsidRPr="009D1BD4">
        <w:rPr>
          <w:snapToGrid/>
          <w:position w:val="-6"/>
        </w:rPr>
        <w:object w:dxaOrig="1020" w:dyaOrig="279" w14:anchorId="6F6199AC">
          <v:shape id="_x0000_i1531" type="#_x0000_t75" style="width:45.75pt;height:12.85pt" o:ole="">
            <v:imagedata r:id="rId844" o:title=""/>
          </v:shape>
          <o:OLEObject Type="Embed" ProgID="Equation.DSMT4" ShapeID="_x0000_i1531" DrawAspect="Content" ObjectID="_1543242442" r:id="rId866"/>
        </w:object>
      </w:r>
      <w:r w:rsidRPr="009D1BD4">
        <w:rPr>
          <w:snapToGrid/>
        </w:rPr>
        <w:t>及</w:t>
      </w:r>
      <w:r w:rsidR="0042554E" w:rsidRPr="009D1BD4">
        <w:rPr>
          <w:snapToGrid/>
          <w:position w:val="-12"/>
        </w:rPr>
        <w:object w:dxaOrig="800" w:dyaOrig="360" w14:anchorId="0E514510">
          <v:shape id="_x0000_i1532" type="#_x0000_t75" style="width:35.5pt;height:15.95pt" o:ole="">
            <v:imagedata r:id="rId846" o:title=""/>
          </v:shape>
          <o:OLEObject Type="Embed" ProgID="Equation.DSMT4" ShapeID="_x0000_i1532" DrawAspect="Content" ObjectID="_1543242443" r:id="rId867"/>
        </w:object>
      </w:r>
      <w:r w:rsidRPr="00C46F69">
        <w:rPr>
          <w:snapToGrid/>
        </w:rPr>
        <w:t>进行秘密信息提取</w:t>
      </w:r>
      <w:r w:rsidR="001D6B2E">
        <w:rPr>
          <w:rFonts w:hint="eastAsia"/>
          <w:snapToGrid/>
        </w:rPr>
        <w:t xml:space="preserve">, </w:t>
      </w:r>
      <w:r>
        <w:rPr>
          <w:snapToGrid/>
        </w:rPr>
        <w:t>提取结果如图</w:t>
      </w:r>
      <w:r>
        <w:rPr>
          <w:rFonts w:hint="eastAsia"/>
          <w:snapToGrid/>
        </w:rPr>
        <w:t>10,</w:t>
      </w:r>
    </w:p>
    <w:p w14:paraId="18381234" w14:textId="77777777" w:rsidR="00C46F69" w:rsidRDefault="00C46F69" w:rsidP="00C46F69">
      <w:pPr>
        <w:jc w:val="center"/>
        <w:rPr>
          <w:snapToGrid/>
        </w:rPr>
      </w:pPr>
      <w:r>
        <w:rPr>
          <w:rFonts w:hint="eastAsia"/>
          <w:snapToGrid/>
        </w:rPr>
        <w:t>错误密钥下的密写图像</w:t>
      </w:r>
    </w:p>
    <w:p w14:paraId="3A1F067F" w14:textId="77777777" w:rsidR="00C46F69" w:rsidRDefault="00C46F69" w:rsidP="00C46F69">
      <w:pPr>
        <w:spacing w:line="240" w:lineRule="auto"/>
        <w:jc w:val="center"/>
        <w:rPr>
          <w:snapToGrid/>
        </w:rPr>
      </w:pPr>
      <w:r>
        <w:rPr>
          <w:snapToGrid/>
        </w:rPr>
        <w:t>图</w:t>
      </w:r>
      <w:r w:rsidR="00E11303">
        <w:rPr>
          <w:rFonts w:hint="eastAsia"/>
          <w:snapToGrid/>
        </w:rPr>
        <w:t>10</w:t>
      </w:r>
    </w:p>
    <w:p w14:paraId="5348FE8E" w14:textId="77777777" w:rsidR="00C46F69" w:rsidRPr="00C46F69" w:rsidRDefault="00C46F69" w:rsidP="00F9470B">
      <w:pPr>
        <w:spacing w:line="240" w:lineRule="auto"/>
        <w:rPr>
          <w:snapToGrid/>
        </w:rPr>
      </w:pPr>
    </w:p>
    <w:p w14:paraId="325A6999" w14:textId="77777777" w:rsidR="002D7A23" w:rsidRDefault="00E11303">
      <w:pPr>
        <w:spacing w:line="240" w:lineRule="auto"/>
        <w:jc w:val="left"/>
        <w:rPr>
          <w:snapToGrid/>
        </w:rPr>
      </w:pPr>
      <w:r>
        <w:rPr>
          <w:rFonts w:hint="eastAsia"/>
          <w:snapToGrid/>
        </w:rPr>
        <w:t>实验表明</w:t>
      </w:r>
      <w:r>
        <w:rPr>
          <w:rFonts w:hint="eastAsia"/>
          <w:snapToGrid/>
        </w:rPr>
        <w:t>,</w:t>
      </w:r>
      <w:r>
        <w:rPr>
          <w:rFonts w:hint="eastAsia"/>
          <w:snapToGrid/>
        </w:rPr>
        <w:t>图</w:t>
      </w:r>
      <w:r>
        <w:rPr>
          <w:rFonts w:hint="eastAsia"/>
          <w:snapToGrid/>
        </w:rPr>
        <w:t>5</w:t>
      </w:r>
      <w:r>
        <w:rPr>
          <w:rFonts w:hint="eastAsia"/>
          <w:snapToGrid/>
        </w:rPr>
        <w:t>和图</w:t>
      </w:r>
      <w:r>
        <w:rPr>
          <w:rFonts w:hint="eastAsia"/>
          <w:snapToGrid/>
        </w:rPr>
        <w:t>9</w:t>
      </w:r>
      <w:r>
        <w:rPr>
          <w:rFonts w:hint="eastAsia"/>
          <w:snapToGrid/>
        </w:rPr>
        <w:t>中的所嵌入的秘密信息和所提取出的秘密信息完全一致</w:t>
      </w:r>
      <w:r>
        <w:rPr>
          <w:rFonts w:hint="eastAsia"/>
          <w:snapToGrid/>
        </w:rPr>
        <w:t xml:space="preserve">, </w:t>
      </w:r>
      <w:r>
        <w:rPr>
          <w:rFonts w:hint="eastAsia"/>
          <w:snapToGrid/>
        </w:rPr>
        <w:t>因此</w:t>
      </w:r>
      <w:r w:rsidR="00252113">
        <w:rPr>
          <w:snapToGrid/>
        </w:rPr>
        <w:t>EMD(</w:t>
      </w:r>
      <w:r w:rsidR="00252113">
        <w:rPr>
          <w:i/>
          <w:snapToGrid/>
        </w:rPr>
        <w:t>n</w:t>
      </w:r>
      <w:r w:rsidR="00252113">
        <w:rPr>
          <w:snapToGrid/>
        </w:rPr>
        <w:t>,</w:t>
      </w:r>
      <w:r w:rsidR="00252113">
        <w:rPr>
          <w:i/>
          <w:snapToGrid/>
        </w:rPr>
        <w:t>m</w:t>
      </w:r>
      <w:r w:rsidR="00252113">
        <w:rPr>
          <w:snapToGrid/>
        </w:rPr>
        <w:t>)</w:t>
      </w:r>
      <w:r w:rsidR="00252113">
        <w:rPr>
          <w:snapToGrid/>
        </w:rPr>
        <w:t>模型在不同密钥下的</w:t>
      </w:r>
      <w:r>
        <w:rPr>
          <w:snapToGrid/>
        </w:rPr>
        <w:t>可</w:t>
      </w:r>
      <w:r w:rsidR="00252113">
        <w:rPr>
          <w:snapToGrid/>
        </w:rPr>
        <w:t>正确嵌入和</w:t>
      </w:r>
      <w:r>
        <w:rPr>
          <w:rFonts w:hint="eastAsia"/>
          <w:snapToGrid/>
        </w:rPr>
        <w:t>准确</w:t>
      </w:r>
      <w:r w:rsidR="00252113">
        <w:rPr>
          <w:snapToGrid/>
        </w:rPr>
        <w:t>提取</w:t>
      </w:r>
      <w:r>
        <w:rPr>
          <w:rFonts w:hint="eastAsia"/>
          <w:snapToGrid/>
        </w:rPr>
        <w:t xml:space="preserve">, </w:t>
      </w:r>
      <w:r>
        <w:rPr>
          <w:rFonts w:hint="eastAsia"/>
          <w:snapToGrid/>
        </w:rPr>
        <w:t>但分析图</w:t>
      </w:r>
      <w:r>
        <w:rPr>
          <w:rFonts w:hint="eastAsia"/>
          <w:snapToGrid/>
        </w:rPr>
        <w:t>5</w:t>
      </w:r>
      <w:r>
        <w:rPr>
          <w:rFonts w:hint="eastAsia"/>
          <w:snapToGrid/>
        </w:rPr>
        <w:t>和图</w:t>
      </w:r>
      <w:r>
        <w:rPr>
          <w:rFonts w:hint="eastAsia"/>
          <w:snapToGrid/>
        </w:rPr>
        <w:t>10</w:t>
      </w:r>
      <w:r>
        <w:rPr>
          <w:rFonts w:hint="eastAsia"/>
          <w:snapToGrid/>
        </w:rPr>
        <w:t>知</w:t>
      </w:r>
      <w:r>
        <w:rPr>
          <w:rFonts w:hint="eastAsia"/>
          <w:snapToGrid/>
        </w:rPr>
        <w:t xml:space="preserve">,  </w:t>
      </w:r>
      <w:r>
        <w:rPr>
          <w:snapToGrid/>
        </w:rPr>
        <w:t>EMD(</w:t>
      </w:r>
      <w:r>
        <w:rPr>
          <w:i/>
          <w:snapToGrid/>
        </w:rPr>
        <w:t>n</w:t>
      </w:r>
      <w:r>
        <w:rPr>
          <w:snapToGrid/>
        </w:rPr>
        <w:t>,</w:t>
      </w:r>
      <w:r>
        <w:rPr>
          <w:i/>
          <w:snapToGrid/>
        </w:rPr>
        <w:t>m</w:t>
      </w:r>
      <w:r>
        <w:rPr>
          <w:snapToGrid/>
        </w:rPr>
        <w:t>)</w:t>
      </w:r>
      <w:r>
        <w:rPr>
          <w:snapToGrid/>
        </w:rPr>
        <w:t>模型</w:t>
      </w:r>
      <w:r>
        <w:rPr>
          <w:rFonts w:hint="eastAsia"/>
          <w:snapToGrid/>
        </w:rPr>
        <w:t>在</w:t>
      </w:r>
      <w:r w:rsidR="00252113">
        <w:rPr>
          <w:snapToGrid/>
        </w:rPr>
        <w:t>错误密钥下</w:t>
      </w:r>
      <w:r>
        <w:rPr>
          <w:rFonts w:hint="eastAsia"/>
          <w:snapToGrid/>
        </w:rPr>
        <w:t>提取出的信息和所嵌入的秘密信息完全不同</w:t>
      </w:r>
      <w:r w:rsidR="00252113">
        <w:rPr>
          <w:rFonts w:hint="eastAsia"/>
          <w:snapToGrid/>
        </w:rPr>
        <w:t>,</w:t>
      </w:r>
      <w:r w:rsidR="00252113">
        <w:rPr>
          <w:rFonts w:hint="eastAsia"/>
        </w:rPr>
        <w:t>可见</w:t>
      </w:r>
      <w:r w:rsidR="00252113">
        <w:rPr>
          <w:snapToGrid/>
        </w:rPr>
        <w:t>EMD(</w:t>
      </w:r>
      <w:r w:rsidR="00252113">
        <w:rPr>
          <w:i/>
          <w:snapToGrid/>
        </w:rPr>
        <w:t>n</w:t>
      </w:r>
      <w:r w:rsidR="00252113">
        <w:rPr>
          <w:snapToGrid/>
        </w:rPr>
        <w:t>,</w:t>
      </w:r>
      <w:r w:rsidR="00252113">
        <w:rPr>
          <w:i/>
          <w:snapToGrid/>
        </w:rPr>
        <w:t>m</w:t>
      </w:r>
      <w:r w:rsidR="00252113">
        <w:rPr>
          <w:snapToGrid/>
        </w:rPr>
        <w:t>)</w:t>
      </w:r>
      <w:r w:rsidR="00252113">
        <w:rPr>
          <w:snapToGrid/>
        </w:rPr>
        <w:t>模型</w:t>
      </w:r>
      <w:r w:rsidR="00252113">
        <w:t>错误密钥</w:t>
      </w:r>
      <w:r w:rsidR="00252113">
        <w:rPr>
          <w:rFonts w:hint="eastAsia"/>
        </w:rPr>
        <w:t>下</w:t>
      </w:r>
      <w:r w:rsidR="00252113">
        <w:t>不能正确提取秘密信息</w:t>
      </w:r>
      <w:r w:rsidR="00194447">
        <w:rPr>
          <w:rFonts w:hint="eastAsia"/>
        </w:rPr>
        <w:t xml:space="preserve">, </w:t>
      </w:r>
      <w:r w:rsidR="00194447">
        <w:rPr>
          <w:rFonts w:hint="eastAsia"/>
        </w:rPr>
        <w:t>因此</w:t>
      </w:r>
      <w:r w:rsidR="00194447">
        <w:rPr>
          <w:rFonts w:hint="eastAsia"/>
        </w:rPr>
        <w:t xml:space="preserve">, </w:t>
      </w:r>
      <w:r w:rsidR="00194447">
        <w:rPr>
          <w:rFonts w:hint="eastAsia"/>
        </w:rPr>
        <w:t>加入安全性策略的</w:t>
      </w:r>
      <w:r w:rsidR="00194447">
        <w:rPr>
          <w:snapToGrid/>
        </w:rPr>
        <w:t>EMD(</w:t>
      </w:r>
      <w:r w:rsidR="00194447">
        <w:rPr>
          <w:i/>
          <w:snapToGrid/>
        </w:rPr>
        <w:t>n</w:t>
      </w:r>
      <w:r w:rsidR="00194447">
        <w:rPr>
          <w:snapToGrid/>
        </w:rPr>
        <w:t>,</w:t>
      </w:r>
      <w:r w:rsidR="00194447">
        <w:rPr>
          <w:i/>
          <w:snapToGrid/>
        </w:rPr>
        <w:t>m</w:t>
      </w:r>
      <w:r w:rsidR="00194447">
        <w:rPr>
          <w:snapToGrid/>
        </w:rPr>
        <w:t>)</w:t>
      </w:r>
      <w:r w:rsidR="00194447">
        <w:rPr>
          <w:snapToGrid/>
        </w:rPr>
        <w:t>模型</w:t>
      </w:r>
      <w:r w:rsidR="00194447">
        <w:rPr>
          <w:rFonts w:hint="eastAsia"/>
          <w:snapToGrid/>
        </w:rPr>
        <w:t>密钥敏感性得到验证</w:t>
      </w:r>
      <w:r w:rsidR="00194447">
        <w:rPr>
          <w:rFonts w:hint="eastAsia"/>
          <w:snapToGrid/>
        </w:rPr>
        <w:t xml:space="preserve">, </w:t>
      </w:r>
      <w:r w:rsidR="00194447">
        <w:rPr>
          <w:rFonts w:hint="eastAsia"/>
          <w:snapToGrid/>
        </w:rPr>
        <w:t>其安全性更高</w:t>
      </w:r>
      <w:r w:rsidR="00252113">
        <w:rPr>
          <w:rFonts w:hint="eastAsia"/>
        </w:rPr>
        <w:t>.</w:t>
      </w:r>
    </w:p>
    <w:p w14:paraId="5191EE85" w14:textId="77777777" w:rsidR="002D7A23" w:rsidRDefault="00252113">
      <w:pPr>
        <w:pStyle w:val="8"/>
        <w:rPr>
          <w:b/>
          <w:bCs w:val="0"/>
        </w:rPr>
      </w:pPr>
      <w:r>
        <w:rPr>
          <w:rFonts w:hint="eastAsia"/>
          <w:b/>
          <w:bCs w:val="0"/>
        </w:rPr>
        <w:t>4.</w:t>
      </w:r>
      <w:r w:rsidR="00E11303">
        <w:rPr>
          <w:rFonts w:hint="eastAsia"/>
          <w:b/>
          <w:bCs w:val="0"/>
        </w:rPr>
        <w:t>3</w:t>
      </w:r>
      <w:r>
        <w:rPr>
          <w:bCs w:val="0"/>
        </w:rPr>
        <w:t>EMD(</w:t>
      </w:r>
      <w:r>
        <w:rPr>
          <w:bCs w:val="0"/>
          <w:i/>
        </w:rPr>
        <w:t>n</w:t>
      </w:r>
      <w:r>
        <w:rPr>
          <w:bCs w:val="0"/>
        </w:rPr>
        <w:t>,</w:t>
      </w:r>
      <w:r>
        <w:rPr>
          <w:bCs w:val="0"/>
          <w:i/>
        </w:rPr>
        <w:t>m</w:t>
      </w:r>
      <w:r>
        <w:rPr>
          <w:bCs w:val="0"/>
        </w:rPr>
        <w:t>)</w:t>
      </w:r>
      <w:r>
        <w:rPr>
          <w:bCs w:val="0"/>
        </w:rPr>
        <w:t>模型</w:t>
      </w:r>
      <w:r>
        <w:rPr>
          <w:rFonts w:hint="eastAsia"/>
          <w:bCs w:val="0"/>
        </w:rPr>
        <w:t>视觉</w:t>
      </w:r>
      <w:r>
        <w:rPr>
          <w:bCs w:val="0"/>
        </w:rPr>
        <w:t>质量对比实验</w:t>
      </w:r>
    </w:p>
    <w:p w14:paraId="66783948" w14:textId="77777777" w:rsidR="00E11303" w:rsidRDefault="00252113">
      <w:pPr>
        <w:spacing w:line="240" w:lineRule="auto"/>
        <w:rPr>
          <w:snapToGrid/>
        </w:rPr>
      </w:pPr>
      <w:r>
        <w:rPr>
          <w:snapToGrid/>
        </w:rPr>
        <w:t>表</w:t>
      </w:r>
      <w:r w:rsidR="00E11303">
        <w:rPr>
          <w:rFonts w:hint="eastAsia"/>
          <w:snapToGrid/>
        </w:rPr>
        <w:t>2</w:t>
      </w:r>
      <w:r>
        <w:rPr>
          <w:rFonts w:hint="eastAsia"/>
          <w:snapToGrid/>
        </w:rPr>
        <w:t>分析了</w:t>
      </w:r>
      <w:r>
        <w:rPr>
          <w:rFonts w:hint="eastAsia"/>
        </w:rPr>
        <w:t>4.1</w:t>
      </w:r>
      <w:r>
        <w:rPr>
          <w:rFonts w:hint="eastAsia"/>
        </w:rPr>
        <w:t>节</w:t>
      </w:r>
      <w:r>
        <w:rPr>
          <w:rFonts w:hint="eastAsia"/>
          <w:snapToGrid/>
        </w:rPr>
        <w:t>3</w:t>
      </w:r>
      <w:r>
        <w:rPr>
          <w:rFonts w:hint="eastAsia"/>
        </w:rPr>
        <w:t>组</w:t>
      </w:r>
      <w:r w:rsidR="00E11303" w:rsidRPr="000C5149">
        <w:rPr>
          <w:rFonts w:hint="eastAsia"/>
          <w:i/>
          <w:snapToGrid/>
        </w:rPr>
        <w:t>n</w:t>
      </w:r>
      <w:r w:rsidR="00E11303">
        <w:rPr>
          <w:rFonts w:hint="eastAsia"/>
          <w:snapToGrid/>
        </w:rPr>
        <w:t xml:space="preserve">, </w:t>
      </w:r>
      <w:r w:rsidR="00E11303" w:rsidRPr="000C5149">
        <w:rPr>
          <w:rFonts w:hint="eastAsia"/>
          <w:i/>
          <w:snapToGrid/>
        </w:rPr>
        <w:t>m</w:t>
      </w:r>
      <w:r w:rsidR="00E11303">
        <w:rPr>
          <w:rFonts w:hint="eastAsia"/>
          <w:snapToGrid/>
        </w:rPr>
        <w:t>值下</w:t>
      </w:r>
      <w:r>
        <w:rPr>
          <w:rFonts w:hint="eastAsia"/>
        </w:rPr>
        <w:t>不同载体图像</w:t>
      </w:r>
      <w:proofErr w:type="gramStart"/>
      <w:r>
        <w:rPr>
          <w:rFonts w:hint="eastAsia"/>
        </w:rPr>
        <w:t>嵌密后</w:t>
      </w:r>
      <w:proofErr w:type="gramEnd"/>
      <w:r>
        <w:rPr>
          <w:rFonts w:hint="eastAsia"/>
        </w:rPr>
        <w:t>得到</w:t>
      </w:r>
      <w:r>
        <w:rPr>
          <w:rFonts w:hint="eastAsia"/>
          <w:snapToGrid/>
        </w:rPr>
        <w:t>密写图像的</w:t>
      </w:r>
      <w:r>
        <w:rPr>
          <w:rFonts w:hint="eastAsia"/>
          <w:snapToGrid/>
        </w:rPr>
        <w:t>PSNR,</w:t>
      </w:r>
      <w:r w:rsidR="00E11303">
        <w:rPr>
          <w:rFonts w:hint="eastAsia"/>
          <w:snapToGrid/>
        </w:rPr>
        <w:t>表</w:t>
      </w:r>
      <w:r w:rsidR="00E11303">
        <w:rPr>
          <w:rFonts w:hint="eastAsia"/>
          <w:snapToGrid/>
        </w:rPr>
        <w:t>3</w:t>
      </w:r>
      <w:r w:rsidR="00E11303">
        <w:rPr>
          <w:rFonts w:hint="eastAsia"/>
          <w:snapToGrid/>
        </w:rPr>
        <w:t>分析了</w:t>
      </w:r>
      <w:r w:rsidR="00194447">
        <w:rPr>
          <w:rFonts w:hint="eastAsia"/>
        </w:rPr>
        <w:t>4.2</w:t>
      </w:r>
      <w:r w:rsidR="00194447">
        <w:rPr>
          <w:rFonts w:hint="eastAsia"/>
        </w:rPr>
        <w:t>节</w:t>
      </w:r>
      <w:r w:rsidR="00194447">
        <w:rPr>
          <w:rFonts w:hint="eastAsia"/>
          <w:snapToGrid/>
        </w:rPr>
        <w:t>3</w:t>
      </w:r>
      <w:r w:rsidR="00194447">
        <w:rPr>
          <w:rFonts w:hint="eastAsia"/>
        </w:rPr>
        <w:t>组</w:t>
      </w:r>
      <w:r w:rsidR="00194447" w:rsidRPr="00194447">
        <w:rPr>
          <w:rFonts w:hint="eastAsia"/>
          <w:snapToGrid/>
        </w:rPr>
        <w:t>密钥下</w:t>
      </w:r>
      <w:r w:rsidR="00194447">
        <w:rPr>
          <w:rFonts w:hint="eastAsia"/>
        </w:rPr>
        <w:t>不同载体图像</w:t>
      </w:r>
      <w:proofErr w:type="gramStart"/>
      <w:r w:rsidR="00194447">
        <w:rPr>
          <w:rFonts w:hint="eastAsia"/>
        </w:rPr>
        <w:t>嵌密后</w:t>
      </w:r>
      <w:proofErr w:type="gramEnd"/>
      <w:r w:rsidR="00194447">
        <w:rPr>
          <w:rFonts w:hint="eastAsia"/>
        </w:rPr>
        <w:t>得到</w:t>
      </w:r>
      <w:r w:rsidR="00194447">
        <w:rPr>
          <w:rFonts w:hint="eastAsia"/>
          <w:snapToGrid/>
        </w:rPr>
        <w:t>密写图像的</w:t>
      </w:r>
      <w:r w:rsidR="00194447">
        <w:rPr>
          <w:rFonts w:hint="eastAsia"/>
          <w:snapToGrid/>
        </w:rPr>
        <w:t xml:space="preserve">PSNR. </w:t>
      </w:r>
    </w:p>
    <w:p w14:paraId="2D3A7E9C" w14:textId="77777777" w:rsidR="00E11303" w:rsidRDefault="00E11303" w:rsidP="00E11303">
      <w:pPr>
        <w:spacing w:line="240" w:lineRule="auto"/>
        <w:ind w:firstLine="0"/>
        <w:rPr>
          <w:snapToGrid/>
        </w:rPr>
      </w:pPr>
      <w:r>
        <w:rPr>
          <w:rFonts w:ascii="黑体" w:eastAsia="黑体" w:hAnsi="黑体" w:hint="eastAsia"/>
          <w:snapToGrid/>
          <w:sz w:val="21"/>
          <w:szCs w:val="21"/>
        </w:rPr>
        <w:t xml:space="preserve">表2 </w:t>
      </w:r>
      <w:r>
        <w:rPr>
          <w:snapToGrid/>
        </w:rPr>
        <w:t>EMD(</w:t>
      </w:r>
      <w:r>
        <w:rPr>
          <w:i/>
          <w:snapToGrid/>
        </w:rPr>
        <w:t>n</w:t>
      </w:r>
      <w:r>
        <w:rPr>
          <w:snapToGrid/>
        </w:rPr>
        <w:t>,</w:t>
      </w:r>
      <w:r>
        <w:rPr>
          <w:i/>
          <w:snapToGrid/>
        </w:rPr>
        <w:t>m</w:t>
      </w:r>
      <w:r>
        <w:rPr>
          <w:snapToGrid/>
        </w:rPr>
        <w:t>)</w:t>
      </w:r>
      <w:r>
        <w:rPr>
          <w:rFonts w:ascii="黑体" w:eastAsia="黑体" w:hAnsi="黑体"/>
          <w:snapToGrid/>
          <w:szCs w:val="21"/>
        </w:rPr>
        <w:t>模型在</w:t>
      </w:r>
      <w:r>
        <w:rPr>
          <w:rFonts w:hint="eastAsia"/>
          <w:snapToGrid/>
        </w:rPr>
        <w:t>3</w:t>
      </w:r>
      <w:r>
        <w:rPr>
          <w:rFonts w:hint="eastAsia"/>
        </w:rPr>
        <w:t>组</w:t>
      </w:r>
      <w:r w:rsidRPr="00E11303">
        <w:rPr>
          <w:i/>
          <w:snapToGrid/>
        </w:rPr>
        <w:t>n</w:t>
      </w:r>
      <w:r w:rsidRPr="00E11303">
        <w:rPr>
          <w:rFonts w:eastAsia="黑体"/>
          <w:snapToGrid/>
          <w:szCs w:val="21"/>
        </w:rPr>
        <w:t>,</w:t>
      </w:r>
      <w:r w:rsidRPr="00E11303">
        <w:rPr>
          <w:rFonts w:eastAsia="黑体"/>
          <w:i/>
          <w:snapToGrid/>
          <w:szCs w:val="21"/>
        </w:rPr>
        <w:t xml:space="preserve"> m</w:t>
      </w:r>
      <w:r w:rsidRPr="00E11303">
        <w:rPr>
          <w:rFonts w:ascii="黑体" w:eastAsia="黑体" w:hAnsi="黑体" w:hint="eastAsia"/>
          <w:snapToGrid/>
          <w:szCs w:val="21"/>
        </w:rPr>
        <w:t>值下</w:t>
      </w:r>
      <w:r w:rsidRPr="00E11303">
        <w:rPr>
          <w:rFonts w:eastAsia="黑体"/>
          <w:snapToGrid/>
          <w:szCs w:val="21"/>
        </w:rPr>
        <w:t>PSNR</w:t>
      </w:r>
      <w:r w:rsidRPr="00E11303">
        <w:rPr>
          <w:rFonts w:ascii="黑体" w:eastAsia="黑体" w:hAnsi="黑体"/>
          <w:snapToGrid/>
          <w:szCs w:val="21"/>
        </w:rPr>
        <w:t>对比</w:t>
      </w:r>
    </w:p>
    <w:tbl>
      <w:tblPr>
        <w:tblW w:w="4219" w:type="dxa"/>
        <w:jc w:val="center"/>
        <w:tblLayout w:type="fixed"/>
        <w:tblLook w:val="04A0" w:firstRow="1" w:lastRow="0" w:firstColumn="1" w:lastColumn="0" w:noHBand="0" w:noVBand="1"/>
      </w:tblPr>
      <w:tblGrid>
        <w:gridCol w:w="730"/>
        <w:gridCol w:w="1221"/>
        <w:gridCol w:w="1134"/>
        <w:gridCol w:w="1134"/>
      </w:tblGrid>
      <w:tr w:rsidR="00E11303" w14:paraId="4A94D01D" w14:textId="77777777" w:rsidTr="00194447">
        <w:trPr>
          <w:jc w:val="center"/>
        </w:trPr>
        <w:tc>
          <w:tcPr>
            <w:tcW w:w="730" w:type="dxa"/>
            <w:tcBorders>
              <w:top w:val="single" w:sz="4" w:space="0" w:color="auto"/>
              <w:bottom w:val="single" w:sz="4" w:space="0" w:color="auto"/>
            </w:tcBorders>
          </w:tcPr>
          <w:p w14:paraId="3817FF63" w14:textId="77777777" w:rsidR="00E11303" w:rsidRDefault="00E11303" w:rsidP="00194447">
            <w:pPr>
              <w:spacing w:line="240" w:lineRule="auto"/>
              <w:ind w:firstLine="0"/>
              <w:rPr>
                <w:sz w:val="16"/>
                <w:szCs w:val="16"/>
              </w:rPr>
            </w:pPr>
            <w:r>
              <w:rPr>
                <w:sz w:val="16"/>
                <w:szCs w:val="16"/>
              </w:rPr>
              <w:t>PSNR</w:t>
            </w:r>
          </w:p>
        </w:tc>
        <w:tc>
          <w:tcPr>
            <w:tcW w:w="1221" w:type="dxa"/>
            <w:tcBorders>
              <w:top w:val="single" w:sz="4" w:space="0" w:color="auto"/>
              <w:bottom w:val="single" w:sz="4" w:space="0" w:color="auto"/>
            </w:tcBorders>
          </w:tcPr>
          <w:p w14:paraId="0BAD5535" w14:textId="77777777" w:rsidR="00E11303" w:rsidRDefault="00E11303" w:rsidP="00194447">
            <w:pPr>
              <w:spacing w:line="240" w:lineRule="auto"/>
              <w:ind w:firstLine="0"/>
              <w:jc w:val="center"/>
            </w:pPr>
            <w:r>
              <w:rPr>
                <w:rFonts w:hint="eastAsia"/>
                <w:sz w:val="16"/>
                <w:szCs w:val="16"/>
              </w:rPr>
              <w:t>第一组</w:t>
            </w:r>
            <w:r w:rsidRPr="00E11303">
              <w:rPr>
                <w:rFonts w:hint="eastAsia"/>
                <w:i/>
                <w:sz w:val="16"/>
                <w:szCs w:val="16"/>
              </w:rPr>
              <w:t>n</w:t>
            </w:r>
            <w:r w:rsidRPr="00E11303">
              <w:rPr>
                <w:rFonts w:hint="eastAsia"/>
                <w:sz w:val="16"/>
                <w:szCs w:val="16"/>
              </w:rPr>
              <w:t>,</w:t>
            </w:r>
            <w:r w:rsidRPr="00E11303">
              <w:rPr>
                <w:rFonts w:hint="eastAsia"/>
                <w:i/>
                <w:sz w:val="16"/>
                <w:szCs w:val="16"/>
              </w:rPr>
              <w:t>m</w:t>
            </w:r>
          </w:p>
        </w:tc>
        <w:tc>
          <w:tcPr>
            <w:tcW w:w="1134" w:type="dxa"/>
            <w:tcBorders>
              <w:top w:val="single" w:sz="4" w:space="0" w:color="auto"/>
              <w:bottom w:val="single" w:sz="4" w:space="0" w:color="auto"/>
            </w:tcBorders>
          </w:tcPr>
          <w:p w14:paraId="13AA765F" w14:textId="77777777" w:rsidR="00E11303" w:rsidRDefault="00E11303" w:rsidP="00E11303">
            <w:pPr>
              <w:spacing w:line="240" w:lineRule="auto"/>
              <w:ind w:firstLine="0"/>
              <w:rPr>
                <w:sz w:val="16"/>
                <w:szCs w:val="16"/>
              </w:rPr>
            </w:pPr>
            <w:r>
              <w:rPr>
                <w:rFonts w:hint="eastAsia"/>
                <w:sz w:val="16"/>
                <w:szCs w:val="16"/>
              </w:rPr>
              <w:t>第二组</w:t>
            </w:r>
            <w:r w:rsidRPr="00E11303">
              <w:rPr>
                <w:rFonts w:hint="eastAsia"/>
                <w:i/>
                <w:sz w:val="16"/>
                <w:szCs w:val="16"/>
              </w:rPr>
              <w:t>n</w:t>
            </w:r>
            <w:r w:rsidRPr="00E11303">
              <w:rPr>
                <w:rFonts w:hint="eastAsia"/>
                <w:sz w:val="16"/>
                <w:szCs w:val="16"/>
              </w:rPr>
              <w:t>,</w:t>
            </w:r>
            <w:r w:rsidRPr="00E11303">
              <w:rPr>
                <w:rFonts w:hint="eastAsia"/>
                <w:i/>
                <w:sz w:val="16"/>
                <w:szCs w:val="16"/>
              </w:rPr>
              <w:t>m</w:t>
            </w:r>
          </w:p>
        </w:tc>
        <w:tc>
          <w:tcPr>
            <w:tcW w:w="1134" w:type="dxa"/>
            <w:tcBorders>
              <w:top w:val="single" w:sz="4" w:space="0" w:color="auto"/>
              <w:bottom w:val="single" w:sz="4" w:space="0" w:color="auto"/>
            </w:tcBorders>
          </w:tcPr>
          <w:p w14:paraId="0D8BE31F" w14:textId="77777777" w:rsidR="00E11303" w:rsidRDefault="00E11303" w:rsidP="00E11303">
            <w:pPr>
              <w:spacing w:line="240" w:lineRule="auto"/>
              <w:ind w:firstLine="0"/>
              <w:rPr>
                <w:sz w:val="16"/>
                <w:szCs w:val="16"/>
              </w:rPr>
            </w:pPr>
            <w:r>
              <w:rPr>
                <w:rFonts w:hint="eastAsia"/>
                <w:sz w:val="16"/>
                <w:szCs w:val="16"/>
              </w:rPr>
              <w:t>第三组</w:t>
            </w:r>
            <w:r w:rsidRPr="00E11303">
              <w:rPr>
                <w:rFonts w:hint="eastAsia"/>
                <w:i/>
                <w:sz w:val="16"/>
                <w:szCs w:val="16"/>
              </w:rPr>
              <w:t>n</w:t>
            </w:r>
            <w:r w:rsidRPr="00E11303">
              <w:rPr>
                <w:rFonts w:hint="eastAsia"/>
                <w:sz w:val="16"/>
                <w:szCs w:val="16"/>
              </w:rPr>
              <w:t>,</w:t>
            </w:r>
            <w:r w:rsidRPr="00E11303">
              <w:rPr>
                <w:rFonts w:hint="eastAsia"/>
                <w:i/>
                <w:sz w:val="16"/>
                <w:szCs w:val="16"/>
              </w:rPr>
              <w:t>m</w:t>
            </w:r>
          </w:p>
        </w:tc>
      </w:tr>
      <w:tr w:rsidR="00E11303" w14:paraId="4B246182" w14:textId="77777777" w:rsidTr="00194447">
        <w:trPr>
          <w:jc w:val="center"/>
        </w:trPr>
        <w:tc>
          <w:tcPr>
            <w:tcW w:w="730" w:type="dxa"/>
            <w:tcBorders>
              <w:top w:val="single" w:sz="4" w:space="0" w:color="auto"/>
            </w:tcBorders>
          </w:tcPr>
          <w:p w14:paraId="4A00B6AF" w14:textId="77777777" w:rsidR="00E11303" w:rsidRDefault="00E11303" w:rsidP="00194447">
            <w:pPr>
              <w:spacing w:line="240" w:lineRule="auto"/>
              <w:ind w:firstLine="0"/>
              <w:rPr>
                <w:sz w:val="16"/>
                <w:szCs w:val="16"/>
              </w:rPr>
            </w:pPr>
            <w:r>
              <w:rPr>
                <w:sz w:val="16"/>
                <w:szCs w:val="16"/>
              </w:rPr>
              <w:t>Lena</w:t>
            </w:r>
          </w:p>
        </w:tc>
        <w:tc>
          <w:tcPr>
            <w:tcW w:w="1221" w:type="dxa"/>
            <w:tcBorders>
              <w:top w:val="single" w:sz="4" w:space="0" w:color="auto"/>
            </w:tcBorders>
          </w:tcPr>
          <w:p w14:paraId="186D42B9" w14:textId="77777777" w:rsidR="00E11303" w:rsidRDefault="00E11303" w:rsidP="00E11303">
            <w:pPr>
              <w:spacing w:line="240" w:lineRule="auto"/>
              <w:ind w:firstLine="0"/>
              <w:jc w:val="center"/>
            </w:pPr>
            <w:r>
              <w:rPr>
                <w:rFonts w:hint="eastAsia"/>
                <w:sz w:val="16"/>
                <w:szCs w:val="16"/>
              </w:rPr>
              <w:t>12.123</w:t>
            </w:r>
          </w:p>
        </w:tc>
        <w:tc>
          <w:tcPr>
            <w:tcW w:w="1134" w:type="dxa"/>
            <w:tcBorders>
              <w:top w:val="single" w:sz="4" w:space="0" w:color="auto"/>
            </w:tcBorders>
          </w:tcPr>
          <w:p w14:paraId="32A5834E" w14:textId="77777777" w:rsidR="00E11303" w:rsidRDefault="00E11303" w:rsidP="00E11303">
            <w:pPr>
              <w:spacing w:line="240" w:lineRule="auto"/>
              <w:ind w:firstLineChars="100" w:firstLine="168"/>
            </w:pPr>
            <w:r>
              <w:rPr>
                <w:rFonts w:hint="eastAsia"/>
                <w:sz w:val="16"/>
                <w:szCs w:val="16"/>
              </w:rPr>
              <w:t>12.123</w:t>
            </w:r>
          </w:p>
        </w:tc>
        <w:tc>
          <w:tcPr>
            <w:tcW w:w="1134" w:type="dxa"/>
            <w:tcBorders>
              <w:top w:val="single" w:sz="4" w:space="0" w:color="auto"/>
            </w:tcBorders>
          </w:tcPr>
          <w:p w14:paraId="12AB27D9" w14:textId="77777777" w:rsidR="00E11303" w:rsidRDefault="00E11303" w:rsidP="00E11303">
            <w:pPr>
              <w:spacing w:line="240" w:lineRule="auto"/>
              <w:ind w:firstLineChars="100" w:firstLine="168"/>
            </w:pPr>
            <w:r>
              <w:rPr>
                <w:rFonts w:hint="eastAsia"/>
                <w:sz w:val="16"/>
                <w:szCs w:val="16"/>
              </w:rPr>
              <w:t>12.123</w:t>
            </w:r>
          </w:p>
        </w:tc>
      </w:tr>
      <w:tr w:rsidR="00E11303" w14:paraId="6C15A376" w14:textId="77777777" w:rsidTr="00194447">
        <w:trPr>
          <w:jc w:val="center"/>
        </w:trPr>
        <w:tc>
          <w:tcPr>
            <w:tcW w:w="730" w:type="dxa"/>
          </w:tcPr>
          <w:p w14:paraId="4DBDA279" w14:textId="77777777" w:rsidR="00E11303" w:rsidRDefault="00E11303" w:rsidP="00194447">
            <w:pPr>
              <w:spacing w:line="240" w:lineRule="auto"/>
              <w:ind w:firstLine="0"/>
              <w:rPr>
                <w:sz w:val="16"/>
                <w:szCs w:val="16"/>
              </w:rPr>
            </w:pPr>
            <w:r>
              <w:rPr>
                <w:sz w:val="16"/>
                <w:szCs w:val="16"/>
              </w:rPr>
              <w:t>Man</w:t>
            </w:r>
          </w:p>
        </w:tc>
        <w:tc>
          <w:tcPr>
            <w:tcW w:w="1221" w:type="dxa"/>
          </w:tcPr>
          <w:p w14:paraId="7F0EEB86" w14:textId="77777777" w:rsidR="00E11303" w:rsidRDefault="00E11303" w:rsidP="00E11303">
            <w:pPr>
              <w:spacing w:line="240" w:lineRule="auto"/>
              <w:jc w:val="center"/>
            </w:pPr>
          </w:p>
        </w:tc>
        <w:tc>
          <w:tcPr>
            <w:tcW w:w="1134" w:type="dxa"/>
          </w:tcPr>
          <w:p w14:paraId="7A6E5F46" w14:textId="77777777" w:rsidR="00E11303" w:rsidRDefault="00E11303" w:rsidP="00E11303">
            <w:pPr>
              <w:spacing w:line="240" w:lineRule="auto"/>
            </w:pPr>
          </w:p>
        </w:tc>
        <w:tc>
          <w:tcPr>
            <w:tcW w:w="1134" w:type="dxa"/>
          </w:tcPr>
          <w:p w14:paraId="7749FA56" w14:textId="77777777" w:rsidR="00E11303" w:rsidRDefault="00E11303" w:rsidP="00E11303">
            <w:pPr>
              <w:spacing w:line="240" w:lineRule="auto"/>
              <w:jc w:val="center"/>
            </w:pPr>
          </w:p>
        </w:tc>
      </w:tr>
      <w:tr w:rsidR="00E11303" w14:paraId="4E44D54F" w14:textId="77777777" w:rsidTr="00194447">
        <w:trPr>
          <w:jc w:val="center"/>
        </w:trPr>
        <w:tc>
          <w:tcPr>
            <w:tcW w:w="730" w:type="dxa"/>
          </w:tcPr>
          <w:p w14:paraId="152CC734" w14:textId="77777777" w:rsidR="00E11303" w:rsidRDefault="00E11303" w:rsidP="00194447">
            <w:pPr>
              <w:spacing w:line="240" w:lineRule="auto"/>
              <w:ind w:firstLine="0"/>
              <w:rPr>
                <w:sz w:val="16"/>
                <w:szCs w:val="16"/>
              </w:rPr>
            </w:pPr>
            <w:r>
              <w:rPr>
                <w:sz w:val="16"/>
                <w:szCs w:val="16"/>
              </w:rPr>
              <w:t>Women</w:t>
            </w:r>
          </w:p>
        </w:tc>
        <w:tc>
          <w:tcPr>
            <w:tcW w:w="1221" w:type="dxa"/>
          </w:tcPr>
          <w:p w14:paraId="71E2C791" w14:textId="77777777" w:rsidR="00E11303" w:rsidRDefault="00E11303" w:rsidP="00E11303">
            <w:pPr>
              <w:spacing w:line="240" w:lineRule="auto"/>
              <w:jc w:val="center"/>
            </w:pPr>
          </w:p>
        </w:tc>
        <w:tc>
          <w:tcPr>
            <w:tcW w:w="1134" w:type="dxa"/>
          </w:tcPr>
          <w:p w14:paraId="240EEFED" w14:textId="77777777" w:rsidR="00E11303" w:rsidRDefault="00E11303" w:rsidP="00E11303">
            <w:pPr>
              <w:spacing w:line="240" w:lineRule="auto"/>
            </w:pPr>
          </w:p>
        </w:tc>
        <w:tc>
          <w:tcPr>
            <w:tcW w:w="1134" w:type="dxa"/>
          </w:tcPr>
          <w:p w14:paraId="6C172073" w14:textId="77777777" w:rsidR="00E11303" w:rsidRDefault="00E11303" w:rsidP="00E11303">
            <w:pPr>
              <w:spacing w:line="240" w:lineRule="auto"/>
              <w:jc w:val="center"/>
            </w:pPr>
          </w:p>
        </w:tc>
      </w:tr>
      <w:tr w:rsidR="00E11303" w14:paraId="05F65C72" w14:textId="77777777" w:rsidTr="00194447">
        <w:trPr>
          <w:jc w:val="center"/>
        </w:trPr>
        <w:tc>
          <w:tcPr>
            <w:tcW w:w="730" w:type="dxa"/>
            <w:tcBorders>
              <w:bottom w:val="single" w:sz="4" w:space="0" w:color="auto"/>
            </w:tcBorders>
          </w:tcPr>
          <w:p w14:paraId="41B82984" w14:textId="77777777" w:rsidR="00E11303" w:rsidRDefault="00E11303" w:rsidP="00194447">
            <w:pPr>
              <w:spacing w:line="240" w:lineRule="auto"/>
              <w:ind w:firstLine="0"/>
              <w:rPr>
                <w:sz w:val="16"/>
                <w:szCs w:val="16"/>
              </w:rPr>
            </w:pPr>
            <w:r>
              <w:rPr>
                <w:sz w:val="16"/>
                <w:szCs w:val="16"/>
              </w:rPr>
              <w:t>Pepper</w:t>
            </w:r>
          </w:p>
        </w:tc>
        <w:tc>
          <w:tcPr>
            <w:tcW w:w="1221" w:type="dxa"/>
            <w:tcBorders>
              <w:bottom w:val="single" w:sz="4" w:space="0" w:color="auto"/>
            </w:tcBorders>
          </w:tcPr>
          <w:p w14:paraId="511D836B" w14:textId="77777777" w:rsidR="00E11303" w:rsidRDefault="00E11303" w:rsidP="00E11303">
            <w:pPr>
              <w:spacing w:line="240" w:lineRule="auto"/>
              <w:jc w:val="center"/>
            </w:pPr>
          </w:p>
        </w:tc>
        <w:tc>
          <w:tcPr>
            <w:tcW w:w="1134" w:type="dxa"/>
            <w:tcBorders>
              <w:bottom w:val="single" w:sz="4" w:space="0" w:color="auto"/>
            </w:tcBorders>
          </w:tcPr>
          <w:p w14:paraId="7447913C" w14:textId="77777777" w:rsidR="00E11303" w:rsidRDefault="00E11303" w:rsidP="00E11303">
            <w:pPr>
              <w:spacing w:line="240" w:lineRule="auto"/>
            </w:pPr>
          </w:p>
        </w:tc>
        <w:tc>
          <w:tcPr>
            <w:tcW w:w="1134" w:type="dxa"/>
            <w:tcBorders>
              <w:bottom w:val="single" w:sz="4" w:space="0" w:color="auto"/>
            </w:tcBorders>
          </w:tcPr>
          <w:p w14:paraId="789BA42D" w14:textId="77777777" w:rsidR="00E11303" w:rsidRDefault="00E11303" w:rsidP="00E11303">
            <w:pPr>
              <w:spacing w:line="240" w:lineRule="auto"/>
              <w:jc w:val="center"/>
            </w:pPr>
          </w:p>
        </w:tc>
      </w:tr>
    </w:tbl>
    <w:p w14:paraId="57452BE6" w14:textId="77777777" w:rsidR="002D7A23" w:rsidRDefault="002D7A23">
      <w:pPr>
        <w:spacing w:line="240" w:lineRule="auto"/>
        <w:rPr>
          <w:snapToGrid/>
        </w:rPr>
      </w:pPr>
    </w:p>
    <w:p w14:paraId="13B1F006" w14:textId="77777777" w:rsidR="002D7A23" w:rsidRDefault="00252113" w:rsidP="00194447">
      <w:pPr>
        <w:spacing w:line="240" w:lineRule="auto"/>
        <w:ind w:firstLine="0"/>
        <w:rPr>
          <w:snapToGrid/>
        </w:rPr>
      </w:pPr>
      <w:r>
        <w:rPr>
          <w:rFonts w:ascii="黑体" w:eastAsia="黑体" w:hAnsi="黑体" w:hint="eastAsia"/>
          <w:snapToGrid/>
          <w:sz w:val="21"/>
          <w:szCs w:val="21"/>
        </w:rPr>
        <w:t>表</w:t>
      </w:r>
      <w:r w:rsidR="00194447">
        <w:rPr>
          <w:rFonts w:ascii="黑体" w:eastAsia="黑体" w:hAnsi="黑体" w:hint="eastAsia"/>
          <w:snapToGrid/>
          <w:sz w:val="21"/>
          <w:szCs w:val="21"/>
        </w:rPr>
        <w:t>3</w:t>
      </w:r>
      <w:r>
        <w:rPr>
          <w:snapToGrid/>
        </w:rPr>
        <w:t>EMD(</w:t>
      </w:r>
      <w:r>
        <w:rPr>
          <w:i/>
          <w:snapToGrid/>
        </w:rPr>
        <w:t>n</w:t>
      </w:r>
      <w:r>
        <w:rPr>
          <w:snapToGrid/>
        </w:rPr>
        <w:t>,</w:t>
      </w:r>
      <w:r>
        <w:rPr>
          <w:i/>
          <w:snapToGrid/>
        </w:rPr>
        <w:t>m</w:t>
      </w:r>
      <w:r>
        <w:rPr>
          <w:snapToGrid/>
        </w:rPr>
        <w:t>)</w:t>
      </w:r>
      <w:r>
        <w:rPr>
          <w:rFonts w:ascii="黑体" w:eastAsia="黑体" w:hAnsi="黑体"/>
          <w:snapToGrid/>
          <w:szCs w:val="21"/>
        </w:rPr>
        <w:t>模型在</w:t>
      </w:r>
      <w:r w:rsidRPr="00194447">
        <w:rPr>
          <w:rFonts w:ascii="黑体" w:eastAsia="黑体" w:hAnsi="黑体" w:hint="eastAsia"/>
          <w:snapToGrid/>
          <w:szCs w:val="21"/>
        </w:rPr>
        <w:t>不同密钥下的</w:t>
      </w:r>
      <w:r w:rsidRPr="00194447">
        <w:rPr>
          <w:rFonts w:ascii="黑体" w:eastAsia="黑体" w:hAnsi="黑体"/>
          <w:snapToGrid/>
          <w:szCs w:val="21"/>
        </w:rPr>
        <w:t>PSNR对比</w:t>
      </w:r>
    </w:p>
    <w:tbl>
      <w:tblPr>
        <w:tblW w:w="4219" w:type="dxa"/>
        <w:jc w:val="center"/>
        <w:tblLayout w:type="fixed"/>
        <w:tblLook w:val="04A0" w:firstRow="1" w:lastRow="0" w:firstColumn="1" w:lastColumn="0" w:noHBand="0" w:noVBand="1"/>
      </w:tblPr>
      <w:tblGrid>
        <w:gridCol w:w="730"/>
        <w:gridCol w:w="1221"/>
        <w:gridCol w:w="1134"/>
        <w:gridCol w:w="1134"/>
      </w:tblGrid>
      <w:tr w:rsidR="002D7A23" w14:paraId="65485FF9" w14:textId="77777777">
        <w:trPr>
          <w:jc w:val="center"/>
        </w:trPr>
        <w:tc>
          <w:tcPr>
            <w:tcW w:w="730" w:type="dxa"/>
            <w:tcBorders>
              <w:top w:val="single" w:sz="4" w:space="0" w:color="auto"/>
              <w:bottom w:val="single" w:sz="4" w:space="0" w:color="auto"/>
            </w:tcBorders>
          </w:tcPr>
          <w:p w14:paraId="2C51C503" w14:textId="77777777" w:rsidR="002D7A23" w:rsidRDefault="00252113">
            <w:pPr>
              <w:spacing w:line="240" w:lineRule="auto"/>
              <w:ind w:firstLine="0"/>
              <w:rPr>
                <w:sz w:val="16"/>
                <w:szCs w:val="16"/>
              </w:rPr>
            </w:pPr>
            <w:r>
              <w:rPr>
                <w:sz w:val="16"/>
                <w:szCs w:val="16"/>
              </w:rPr>
              <w:t>PSNR</w:t>
            </w:r>
          </w:p>
        </w:tc>
        <w:tc>
          <w:tcPr>
            <w:tcW w:w="1221" w:type="dxa"/>
            <w:tcBorders>
              <w:top w:val="single" w:sz="4" w:space="0" w:color="auto"/>
              <w:bottom w:val="single" w:sz="4" w:space="0" w:color="auto"/>
            </w:tcBorders>
          </w:tcPr>
          <w:p w14:paraId="57FFCBB8" w14:textId="77777777" w:rsidR="002D7A23" w:rsidRDefault="00252113">
            <w:pPr>
              <w:spacing w:line="240" w:lineRule="auto"/>
              <w:ind w:firstLine="0"/>
              <w:jc w:val="center"/>
            </w:pPr>
            <w:r>
              <w:rPr>
                <w:sz w:val="16"/>
                <w:szCs w:val="16"/>
              </w:rPr>
              <w:t>密钥</w:t>
            </w:r>
            <w:r>
              <w:rPr>
                <w:rFonts w:hint="eastAsia"/>
                <w:sz w:val="16"/>
                <w:szCs w:val="16"/>
              </w:rPr>
              <w:t>1</w:t>
            </w:r>
          </w:p>
        </w:tc>
        <w:tc>
          <w:tcPr>
            <w:tcW w:w="1134" w:type="dxa"/>
            <w:tcBorders>
              <w:top w:val="single" w:sz="4" w:space="0" w:color="auto"/>
              <w:bottom w:val="single" w:sz="4" w:space="0" w:color="auto"/>
            </w:tcBorders>
          </w:tcPr>
          <w:p w14:paraId="0B374490" w14:textId="77777777" w:rsidR="002D7A23" w:rsidRDefault="00252113">
            <w:pPr>
              <w:spacing w:line="240" w:lineRule="auto"/>
              <w:rPr>
                <w:sz w:val="16"/>
                <w:szCs w:val="16"/>
              </w:rPr>
            </w:pPr>
            <w:r>
              <w:rPr>
                <w:sz w:val="16"/>
                <w:szCs w:val="16"/>
              </w:rPr>
              <w:t>密钥</w:t>
            </w:r>
            <w:r>
              <w:rPr>
                <w:rFonts w:hint="eastAsia"/>
                <w:sz w:val="16"/>
                <w:szCs w:val="16"/>
              </w:rPr>
              <w:t>2</w:t>
            </w:r>
          </w:p>
        </w:tc>
        <w:tc>
          <w:tcPr>
            <w:tcW w:w="1134" w:type="dxa"/>
            <w:tcBorders>
              <w:top w:val="single" w:sz="4" w:space="0" w:color="auto"/>
              <w:bottom w:val="single" w:sz="4" w:space="0" w:color="auto"/>
            </w:tcBorders>
          </w:tcPr>
          <w:p w14:paraId="624DFF4F" w14:textId="77777777" w:rsidR="002D7A23" w:rsidRDefault="00252113">
            <w:pPr>
              <w:spacing w:line="240" w:lineRule="auto"/>
              <w:rPr>
                <w:sz w:val="16"/>
                <w:szCs w:val="16"/>
              </w:rPr>
            </w:pPr>
            <w:r>
              <w:rPr>
                <w:sz w:val="16"/>
                <w:szCs w:val="16"/>
              </w:rPr>
              <w:t>密钥</w:t>
            </w:r>
            <w:r>
              <w:rPr>
                <w:rFonts w:hint="eastAsia"/>
                <w:sz w:val="16"/>
                <w:szCs w:val="16"/>
              </w:rPr>
              <w:t>3</w:t>
            </w:r>
          </w:p>
        </w:tc>
      </w:tr>
      <w:tr w:rsidR="002D7A23" w14:paraId="02C6063C" w14:textId="77777777">
        <w:trPr>
          <w:jc w:val="center"/>
        </w:trPr>
        <w:tc>
          <w:tcPr>
            <w:tcW w:w="730" w:type="dxa"/>
            <w:tcBorders>
              <w:top w:val="single" w:sz="4" w:space="0" w:color="auto"/>
            </w:tcBorders>
          </w:tcPr>
          <w:p w14:paraId="2496D157" w14:textId="77777777" w:rsidR="002D7A23" w:rsidRDefault="00252113">
            <w:pPr>
              <w:spacing w:line="240" w:lineRule="auto"/>
              <w:ind w:firstLine="0"/>
              <w:rPr>
                <w:sz w:val="16"/>
                <w:szCs w:val="16"/>
              </w:rPr>
            </w:pPr>
            <w:r>
              <w:rPr>
                <w:sz w:val="16"/>
                <w:szCs w:val="16"/>
              </w:rPr>
              <w:t>Lena</w:t>
            </w:r>
          </w:p>
        </w:tc>
        <w:tc>
          <w:tcPr>
            <w:tcW w:w="1221" w:type="dxa"/>
            <w:tcBorders>
              <w:top w:val="single" w:sz="4" w:space="0" w:color="auto"/>
            </w:tcBorders>
          </w:tcPr>
          <w:p w14:paraId="48E9B013" w14:textId="77777777" w:rsidR="002D7A23" w:rsidRDefault="00252113">
            <w:pPr>
              <w:spacing w:line="240" w:lineRule="auto"/>
              <w:ind w:firstLine="0"/>
              <w:jc w:val="center"/>
            </w:pPr>
            <w:r>
              <w:rPr>
                <w:rFonts w:hint="eastAsia"/>
                <w:sz w:val="16"/>
                <w:szCs w:val="16"/>
              </w:rPr>
              <w:t>12.123</w:t>
            </w:r>
          </w:p>
        </w:tc>
        <w:tc>
          <w:tcPr>
            <w:tcW w:w="1134" w:type="dxa"/>
            <w:tcBorders>
              <w:top w:val="single" w:sz="4" w:space="0" w:color="auto"/>
            </w:tcBorders>
          </w:tcPr>
          <w:p w14:paraId="4814AEF4" w14:textId="77777777" w:rsidR="002D7A23" w:rsidRDefault="00252113">
            <w:pPr>
              <w:spacing w:line="240" w:lineRule="auto"/>
            </w:pPr>
            <w:r>
              <w:rPr>
                <w:rFonts w:hint="eastAsia"/>
                <w:sz w:val="16"/>
                <w:szCs w:val="16"/>
              </w:rPr>
              <w:t>12.123</w:t>
            </w:r>
          </w:p>
        </w:tc>
        <w:tc>
          <w:tcPr>
            <w:tcW w:w="1134" w:type="dxa"/>
            <w:tcBorders>
              <w:top w:val="single" w:sz="4" w:space="0" w:color="auto"/>
            </w:tcBorders>
          </w:tcPr>
          <w:p w14:paraId="5C88AF9D" w14:textId="77777777" w:rsidR="002D7A23" w:rsidRDefault="00252113">
            <w:pPr>
              <w:spacing w:line="240" w:lineRule="auto"/>
            </w:pPr>
            <w:r>
              <w:rPr>
                <w:rFonts w:hint="eastAsia"/>
                <w:sz w:val="16"/>
                <w:szCs w:val="16"/>
              </w:rPr>
              <w:t>12.123</w:t>
            </w:r>
          </w:p>
        </w:tc>
      </w:tr>
      <w:tr w:rsidR="002D7A23" w14:paraId="7161D946" w14:textId="77777777">
        <w:trPr>
          <w:jc w:val="center"/>
        </w:trPr>
        <w:tc>
          <w:tcPr>
            <w:tcW w:w="730" w:type="dxa"/>
          </w:tcPr>
          <w:p w14:paraId="01E9EA5E" w14:textId="77777777" w:rsidR="002D7A23" w:rsidRDefault="00252113">
            <w:pPr>
              <w:spacing w:line="240" w:lineRule="auto"/>
              <w:ind w:firstLine="0"/>
              <w:rPr>
                <w:sz w:val="16"/>
                <w:szCs w:val="16"/>
              </w:rPr>
            </w:pPr>
            <w:r>
              <w:rPr>
                <w:sz w:val="16"/>
                <w:szCs w:val="16"/>
              </w:rPr>
              <w:t>Man</w:t>
            </w:r>
          </w:p>
        </w:tc>
        <w:tc>
          <w:tcPr>
            <w:tcW w:w="1221" w:type="dxa"/>
          </w:tcPr>
          <w:p w14:paraId="05D0BEF8" w14:textId="77777777" w:rsidR="002D7A23" w:rsidRDefault="002D7A23">
            <w:pPr>
              <w:spacing w:line="240" w:lineRule="auto"/>
            </w:pPr>
          </w:p>
        </w:tc>
        <w:tc>
          <w:tcPr>
            <w:tcW w:w="1134" w:type="dxa"/>
          </w:tcPr>
          <w:p w14:paraId="343AD7A7" w14:textId="77777777" w:rsidR="002D7A23" w:rsidRDefault="002D7A23">
            <w:pPr>
              <w:spacing w:line="240" w:lineRule="auto"/>
            </w:pPr>
          </w:p>
        </w:tc>
        <w:tc>
          <w:tcPr>
            <w:tcW w:w="1134" w:type="dxa"/>
          </w:tcPr>
          <w:p w14:paraId="506FF048" w14:textId="77777777" w:rsidR="002D7A23" w:rsidRDefault="002D7A23">
            <w:pPr>
              <w:spacing w:line="240" w:lineRule="auto"/>
            </w:pPr>
          </w:p>
        </w:tc>
      </w:tr>
      <w:tr w:rsidR="002D7A23" w14:paraId="76601DB3" w14:textId="77777777">
        <w:trPr>
          <w:jc w:val="center"/>
        </w:trPr>
        <w:tc>
          <w:tcPr>
            <w:tcW w:w="730" w:type="dxa"/>
          </w:tcPr>
          <w:p w14:paraId="51D95627" w14:textId="77777777" w:rsidR="002D7A23" w:rsidRDefault="00252113">
            <w:pPr>
              <w:spacing w:line="240" w:lineRule="auto"/>
              <w:ind w:firstLine="0"/>
              <w:rPr>
                <w:sz w:val="16"/>
                <w:szCs w:val="16"/>
              </w:rPr>
            </w:pPr>
            <w:r>
              <w:rPr>
                <w:sz w:val="16"/>
                <w:szCs w:val="16"/>
              </w:rPr>
              <w:t>Women</w:t>
            </w:r>
          </w:p>
        </w:tc>
        <w:tc>
          <w:tcPr>
            <w:tcW w:w="1221" w:type="dxa"/>
          </w:tcPr>
          <w:p w14:paraId="19CAFC99" w14:textId="77777777" w:rsidR="002D7A23" w:rsidRDefault="002D7A23">
            <w:pPr>
              <w:spacing w:line="240" w:lineRule="auto"/>
            </w:pPr>
          </w:p>
        </w:tc>
        <w:tc>
          <w:tcPr>
            <w:tcW w:w="1134" w:type="dxa"/>
          </w:tcPr>
          <w:p w14:paraId="1B4938AD" w14:textId="77777777" w:rsidR="002D7A23" w:rsidRDefault="002D7A23">
            <w:pPr>
              <w:spacing w:line="240" w:lineRule="auto"/>
            </w:pPr>
          </w:p>
        </w:tc>
        <w:tc>
          <w:tcPr>
            <w:tcW w:w="1134" w:type="dxa"/>
          </w:tcPr>
          <w:p w14:paraId="630FF613" w14:textId="77777777" w:rsidR="002D7A23" w:rsidRDefault="002D7A23">
            <w:pPr>
              <w:spacing w:line="240" w:lineRule="auto"/>
            </w:pPr>
          </w:p>
        </w:tc>
      </w:tr>
      <w:tr w:rsidR="002D7A23" w14:paraId="102843AA" w14:textId="77777777">
        <w:trPr>
          <w:jc w:val="center"/>
        </w:trPr>
        <w:tc>
          <w:tcPr>
            <w:tcW w:w="730" w:type="dxa"/>
            <w:tcBorders>
              <w:bottom w:val="single" w:sz="4" w:space="0" w:color="auto"/>
            </w:tcBorders>
          </w:tcPr>
          <w:p w14:paraId="60606452" w14:textId="77777777" w:rsidR="002D7A23" w:rsidRDefault="00252113">
            <w:pPr>
              <w:spacing w:line="240" w:lineRule="auto"/>
              <w:ind w:firstLine="0"/>
              <w:rPr>
                <w:sz w:val="16"/>
                <w:szCs w:val="16"/>
              </w:rPr>
            </w:pPr>
            <w:r>
              <w:rPr>
                <w:sz w:val="16"/>
                <w:szCs w:val="16"/>
              </w:rPr>
              <w:t>Pepper</w:t>
            </w:r>
          </w:p>
        </w:tc>
        <w:tc>
          <w:tcPr>
            <w:tcW w:w="1221" w:type="dxa"/>
            <w:tcBorders>
              <w:bottom w:val="single" w:sz="4" w:space="0" w:color="auto"/>
            </w:tcBorders>
          </w:tcPr>
          <w:p w14:paraId="6CF58736" w14:textId="77777777" w:rsidR="002D7A23" w:rsidRDefault="002D7A23">
            <w:pPr>
              <w:spacing w:line="240" w:lineRule="auto"/>
            </w:pPr>
          </w:p>
        </w:tc>
        <w:tc>
          <w:tcPr>
            <w:tcW w:w="1134" w:type="dxa"/>
            <w:tcBorders>
              <w:bottom w:val="single" w:sz="4" w:space="0" w:color="auto"/>
            </w:tcBorders>
          </w:tcPr>
          <w:p w14:paraId="22511243" w14:textId="77777777" w:rsidR="002D7A23" w:rsidRDefault="002D7A23">
            <w:pPr>
              <w:spacing w:line="240" w:lineRule="auto"/>
            </w:pPr>
          </w:p>
        </w:tc>
        <w:tc>
          <w:tcPr>
            <w:tcW w:w="1134" w:type="dxa"/>
            <w:tcBorders>
              <w:bottom w:val="single" w:sz="4" w:space="0" w:color="auto"/>
            </w:tcBorders>
          </w:tcPr>
          <w:p w14:paraId="1B3660B2" w14:textId="77777777" w:rsidR="002D7A23" w:rsidRDefault="002D7A23">
            <w:pPr>
              <w:spacing w:line="240" w:lineRule="auto"/>
            </w:pPr>
          </w:p>
        </w:tc>
      </w:tr>
    </w:tbl>
    <w:p w14:paraId="73B890AB" w14:textId="77777777" w:rsidR="00194447" w:rsidRDefault="00252113">
      <w:r>
        <w:rPr>
          <w:rFonts w:hint="eastAsia"/>
        </w:rPr>
        <w:t>由表</w:t>
      </w:r>
      <w:r w:rsidR="00194447">
        <w:rPr>
          <w:rFonts w:hint="eastAsia"/>
        </w:rPr>
        <w:t>2</w:t>
      </w:r>
      <w:r>
        <w:rPr>
          <w:rFonts w:hint="eastAsia"/>
        </w:rPr>
        <w:t>可见</w:t>
      </w:r>
      <w:r w:rsidR="001D6B2E">
        <w:rPr>
          <w:rFonts w:hint="eastAsia"/>
        </w:rPr>
        <w:t xml:space="preserve">, </w:t>
      </w:r>
      <w:r>
        <w:rPr>
          <w:snapToGrid/>
        </w:rPr>
        <w:t>EMD(</w:t>
      </w:r>
      <w:r>
        <w:rPr>
          <w:i/>
          <w:snapToGrid/>
        </w:rPr>
        <w:t>n</w:t>
      </w:r>
      <w:r>
        <w:rPr>
          <w:snapToGrid/>
        </w:rPr>
        <w:t>,</w:t>
      </w:r>
      <w:r>
        <w:rPr>
          <w:i/>
          <w:snapToGrid/>
        </w:rPr>
        <w:t>m</w:t>
      </w:r>
      <w:r>
        <w:rPr>
          <w:snapToGrid/>
        </w:rPr>
        <w:t>)</w:t>
      </w:r>
      <w:r>
        <w:rPr>
          <w:snapToGrid/>
        </w:rPr>
        <w:t>模型在不同</w:t>
      </w:r>
      <w:r w:rsidR="00194447" w:rsidRPr="000C5149">
        <w:rPr>
          <w:rFonts w:hint="eastAsia"/>
          <w:i/>
          <w:snapToGrid/>
        </w:rPr>
        <w:t>n</w:t>
      </w:r>
      <w:r w:rsidR="00194447">
        <w:rPr>
          <w:rFonts w:hint="eastAsia"/>
          <w:snapToGrid/>
        </w:rPr>
        <w:t xml:space="preserve">, </w:t>
      </w:r>
      <w:r w:rsidR="00194447" w:rsidRPr="000C5149">
        <w:rPr>
          <w:rFonts w:hint="eastAsia"/>
          <w:i/>
          <w:snapToGrid/>
        </w:rPr>
        <w:t>m</w:t>
      </w:r>
      <w:r w:rsidR="00194447">
        <w:rPr>
          <w:rFonts w:hint="eastAsia"/>
          <w:snapToGrid/>
        </w:rPr>
        <w:t>值下都能确保密写图像的</w:t>
      </w:r>
      <w:r w:rsidR="00194447">
        <w:rPr>
          <w:rFonts w:hint="eastAsia"/>
          <w:snapToGrid/>
        </w:rPr>
        <w:t xml:space="preserve">PSNR&gt;38dB, </w:t>
      </w:r>
      <w:r w:rsidR="00194447">
        <w:rPr>
          <w:rFonts w:hint="eastAsia"/>
          <w:snapToGrid/>
        </w:rPr>
        <w:t>因此</w:t>
      </w:r>
      <w:r w:rsidR="00194447">
        <w:rPr>
          <w:rFonts w:hint="eastAsia"/>
          <w:snapToGrid/>
        </w:rPr>
        <w:t xml:space="preserve">, </w:t>
      </w:r>
      <w:r w:rsidR="00194447">
        <w:rPr>
          <w:snapToGrid/>
        </w:rPr>
        <w:t>EMD(</w:t>
      </w:r>
      <w:r w:rsidR="00194447">
        <w:rPr>
          <w:i/>
          <w:snapToGrid/>
        </w:rPr>
        <w:t>n</w:t>
      </w:r>
      <w:r w:rsidR="00194447">
        <w:rPr>
          <w:snapToGrid/>
        </w:rPr>
        <w:t>,</w:t>
      </w:r>
      <w:r w:rsidR="00194447">
        <w:rPr>
          <w:i/>
          <w:snapToGrid/>
        </w:rPr>
        <w:t>m</w:t>
      </w:r>
      <w:r w:rsidR="00194447">
        <w:rPr>
          <w:snapToGrid/>
        </w:rPr>
        <w:t>)</w:t>
      </w:r>
      <w:r w:rsidR="00194447">
        <w:rPr>
          <w:snapToGrid/>
        </w:rPr>
        <w:t>模型</w:t>
      </w:r>
      <w:r w:rsidR="00194447">
        <w:rPr>
          <w:rFonts w:hint="eastAsia"/>
          <w:snapToGrid/>
        </w:rPr>
        <w:t>下密写图像的视觉质量能得到保证</w:t>
      </w:r>
      <w:r w:rsidR="00194447">
        <w:rPr>
          <w:rFonts w:hint="eastAsia"/>
          <w:snapToGrid/>
        </w:rPr>
        <w:t>.</w:t>
      </w:r>
      <w:r w:rsidR="00194447">
        <w:rPr>
          <w:rFonts w:hint="eastAsia"/>
        </w:rPr>
        <w:t>由表</w:t>
      </w:r>
      <w:r w:rsidR="00194447">
        <w:rPr>
          <w:rFonts w:hint="eastAsia"/>
        </w:rPr>
        <w:t>3</w:t>
      </w:r>
      <w:r w:rsidR="00194447">
        <w:rPr>
          <w:rFonts w:hint="eastAsia"/>
        </w:rPr>
        <w:t>可见</w:t>
      </w:r>
      <w:r w:rsidR="00194447">
        <w:rPr>
          <w:rFonts w:hint="eastAsia"/>
        </w:rPr>
        <w:t xml:space="preserve">, </w:t>
      </w:r>
      <w:r w:rsidR="00194447">
        <w:rPr>
          <w:rFonts w:hint="eastAsia"/>
        </w:rPr>
        <w:t>不同</w:t>
      </w:r>
      <w:r>
        <w:rPr>
          <w:snapToGrid/>
        </w:rPr>
        <w:t>密钥下</w:t>
      </w:r>
      <w:r>
        <w:t>的密写图像</w:t>
      </w:r>
      <w:r w:rsidR="00194447">
        <w:rPr>
          <w:rFonts w:hint="eastAsia"/>
          <w:snapToGrid/>
        </w:rPr>
        <w:t>PSNR&gt;38dB</w:t>
      </w:r>
      <w:r>
        <w:rPr>
          <w:rFonts w:hint="eastAsia"/>
        </w:rPr>
        <w:t>,</w:t>
      </w:r>
      <w:r w:rsidR="00194447">
        <w:rPr>
          <w:rFonts w:hint="eastAsia"/>
        </w:rPr>
        <w:t>因此加入安全性策略的</w:t>
      </w:r>
      <w:r w:rsidR="00194447">
        <w:rPr>
          <w:snapToGrid/>
        </w:rPr>
        <w:t>EMD(</w:t>
      </w:r>
      <w:r w:rsidR="00194447">
        <w:rPr>
          <w:i/>
          <w:snapToGrid/>
        </w:rPr>
        <w:t>n</w:t>
      </w:r>
      <w:r w:rsidR="00194447">
        <w:rPr>
          <w:snapToGrid/>
        </w:rPr>
        <w:t>,</w:t>
      </w:r>
      <w:r w:rsidR="00194447">
        <w:rPr>
          <w:i/>
          <w:snapToGrid/>
        </w:rPr>
        <w:t>m</w:t>
      </w:r>
      <w:r w:rsidR="00194447">
        <w:rPr>
          <w:snapToGrid/>
        </w:rPr>
        <w:t>)</w:t>
      </w:r>
      <w:r w:rsidR="00194447">
        <w:rPr>
          <w:snapToGrid/>
        </w:rPr>
        <w:t>模型下的</w:t>
      </w:r>
      <w:r w:rsidR="00194447">
        <w:rPr>
          <w:rFonts w:hint="eastAsia"/>
          <w:snapToGrid/>
        </w:rPr>
        <w:t>密写图像的视觉质量仍能得到保证</w:t>
      </w:r>
      <w:r w:rsidR="00194447">
        <w:rPr>
          <w:rFonts w:hint="eastAsia"/>
          <w:snapToGrid/>
        </w:rPr>
        <w:t>.</w:t>
      </w:r>
    </w:p>
    <w:p w14:paraId="0A92EE01" w14:textId="77777777" w:rsidR="002D7A23" w:rsidRDefault="00194447">
      <w:r>
        <w:rPr>
          <w:rFonts w:hint="eastAsia"/>
        </w:rPr>
        <w:t>为</w:t>
      </w:r>
      <w:r w:rsidR="00252113">
        <w:rPr>
          <w:rFonts w:hint="eastAsia"/>
        </w:rPr>
        <w:t>将</w:t>
      </w:r>
      <w:r w:rsidR="005C4C68">
        <w:rPr>
          <w:rFonts w:hint="eastAsia"/>
        </w:rPr>
        <w:t>加入安全性策略的</w:t>
      </w:r>
      <w:r w:rsidR="00252113">
        <w:rPr>
          <w:snapToGrid/>
        </w:rPr>
        <w:t>EMD(</w:t>
      </w:r>
      <w:r w:rsidR="00252113">
        <w:rPr>
          <w:i/>
          <w:snapToGrid/>
        </w:rPr>
        <w:t>n</w:t>
      </w:r>
      <w:r w:rsidR="00252113">
        <w:rPr>
          <w:snapToGrid/>
        </w:rPr>
        <w:t>,</w:t>
      </w:r>
      <w:r w:rsidR="00252113">
        <w:rPr>
          <w:i/>
          <w:snapToGrid/>
        </w:rPr>
        <w:t>m</w:t>
      </w:r>
      <w:r w:rsidR="00252113">
        <w:rPr>
          <w:snapToGrid/>
        </w:rPr>
        <w:t>)</w:t>
      </w:r>
      <w:r w:rsidR="00252113">
        <w:rPr>
          <w:snapToGrid/>
        </w:rPr>
        <w:t>模型</w:t>
      </w:r>
      <w:r w:rsidR="00252113">
        <w:t>和部分</w:t>
      </w:r>
      <w:r w:rsidR="00252113">
        <w:lastRenderedPageBreak/>
        <w:t>参考文献中的算法进行比较</w:t>
      </w:r>
      <w:r w:rsidR="00252113">
        <w:rPr>
          <w:rFonts w:hint="eastAsia"/>
        </w:rPr>
        <w:t xml:space="preserve">, </w:t>
      </w:r>
      <w:r w:rsidR="00252113">
        <w:rPr>
          <w:rFonts w:hint="eastAsia"/>
        </w:rPr>
        <w:t>在</w:t>
      </w:r>
      <w:proofErr w:type="gramStart"/>
      <w:r w:rsidR="00252113">
        <w:rPr>
          <w:rFonts w:hint="eastAsia"/>
        </w:rPr>
        <w:t>同等嵌密元素</w:t>
      </w:r>
      <w:proofErr w:type="gramEnd"/>
      <w:r w:rsidR="00252113">
        <w:rPr>
          <w:rFonts w:hint="eastAsia"/>
        </w:rPr>
        <w:t>数量</w:t>
      </w:r>
      <w:r w:rsidRPr="00194447">
        <w:rPr>
          <w:rFonts w:hint="eastAsia"/>
          <w:i/>
        </w:rPr>
        <w:t>n</w:t>
      </w:r>
      <w:r w:rsidRPr="00194447">
        <w:rPr>
          <w:rFonts w:hint="eastAsia"/>
          <w:i/>
          <w:vertAlign w:val="subscript"/>
        </w:rPr>
        <w:t>max</w:t>
      </w:r>
      <w:r w:rsidRPr="00194447">
        <w:rPr>
          <w:rFonts w:hint="eastAsia"/>
        </w:rPr>
        <w:t>=3</w:t>
      </w:r>
      <w:r w:rsidR="00252113">
        <w:rPr>
          <w:rFonts w:hint="eastAsia"/>
        </w:rPr>
        <w:t>和嵌入同等</w:t>
      </w:r>
      <w:r>
        <w:rPr>
          <w:rFonts w:hint="eastAsia"/>
        </w:rPr>
        <w:t>数量</w:t>
      </w:r>
      <w:r w:rsidR="00252113">
        <w:rPr>
          <w:rFonts w:hint="eastAsia"/>
        </w:rPr>
        <w:t>秘密信息实现</w:t>
      </w:r>
      <w:r w:rsidR="00252113">
        <w:t>文献</w:t>
      </w:r>
      <w:r w:rsidR="00252113">
        <w:rPr>
          <w:rFonts w:hint="eastAsia"/>
        </w:rPr>
        <w:t>[8,15-1</w:t>
      </w:r>
      <w:r>
        <w:rPr>
          <w:rFonts w:hint="eastAsia"/>
        </w:rPr>
        <w:t>8</w:t>
      </w:r>
      <w:r w:rsidR="00252113">
        <w:rPr>
          <w:rFonts w:hint="eastAsia"/>
        </w:rPr>
        <w:t>]</w:t>
      </w:r>
      <w:r w:rsidR="00252113">
        <w:rPr>
          <w:rFonts w:hint="eastAsia"/>
        </w:rPr>
        <w:t>算法</w:t>
      </w:r>
      <w:r w:rsidR="00252113">
        <w:rPr>
          <w:rFonts w:hint="eastAsia"/>
        </w:rPr>
        <w:t xml:space="preserve">, </w:t>
      </w:r>
      <w:r w:rsidR="00252113">
        <w:rPr>
          <w:rFonts w:hint="eastAsia"/>
        </w:rPr>
        <w:t>并将实现的</w:t>
      </w:r>
      <w:r w:rsidR="00252113">
        <w:t>文献</w:t>
      </w:r>
      <w:r w:rsidR="00252113">
        <w:rPr>
          <w:rFonts w:hint="eastAsia"/>
        </w:rPr>
        <w:t>[8,15-1</w:t>
      </w:r>
      <w:r>
        <w:rPr>
          <w:rFonts w:hint="eastAsia"/>
        </w:rPr>
        <w:t>8</w:t>
      </w:r>
      <w:r w:rsidR="00252113">
        <w:rPr>
          <w:rFonts w:hint="eastAsia"/>
        </w:rPr>
        <w:t>]</w:t>
      </w:r>
      <w:r w:rsidR="005C4C68">
        <w:rPr>
          <w:rFonts w:hint="eastAsia"/>
        </w:rPr>
        <w:t>算法</w:t>
      </w:r>
      <w:r w:rsidR="00252113">
        <w:rPr>
          <w:rFonts w:hint="eastAsia"/>
        </w:rPr>
        <w:t>中的</w:t>
      </w:r>
      <w:r w:rsidR="00252113">
        <w:rPr>
          <w:rFonts w:hint="eastAsia"/>
        </w:rPr>
        <w:t>PSNR</w:t>
      </w:r>
      <w:r w:rsidR="00252113">
        <w:rPr>
          <w:rFonts w:hint="eastAsia"/>
        </w:rPr>
        <w:t>和</w:t>
      </w:r>
      <w:r w:rsidR="00252113">
        <w:rPr>
          <w:snapToGrid/>
        </w:rPr>
        <w:t>EMD(</w:t>
      </w:r>
      <w:r w:rsidR="00252113">
        <w:rPr>
          <w:i/>
          <w:snapToGrid/>
        </w:rPr>
        <w:t>n</w:t>
      </w:r>
      <w:r w:rsidR="00252113">
        <w:rPr>
          <w:snapToGrid/>
        </w:rPr>
        <w:t>,</w:t>
      </w:r>
      <w:r w:rsidR="00252113">
        <w:rPr>
          <w:i/>
          <w:snapToGrid/>
        </w:rPr>
        <w:t>m</w:t>
      </w:r>
      <w:r w:rsidR="00252113">
        <w:rPr>
          <w:snapToGrid/>
        </w:rPr>
        <w:t>)</w:t>
      </w:r>
      <w:r w:rsidR="00252113">
        <w:t>算法的</w:t>
      </w:r>
      <w:r w:rsidR="00252113">
        <w:rPr>
          <w:rFonts w:hint="eastAsia"/>
        </w:rPr>
        <w:t>PSNR</w:t>
      </w:r>
      <w:r w:rsidR="00252113">
        <w:rPr>
          <w:rFonts w:hint="eastAsia"/>
        </w:rPr>
        <w:t>进行比较</w:t>
      </w:r>
      <w:r w:rsidR="00252113">
        <w:rPr>
          <w:rFonts w:hint="eastAsia"/>
        </w:rPr>
        <w:t xml:space="preserve">, </w:t>
      </w:r>
      <w:r w:rsidR="00252113">
        <w:rPr>
          <w:rFonts w:hint="eastAsia"/>
        </w:rPr>
        <w:t>如表</w:t>
      </w:r>
      <w:r w:rsidR="005C4C68">
        <w:rPr>
          <w:rFonts w:hint="eastAsia"/>
        </w:rPr>
        <w:t>4</w:t>
      </w:r>
      <w:r w:rsidR="00252113">
        <w:rPr>
          <w:rFonts w:hint="eastAsia"/>
        </w:rPr>
        <w:t>.</w:t>
      </w:r>
    </w:p>
    <w:p w14:paraId="41C155D5" w14:textId="77777777" w:rsidR="002D7A23" w:rsidRDefault="00252113" w:rsidP="005C4C68">
      <w:pPr>
        <w:ind w:firstLine="0"/>
        <w:jc w:val="center"/>
      </w:pPr>
      <w:r>
        <w:rPr>
          <w:rFonts w:ascii="黑体" w:eastAsia="黑体" w:hAnsi="黑体" w:hint="eastAsia"/>
          <w:snapToGrid/>
          <w:sz w:val="21"/>
          <w:szCs w:val="21"/>
        </w:rPr>
        <w:t>表</w:t>
      </w:r>
      <w:r w:rsidR="005C4C68">
        <w:rPr>
          <w:rFonts w:ascii="黑体" w:eastAsia="黑体" w:hAnsi="黑体" w:hint="eastAsia"/>
          <w:szCs w:val="21"/>
        </w:rPr>
        <w:t xml:space="preserve">4 </w:t>
      </w:r>
      <w:r>
        <w:rPr>
          <w:snapToGrid/>
        </w:rPr>
        <w:t>EMD(</w:t>
      </w:r>
      <w:r>
        <w:rPr>
          <w:i/>
          <w:snapToGrid/>
        </w:rPr>
        <w:t>n</w:t>
      </w:r>
      <w:r>
        <w:rPr>
          <w:snapToGrid/>
        </w:rPr>
        <w:t>,</w:t>
      </w:r>
      <w:r>
        <w:rPr>
          <w:i/>
          <w:snapToGrid/>
        </w:rPr>
        <w:t>m</w:t>
      </w:r>
      <w:r>
        <w:rPr>
          <w:snapToGrid/>
        </w:rPr>
        <w:t>)</w:t>
      </w:r>
      <w:r>
        <w:rPr>
          <w:rFonts w:ascii="黑体" w:eastAsia="黑体" w:hAnsi="黑体"/>
          <w:snapToGrid/>
          <w:szCs w:val="21"/>
        </w:rPr>
        <w:t>模型</w:t>
      </w:r>
      <w:r>
        <w:rPr>
          <w:rFonts w:ascii="黑体" w:eastAsia="黑体" w:hAnsi="黑体"/>
          <w:szCs w:val="21"/>
        </w:rPr>
        <w:t>和其他算法</w:t>
      </w:r>
      <w:r>
        <w:rPr>
          <w:rFonts w:ascii="黑体" w:eastAsia="黑体" w:hAnsi="黑体" w:hint="eastAsia"/>
          <w:snapToGrid/>
          <w:sz w:val="21"/>
          <w:szCs w:val="21"/>
        </w:rPr>
        <w:t>的</w:t>
      </w:r>
      <w:r w:rsidRPr="005C4C68">
        <w:rPr>
          <w:rFonts w:eastAsia="黑体"/>
          <w:szCs w:val="21"/>
        </w:rPr>
        <w:t>PSNR</w:t>
      </w:r>
      <w:r w:rsidRPr="005C4C68">
        <w:rPr>
          <w:rFonts w:ascii="黑体" w:eastAsia="黑体" w:hAnsi="黑体"/>
          <w:szCs w:val="21"/>
        </w:rPr>
        <w:t>对比</w:t>
      </w:r>
    </w:p>
    <w:tbl>
      <w:tblPr>
        <w:tblW w:w="3721" w:type="dxa"/>
        <w:jc w:val="center"/>
        <w:tblLayout w:type="fixed"/>
        <w:tblLook w:val="04A0" w:firstRow="1" w:lastRow="0" w:firstColumn="1" w:lastColumn="0" w:noHBand="0" w:noVBand="1"/>
      </w:tblPr>
      <w:tblGrid>
        <w:gridCol w:w="946"/>
        <w:gridCol w:w="680"/>
        <w:gridCol w:w="680"/>
        <w:gridCol w:w="730"/>
        <w:gridCol w:w="685"/>
      </w:tblGrid>
      <w:tr w:rsidR="002D7A23" w14:paraId="6DC19099" w14:textId="77777777">
        <w:trPr>
          <w:jc w:val="center"/>
        </w:trPr>
        <w:tc>
          <w:tcPr>
            <w:tcW w:w="946" w:type="dxa"/>
            <w:tcBorders>
              <w:top w:val="single" w:sz="4" w:space="0" w:color="auto"/>
              <w:bottom w:val="single" w:sz="4" w:space="0" w:color="auto"/>
            </w:tcBorders>
          </w:tcPr>
          <w:p w14:paraId="3106B26F" w14:textId="77777777" w:rsidR="002D7A23" w:rsidRDefault="00252113">
            <w:pPr>
              <w:spacing w:line="240" w:lineRule="auto"/>
              <w:ind w:firstLine="0"/>
              <w:jc w:val="center"/>
              <w:rPr>
                <w:sz w:val="16"/>
                <w:szCs w:val="16"/>
              </w:rPr>
            </w:pPr>
            <w:r>
              <w:rPr>
                <w:sz w:val="16"/>
                <w:szCs w:val="16"/>
              </w:rPr>
              <w:t>PSNR</w:t>
            </w:r>
          </w:p>
        </w:tc>
        <w:tc>
          <w:tcPr>
            <w:tcW w:w="680" w:type="dxa"/>
            <w:tcBorders>
              <w:top w:val="single" w:sz="4" w:space="0" w:color="auto"/>
              <w:bottom w:val="single" w:sz="4" w:space="0" w:color="auto"/>
            </w:tcBorders>
          </w:tcPr>
          <w:p w14:paraId="68F80EEF" w14:textId="77777777" w:rsidR="002D7A23" w:rsidRDefault="00252113">
            <w:pPr>
              <w:spacing w:line="240" w:lineRule="auto"/>
              <w:ind w:firstLine="0"/>
            </w:pPr>
            <w:r>
              <w:rPr>
                <w:sz w:val="16"/>
                <w:szCs w:val="16"/>
              </w:rPr>
              <w:t>Lena</w:t>
            </w:r>
          </w:p>
        </w:tc>
        <w:tc>
          <w:tcPr>
            <w:tcW w:w="680" w:type="dxa"/>
            <w:tcBorders>
              <w:top w:val="single" w:sz="4" w:space="0" w:color="auto"/>
              <w:bottom w:val="single" w:sz="4" w:space="0" w:color="auto"/>
            </w:tcBorders>
          </w:tcPr>
          <w:p w14:paraId="0F61D306" w14:textId="77777777" w:rsidR="002D7A23" w:rsidRDefault="00252113">
            <w:pPr>
              <w:ind w:firstLine="0"/>
              <w:jc w:val="center"/>
              <w:rPr>
                <w:sz w:val="16"/>
                <w:szCs w:val="16"/>
              </w:rPr>
            </w:pPr>
            <w:r>
              <w:rPr>
                <w:sz w:val="16"/>
                <w:szCs w:val="16"/>
              </w:rPr>
              <w:t>Man</w:t>
            </w:r>
          </w:p>
        </w:tc>
        <w:tc>
          <w:tcPr>
            <w:tcW w:w="730" w:type="dxa"/>
            <w:tcBorders>
              <w:top w:val="single" w:sz="4" w:space="0" w:color="auto"/>
              <w:bottom w:val="single" w:sz="4" w:space="0" w:color="auto"/>
            </w:tcBorders>
          </w:tcPr>
          <w:p w14:paraId="36E94BBF" w14:textId="77777777" w:rsidR="002D7A23" w:rsidRDefault="00252113">
            <w:pPr>
              <w:ind w:firstLine="0"/>
              <w:rPr>
                <w:sz w:val="16"/>
                <w:szCs w:val="16"/>
              </w:rPr>
            </w:pPr>
            <w:r>
              <w:rPr>
                <w:sz w:val="16"/>
                <w:szCs w:val="16"/>
              </w:rPr>
              <w:t>Women</w:t>
            </w:r>
          </w:p>
        </w:tc>
        <w:tc>
          <w:tcPr>
            <w:tcW w:w="685" w:type="dxa"/>
            <w:tcBorders>
              <w:top w:val="single" w:sz="4" w:space="0" w:color="auto"/>
              <w:bottom w:val="single" w:sz="4" w:space="0" w:color="auto"/>
            </w:tcBorders>
          </w:tcPr>
          <w:p w14:paraId="2F0BAB90" w14:textId="77777777" w:rsidR="002D7A23" w:rsidRDefault="00252113">
            <w:pPr>
              <w:ind w:firstLine="0"/>
              <w:rPr>
                <w:sz w:val="16"/>
                <w:szCs w:val="16"/>
              </w:rPr>
            </w:pPr>
            <w:r>
              <w:rPr>
                <w:sz w:val="16"/>
                <w:szCs w:val="16"/>
              </w:rPr>
              <w:t>Pepper</w:t>
            </w:r>
          </w:p>
        </w:tc>
      </w:tr>
      <w:tr w:rsidR="002D7A23" w14:paraId="2D69E808" w14:textId="77777777">
        <w:trPr>
          <w:jc w:val="center"/>
        </w:trPr>
        <w:tc>
          <w:tcPr>
            <w:tcW w:w="946" w:type="dxa"/>
            <w:tcBorders>
              <w:top w:val="single" w:sz="4" w:space="0" w:color="auto"/>
            </w:tcBorders>
          </w:tcPr>
          <w:p w14:paraId="35D51CE4" w14:textId="77777777" w:rsidR="002D7A23" w:rsidRDefault="00252113">
            <w:pPr>
              <w:spacing w:line="240" w:lineRule="auto"/>
              <w:ind w:firstLine="0"/>
              <w:rPr>
                <w:sz w:val="16"/>
                <w:szCs w:val="16"/>
              </w:rPr>
            </w:pPr>
            <w:r>
              <w:rPr>
                <w:rFonts w:hint="eastAsia"/>
                <w:sz w:val="16"/>
                <w:szCs w:val="16"/>
              </w:rPr>
              <w:t>文献</w:t>
            </w:r>
            <w:r>
              <w:rPr>
                <w:rFonts w:hint="eastAsia"/>
                <w:sz w:val="16"/>
                <w:szCs w:val="16"/>
              </w:rPr>
              <w:t>8</w:t>
            </w:r>
          </w:p>
        </w:tc>
        <w:tc>
          <w:tcPr>
            <w:tcW w:w="680" w:type="dxa"/>
            <w:tcBorders>
              <w:top w:val="single" w:sz="4" w:space="0" w:color="auto"/>
            </w:tcBorders>
          </w:tcPr>
          <w:p w14:paraId="4BC23277" w14:textId="77777777" w:rsidR="002D7A23" w:rsidRDefault="00252113">
            <w:pPr>
              <w:spacing w:line="240" w:lineRule="auto"/>
              <w:ind w:firstLine="0"/>
              <w:rPr>
                <w:sz w:val="16"/>
                <w:szCs w:val="16"/>
              </w:rPr>
            </w:pPr>
            <w:r>
              <w:rPr>
                <w:rFonts w:hint="eastAsia"/>
                <w:sz w:val="16"/>
                <w:szCs w:val="16"/>
              </w:rPr>
              <w:t>12.123</w:t>
            </w:r>
          </w:p>
        </w:tc>
        <w:tc>
          <w:tcPr>
            <w:tcW w:w="680" w:type="dxa"/>
            <w:tcBorders>
              <w:top w:val="single" w:sz="4" w:space="0" w:color="auto"/>
            </w:tcBorders>
          </w:tcPr>
          <w:p w14:paraId="7416DEB0" w14:textId="77777777" w:rsidR="002D7A23" w:rsidRDefault="00252113">
            <w:pPr>
              <w:spacing w:line="240" w:lineRule="auto"/>
              <w:ind w:firstLine="0"/>
              <w:jc w:val="center"/>
              <w:rPr>
                <w:sz w:val="16"/>
                <w:szCs w:val="16"/>
              </w:rPr>
            </w:pPr>
            <w:r>
              <w:rPr>
                <w:rFonts w:hint="eastAsia"/>
                <w:sz w:val="16"/>
                <w:szCs w:val="16"/>
              </w:rPr>
              <w:t>12.123</w:t>
            </w:r>
          </w:p>
        </w:tc>
        <w:tc>
          <w:tcPr>
            <w:tcW w:w="730" w:type="dxa"/>
            <w:tcBorders>
              <w:top w:val="single" w:sz="4" w:space="0" w:color="auto"/>
            </w:tcBorders>
          </w:tcPr>
          <w:p w14:paraId="2C69EF83" w14:textId="77777777" w:rsidR="002D7A23" w:rsidRDefault="00252113">
            <w:pPr>
              <w:ind w:firstLine="0"/>
              <w:rPr>
                <w:sz w:val="16"/>
                <w:szCs w:val="16"/>
              </w:rPr>
            </w:pPr>
            <w:r>
              <w:rPr>
                <w:rFonts w:hint="eastAsia"/>
                <w:sz w:val="16"/>
                <w:szCs w:val="16"/>
              </w:rPr>
              <w:t>12.123</w:t>
            </w:r>
          </w:p>
        </w:tc>
        <w:tc>
          <w:tcPr>
            <w:tcW w:w="685" w:type="dxa"/>
            <w:tcBorders>
              <w:top w:val="single" w:sz="4" w:space="0" w:color="auto"/>
            </w:tcBorders>
          </w:tcPr>
          <w:p w14:paraId="77164BE1" w14:textId="77777777" w:rsidR="002D7A23" w:rsidRDefault="00252113">
            <w:pPr>
              <w:ind w:firstLine="0"/>
              <w:rPr>
                <w:sz w:val="16"/>
                <w:szCs w:val="16"/>
              </w:rPr>
            </w:pPr>
            <w:r>
              <w:rPr>
                <w:rFonts w:hint="eastAsia"/>
                <w:sz w:val="16"/>
                <w:szCs w:val="16"/>
              </w:rPr>
              <w:t>12.123</w:t>
            </w:r>
          </w:p>
        </w:tc>
      </w:tr>
      <w:tr w:rsidR="002D7A23" w14:paraId="4C2A00EF" w14:textId="77777777">
        <w:trPr>
          <w:jc w:val="center"/>
        </w:trPr>
        <w:tc>
          <w:tcPr>
            <w:tcW w:w="946" w:type="dxa"/>
          </w:tcPr>
          <w:p w14:paraId="52F746F5" w14:textId="77777777" w:rsidR="002D7A23" w:rsidRDefault="00252113">
            <w:pPr>
              <w:spacing w:line="240" w:lineRule="auto"/>
              <w:ind w:firstLine="0"/>
              <w:rPr>
                <w:sz w:val="16"/>
                <w:szCs w:val="16"/>
              </w:rPr>
            </w:pPr>
            <w:r>
              <w:rPr>
                <w:rFonts w:hint="eastAsia"/>
                <w:sz w:val="16"/>
                <w:szCs w:val="16"/>
              </w:rPr>
              <w:t>文献</w:t>
            </w:r>
            <w:r>
              <w:rPr>
                <w:rFonts w:hint="eastAsia"/>
                <w:sz w:val="16"/>
                <w:szCs w:val="16"/>
              </w:rPr>
              <w:t>15</w:t>
            </w:r>
          </w:p>
        </w:tc>
        <w:tc>
          <w:tcPr>
            <w:tcW w:w="680" w:type="dxa"/>
          </w:tcPr>
          <w:p w14:paraId="736A0CDA" w14:textId="77777777" w:rsidR="002D7A23" w:rsidRDefault="002D7A23">
            <w:pPr>
              <w:spacing w:line="240" w:lineRule="auto"/>
              <w:rPr>
                <w:sz w:val="16"/>
                <w:szCs w:val="16"/>
              </w:rPr>
            </w:pPr>
          </w:p>
        </w:tc>
        <w:tc>
          <w:tcPr>
            <w:tcW w:w="680" w:type="dxa"/>
          </w:tcPr>
          <w:p w14:paraId="467BFDF5" w14:textId="77777777" w:rsidR="002D7A23" w:rsidRDefault="002D7A23">
            <w:pPr>
              <w:spacing w:line="240" w:lineRule="auto"/>
              <w:rPr>
                <w:sz w:val="16"/>
                <w:szCs w:val="16"/>
              </w:rPr>
            </w:pPr>
          </w:p>
        </w:tc>
        <w:tc>
          <w:tcPr>
            <w:tcW w:w="730" w:type="dxa"/>
          </w:tcPr>
          <w:p w14:paraId="1DCA7619" w14:textId="77777777" w:rsidR="002D7A23" w:rsidRDefault="002D7A23">
            <w:pPr>
              <w:rPr>
                <w:sz w:val="16"/>
                <w:szCs w:val="16"/>
              </w:rPr>
            </w:pPr>
          </w:p>
        </w:tc>
        <w:tc>
          <w:tcPr>
            <w:tcW w:w="685" w:type="dxa"/>
          </w:tcPr>
          <w:p w14:paraId="7B216B9B" w14:textId="77777777" w:rsidR="002D7A23" w:rsidRDefault="002D7A23">
            <w:pPr>
              <w:rPr>
                <w:sz w:val="16"/>
                <w:szCs w:val="16"/>
              </w:rPr>
            </w:pPr>
          </w:p>
        </w:tc>
      </w:tr>
      <w:tr w:rsidR="002D7A23" w14:paraId="3C319194" w14:textId="77777777">
        <w:trPr>
          <w:jc w:val="center"/>
        </w:trPr>
        <w:tc>
          <w:tcPr>
            <w:tcW w:w="946" w:type="dxa"/>
          </w:tcPr>
          <w:p w14:paraId="0272B2C2" w14:textId="77777777" w:rsidR="002D7A23" w:rsidRDefault="00252113">
            <w:pPr>
              <w:spacing w:line="240" w:lineRule="auto"/>
              <w:ind w:firstLine="0"/>
              <w:rPr>
                <w:sz w:val="16"/>
                <w:szCs w:val="16"/>
              </w:rPr>
            </w:pPr>
            <w:r>
              <w:rPr>
                <w:rFonts w:hint="eastAsia"/>
                <w:sz w:val="16"/>
                <w:szCs w:val="16"/>
              </w:rPr>
              <w:t>文献</w:t>
            </w:r>
            <w:r>
              <w:rPr>
                <w:rFonts w:hint="eastAsia"/>
                <w:sz w:val="16"/>
                <w:szCs w:val="16"/>
              </w:rPr>
              <w:t>16</w:t>
            </w:r>
          </w:p>
        </w:tc>
        <w:tc>
          <w:tcPr>
            <w:tcW w:w="680" w:type="dxa"/>
          </w:tcPr>
          <w:p w14:paraId="05407F77" w14:textId="77777777" w:rsidR="002D7A23" w:rsidRDefault="002D7A23">
            <w:pPr>
              <w:spacing w:line="240" w:lineRule="auto"/>
              <w:rPr>
                <w:sz w:val="16"/>
                <w:szCs w:val="16"/>
              </w:rPr>
            </w:pPr>
          </w:p>
        </w:tc>
        <w:tc>
          <w:tcPr>
            <w:tcW w:w="680" w:type="dxa"/>
          </w:tcPr>
          <w:p w14:paraId="1666BA8C" w14:textId="77777777" w:rsidR="002D7A23" w:rsidRDefault="002D7A23">
            <w:pPr>
              <w:spacing w:line="240" w:lineRule="auto"/>
              <w:rPr>
                <w:sz w:val="16"/>
                <w:szCs w:val="16"/>
              </w:rPr>
            </w:pPr>
          </w:p>
        </w:tc>
        <w:tc>
          <w:tcPr>
            <w:tcW w:w="730" w:type="dxa"/>
          </w:tcPr>
          <w:p w14:paraId="7E0F4DCF" w14:textId="77777777" w:rsidR="002D7A23" w:rsidRDefault="002D7A23">
            <w:pPr>
              <w:rPr>
                <w:sz w:val="16"/>
                <w:szCs w:val="16"/>
              </w:rPr>
            </w:pPr>
          </w:p>
        </w:tc>
        <w:tc>
          <w:tcPr>
            <w:tcW w:w="685" w:type="dxa"/>
          </w:tcPr>
          <w:p w14:paraId="2C2901AA" w14:textId="77777777" w:rsidR="002D7A23" w:rsidRDefault="002D7A23">
            <w:pPr>
              <w:rPr>
                <w:sz w:val="16"/>
                <w:szCs w:val="16"/>
              </w:rPr>
            </w:pPr>
          </w:p>
        </w:tc>
      </w:tr>
      <w:tr w:rsidR="002D7A23" w14:paraId="0C17D73F" w14:textId="77777777">
        <w:trPr>
          <w:jc w:val="center"/>
        </w:trPr>
        <w:tc>
          <w:tcPr>
            <w:tcW w:w="946" w:type="dxa"/>
          </w:tcPr>
          <w:p w14:paraId="54AAA4CB" w14:textId="77777777" w:rsidR="002D7A23" w:rsidRDefault="00252113">
            <w:pPr>
              <w:spacing w:line="240" w:lineRule="auto"/>
              <w:ind w:firstLine="0"/>
              <w:rPr>
                <w:sz w:val="16"/>
                <w:szCs w:val="16"/>
              </w:rPr>
            </w:pPr>
            <w:r>
              <w:rPr>
                <w:rFonts w:hint="eastAsia"/>
                <w:sz w:val="16"/>
                <w:szCs w:val="16"/>
              </w:rPr>
              <w:t>文献</w:t>
            </w:r>
            <w:r>
              <w:rPr>
                <w:rFonts w:hint="eastAsia"/>
                <w:sz w:val="16"/>
                <w:szCs w:val="16"/>
              </w:rPr>
              <w:t>17</w:t>
            </w:r>
          </w:p>
        </w:tc>
        <w:tc>
          <w:tcPr>
            <w:tcW w:w="680" w:type="dxa"/>
          </w:tcPr>
          <w:p w14:paraId="3180EB45" w14:textId="77777777" w:rsidR="002D7A23" w:rsidRDefault="002D7A23">
            <w:pPr>
              <w:spacing w:line="240" w:lineRule="auto"/>
              <w:rPr>
                <w:sz w:val="16"/>
                <w:szCs w:val="16"/>
              </w:rPr>
            </w:pPr>
          </w:p>
        </w:tc>
        <w:tc>
          <w:tcPr>
            <w:tcW w:w="680" w:type="dxa"/>
          </w:tcPr>
          <w:p w14:paraId="39CE82A5" w14:textId="77777777" w:rsidR="002D7A23" w:rsidRDefault="002D7A23">
            <w:pPr>
              <w:spacing w:line="240" w:lineRule="auto"/>
              <w:rPr>
                <w:sz w:val="16"/>
                <w:szCs w:val="16"/>
              </w:rPr>
            </w:pPr>
          </w:p>
        </w:tc>
        <w:tc>
          <w:tcPr>
            <w:tcW w:w="730" w:type="dxa"/>
          </w:tcPr>
          <w:p w14:paraId="4276BFD8" w14:textId="77777777" w:rsidR="002D7A23" w:rsidRDefault="002D7A23">
            <w:pPr>
              <w:spacing w:line="240" w:lineRule="auto"/>
              <w:rPr>
                <w:sz w:val="16"/>
                <w:szCs w:val="16"/>
              </w:rPr>
            </w:pPr>
          </w:p>
        </w:tc>
        <w:tc>
          <w:tcPr>
            <w:tcW w:w="685" w:type="dxa"/>
          </w:tcPr>
          <w:p w14:paraId="60AA9B62" w14:textId="77777777" w:rsidR="002D7A23" w:rsidRDefault="002D7A23">
            <w:pPr>
              <w:spacing w:line="240" w:lineRule="auto"/>
              <w:rPr>
                <w:sz w:val="16"/>
                <w:szCs w:val="16"/>
              </w:rPr>
            </w:pPr>
          </w:p>
        </w:tc>
      </w:tr>
      <w:tr w:rsidR="002D7A23" w14:paraId="076BF8D0" w14:textId="77777777">
        <w:trPr>
          <w:jc w:val="center"/>
        </w:trPr>
        <w:tc>
          <w:tcPr>
            <w:tcW w:w="946" w:type="dxa"/>
          </w:tcPr>
          <w:p w14:paraId="09A93ACC" w14:textId="77777777" w:rsidR="002D7A23" w:rsidRDefault="00252113">
            <w:pPr>
              <w:spacing w:line="240" w:lineRule="auto"/>
              <w:ind w:firstLine="0"/>
              <w:rPr>
                <w:sz w:val="16"/>
                <w:szCs w:val="16"/>
              </w:rPr>
            </w:pPr>
            <w:r>
              <w:rPr>
                <w:rFonts w:hint="eastAsia"/>
                <w:sz w:val="16"/>
                <w:szCs w:val="16"/>
              </w:rPr>
              <w:t>文献</w:t>
            </w:r>
            <w:r>
              <w:rPr>
                <w:rFonts w:hint="eastAsia"/>
                <w:sz w:val="16"/>
                <w:szCs w:val="16"/>
              </w:rPr>
              <w:t>18</w:t>
            </w:r>
          </w:p>
        </w:tc>
        <w:tc>
          <w:tcPr>
            <w:tcW w:w="680" w:type="dxa"/>
          </w:tcPr>
          <w:p w14:paraId="3C414C59" w14:textId="77777777" w:rsidR="002D7A23" w:rsidRDefault="002D7A23">
            <w:pPr>
              <w:spacing w:line="240" w:lineRule="auto"/>
              <w:rPr>
                <w:sz w:val="16"/>
                <w:szCs w:val="16"/>
              </w:rPr>
            </w:pPr>
          </w:p>
        </w:tc>
        <w:tc>
          <w:tcPr>
            <w:tcW w:w="680" w:type="dxa"/>
          </w:tcPr>
          <w:p w14:paraId="301ABA90" w14:textId="77777777" w:rsidR="002D7A23" w:rsidRDefault="002D7A23">
            <w:pPr>
              <w:spacing w:line="240" w:lineRule="auto"/>
              <w:rPr>
                <w:sz w:val="16"/>
                <w:szCs w:val="16"/>
              </w:rPr>
            </w:pPr>
          </w:p>
        </w:tc>
        <w:tc>
          <w:tcPr>
            <w:tcW w:w="730" w:type="dxa"/>
          </w:tcPr>
          <w:p w14:paraId="0C74040D" w14:textId="77777777" w:rsidR="002D7A23" w:rsidRDefault="002D7A23">
            <w:pPr>
              <w:spacing w:line="240" w:lineRule="auto"/>
              <w:rPr>
                <w:sz w:val="16"/>
                <w:szCs w:val="16"/>
              </w:rPr>
            </w:pPr>
          </w:p>
        </w:tc>
        <w:tc>
          <w:tcPr>
            <w:tcW w:w="685" w:type="dxa"/>
          </w:tcPr>
          <w:p w14:paraId="59CC231D" w14:textId="77777777" w:rsidR="002D7A23" w:rsidRDefault="002D7A23">
            <w:pPr>
              <w:spacing w:line="240" w:lineRule="auto"/>
              <w:rPr>
                <w:sz w:val="16"/>
                <w:szCs w:val="16"/>
              </w:rPr>
            </w:pPr>
          </w:p>
        </w:tc>
      </w:tr>
      <w:tr w:rsidR="002D7A23" w14:paraId="5C8D7270" w14:textId="77777777">
        <w:trPr>
          <w:jc w:val="center"/>
        </w:trPr>
        <w:tc>
          <w:tcPr>
            <w:tcW w:w="946" w:type="dxa"/>
            <w:tcBorders>
              <w:bottom w:val="single" w:sz="4" w:space="0" w:color="auto"/>
            </w:tcBorders>
          </w:tcPr>
          <w:p w14:paraId="5434FEE8" w14:textId="77777777" w:rsidR="002D7A23" w:rsidRDefault="00252113">
            <w:pPr>
              <w:spacing w:line="240" w:lineRule="auto"/>
              <w:ind w:firstLine="0"/>
              <w:rPr>
                <w:sz w:val="16"/>
                <w:szCs w:val="16"/>
              </w:rPr>
            </w:pPr>
            <w:r>
              <w:rPr>
                <w:sz w:val="16"/>
                <w:szCs w:val="16"/>
              </w:rPr>
              <w:t>EMD(</w:t>
            </w:r>
            <w:r>
              <w:rPr>
                <w:i/>
                <w:sz w:val="16"/>
                <w:szCs w:val="16"/>
              </w:rPr>
              <w:t>n</w:t>
            </w:r>
            <w:r>
              <w:rPr>
                <w:sz w:val="16"/>
                <w:szCs w:val="16"/>
              </w:rPr>
              <w:t>,</w:t>
            </w:r>
            <w:r>
              <w:rPr>
                <w:i/>
                <w:sz w:val="16"/>
                <w:szCs w:val="16"/>
              </w:rPr>
              <w:t>m</w:t>
            </w:r>
            <w:r>
              <w:rPr>
                <w:sz w:val="16"/>
                <w:szCs w:val="16"/>
              </w:rPr>
              <w:t>)</w:t>
            </w:r>
          </w:p>
        </w:tc>
        <w:tc>
          <w:tcPr>
            <w:tcW w:w="680" w:type="dxa"/>
            <w:tcBorders>
              <w:bottom w:val="single" w:sz="4" w:space="0" w:color="auto"/>
            </w:tcBorders>
          </w:tcPr>
          <w:p w14:paraId="1023DEBB" w14:textId="77777777" w:rsidR="002D7A23" w:rsidRDefault="002D7A23">
            <w:pPr>
              <w:spacing w:line="240" w:lineRule="auto"/>
              <w:rPr>
                <w:sz w:val="16"/>
                <w:szCs w:val="16"/>
              </w:rPr>
            </w:pPr>
          </w:p>
        </w:tc>
        <w:tc>
          <w:tcPr>
            <w:tcW w:w="680" w:type="dxa"/>
            <w:tcBorders>
              <w:bottom w:val="single" w:sz="4" w:space="0" w:color="auto"/>
            </w:tcBorders>
          </w:tcPr>
          <w:p w14:paraId="4B24543F" w14:textId="77777777" w:rsidR="002D7A23" w:rsidRDefault="002D7A23">
            <w:pPr>
              <w:spacing w:line="240" w:lineRule="auto"/>
              <w:rPr>
                <w:sz w:val="16"/>
                <w:szCs w:val="16"/>
              </w:rPr>
            </w:pPr>
          </w:p>
        </w:tc>
        <w:tc>
          <w:tcPr>
            <w:tcW w:w="730" w:type="dxa"/>
            <w:tcBorders>
              <w:bottom w:val="single" w:sz="4" w:space="0" w:color="auto"/>
            </w:tcBorders>
          </w:tcPr>
          <w:p w14:paraId="4BC0C416" w14:textId="77777777" w:rsidR="002D7A23" w:rsidRDefault="002D7A23">
            <w:pPr>
              <w:spacing w:line="240" w:lineRule="auto"/>
              <w:rPr>
                <w:sz w:val="16"/>
                <w:szCs w:val="16"/>
              </w:rPr>
            </w:pPr>
          </w:p>
        </w:tc>
        <w:tc>
          <w:tcPr>
            <w:tcW w:w="685" w:type="dxa"/>
            <w:tcBorders>
              <w:bottom w:val="single" w:sz="4" w:space="0" w:color="auto"/>
            </w:tcBorders>
          </w:tcPr>
          <w:p w14:paraId="3D2F599B" w14:textId="77777777" w:rsidR="002D7A23" w:rsidRDefault="002D7A23">
            <w:pPr>
              <w:spacing w:line="240" w:lineRule="auto"/>
              <w:rPr>
                <w:sz w:val="16"/>
                <w:szCs w:val="16"/>
              </w:rPr>
            </w:pPr>
          </w:p>
        </w:tc>
      </w:tr>
    </w:tbl>
    <w:p w14:paraId="396C1871" w14:textId="77777777" w:rsidR="002D7A23" w:rsidRDefault="002D7A23">
      <w:pPr>
        <w:jc w:val="center"/>
        <w:rPr>
          <w:snapToGrid/>
        </w:rPr>
      </w:pPr>
    </w:p>
    <w:p w14:paraId="02F27428" w14:textId="77777777" w:rsidR="002D7A23" w:rsidRDefault="00252113">
      <w:pPr>
        <w:rPr>
          <w:snapToGrid/>
        </w:rPr>
      </w:pPr>
      <w:r>
        <w:rPr>
          <w:snapToGrid/>
        </w:rPr>
        <w:t>数据分析</w:t>
      </w:r>
      <w:r>
        <w:rPr>
          <w:rFonts w:hint="eastAsia"/>
          <w:snapToGrid/>
        </w:rPr>
        <w:t>。。。</w:t>
      </w:r>
    </w:p>
    <w:p w14:paraId="2A5ED27D" w14:textId="77777777" w:rsidR="002D7A23" w:rsidRDefault="00252113">
      <w:pPr>
        <w:pStyle w:val="8"/>
        <w:rPr>
          <w:b/>
          <w:bCs w:val="0"/>
        </w:rPr>
      </w:pPr>
      <w:r>
        <w:rPr>
          <w:rFonts w:hint="eastAsia"/>
          <w:b/>
          <w:bCs w:val="0"/>
        </w:rPr>
        <w:t>4.</w:t>
      </w:r>
      <w:r w:rsidR="005C4C68">
        <w:rPr>
          <w:rFonts w:hint="eastAsia"/>
          <w:b/>
          <w:bCs w:val="0"/>
        </w:rPr>
        <w:t>4</w:t>
      </w:r>
      <w:r>
        <w:rPr>
          <w:bCs w:val="0"/>
        </w:rPr>
        <w:t>EMD(</w:t>
      </w:r>
      <w:r>
        <w:rPr>
          <w:bCs w:val="0"/>
          <w:i/>
        </w:rPr>
        <w:t>n</w:t>
      </w:r>
      <w:r>
        <w:rPr>
          <w:bCs w:val="0"/>
        </w:rPr>
        <w:t>,</w:t>
      </w:r>
      <w:r>
        <w:rPr>
          <w:bCs w:val="0"/>
          <w:i/>
        </w:rPr>
        <w:t>m</w:t>
      </w:r>
      <w:r>
        <w:rPr>
          <w:bCs w:val="0"/>
        </w:rPr>
        <w:t>)</w:t>
      </w:r>
      <w:r>
        <w:rPr>
          <w:bCs w:val="0"/>
        </w:rPr>
        <w:t>模型秘密信息嵌入率</w:t>
      </w:r>
      <w:r>
        <w:rPr>
          <w:rFonts w:hint="eastAsia"/>
          <w:bCs w:val="0"/>
        </w:rPr>
        <w:t>ER</w:t>
      </w:r>
      <w:r>
        <w:rPr>
          <w:bCs w:val="0"/>
        </w:rPr>
        <w:t>分析</w:t>
      </w:r>
    </w:p>
    <w:p w14:paraId="12BDC27B" w14:textId="77777777" w:rsidR="002D7A23" w:rsidRDefault="00252113">
      <w:pPr>
        <w:rPr>
          <w:snapToGrid/>
        </w:rPr>
      </w:pPr>
      <w:r>
        <w:rPr>
          <w:rFonts w:hint="eastAsia"/>
          <w:snapToGrid/>
        </w:rPr>
        <w:t>经典</w:t>
      </w:r>
      <w:r>
        <w:rPr>
          <w:rFonts w:hint="eastAsia"/>
          <w:snapToGrid/>
        </w:rPr>
        <w:t>EMD</w:t>
      </w:r>
      <w:r>
        <w:rPr>
          <w:rFonts w:hint="eastAsia"/>
          <w:snapToGrid/>
          <w:vertAlign w:val="superscript"/>
        </w:rPr>
        <w:t>[8]</w:t>
      </w:r>
      <w:r>
        <w:rPr>
          <w:rFonts w:hint="eastAsia"/>
          <w:snapToGrid/>
        </w:rPr>
        <w:t>算法在</w:t>
      </w:r>
      <w:r>
        <w:rPr>
          <w:rFonts w:hint="eastAsia"/>
          <w:i/>
          <w:snapToGrid/>
        </w:rPr>
        <w:t>n</w:t>
      </w:r>
      <w:proofErr w:type="gramStart"/>
      <w:r>
        <w:rPr>
          <w:rFonts w:hint="eastAsia"/>
          <w:snapToGrid/>
        </w:rPr>
        <w:t>个</w:t>
      </w:r>
      <w:proofErr w:type="gramEnd"/>
      <w:r>
        <w:rPr>
          <w:rFonts w:hint="eastAsia"/>
          <w:snapToGrid/>
        </w:rPr>
        <w:t>载体数据中最多将</w:t>
      </w:r>
      <w:r>
        <w:rPr>
          <w:rFonts w:hint="eastAsia"/>
          <w:snapToGrid/>
        </w:rPr>
        <w:t>1</w:t>
      </w:r>
      <w:r>
        <w:rPr>
          <w:rFonts w:hint="eastAsia"/>
          <w:snapToGrid/>
        </w:rPr>
        <w:t>个</w:t>
      </w:r>
      <w:r w:rsidR="002D7A23" w:rsidRPr="002D7A23">
        <w:rPr>
          <w:snapToGrid/>
          <w:position w:val="-4"/>
        </w:rPr>
        <w:object w:dxaOrig="300" w:dyaOrig="260" w14:anchorId="5ED327BD">
          <v:shape id="_x0000_i1533" type="#_x0000_t75" style="width:15.45pt;height:12.85pt" o:ole="">
            <v:imagedata r:id="rId15" o:title=""/>
          </v:shape>
          <o:OLEObject Type="Embed" ProgID="Equation.DSMT4" ShapeID="_x0000_i1533" DrawAspect="Content" ObjectID="_1543242444" r:id="rId868"/>
        </w:object>
      </w:r>
      <w:r>
        <w:rPr>
          <w:rFonts w:hint="eastAsia"/>
          <w:snapToGrid/>
        </w:rPr>
        <w:t>而嵌入</w:t>
      </w:r>
      <w:r>
        <w:rPr>
          <w:rFonts w:hint="eastAsia"/>
          <w:snapToGrid/>
        </w:rPr>
        <w:t>1</w:t>
      </w:r>
      <w:r>
        <w:rPr>
          <w:rFonts w:hint="eastAsia"/>
          <w:snapToGrid/>
        </w:rPr>
        <w:t>个</w:t>
      </w:r>
      <w:r>
        <w:rPr>
          <w:rFonts w:hint="eastAsia"/>
          <w:snapToGrid/>
        </w:rPr>
        <w:t>2</w:t>
      </w:r>
      <w:r>
        <w:rPr>
          <w:rFonts w:hint="eastAsia"/>
          <w:i/>
          <w:snapToGrid/>
        </w:rPr>
        <w:t>n</w:t>
      </w:r>
      <w:r>
        <w:rPr>
          <w:rFonts w:hint="eastAsia"/>
          <w:snapToGrid/>
        </w:rPr>
        <w:t>+1</w:t>
      </w:r>
      <w:r>
        <w:rPr>
          <w:rFonts w:hint="eastAsia"/>
          <w:snapToGrid/>
        </w:rPr>
        <w:t>进制的数</w:t>
      </w:r>
      <w:r>
        <w:rPr>
          <w:rFonts w:hint="eastAsia"/>
          <w:snapToGrid/>
        </w:rPr>
        <w:t xml:space="preserve">, </w:t>
      </w:r>
      <w:r>
        <w:rPr>
          <w:rFonts w:hint="eastAsia"/>
          <w:snapToGrid/>
        </w:rPr>
        <w:t>因此经典</w:t>
      </w:r>
      <w:r>
        <w:rPr>
          <w:rFonts w:hint="eastAsia"/>
          <w:snapToGrid/>
        </w:rPr>
        <w:t>EMD</w:t>
      </w:r>
      <w:r>
        <w:rPr>
          <w:rFonts w:hint="eastAsia"/>
          <w:snapToGrid/>
          <w:vertAlign w:val="superscript"/>
        </w:rPr>
        <w:t>[8]</w:t>
      </w:r>
      <w:r>
        <w:rPr>
          <w:rFonts w:hint="eastAsia"/>
          <w:snapToGrid/>
        </w:rPr>
        <w:t>算法秘密信息</w:t>
      </w:r>
      <w:proofErr w:type="gramStart"/>
      <w:r>
        <w:rPr>
          <w:rFonts w:hint="eastAsia"/>
          <w:snapToGrid/>
        </w:rPr>
        <w:t>嵌入率如式</w:t>
      </w:r>
      <w:proofErr w:type="gramEnd"/>
      <w:r>
        <w:rPr>
          <w:rFonts w:hint="eastAsia"/>
          <w:snapToGrid/>
        </w:rPr>
        <w:t>(18)</w:t>
      </w:r>
      <w:r>
        <w:rPr>
          <w:rFonts w:hint="eastAsia"/>
          <w:snapToGrid/>
        </w:rPr>
        <w:t>所示</w:t>
      </w:r>
      <w:r>
        <w:rPr>
          <w:rFonts w:hint="eastAsia"/>
          <w:snapToGrid/>
        </w:rPr>
        <w:t>,</w:t>
      </w:r>
    </w:p>
    <w:tbl>
      <w:tblPr>
        <w:tblW w:w="4706" w:type="dxa"/>
        <w:tblLayout w:type="fixed"/>
        <w:tblLook w:val="04A0" w:firstRow="1" w:lastRow="0" w:firstColumn="1" w:lastColumn="0" w:noHBand="0" w:noVBand="1"/>
      </w:tblPr>
      <w:tblGrid>
        <w:gridCol w:w="4077"/>
        <w:gridCol w:w="629"/>
      </w:tblGrid>
      <w:tr w:rsidR="002D7A23" w14:paraId="5D6B7280" w14:textId="77777777">
        <w:tc>
          <w:tcPr>
            <w:tcW w:w="4077" w:type="dxa"/>
          </w:tcPr>
          <w:p w14:paraId="14DAB497" w14:textId="77777777" w:rsidR="002D7A23" w:rsidRDefault="0042554E">
            <w:pPr>
              <w:ind w:firstLine="0"/>
              <w:jc w:val="center"/>
              <w:rPr>
                <w:snapToGrid/>
              </w:rPr>
            </w:pPr>
            <w:r w:rsidRPr="002D7A23">
              <w:rPr>
                <w:position w:val="-24"/>
              </w:rPr>
              <w:object w:dxaOrig="2100" w:dyaOrig="620" w14:anchorId="65A86EF3">
                <v:shape id="_x0000_i1534" type="#_x0000_t75" style="width:94.65pt;height:27.25pt" o:ole="">
                  <v:imagedata r:id="rId869" o:title=""/>
                </v:shape>
                <o:OLEObject Type="Embed" ProgID="Equation.DSMT4" ShapeID="_x0000_i1534" DrawAspect="Content" ObjectID="_1543242445" r:id="rId870"/>
              </w:object>
            </w:r>
          </w:p>
        </w:tc>
        <w:tc>
          <w:tcPr>
            <w:tcW w:w="629" w:type="dxa"/>
          </w:tcPr>
          <w:p w14:paraId="254EB868" w14:textId="77777777" w:rsidR="002D7A23" w:rsidRDefault="002D7A23">
            <w:pPr>
              <w:ind w:firstLine="0"/>
              <w:jc w:val="right"/>
              <w:rPr>
                <w:snapToGrid/>
              </w:rPr>
            </w:pPr>
          </w:p>
          <w:p w14:paraId="5805466C" w14:textId="77777777" w:rsidR="002D7A23" w:rsidRDefault="00252113">
            <w:pPr>
              <w:ind w:firstLine="0"/>
              <w:jc w:val="right"/>
              <w:rPr>
                <w:snapToGrid/>
              </w:rPr>
            </w:pPr>
            <w:r>
              <w:rPr>
                <w:rFonts w:hint="eastAsia"/>
                <w:snapToGrid/>
              </w:rPr>
              <w:t>(18)</w:t>
            </w:r>
          </w:p>
        </w:tc>
      </w:tr>
    </w:tbl>
    <w:p w14:paraId="7E148D76" w14:textId="77777777" w:rsidR="002D7A23" w:rsidRDefault="00252113">
      <w:pPr>
        <w:rPr>
          <w:snapToGrid/>
        </w:rPr>
      </w:pPr>
      <w:r>
        <w:rPr>
          <w:rFonts w:hint="eastAsia"/>
          <w:snapToGrid/>
        </w:rPr>
        <w:t>本文所提</w:t>
      </w:r>
      <w:r>
        <w:rPr>
          <w:snapToGrid/>
        </w:rPr>
        <w:t>EMD(</w:t>
      </w:r>
      <w:r>
        <w:rPr>
          <w:i/>
          <w:snapToGrid/>
        </w:rPr>
        <w:t>n</w:t>
      </w:r>
      <w:r>
        <w:rPr>
          <w:snapToGrid/>
        </w:rPr>
        <w:t>,</w:t>
      </w:r>
      <w:r>
        <w:rPr>
          <w:i/>
          <w:snapToGrid/>
        </w:rPr>
        <w:t>m</w:t>
      </w:r>
      <w:r>
        <w:rPr>
          <w:snapToGrid/>
        </w:rPr>
        <w:t>)</w:t>
      </w:r>
      <w:r>
        <w:rPr>
          <w:snapToGrid/>
        </w:rPr>
        <w:t>模型在</w:t>
      </w:r>
      <w:r>
        <w:rPr>
          <w:rFonts w:hint="eastAsia"/>
          <w:i/>
          <w:snapToGrid/>
        </w:rPr>
        <w:t>n</w:t>
      </w:r>
      <w:proofErr w:type="gramStart"/>
      <w:r>
        <w:rPr>
          <w:rFonts w:hint="eastAsia"/>
          <w:snapToGrid/>
        </w:rPr>
        <w:t>个</w:t>
      </w:r>
      <w:proofErr w:type="gramEnd"/>
      <w:r>
        <w:rPr>
          <w:rFonts w:hint="eastAsia"/>
          <w:snapToGrid/>
        </w:rPr>
        <w:t>载体数据中最多将</w:t>
      </w:r>
      <w:r>
        <w:rPr>
          <w:rFonts w:hint="eastAsia"/>
          <w:i/>
          <w:snapToGrid/>
        </w:rPr>
        <w:t>m</w:t>
      </w:r>
      <w:proofErr w:type="gramStart"/>
      <w:r>
        <w:rPr>
          <w:rFonts w:hint="eastAsia"/>
          <w:snapToGrid/>
        </w:rPr>
        <w:t>个</w:t>
      </w:r>
      <w:proofErr w:type="gramEnd"/>
      <w:r w:rsidR="005C4C68">
        <w:rPr>
          <w:rFonts w:hint="eastAsia"/>
          <w:snapToGrid/>
        </w:rPr>
        <w:t>载体数据</w:t>
      </w:r>
      <w:r w:rsidR="002D7A23" w:rsidRPr="002D7A23">
        <w:rPr>
          <w:snapToGrid/>
          <w:position w:val="-4"/>
        </w:rPr>
        <w:object w:dxaOrig="300" w:dyaOrig="260" w14:anchorId="09B552B2">
          <v:shape id="_x0000_i1535" type="#_x0000_t75" style="width:15.45pt;height:12.85pt" o:ole="">
            <v:imagedata r:id="rId15" o:title=""/>
          </v:shape>
          <o:OLEObject Type="Embed" ProgID="Equation.DSMT4" ShapeID="_x0000_i1535" DrawAspect="Content" ObjectID="_1543242446" r:id="rId871"/>
        </w:object>
      </w:r>
      <w:r>
        <w:rPr>
          <w:rFonts w:hint="eastAsia"/>
          <w:snapToGrid/>
        </w:rPr>
        <w:t>而嵌入</w:t>
      </w:r>
      <w:r>
        <w:rPr>
          <w:rFonts w:hint="eastAsia"/>
          <w:snapToGrid/>
        </w:rPr>
        <w:t>1</w:t>
      </w:r>
      <w:r>
        <w:rPr>
          <w:rFonts w:hint="eastAsia"/>
          <w:snapToGrid/>
        </w:rPr>
        <w:t>个</w:t>
      </w:r>
      <w:r w:rsidR="002D7A23" w:rsidRPr="002D7A23">
        <w:rPr>
          <w:position w:val="-12"/>
        </w:rPr>
        <w:object w:dxaOrig="460" w:dyaOrig="360" w14:anchorId="0C323828">
          <v:shape id="_x0000_i1536" type="#_x0000_t75" style="width:23.65pt;height:18pt" o:ole="">
            <v:imagedata r:id="rId620" o:title=""/>
          </v:shape>
          <o:OLEObject Type="Embed" ProgID="Equation.DSMT4" ShapeID="_x0000_i1536" DrawAspect="Content" ObjectID="_1543242447" r:id="rId872"/>
        </w:object>
      </w:r>
      <w:r>
        <w:rPr>
          <w:rFonts w:hint="eastAsia"/>
          <w:snapToGrid/>
        </w:rPr>
        <w:t>进制的数</w:t>
      </w:r>
      <w:r>
        <w:rPr>
          <w:rFonts w:hint="eastAsia"/>
          <w:snapToGrid/>
        </w:rPr>
        <w:t xml:space="preserve">, </w:t>
      </w:r>
      <w:r>
        <w:rPr>
          <w:rFonts w:hint="eastAsia"/>
          <w:snapToGrid/>
        </w:rPr>
        <w:t>因此</w:t>
      </w:r>
      <w:r>
        <w:rPr>
          <w:snapToGrid/>
        </w:rPr>
        <w:t>EMD(</w:t>
      </w:r>
      <w:r>
        <w:rPr>
          <w:i/>
          <w:snapToGrid/>
        </w:rPr>
        <w:t>n</w:t>
      </w:r>
      <w:r>
        <w:rPr>
          <w:snapToGrid/>
        </w:rPr>
        <w:t>,</w:t>
      </w:r>
      <w:r>
        <w:rPr>
          <w:i/>
          <w:snapToGrid/>
        </w:rPr>
        <w:t>m</w:t>
      </w:r>
      <w:r>
        <w:rPr>
          <w:snapToGrid/>
        </w:rPr>
        <w:t>)</w:t>
      </w:r>
      <w:r>
        <w:rPr>
          <w:snapToGrid/>
        </w:rPr>
        <w:t>模型</w:t>
      </w:r>
      <w:r>
        <w:rPr>
          <w:rFonts w:hint="eastAsia"/>
          <w:snapToGrid/>
        </w:rPr>
        <w:t>秘密信息</w:t>
      </w:r>
      <w:proofErr w:type="gramStart"/>
      <w:r>
        <w:rPr>
          <w:rFonts w:hint="eastAsia"/>
          <w:snapToGrid/>
        </w:rPr>
        <w:t>嵌入率如式</w:t>
      </w:r>
      <w:proofErr w:type="gramEnd"/>
      <w:r>
        <w:rPr>
          <w:rFonts w:hint="eastAsia"/>
          <w:snapToGrid/>
        </w:rPr>
        <w:t>(19)</w:t>
      </w:r>
      <w:r>
        <w:rPr>
          <w:rFonts w:hint="eastAsia"/>
          <w:snapToGrid/>
        </w:rPr>
        <w:t>所示</w:t>
      </w:r>
      <w:r>
        <w:rPr>
          <w:rFonts w:hint="eastAsia"/>
          <w:snapToGrid/>
        </w:rPr>
        <w:t>,</w:t>
      </w:r>
    </w:p>
    <w:tbl>
      <w:tblPr>
        <w:tblW w:w="4706" w:type="dxa"/>
        <w:tblLayout w:type="fixed"/>
        <w:tblLook w:val="04A0" w:firstRow="1" w:lastRow="0" w:firstColumn="1" w:lastColumn="0" w:noHBand="0" w:noVBand="1"/>
      </w:tblPr>
      <w:tblGrid>
        <w:gridCol w:w="4077"/>
        <w:gridCol w:w="629"/>
      </w:tblGrid>
      <w:tr w:rsidR="002D7A23" w14:paraId="628FEADB" w14:textId="77777777">
        <w:tc>
          <w:tcPr>
            <w:tcW w:w="4077" w:type="dxa"/>
          </w:tcPr>
          <w:p w14:paraId="7583D675" w14:textId="77777777" w:rsidR="002D7A23" w:rsidRDefault="0042554E">
            <w:pPr>
              <w:ind w:firstLine="0"/>
              <w:jc w:val="center"/>
              <w:rPr>
                <w:snapToGrid/>
              </w:rPr>
            </w:pPr>
            <w:r w:rsidRPr="002D7A23">
              <w:rPr>
                <w:position w:val="-24"/>
              </w:rPr>
              <w:object w:dxaOrig="3280" w:dyaOrig="960" w14:anchorId="7DA10090">
                <v:shape id="_x0000_i1537" type="#_x0000_t75" style="width:153.25pt;height:45.25pt" o:ole="">
                  <v:imagedata r:id="rId873" o:title=""/>
                </v:shape>
                <o:OLEObject Type="Embed" ProgID="Equation.DSMT4" ShapeID="_x0000_i1537" DrawAspect="Content" ObjectID="_1543242448" r:id="rId874"/>
              </w:object>
            </w:r>
          </w:p>
        </w:tc>
        <w:tc>
          <w:tcPr>
            <w:tcW w:w="629" w:type="dxa"/>
          </w:tcPr>
          <w:p w14:paraId="5DC74A9A" w14:textId="77777777" w:rsidR="002D7A23" w:rsidRDefault="002D7A23">
            <w:pPr>
              <w:ind w:firstLine="0"/>
              <w:jc w:val="right"/>
              <w:rPr>
                <w:snapToGrid/>
              </w:rPr>
            </w:pPr>
          </w:p>
          <w:p w14:paraId="4185D8C7" w14:textId="77777777" w:rsidR="002D7A23" w:rsidRDefault="002D7A23">
            <w:pPr>
              <w:ind w:firstLine="0"/>
              <w:jc w:val="right"/>
              <w:rPr>
                <w:snapToGrid/>
              </w:rPr>
            </w:pPr>
          </w:p>
          <w:p w14:paraId="46DA142C" w14:textId="77777777" w:rsidR="002D7A23" w:rsidRDefault="00252113">
            <w:pPr>
              <w:ind w:firstLine="0"/>
              <w:jc w:val="right"/>
              <w:rPr>
                <w:snapToGrid/>
              </w:rPr>
            </w:pPr>
            <w:r>
              <w:rPr>
                <w:rFonts w:hint="eastAsia"/>
                <w:snapToGrid/>
              </w:rPr>
              <w:t xml:space="preserve">(19) </w:t>
            </w:r>
          </w:p>
          <w:p w14:paraId="3744B992" w14:textId="77777777" w:rsidR="002D7A23" w:rsidRDefault="002D7A23">
            <w:pPr>
              <w:ind w:right="312" w:firstLine="0"/>
              <w:jc w:val="right"/>
              <w:rPr>
                <w:snapToGrid/>
              </w:rPr>
            </w:pPr>
          </w:p>
        </w:tc>
      </w:tr>
      <w:tr w:rsidR="002D7A23" w14:paraId="1BDEB569" w14:textId="77777777">
        <w:trPr>
          <w:trHeight w:val="149"/>
        </w:trPr>
        <w:tc>
          <w:tcPr>
            <w:tcW w:w="4077" w:type="dxa"/>
          </w:tcPr>
          <w:p w14:paraId="4631C513" w14:textId="77777777" w:rsidR="002D7A23" w:rsidRDefault="00252113" w:rsidP="005C4C68">
            <w:pPr>
              <w:ind w:firstLine="0"/>
              <w:rPr>
                <w:position w:val="-12"/>
              </w:rPr>
            </w:pPr>
            <w:r>
              <w:rPr>
                <w:rFonts w:hint="eastAsia"/>
                <w:position w:val="-12"/>
              </w:rPr>
              <w:t>分析文献</w:t>
            </w:r>
            <w:r>
              <w:rPr>
                <w:rFonts w:hint="eastAsia"/>
                <w:position w:val="-12"/>
              </w:rPr>
              <w:t>[1</w:t>
            </w:r>
            <w:r w:rsidR="005C4C68">
              <w:rPr>
                <w:rFonts w:hint="eastAsia"/>
                <w:position w:val="-12"/>
              </w:rPr>
              <w:t>5</w:t>
            </w:r>
            <w:r>
              <w:rPr>
                <w:rFonts w:hint="eastAsia"/>
                <w:position w:val="-12"/>
              </w:rPr>
              <w:t>]-[1</w:t>
            </w:r>
            <w:r w:rsidR="005C4C68">
              <w:rPr>
                <w:rFonts w:hint="eastAsia"/>
                <w:position w:val="-12"/>
              </w:rPr>
              <w:t>8</w:t>
            </w:r>
            <w:r>
              <w:rPr>
                <w:rFonts w:hint="eastAsia"/>
                <w:position w:val="-12"/>
              </w:rPr>
              <w:t>]</w:t>
            </w:r>
            <w:r>
              <w:rPr>
                <w:rFonts w:hint="eastAsia"/>
                <w:position w:val="-12"/>
              </w:rPr>
              <w:t>的秘密信息嵌入率。。。</w:t>
            </w:r>
          </w:p>
        </w:tc>
        <w:tc>
          <w:tcPr>
            <w:tcW w:w="629" w:type="dxa"/>
          </w:tcPr>
          <w:p w14:paraId="7E624ADB" w14:textId="77777777" w:rsidR="002D7A23" w:rsidRDefault="002D7A23">
            <w:pPr>
              <w:ind w:firstLine="0"/>
              <w:jc w:val="right"/>
              <w:rPr>
                <w:snapToGrid/>
              </w:rPr>
            </w:pPr>
          </w:p>
        </w:tc>
      </w:tr>
    </w:tbl>
    <w:p w14:paraId="49E24EBE" w14:textId="77777777" w:rsidR="002D7A23" w:rsidRDefault="007B30F8" w:rsidP="007B30F8">
      <w:pPr>
        <w:pStyle w:val="7"/>
        <w:ind w:left="360"/>
        <w:rPr>
          <w:b/>
        </w:rPr>
      </w:pPr>
      <w:r>
        <w:rPr>
          <w:rFonts w:hint="eastAsia"/>
          <w:b/>
        </w:rPr>
        <w:t>6</w:t>
      </w:r>
      <w:r w:rsidR="00252113">
        <w:rPr>
          <w:rFonts w:hint="eastAsia"/>
          <w:b/>
        </w:rPr>
        <w:t>结语</w:t>
      </w:r>
    </w:p>
    <w:p w14:paraId="09F3A173" w14:textId="77777777" w:rsidR="002D7A23" w:rsidRDefault="00252113">
      <w:pPr>
        <w:pStyle w:val="7"/>
        <w:spacing w:before="200" w:after="200"/>
      </w:pPr>
      <w:r>
        <w:t>参考文献</w:t>
      </w:r>
      <w:r>
        <w:rPr>
          <w:rFonts w:hint="eastAsia"/>
          <w:b/>
          <w:bCs w:val="0"/>
        </w:rPr>
        <w:t>(References):</w:t>
      </w:r>
    </w:p>
    <w:p w14:paraId="628564C2" w14:textId="77777777" w:rsidR="002D7A23" w:rsidRDefault="00252113">
      <w:pPr>
        <w:pStyle w:val="ad"/>
        <w:numPr>
          <w:ilvl w:val="0"/>
          <w:numId w:val="2"/>
        </w:numPr>
        <w:spacing w:line="234" w:lineRule="exact"/>
      </w:pPr>
      <w:bookmarkStart w:id="72" w:name="OLE_LINK325"/>
      <w:bookmarkStart w:id="73" w:name="OLE_LINK323"/>
      <w:bookmarkStart w:id="74" w:name="OLE_LINK324"/>
      <w:bookmarkStart w:id="75" w:name="OLE_LINK90"/>
      <w:bookmarkStart w:id="76" w:name="OLE_LINK89"/>
      <w:bookmarkStart w:id="77" w:name="OLE_LINK326"/>
      <w:r>
        <w:t>Kawaguchi E, Eason R O. Principle and Applications of BPCS-</w:t>
      </w:r>
      <w:proofErr w:type="gramStart"/>
      <w:r>
        <w:t>Steganography[</w:t>
      </w:r>
      <w:proofErr w:type="gramEnd"/>
      <w:r>
        <w:t>J]. Proceedings of SPIE - The International Society for Optical Engineering, 1999, 3528:464-473.</w:t>
      </w:r>
    </w:p>
    <w:p w14:paraId="32775838" w14:textId="77777777" w:rsidR="002D7A23" w:rsidRDefault="00252113">
      <w:pPr>
        <w:pStyle w:val="ad"/>
        <w:numPr>
          <w:ilvl w:val="0"/>
          <w:numId w:val="2"/>
        </w:numPr>
        <w:spacing w:line="234" w:lineRule="exact"/>
      </w:pPr>
      <w:r>
        <w:t xml:space="preserve">Wu D C, Tsai W H. A steganographic method for images by pixel-value </w:t>
      </w:r>
      <w:proofErr w:type="gramStart"/>
      <w:r>
        <w:t>differencing[</w:t>
      </w:r>
      <w:proofErr w:type="gramEnd"/>
      <w:r>
        <w:t>J]. Pattern Recognition Letters, 2003, 24(9-10):1613-1626.</w:t>
      </w:r>
    </w:p>
    <w:p w14:paraId="27802BD8" w14:textId="77777777" w:rsidR="002D7A23" w:rsidRDefault="00252113">
      <w:pPr>
        <w:pStyle w:val="ad"/>
        <w:numPr>
          <w:ilvl w:val="0"/>
          <w:numId w:val="2"/>
        </w:numPr>
        <w:spacing w:line="234" w:lineRule="exact"/>
      </w:pPr>
      <w:r>
        <w:t xml:space="preserve">Huang F, Zhong Y, Huang J. Improved Algorithm of Edge Adaptive Image Steganography Based on LSB Matching Revisited </w:t>
      </w:r>
      <w:proofErr w:type="gramStart"/>
      <w:r>
        <w:t>Algorithm[</w:t>
      </w:r>
      <w:proofErr w:type="gramEnd"/>
      <w:r>
        <w:t>M]// Digital-Forensics and Watermarking. Springer Berlin Heidelberg, 2014:201-214.</w:t>
      </w:r>
    </w:p>
    <w:p w14:paraId="7B1ECC97" w14:textId="77777777" w:rsidR="002D7A23" w:rsidRDefault="00252113">
      <w:pPr>
        <w:pStyle w:val="ad"/>
        <w:numPr>
          <w:ilvl w:val="0"/>
          <w:numId w:val="2"/>
        </w:numPr>
        <w:spacing w:line="234" w:lineRule="exact"/>
      </w:pPr>
      <w:r>
        <w:t>王朔中</w:t>
      </w:r>
      <w:r>
        <w:t xml:space="preserve">. </w:t>
      </w:r>
      <w:r>
        <w:t>数字密写和密写分析</w:t>
      </w:r>
      <w:r>
        <w:t xml:space="preserve">[M]. </w:t>
      </w:r>
      <w:r>
        <w:t>清华大学出版社</w:t>
      </w:r>
      <w:r>
        <w:t>, 2005.</w:t>
      </w:r>
      <w:r>
        <w:rPr>
          <w:rFonts w:hint="eastAsia"/>
        </w:rPr>
        <w:t>67-73</w:t>
      </w:r>
    </w:p>
    <w:p w14:paraId="679BB5DD" w14:textId="77777777" w:rsidR="002D7A23" w:rsidRDefault="00252113">
      <w:pPr>
        <w:pStyle w:val="ad"/>
        <w:numPr>
          <w:ilvl w:val="0"/>
          <w:numId w:val="2"/>
        </w:numPr>
        <w:spacing w:line="234" w:lineRule="exact"/>
      </w:pPr>
      <w:r>
        <w:t>Andrew D. Ker. Improved Detection of LSB Steganography in Grayscale Images[C]// International Conference on Information Hiding. Springer-Verlag, 2004:97-115.</w:t>
      </w:r>
    </w:p>
    <w:p w14:paraId="5B9CC69C" w14:textId="77777777" w:rsidR="002D7A23" w:rsidRDefault="00252113">
      <w:pPr>
        <w:pStyle w:val="ad"/>
        <w:numPr>
          <w:ilvl w:val="0"/>
          <w:numId w:val="2"/>
        </w:numPr>
        <w:spacing w:line="234" w:lineRule="exact"/>
      </w:pPr>
      <w:r>
        <w:t>Ker A D. Improved Detection of LSB Steganography in Grayscale Images[C]// International Conference on Information Hiding. Springer-Verlag, 2004:97-115.</w:t>
      </w:r>
    </w:p>
    <w:p w14:paraId="287C3B05" w14:textId="77777777" w:rsidR="002D7A23" w:rsidRDefault="00252113">
      <w:pPr>
        <w:pStyle w:val="ad"/>
        <w:numPr>
          <w:ilvl w:val="0"/>
          <w:numId w:val="2"/>
        </w:numPr>
        <w:spacing w:line="234" w:lineRule="exact"/>
      </w:pPr>
      <w:r>
        <w:t xml:space="preserve">Mielikainen J. LSB matching </w:t>
      </w:r>
      <w:proofErr w:type="gramStart"/>
      <w:r>
        <w:t>revisited[</w:t>
      </w:r>
      <w:proofErr w:type="gramEnd"/>
      <w:r>
        <w:t xml:space="preserve">J]. IEEE Signal </w:t>
      </w:r>
      <w:r>
        <w:t>Processing Letters, 2006, 13(5):285-287.</w:t>
      </w:r>
    </w:p>
    <w:p w14:paraId="40F0FB52" w14:textId="77777777" w:rsidR="002D7A23" w:rsidRDefault="00252113">
      <w:pPr>
        <w:pStyle w:val="ad"/>
        <w:numPr>
          <w:ilvl w:val="0"/>
          <w:numId w:val="2"/>
        </w:numPr>
        <w:spacing w:line="234" w:lineRule="exact"/>
      </w:pPr>
      <w:r>
        <w:t>Zhang X P</w:t>
      </w:r>
      <w:r>
        <w:rPr>
          <w:rFonts w:hint="eastAsia"/>
        </w:rPr>
        <w:t xml:space="preserve">, </w:t>
      </w:r>
      <w:r>
        <w:t>Wang S Z.Efﬁcientsteganographic embedding by exploiting modiﬁcation direction. IEEE Communication Letter</w:t>
      </w:r>
      <w:r>
        <w:rPr>
          <w:rFonts w:hint="eastAsia"/>
        </w:rPr>
        <w:t xml:space="preserve">, </w:t>
      </w:r>
      <w:r>
        <w:t>2006</w:t>
      </w:r>
      <w:r>
        <w:rPr>
          <w:rFonts w:hint="eastAsia"/>
        </w:rPr>
        <w:t xml:space="preserve">, </w:t>
      </w:r>
      <w:r>
        <w:t>10(11):781-783</w:t>
      </w:r>
      <w:r>
        <w:rPr>
          <w:rFonts w:hint="eastAsia"/>
        </w:rPr>
        <w:t>.</w:t>
      </w:r>
    </w:p>
    <w:p w14:paraId="77E63DB8" w14:textId="77777777" w:rsidR="002D7A23" w:rsidRDefault="00252113">
      <w:pPr>
        <w:pStyle w:val="ad"/>
        <w:numPr>
          <w:ilvl w:val="0"/>
          <w:numId w:val="2"/>
        </w:numPr>
        <w:spacing w:line="234" w:lineRule="exact"/>
      </w:pPr>
      <w:r>
        <w:t xml:space="preserve">Shen S Y, Huang L H. A data hiding scheme using pixel value differencing and improving exploiting modification </w:t>
      </w:r>
      <w:proofErr w:type="gramStart"/>
      <w:r>
        <w:t>directions[</w:t>
      </w:r>
      <w:proofErr w:type="gramEnd"/>
      <w:r>
        <w:t>J]. Computers &amp; Security, 2015, 48:131-141.</w:t>
      </w:r>
    </w:p>
    <w:p w14:paraId="56DAC03E" w14:textId="77777777" w:rsidR="002D7A23" w:rsidRDefault="00240582">
      <w:pPr>
        <w:pStyle w:val="ad"/>
        <w:numPr>
          <w:ilvl w:val="0"/>
          <w:numId w:val="2"/>
        </w:numPr>
        <w:spacing w:line="234" w:lineRule="exact"/>
      </w:pPr>
      <w:hyperlink r:id="rId875" w:tgtFrame="_blank" w:history="1">
        <w:r w:rsidR="00252113">
          <w:t>CF Lee</w:t>
        </w:r>
      </w:hyperlink>
      <w:r w:rsidR="00252113">
        <w:t xml:space="preserve">, </w:t>
      </w:r>
      <w:hyperlink r:id="rId876" w:tgtFrame="_blank" w:history="1">
        <w:r w:rsidR="00252113">
          <w:t>KC Chen</w:t>
        </w:r>
      </w:hyperlink>
      <w:r w:rsidR="00252113">
        <w:rPr>
          <w:rFonts w:hint="eastAsia"/>
        </w:rPr>
        <w:t>,</w:t>
      </w:r>
      <w:r w:rsidR="00252113">
        <w:t xml:space="preserve"> Reversible Data Hiding by Reduplicated Exploiting Modification Direction Method[C]</w:t>
      </w:r>
      <w:r w:rsidR="00252113">
        <w:rPr>
          <w:rFonts w:hint="eastAsia"/>
        </w:rPr>
        <w:t>,//</w:t>
      </w:r>
      <w:r w:rsidR="00252113">
        <w:t xml:space="preserve"> International Conference on Intelligent Information Hiding and Multimedia Signal Processing</w:t>
      </w:r>
      <w:r w:rsidR="00252113">
        <w:rPr>
          <w:rFonts w:hint="eastAsia"/>
        </w:rPr>
        <w:t>,2011</w:t>
      </w:r>
    </w:p>
    <w:p w14:paraId="210DE2DE" w14:textId="77777777" w:rsidR="002D7A23" w:rsidRDefault="00252113">
      <w:pPr>
        <w:pStyle w:val="ad"/>
        <w:numPr>
          <w:ilvl w:val="0"/>
          <w:numId w:val="2"/>
        </w:numPr>
        <w:spacing w:line="234" w:lineRule="exact"/>
      </w:pPr>
      <w:r>
        <w:t xml:space="preserve">Lee C F, Weng C Y, Chen K C. An efficient reversible data hiding with reduplicated exploiting modification direction using image interpolation and edge </w:t>
      </w:r>
      <w:proofErr w:type="gramStart"/>
      <w:r>
        <w:t>detection[</w:t>
      </w:r>
      <w:proofErr w:type="gramEnd"/>
      <w:r>
        <w:t>J]. Multimedia Tools &amp; Applications, 2016:1-24.</w:t>
      </w:r>
    </w:p>
    <w:p w14:paraId="2CC5180C" w14:textId="77777777" w:rsidR="002D7A23" w:rsidRDefault="00252113">
      <w:pPr>
        <w:pStyle w:val="ad"/>
        <w:numPr>
          <w:ilvl w:val="0"/>
          <w:numId w:val="2"/>
        </w:numPr>
        <w:spacing w:line="234" w:lineRule="exact"/>
      </w:pPr>
      <w:r>
        <w:t xml:space="preserve">Qin C, Chang C C, Hsu T J. Reversible data hiding scheme based on exploiting modification direction with two steganographic </w:t>
      </w:r>
      <w:proofErr w:type="gramStart"/>
      <w:r>
        <w:t>images[</w:t>
      </w:r>
      <w:proofErr w:type="gramEnd"/>
      <w:r>
        <w:t>J]. Multimedia Tools &amp; Applications, 2015, 74(15):5861-5872.</w:t>
      </w:r>
    </w:p>
    <w:p w14:paraId="20383D15" w14:textId="77777777" w:rsidR="002D7A23" w:rsidRDefault="00252113">
      <w:pPr>
        <w:pStyle w:val="ad"/>
        <w:numPr>
          <w:ilvl w:val="0"/>
          <w:numId w:val="2"/>
        </w:numPr>
        <w:spacing w:line="234" w:lineRule="exact"/>
      </w:pPr>
      <w:r>
        <w:t>Ali M. Ahmad/ Ghazali Sulong/ / Mohammed Hazim Alkawaz/ Tanzila Saba, / Ghazali Sulong, / Mohammed Hazim Alkawaz, et al. Data Hiding Based on Improved Exploiting Modification Direction Method and Huffman Coding[J]. Journal of Intelligent Systems, 2014, 23(4):451-459</w:t>
      </w:r>
    </w:p>
    <w:bookmarkEnd w:id="72"/>
    <w:bookmarkEnd w:id="73"/>
    <w:bookmarkEnd w:id="74"/>
    <w:bookmarkEnd w:id="75"/>
    <w:bookmarkEnd w:id="76"/>
    <w:bookmarkEnd w:id="77"/>
    <w:p w14:paraId="288C155D" w14:textId="77777777" w:rsidR="002D7A23" w:rsidRDefault="00252113">
      <w:pPr>
        <w:pStyle w:val="ad"/>
        <w:numPr>
          <w:ilvl w:val="0"/>
          <w:numId w:val="2"/>
        </w:numPr>
        <w:spacing w:line="234" w:lineRule="exact"/>
      </w:pPr>
      <w:r>
        <w:t>Kim H J</w:t>
      </w:r>
      <w:r>
        <w:rPr>
          <w:rFonts w:hint="eastAsia"/>
        </w:rPr>
        <w:t xml:space="preserve">, </w:t>
      </w:r>
      <w:r>
        <w:t>Kim C</w:t>
      </w:r>
      <w:r>
        <w:rPr>
          <w:rFonts w:hint="eastAsia"/>
        </w:rPr>
        <w:t xml:space="preserve">, </w:t>
      </w:r>
      <w:r>
        <w:t xml:space="preserve">Choi Y, et al. Improved modification direction </w:t>
      </w:r>
      <w:proofErr w:type="gramStart"/>
      <w:r>
        <w:t>methods[</w:t>
      </w:r>
      <w:proofErr w:type="gramEnd"/>
      <w:r>
        <w:t>J]. Computers &amp; Mathematics with Applications, 2010, 60(2):319-325.</w:t>
      </w:r>
    </w:p>
    <w:p w14:paraId="211C563F" w14:textId="77777777" w:rsidR="007C4B20" w:rsidRDefault="007C4B20" w:rsidP="007C4B20">
      <w:pPr>
        <w:pStyle w:val="ad"/>
        <w:numPr>
          <w:ilvl w:val="0"/>
          <w:numId w:val="2"/>
        </w:numPr>
        <w:spacing w:line="234" w:lineRule="exact"/>
      </w:pPr>
      <w:r>
        <w:t xml:space="preserve">Niu X, Ma M, Tang R, et al. Image Steganography via Fully Exploiting Modification </w:t>
      </w:r>
      <w:proofErr w:type="gramStart"/>
      <w:r>
        <w:t>Direction[</w:t>
      </w:r>
      <w:proofErr w:type="gramEnd"/>
      <w:r>
        <w:t>J]. International Journal of Software Engineering &amp; Its Applications, 2015, 9(5):243-254.</w:t>
      </w:r>
    </w:p>
    <w:p w14:paraId="572570F9" w14:textId="77777777" w:rsidR="002D7A23" w:rsidRDefault="00252113">
      <w:pPr>
        <w:pStyle w:val="ad"/>
        <w:numPr>
          <w:ilvl w:val="0"/>
          <w:numId w:val="2"/>
        </w:numPr>
        <w:spacing w:line="234" w:lineRule="exact"/>
      </w:pPr>
      <w:r>
        <w:t xml:space="preserve">Kim C, Shin D, Shin D, et al. Improved Steganographic Embedding Exploiting Modification Direction in Multimedia </w:t>
      </w:r>
      <w:proofErr w:type="gramStart"/>
      <w:r>
        <w:t>Communications[</w:t>
      </w:r>
      <w:proofErr w:type="gramEnd"/>
      <w:r>
        <w:t>J]. Secure &amp; Trust Computing Data Management &amp; Applications, 2010, 186:130-138.</w:t>
      </w:r>
    </w:p>
    <w:p w14:paraId="526BE23D" w14:textId="77777777" w:rsidR="002D7A23" w:rsidRDefault="00252113">
      <w:pPr>
        <w:pStyle w:val="ad"/>
        <w:numPr>
          <w:ilvl w:val="0"/>
          <w:numId w:val="2"/>
        </w:numPr>
        <w:spacing w:line="234" w:lineRule="exact"/>
      </w:pPr>
      <w:r>
        <w:t xml:space="preserve">Kim C. Data hiding by an improved exploiting modification </w:t>
      </w:r>
      <w:proofErr w:type="gramStart"/>
      <w:r>
        <w:t>direction[</w:t>
      </w:r>
      <w:proofErr w:type="gramEnd"/>
      <w:r>
        <w:t>J]. Multimedia Tools &amp; Applications, 2014, 69(3):569-584.</w:t>
      </w:r>
    </w:p>
    <w:p w14:paraId="0FD31993" w14:textId="77777777" w:rsidR="002D7A23" w:rsidRDefault="00252113">
      <w:pPr>
        <w:pStyle w:val="ad"/>
        <w:numPr>
          <w:ilvl w:val="0"/>
          <w:numId w:val="2"/>
        </w:numPr>
        <w:spacing w:line="234" w:lineRule="exact"/>
      </w:pPr>
      <w:r>
        <w:t>Lee C F, Chang C C, Pai P Y, et al. Adjustment hiding method based on exploiting modification direction[J]. International Journal of Rock Mechanics &amp; Mining Sciences &amp; Geomechanics Abstracts, 2015, 33(7):A302.</w:t>
      </w:r>
    </w:p>
    <w:p w14:paraId="3088E6F5" w14:textId="77777777" w:rsidR="008E07ED" w:rsidRDefault="00240582" w:rsidP="008E07ED">
      <w:pPr>
        <w:pStyle w:val="ad"/>
        <w:numPr>
          <w:ilvl w:val="0"/>
          <w:numId w:val="2"/>
        </w:numPr>
        <w:spacing w:line="234" w:lineRule="exact"/>
      </w:pPr>
      <w:hyperlink r:id="rId877" w:tgtFrame="_blank" w:history="1">
        <w:r w:rsidR="008E07ED">
          <w:t>CC Chang</w:t>
        </w:r>
      </w:hyperlink>
      <w:r w:rsidR="008E07ED">
        <w:rPr>
          <w:rFonts w:hint="eastAsia"/>
        </w:rPr>
        <w:t xml:space="preserve">, </w:t>
      </w:r>
      <w:hyperlink r:id="rId878" w:tgtFrame="_blank" w:history="1">
        <w:r w:rsidR="008E07ED">
          <w:t>KN Chen</w:t>
        </w:r>
      </w:hyperlink>
      <w:r w:rsidR="008E07ED">
        <w:rPr>
          <w:rFonts w:hint="eastAsia"/>
        </w:rPr>
        <w:t xml:space="preserve">, </w:t>
      </w:r>
      <w:hyperlink r:id="rId879" w:tgtFrame="_blank" w:history="1">
        <w:r w:rsidR="008E07ED">
          <w:t>HC Lin</w:t>
        </w:r>
      </w:hyperlink>
      <w:r w:rsidR="008E07ED">
        <w:rPr>
          <w:rFonts w:hint="eastAsia"/>
        </w:rPr>
        <w:t>.</w:t>
      </w:r>
      <w:r w:rsidR="008E07ED">
        <w:t>Novel Magic Matrices Generation Method for Secret Messages Embedding</w:t>
      </w:r>
      <w:r w:rsidR="008E07ED">
        <w:rPr>
          <w:rFonts w:hint="eastAsia"/>
        </w:rPr>
        <w:t>[J].</w:t>
      </w:r>
      <w:r w:rsidR="008E07ED">
        <w:t>International Journal of Computer Sciences and Engineering Systems</w:t>
      </w:r>
      <w:r w:rsidR="008E07ED">
        <w:rPr>
          <w:rFonts w:hint="eastAsia"/>
        </w:rPr>
        <w:t>,2011,3(5):0973-4406.</w:t>
      </w:r>
    </w:p>
    <w:p w14:paraId="0F111495" w14:textId="77777777" w:rsidR="002D7A23" w:rsidRDefault="00252113">
      <w:pPr>
        <w:pStyle w:val="ad"/>
        <w:numPr>
          <w:ilvl w:val="0"/>
          <w:numId w:val="2"/>
        </w:numPr>
        <w:spacing w:line="234" w:lineRule="exact"/>
      </w:pPr>
      <w:r>
        <w:t xml:space="preserve">Wang Z H, </w:t>
      </w:r>
      <w:proofErr w:type="gramStart"/>
      <w:r>
        <w:t>The</w:t>
      </w:r>
      <w:proofErr w:type="gramEnd"/>
      <w:r>
        <w:t xml:space="preserve"> D, Kieu, et al. A novel information concealing method based on exploiting modification </w:t>
      </w:r>
      <w:proofErr w:type="gramStart"/>
      <w:r>
        <w:t>direction[</w:t>
      </w:r>
      <w:proofErr w:type="gramEnd"/>
      <w:r>
        <w:t>J]. Journal of Information Hiding &amp; Multimedia Signal Processing</w:t>
      </w:r>
      <w:proofErr w:type="gramStart"/>
      <w:r>
        <w:t>,</w:t>
      </w:r>
      <w:r>
        <w:rPr>
          <w:rFonts w:hint="eastAsia"/>
        </w:rPr>
        <w:t>2010,1</w:t>
      </w:r>
      <w:proofErr w:type="gramEnd"/>
      <w:r>
        <w:rPr>
          <w:rFonts w:hint="eastAsia"/>
        </w:rPr>
        <w:t>(1):1-9</w:t>
      </w:r>
      <w:r>
        <w:t>.</w:t>
      </w:r>
    </w:p>
    <w:p w14:paraId="1D4F47DC" w14:textId="77777777" w:rsidR="002D7A23" w:rsidRDefault="00252113">
      <w:pPr>
        <w:pStyle w:val="ad"/>
        <w:numPr>
          <w:ilvl w:val="0"/>
          <w:numId w:val="2"/>
        </w:numPr>
        <w:spacing w:line="234" w:lineRule="exact"/>
      </w:pPr>
      <w:r>
        <w:t xml:space="preserve">Lee C F, Chang C C, Wang K H. An improvement of EMD embedding method for large payloads by pixel segmentation </w:t>
      </w:r>
      <w:proofErr w:type="gramStart"/>
      <w:r>
        <w:t>strategy[</w:t>
      </w:r>
      <w:proofErr w:type="gramEnd"/>
      <w:r>
        <w:t xml:space="preserve">J]. Image &amp; Vision Computing, 2008, 26(12):1670-1676. </w:t>
      </w:r>
    </w:p>
    <w:p w14:paraId="05849173" w14:textId="77777777" w:rsidR="002D7A23" w:rsidRDefault="002D7A23">
      <w:pPr>
        <w:rPr>
          <w:snapToGrid/>
        </w:rPr>
      </w:pPr>
    </w:p>
    <w:p w14:paraId="49CCAA0A" w14:textId="77777777" w:rsidR="002D7A23" w:rsidRDefault="002D7A23">
      <w:pPr>
        <w:rPr>
          <w:snapToGrid/>
        </w:rPr>
      </w:pPr>
    </w:p>
    <w:p w14:paraId="4BA4237D" w14:textId="77777777" w:rsidR="002D7A23" w:rsidRDefault="002D7A23"/>
    <w:sectPr w:rsidR="002D7A23" w:rsidSect="009B555F">
      <w:headerReference w:type="even" r:id="rId880"/>
      <w:headerReference w:type="default" r:id="rId881"/>
      <w:headerReference w:type="first" r:id="rId882"/>
      <w:type w:val="continuous"/>
      <w:pgSz w:w="11419" w:h="15621"/>
      <w:pgMar w:top="238" w:right="907" w:bottom="227" w:left="907" w:header="567" w:footer="170" w:gutter="0"/>
      <w:pgBorders w:offsetFrom="page">
        <w:top w:val="single" w:sz="4" w:space="24" w:color="auto"/>
        <w:left w:val="single" w:sz="4" w:space="24" w:color="auto"/>
        <w:bottom w:val="single" w:sz="4" w:space="24" w:color="auto"/>
        <w:right w:val="single" w:sz="4" w:space="24" w:color="auto"/>
      </w:pgBorders>
      <w:cols w:num="2" w:space="624"/>
      <w:docGrid w:type="lines" w:linePitch="29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3" w:author="张洋" w:date="2016-11-16T16:51:00Z" w:initials="张洋">
    <w:p w14:paraId="249F90B2" w14:textId="77777777" w:rsidR="00240582" w:rsidRDefault="00240582">
      <w:pPr>
        <w:pStyle w:val="a4"/>
      </w:pPr>
      <w:r>
        <w:rPr>
          <w:rStyle w:val="ab"/>
        </w:rPr>
        <w:annotationRef/>
      </w:r>
      <w:r>
        <w:t>剖析节没写</w:t>
      </w:r>
    </w:p>
  </w:comment>
  <w:comment w:id="59" w:author="计科院" w:date="2016-10-21T09:05:00Z" w:initials="计科院">
    <w:p w14:paraId="187EC439" w14:textId="77777777" w:rsidR="00240582" w:rsidRDefault="00240582">
      <w:pPr>
        <w:pStyle w:val="a4"/>
      </w:pPr>
      <w:r>
        <w:rPr>
          <w:rFonts w:hint="eastAsia"/>
        </w:rPr>
        <w:t>1.</w:t>
      </w:r>
      <w:r>
        <w:t>文献按出现顺序编号</w:t>
      </w:r>
      <w:r>
        <w:rPr>
          <w:rFonts w:hint="eastAsia"/>
        </w:rPr>
        <w:t>，</w:t>
      </w:r>
      <w:r>
        <w:t>并排好参考文献</w:t>
      </w:r>
      <w:r>
        <w:rPr>
          <w:rFonts w:hint="eastAsia"/>
        </w:rPr>
        <w:t>，</w:t>
      </w:r>
      <w:r>
        <w:t>还有标点符号</w:t>
      </w:r>
      <w:r>
        <w:rPr>
          <w:rFonts w:hint="eastAsia"/>
        </w:rPr>
        <w:t>，</w:t>
      </w:r>
      <w:r>
        <w:t>尽量一步到位</w:t>
      </w:r>
    </w:p>
    <w:p w14:paraId="523A8417" w14:textId="77777777" w:rsidR="00240582" w:rsidRDefault="00240582">
      <w:pPr>
        <w:pStyle w:val="a4"/>
      </w:pPr>
      <w:r>
        <w:rPr>
          <w:rFonts w:hint="eastAsia"/>
        </w:rPr>
        <w:t>2.</w:t>
      </w:r>
      <w:r>
        <w:rPr>
          <w:rFonts w:hint="eastAsia"/>
        </w:rPr>
        <w:t>引言倒数第</w:t>
      </w:r>
      <w:r>
        <w:rPr>
          <w:rFonts w:hint="eastAsia"/>
        </w:rPr>
        <w:t>2</w:t>
      </w:r>
      <w:r>
        <w:rPr>
          <w:rFonts w:hint="eastAsia"/>
        </w:rPr>
        <w:t>段补充和现有工作之间关系</w:t>
      </w:r>
    </w:p>
    <w:p w14:paraId="29EA47D7" w14:textId="77777777" w:rsidR="00240582" w:rsidRDefault="00240582">
      <w:pPr>
        <w:pStyle w:val="a4"/>
      </w:pPr>
      <w:r>
        <w:rPr>
          <w:rFonts w:hint="eastAsia"/>
        </w:rPr>
        <w:t>3.</w:t>
      </w:r>
      <w:r>
        <w:rPr>
          <w:rFonts w:hint="eastAsia"/>
        </w:rPr>
        <w:t>开始写作传统的</w:t>
      </w:r>
      <w:r>
        <w:rPr>
          <w:rFonts w:hint="eastAsia"/>
        </w:rPr>
        <w:t>EMD</w:t>
      </w:r>
      <w:r>
        <w:rPr>
          <w:rFonts w:hint="eastAsia"/>
        </w:rPr>
        <w:t>嵌入方法，开门见山，介绍</w:t>
      </w:r>
      <w:r>
        <w:rPr>
          <w:rFonts w:hint="eastAsia"/>
        </w:rPr>
        <w:t>EMD</w:t>
      </w:r>
      <w:r>
        <w:rPr>
          <w:rFonts w:hint="eastAsia"/>
        </w:rPr>
        <w:t>模型这块的工作。</w:t>
      </w:r>
    </w:p>
    <w:p w14:paraId="1BD2C2A6" w14:textId="77777777" w:rsidR="00240582" w:rsidRDefault="00240582">
      <w:pPr>
        <w:pStyle w:val="a4"/>
      </w:pPr>
      <w:r>
        <w:rPr>
          <w:rFonts w:hint="eastAsia"/>
        </w:rPr>
        <w:t>4.</w:t>
      </w:r>
      <w:r>
        <w:rPr>
          <w:rFonts w:hint="eastAsia"/>
        </w:rPr>
        <w:t>设计实验表格和所完成的实验，参考相关文献，注意我们比较的是基本模型，并注意评价完整算法的性能</w:t>
      </w:r>
    </w:p>
  </w:comment>
  <w:comment w:id="60" w:author="计科院" w:date="2016-11-12T17:27:00Z" w:initials="计科院">
    <w:p w14:paraId="7F820EFA" w14:textId="77777777" w:rsidR="00240582" w:rsidRDefault="00240582">
      <w:pPr>
        <w:pStyle w:val="a4"/>
      </w:pPr>
      <w:r>
        <w:rPr>
          <w:rStyle w:val="ab"/>
        </w:rPr>
        <w:annotationRef/>
      </w:r>
      <w:r>
        <w:t>要说明最大</w:t>
      </w:r>
    </w:p>
  </w:comment>
  <w:comment w:id="61" w:author="张洋" w:date="2016-11-16T16:51:00Z" w:initials="张洋">
    <w:p w14:paraId="3B858142" w14:textId="77777777" w:rsidR="00240582" w:rsidRDefault="00240582" w:rsidP="008229DB">
      <w:pPr>
        <w:pStyle w:val="a4"/>
      </w:pPr>
      <w:r>
        <w:rPr>
          <w:rStyle w:val="ab"/>
        </w:rPr>
        <w:annotationRef/>
      </w:r>
      <w:r>
        <w:t>剖析节没写</w:t>
      </w:r>
    </w:p>
  </w:comment>
  <w:comment w:id="63" w:author="计科院" w:date="2016-11-12T17:22:00Z" w:initials="计科院">
    <w:p w14:paraId="0BBCA54F" w14:textId="77777777" w:rsidR="00240582" w:rsidRDefault="00240582" w:rsidP="00F937F6">
      <w:pPr>
        <w:pStyle w:val="a4"/>
      </w:pPr>
      <w:r>
        <w:rPr>
          <w:rStyle w:val="ab"/>
        </w:rPr>
        <w:annotationRef/>
      </w:r>
      <w:r>
        <w:t>和引言中的符号不对应</w:t>
      </w:r>
      <w:r>
        <w:rPr>
          <w:rFonts w:hint="eastAsia"/>
        </w:rPr>
        <w:t>？</w:t>
      </w:r>
    </w:p>
  </w:comment>
  <w:comment w:id="65" w:author="计科院" w:date="2016-11-12T17:22:00Z" w:initials="计科院">
    <w:p w14:paraId="5F1E837E" w14:textId="77777777" w:rsidR="00240582" w:rsidRDefault="00240582" w:rsidP="00450EFD">
      <w:pPr>
        <w:pStyle w:val="a4"/>
      </w:pPr>
      <w:r>
        <w:rPr>
          <w:rStyle w:val="ab"/>
        </w:rPr>
        <w:annotationRef/>
      </w:r>
      <w:r>
        <w:t>和引言中的符号不对应</w:t>
      </w:r>
      <w:r>
        <w:rPr>
          <w:rFonts w:hint="eastAsia"/>
        </w:rPr>
        <w:t>？</w:t>
      </w:r>
    </w:p>
  </w:comment>
  <w:comment w:id="67" w:author="计科院" w:date="2016-12-01T23:58:00Z" w:initials="计科院">
    <w:p w14:paraId="30A750AA" w14:textId="77777777" w:rsidR="00240582" w:rsidRDefault="00240582">
      <w:pPr>
        <w:pStyle w:val="a4"/>
      </w:pPr>
      <w:r>
        <w:rPr>
          <w:rStyle w:val="ab"/>
        </w:rPr>
        <w:annotationRef/>
      </w:r>
      <w:r>
        <w:t>好像也不会画表</w:t>
      </w:r>
    </w:p>
  </w:comment>
  <w:comment w:id="68" w:author="计科院" w:date="2016-12-01T23:45:00Z" w:initials="计科院">
    <w:p w14:paraId="1DCE6612" w14:textId="77777777" w:rsidR="00240582" w:rsidRDefault="00240582">
      <w:pPr>
        <w:pStyle w:val="a4"/>
      </w:pPr>
      <w:r>
        <w:rPr>
          <w:rStyle w:val="ab"/>
        </w:rPr>
        <w:annotationRef/>
      </w:r>
      <w:r>
        <w:t>好像都是从</w:t>
      </w:r>
      <w:r>
        <w:rPr>
          <w:rFonts w:hint="eastAsia"/>
        </w:rPr>
        <w:t>1</w:t>
      </w:r>
      <w:r>
        <w:rPr>
          <w:rFonts w:hint="eastAsia"/>
        </w:rPr>
        <w:t>开始，核对起始位置</w:t>
      </w:r>
    </w:p>
  </w:comment>
  <w:comment w:id="69" w:author="计科院" w:date="2016-11-22T11:28:00Z" w:initials="计科院">
    <w:p w14:paraId="122E91FD" w14:textId="77777777" w:rsidR="00240582" w:rsidRDefault="00240582" w:rsidP="00905E40">
      <w:pPr>
        <w:pStyle w:val="a4"/>
      </w:pPr>
      <w:r>
        <w:rPr>
          <w:rStyle w:val="ab"/>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9F90B2" w15:done="0"/>
  <w15:commentEx w15:paraId="1BD2C2A6" w15:done="0"/>
  <w15:commentEx w15:paraId="7F820EFA" w15:done="0"/>
  <w15:commentEx w15:paraId="3B858142" w15:done="0"/>
  <w15:commentEx w15:paraId="0BBCA54F" w15:done="0"/>
  <w15:commentEx w15:paraId="5F1E837E" w15:done="0"/>
  <w15:commentEx w15:paraId="30A750AA" w15:done="0"/>
  <w15:commentEx w15:paraId="1DCE6612" w15:done="0"/>
  <w15:commentEx w15:paraId="122E91F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22BA49" w14:textId="77777777" w:rsidR="00240582" w:rsidRDefault="00240582" w:rsidP="002D7A23">
      <w:pPr>
        <w:spacing w:line="240" w:lineRule="auto"/>
      </w:pPr>
      <w:r>
        <w:separator/>
      </w:r>
    </w:p>
  </w:endnote>
  <w:endnote w:type="continuationSeparator" w:id="0">
    <w:p w14:paraId="74FC7A59" w14:textId="77777777" w:rsidR="00240582" w:rsidRDefault="00240582" w:rsidP="002D7A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仿宋_GBK">
    <w:altName w:val="微软雅黑"/>
    <w:charset w:val="86"/>
    <w:family w:val="auto"/>
    <w:pitch w:val="variable"/>
    <w:sig w:usb0="00000001" w:usb1="080E0000" w:usb2="00000010" w:usb3="00000000" w:csb0="00040000" w:csb1="00000000"/>
  </w:font>
  <w:font w:name="仿宋_GB2312">
    <w:altName w:val="仿宋"/>
    <w:charset w:val="86"/>
    <w:family w:val="modern"/>
    <w:pitch w:val="fixed"/>
    <w:sig w:usb0="00000000" w:usb1="080E0000" w:usb2="00000010" w:usb3="00000000" w:csb0="00040000" w:csb1="00000000"/>
  </w:font>
  <w:font w:name="方正书宋_GBK">
    <w:altName w:val="Arial Unicode MS"/>
    <w:charset w:val="86"/>
    <w:family w:val="auto"/>
    <w:pitch w:val="variable"/>
    <w:sig w:usb0="00000000" w:usb1="080E0000" w:usb2="00000010" w:usb3="00000000" w:csb0="00040000" w:csb1="00000000"/>
  </w:font>
  <w:font w:name="方正黑体简体">
    <w:altName w:val="微软雅黑"/>
    <w:charset w:val="86"/>
    <w:family w:val="script"/>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方正小标宋简体">
    <w:altName w:val="微软雅黑"/>
    <w:charset w:val="86"/>
    <w:family w:val="auto"/>
    <w:pitch w:val="variable"/>
    <w:sig w:usb0="00000000"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345AA" w14:textId="77777777" w:rsidR="00240582" w:rsidRDefault="00240582">
    <w:pPr>
      <w:pStyle w:val="a6"/>
    </w:pPr>
  </w:p>
  <w:p w14:paraId="74943C95" w14:textId="77777777" w:rsidR="00240582" w:rsidRDefault="00240582">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E29C63" w14:textId="77777777" w:rsidR="00240582" w:rsidRDefault="00240582">
    <w:pPr>
      <w:pStyle w:val="a6"/>
    </w:pPr>
  </w:p>
  <w:p w14:paraId="40966E63" w14:textId="77777777" w:rsidR="00240582" w:rsidRDefault="00240582">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FE2E1" w14:textId="77777777" w:rsidR="00240582" w:rsidRDefault="00240582">
    <w:pPr>
      <w:pStyle w:val="a8"/>
      <w:spacing w:after="40" w:line="247" w:lineRule="auto"/>
      <w:ind w:firstLine="0"/>
      <w:rPr>
        <w:rFonts w:eastAsia="方正小标宋简体"/>
        <w:strike/>
        <w:color w:val="000000"/>
        <w:spacing w:val="3"/>
        <w:sz w:val="21"/>
      </w:rPr>
    </w:pPr>
  </w:p>
  <w:p w14:paraId="039FC8A7" w14:textId="77777777" w:rsidR="00240582" w:rsidRDefault="00240582">
    <w:pPr>
      <w:pStyle w:val="a8"/>
      <w:jc w:val="both"/>
      <w:rPr>
        <w:rStyle w:val="a9"/>
        <w:sz w:val="16"/>
        <w:szCs w:val="15"/>
      </w:rPr>
    </w:pPr>
    <w:r>
      <w:rPr>
        <w:rFonts w:hint="eastAsia"/>
        <w:sz w:val="16"/>
      </w:rPr>
      <w:t>收稿日期</w:t>
    </w:r>
    <w:r>
      <w:rPr>
        <w:rFonts w:hint="eastAsia"/>
        <w:sz w:val="16"/>
      </w:rPr>
      <w:t xml:space="preserve">: </w:t>
    </w:r>
    <w:r>
      <w:rPr>
        <w:sz w:val="16"/>
      </w:rPr>
      <w:t>20</w:t>
    </w:r>
    <w:r>
      <w:rPr>
        <w:rFonts w:hint="eastAsia"/>
        <w:sz w:val="16"/>
      </w:rPr>
      <w:t>**</w:t>
    </w:r>
    <w:r>
      <w:rPr>
        <w:sz w:val="16"/>
      </w:rPr>
      <w:t>-</w:t>
    </w:r>
    <w:r>
      <w:rPr>
        <w:rFonts w:hint="eastAsia"/>
        <w:sz w:val="16"/>
      </w:rPr>
      <w:t>**</w:t>
    </w:r>
    <w:r>
      <w:rPr>
        <w:sz w:val="16"/>
      </w:rPr>
      <w:t>-</w:t>
    </w:r>
    <w:r>
      <w:rPr>
        <w:rFonts w:hint="eastAsia"/>
        <w:sz w:val="16"/>
      </w:rPr>
      <w:t xml:space="preserve">**; </w:t>
    </w:r>
    <w:proofErr w:type="gramStart"/>
    <w:r>
      <w:rPr>
        <w:rFonts w:hint="eastAsia"/>
        <w:sz w:val="16"/>
      </w:rPr>
      <w:t>修回日期</w:t>
    </w:r>
    <w:proofErr w:type="gramEnd"/>
    <w:r>
      <w:rPr>
        <w:rFonts w:hint="eastAsia"/>
        <w:sz w:val="16"/>
      </w:rPr>
      <w:t xml:space="preserve">: 20**-**-**. </w:t>
    </w:r>
    <w:r>
      <w:rPr>
        <w:rFonts w:eastAsia="黑体" w:hint="eastAsia"/>
        <w:color w:val="000000"/>
        <w:sz w:val="16"/>
      </w:rPr>
      <w:t>基金项目</w:t>
    </w:r>
    <w:r>
      <w:rPr>
        <w:rFonts w:eastAsia="黑体" w:hint="eastAsia"/>
        <w:color w:val="000000"/>
        <w:sz w:val="16"/>
      </w:rPr>
      <w:t xml:space="preserve">: </w:t>
    </w:r>
    <w:r>
      <w:rPr>
        <w:rFonts w:hint="eastAsia"/>
        <w:sz w:val="16"/>
      </w:rPr>
      <w:t>基金名称</w:t>
    </w:r>
    <w:r>
      <w:rPr>
        <w:rFonts w:hint="eastAsia"/>
        <w:sz w:val="16"/>
      </w:rPr>
      <w:t>1(</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基金名称</w:t>
    </w:r>
    <w:r>
      <w:rPr>
        <w:rFonts w:hint="eastAsia"/>
        <w:sz w:val="16"/>
      </w:rPr>
      <w:t>2(</w:t>
    </w:r>
    <w:r>
      <w:rPr>
        <w:rFonts w:hint="eastAsia"/>
        <w:sz w:val="16"/>
      </w:rPr>
      <w:t>项目编号</w:t>
    </w:r>
    <w:r>
      <w:rPr>
        <w:rFonts w:hint="eastAsia"/>
        <w:sz w:val="16"/>
      </w:rPr>
      <w:t xml:space="preserve">1, </w:t>
    </w:r>
    <w:r>
      <w:rPr>
        <w:rFonts w:hint="eastAsia"/>
        <w:sz w:val="16"/>
      </w:rPr>
      <w:t>项目编号</w:t>
    </w:r>
    <w:r>
      <w:rPr>
        <w:rFonts w:hint="eastAsia"/>
        <w:sz w:val="16"/>
      </w:rPr>
      <w:t xml:space="preserve">2, </w:t>
    </w:r>
    <w:r>
      <w:rPr>
        <w:rFonts w:hint="eastAsia"/>
        <w:sz w:val="16"/>
      </w:rPr>
      <w:t>……</w:t>
    </w:r>
    <w:r>
      <w:rPr>
        <w:rFonts w:hint="eastAsia"/>
        <w:sz w:val="16"/>
      </w:rPr>
      <w:t xml:space="preserve">); </w:t>
    </w:r>
    <w:r>
      <w:rPr>
        <w:rFonts w:hint="eastAsia"/>
        <w:sz w:val="16"/>
      </w:rPr>
      <w:t>……</w:t>
    </w:r>
    <w:r>
      <w:rPr>
        <w:rFonts w:hint="eastAsia"/>
        <w:sz w:val="16"/>
      </w:rPr>
      <w:t>.</w:t>
    </w:r>
    <w:r>
      <w:rPr>
        <w:rFonts w:eastAsia="黑体" w:hint="eastAsia"/>
        <w:color w:val="000000"/>
        <w:sz w:val="16"/>
      </w:rPr>
      <w:t>张洋</w:t>
    </w:r>
    <w:r>
      <w:rPr>
        <w:rFonts w:hint="eastAsia"/>
        <w:sz w:val="16"/>
      </w:rPr>
      <w:t>1</w:t>
    </w:r>
    <w:r>
      <w:rPr>
        <w:sz w:val="16"/>
      </w:rPr>
      <w:t>(</w:t>
    </w:r>
    <w:r>
      <w:rPr>
        <w:rFonts w:hint="eastAsia"/>
        <w:sz w:val="16"/>
      </w:rPr>
      <w:t>1992</w:t>
    </w:r>
    <w:r>
      <w:rPr>
        <w:rFonts w:hint="eastAsia"/>
        <w:sz w:val="16"/>
      </w:rPr>
      <w:t>—</w:t>
    </w:r>
    <w:r>
      <w:rPr>
        <w:sz w:val="16"/>
      </w:rPr>
      <w:t>),</w:t>
    </w:r>
    <w:r>
      <w:rPr>
        <w:rFonts w:hint="eastAsia"/>
        <w:sz w:val="16"/>
      </w:rPr>
      <w:t>女</w:t>
    </w:r>
    <w:r>
      <w:rPr>
        <w:sz w:val="16"/>
      </w:rPr>
      <w:t>,</w:t>
    </w:r>
    <w:r>
      <w:rPr>
        <w:rFonts w:hint="eastAsia"/>
        <w:sz w:val="16"/>
      </w:rPr>
      <w:t>硕士</w:t>
    </w:r>
    <w:r>
      <w:rPr>
        <w:rFonts w:hint="eastAsia"/>
        <w:sz w:val="16"/>
      </w:rPr>
      <w:t xml:space="preserve">, </w:t>
    </w:r>
    <w:r>
      <w:rPr>
        <w:rFonts w:hint="eastAsia"/>
        <w:sz w:val="16"/>
      </w:rPr>
      <w:t>学生</w:t>
    </w:r>
    <w:r>
      <w:rPr>
        <w:rFonts w:hint="eastAsia"/>
        <w:sz w:val="16"/>
      </w:rPr>
      <w:t>,</w:t>
    </w:r>
    <w:r>
      <w:rPr>
        <w:rFonts w:ascii="黑体" w:hint="eastAsia"/>
        <w:sz w:val="16"/>
      </w:rPr>
      <w:t>主要研究方向为数字图像密写</w:t>
    </w:r>
    <w:r>
      <w:rPr>
        <w:rFonts w:hint="eastAsia"/>
        <w:sz w:val="16"/>
      </w:rPr>
      <w:t>;</w:t>
    </w:r>
    <w:r>
      <w:rPr>
        <w:rFonts w:eastAsia="黑体" w:hint="eastAsia"/>
        <w:color w:val="000000"/>
        <w:sz w:val="16"/>
      </w:rPr>
      <w:t>作者</w:t>
    </w:r>
    <w:r>
      <w:rPr>
        <w:rFonts w:hint="eastAsia"/>
        <w:sz w:val="16"/>
      </w:rPr>
      <w:t>2</w:t>
    </w:r>
    <w:r>
      <w:rPr>
        <w:sz w:val="16"/>
      </w:rPr>
      <w:t>(</w:t>
    </w:r>
    <w:r>
      <w:rPr>
        <w:rFonts w:hint="eastAsia"/>
        <w:sz w:val="16"/>
      </w:rPr>
      <w:t>出生年—</w:t>
    </w:r>
    <w:r>
      <w:rPr>
        <w:sz w:val="16"/>
      </w:rPr>
      <w:t>),</w:t>
    </w:r>
    <w:r>
      <w:rPr>
        <w:rFonts w:hint="eastAsia"/>
        <w:sz w:val="16"/>
      </w:rPr>
      <w:t>性别</w:t>
    </w:r>
    <w:r>
      <w:rPr>
        <w:sz w:val="16"/>
      </w:rPr>
      <w:t>,</w:t>
    </w:r>
    <w:r>
      <w:rPr>
        <w:rFonts w:hint="eastAsia"/>
        <w:sz w:val="16"/>
      </w:rPr>
      <w:t>学位</w:t>
    </w:r>
    <w:r>
      <w:rPr>
        <w:rFonts w:hint="eastAsia"/>
        <w:sz w:val="16"/>
      </w:rPr>
      <w:t xml:space="preserve">, </w:t>
    </w:r>
    <w:r>
      <w:rPr>
        <w:rFonts w:hint="eastAsia"/>
        <w:sz w:val="16"/>
      </w:rPr>
      <w:t>职称</w:t>
    </w:r>
    <w:r>
      <w:rPr>
        <w:rFonts w:hint="eastAsia"/>
        <w:sz w:val="16"/>
      </w:rPr>
      <w:t xml:space="preserve">, </w:t>
    </w:r>
    <w:r>
      <w:rPr>
        <w:rFonts w:hint="eastAsia"/>
        <w:sz w:val="16"/>
      </w:rPr>
      <w:t>若是博导</w:t>
    </w:r>
    <w:r>
      <w:rPr>
        <w:rFonts w:hint="eastAsia"/>
        <w:sz w:val="16"/>
      </w:rPr>
      <w:t>/</w:t>
    </w:r>
    <w:proofErr w:type="gramStart"/>
    <w:r>
      <w:rPr>
        <w:rFonts w:hint="eastAsia"/>
        <w:sz w:val="16"/>
      </w:rPr>
      <w:t>硕导请</w:t>
    </w:r>
    <w:proofErr w:type="gramEnd"/>
    <w:r>
      <w:rPr>
        <w:rFonts w:hint="eastAsia"/>
        <w:sz w:val="16"/>
      </w:rPr>
      <w:t>注明</w:t>
    </w:r>
    <w:r>
      <w:rPr>
        <w:sz w:val="16"/>
      </w:rPr>
      <w:t>,</w:t>
    </w:r>
    <w:r>
      <w:rPr>
        <w:rFonts w:hint="eastAsia"/>
        <w:sz w:val="16"/>
      </w:rPr>
      <w:t>若是</w:t>
    </w:r>
    <w:r>
      <w:rPr>
        <w:rFonts w:hint="eastAsia"/>
        <w:sz w:val="16"/>
      </w:rPr>
      <w:t>CCF</w:t>
    </w:r>
    <w:r>
      <w:rPr>
        <w:rFonts w:hint="eastAsia"/>
        <w:sz w:val="16"/>
      </w:rPr>
      <w:t>会员请注明</w:t>
    </w:r>
    <w:r>
      <w:rPr>
        <w:rFonts w:hint="eastAsia"/>
        <w:sz w:val="16"/>
      </w:rPr>
      <w:t xml:space="preserve">, </w:t>
    </w:r>
    <w:r>
      <w:rPr>
        <w:rFonts w:hint="eastAsia"/>
        <w:sz w:val="16"/>
      </w:rPr>
      <w:t>若是论文通讯作者请注明</w:t>
    </w:r>
    <w:r>
      <w:rPr>
        <w:rFonts w:hint="eastAsia"/>
        <w:sz w:val="16"/>
      </w:rPr>
      <w:t xml:space="preserve">, </w:t>
    </w:r>
    <w:r>
      <w:rPr>
        <w:rFonts w:ascii="黑体" w:hint="eastAsia"/>
        <w:sz w:val="16"/>
      </w:rPr>
      <w:t>主要研究方向为</w:t>
    </w:r>
    <w:r>
      <w:rPr>
        <w:rFonts w:ascii="黑体" w:hint="eastAsia"/>
        <w:sz w:val="16"/>
      </w:rPr>
      <w:t>********</w:t>
    </w:r>
    <w:r>
      <w:rPr>
        <w:rFonts w:ascii="黑体" w:hint="eastAsia"/>
        <w:color w:val="FF0000"/>
        <w:sz w:val="16"/>
      </w:rPr>
      <w:t>(</w:t>
    </w:r>
    <w:r>
      <w:rPr>
        <w:rFonts w:ascii="黑体" w:hint="eastAsia"/>
        <w:color w:val="FF0000"/>
        <w:sz w:val="16"/>
      </w:rPr>
      <w:t>每个研究方向之间用顿号分隔</w:t>
    </w:r>
    <w:r>
      <w:rPr>
        <w:rFonts w:ascii="黑体" w:hint="eastAsia"/>
        <w:color w:val="FF0000"/>
        <w:sz w:val="16"/>
      </w:rPr>
      <w:t>)</w:t>
    </w:r>
    <w:r>
      <w:rPr>
        <w:rFonts w:hint="eastAsia"/>
        <w:sz w:val="16"/>
      </w:rPr>
      <w:t xml:space="preserve">; </w:t>
    </w:r>
    <w:r>
      <w:rPr>
        <w:rFonts w:hint="eastAsia"/>
        <w:sz w:val="16"/>
      </w:rPr>
      <w:t>……</w:t>
    </w:r>
    <w:r>
      <w:rPr>
        <w:sz w:val="16"/>
      </w:rPr>
      <w:t>.</w:t>
    </w:r>
  </w:p>
  <w:p w14:paraId="23E16C56" w14:textId="77777777" w:rsidR="00240582" w:rsidRDefault="00240582">
    <w:pPr>
      <w:pStyle w:val="a8"/>
      <w:spacing w:before="80"/>
      <w:jc w:val="both"/>
      <w:rPr>
        <w:b/>
        <w:bCs/>
        <w:color w:val="000000"/>
        <w:sz w:val="16"/>
        <w:vertAlign w:val="subscrip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F60C47" w14:textId="77777777" w:rsidR="00240582" w:rsidRDefault="00240582" w:rsidP="002D7A23">
      <w:pPr>
        <w:spacing w:line="240" w:lineRule="auto"/>
      </w:pPr>
      <w:r>
        <w:separator/>
      </w:r>
    </w:p>
  </w:footnote>
  <w:footnote w:type="continuationSeparator" w:id="0">
    <w:p w14:paraId="66BF258F" w14:textId="77777777" w:rsidR="00240582" w:rsidRDefault="00240582" w:rsidP="002D7A2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86BBC" w14:textId="77777777" w:rsidR="00240582" w:rsidRDefault="00240582">
    <w:pPr>
      <w:pStyle w:val="a7"/>
      <w:pBdr>
        <w:bottom w:val="single" w:sz="4" w:space="1" w:color="auto"/>
      </w:pBdr>
      <w:tabs>
        <w:tab w:val="clear" w:pos="4153"/>
        <w:tab w:val="clear" w:pos="8306"/>
        <w:tab w:val="center" w:pos="4818"/>
        <w:tab w:val="right" w:pos="9708"/>
      </w:tabs>
      <w:spacing w:line="0" w:lineRule="atLeast"/>
      <w:ind w:firstLine="113"/>
      <w:jc w:val="both"/>
      <w:rPr>
        <w:rFonts w:ascii="Arial" w:hAnsi="Arial" w:cs="Arial"/>
        <w:i/>
        <w:iCs/>
      </w:rPr>
    </w:pPr>
    <w:r>
      <w:rPr>
        <w:rStyle w:val="a9"/>
        <w:rFonts w:ascii="Arial" w:hAnsi="Arial" w:cs="Arial"/>
      </w:rPr>
      <w:fldChar w:fldCharType="begin"/>
    </w:r>
    <w:r>
      <w:rPr>
        <w:rStyle w:val="a9"/>
        <w:rFonts w:ascii="Arial" w:hAnsi="Arial" w:cs="Arial"/>
      </w:rPr>
      <w:instrText xml:space="preserve"> PAGE </w:instrText>
    </w:r>
    <w:r>
      <w:rPr>
        <w:rStyle w:val="a9"/>
        <w:rFonts w:ascii="Arial" w:hAnsi="Arial" w:cs="Arial"/>
      </w:rPr>
      <w:fldChar w:fldCharType="separate"/>
    </w:r>
    <w:r>
      <w:rPr>
        <w:rStyle w:val="a9"/>
        <w:rFonts w:ascii="Arial" w:hAnsi="Arial" w:cs="Arial"/>
      </w:rPr>
      <w:t>7</w:t>
    </w:r>
    <w:r>
      <w:rPr>
        <w:rStyle w:val="a9"/>
        <w:rFonts w:ascii="Arial" w:hAnsi="Arial" w:cs="Arial"/>
      </w:rPr>
      <w:fldChar w:fldCharType="end"/>
    </w:r>
    <w:r>
      <w:rPr>
        <w:rFonts w:ascii="Arial" w:hAnsi="Arial" w:cs="Arial" w:hint="eastAsia"/>
      </w:rPr>
      <w:tab/>
    </w:r>
    <w:r>
      <w:rPr>
        <w:rFonts w:ascii="Arial" w:hAnsi="Arial" w:cs="Arial" w:hint="eastAsia"/>
      </w:rPr>
      <w:t>计算机辅助设计与图形学学报</w:t>
    </w:r>
    <w:r>
      <w:rPr>
        <w:rFonts w:ascii="Arial" w:hAnsi="Arial" w:cs="Arial" w:hint="eastAsia"/>
      </w:rPr>
      <w:tab/>
    </w:r>
    <w:r>
      <w:rPr>
        <w:rFonts w:hint="eastAsia"/>
      </w:rPr>
      <w:t>第</w:t>
    </w:r>
    <w:r>
      <w:rPr>
        <w:rFonts w:hint="eastAsia"/>
      </w:rPr>
      <w:t>2*</w:t>
    </w:r>
    <w:r>
      <w:rPr>
        <w:rFonts w:ascii="Arial" w:hAnsi="Arial" w:cs="Arial" w:hint="eastAsia"/>
      </w:rPr>
      <w:t>卷</w:t>
    </w:r>
  </w:p>
  <w:p w14:paraId="06E9C332" w14:textId="77777777" w:rsidR="00240582" w:rsidRDefault="00240582">
    <w:pPr>
      <w:pStyle w:val="a7"/>
      <w:pBdr>
        <w:bottom w:val="none" w:sz="0" w:space="0" w:color="auto"/>
      </w:pBdr>
      <w:tabs>
        <w:tab w:val="clear" w:pos="4153"/>
        <w:tab w:val="clear" w:pos="8306"/>
        <w:tab w:val="center" w:pos="4725"/>
        <w:tab w:val="right" w:pos="9516"/>
      </w:tabs>
      <w:spacing w:before="160" w:line="0" w:lineRule="atLeast"/>
      <w:ind w:firstLine="113"/>
      <w:jc w:val="both"/>
      <w:rPr>
        <w:sz w:val="17"/>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7EBE2" w14:textId="77777777" w:rsidR="00240582" w:rsidRDefault="00240582">
    <w:pPr>
      <w:pStyle w:val="a7"/>
      <w:pBdr>
        <w:bottom w:val="none" w:sz="0" w:space="0" w:color="auto"/>
      </w:pBdr>
      <w:spacing w:line="0" w:lineRule="atLeast"/>
    </w:pPr>
  </w:p>
  <w:p w14:paraId="5D91216E" w14:textId="77777777" w:rsidR="00240582" w:rsidRDefault="00240582">
    <w:pPr>
      <w:pStyle w:val="a7"/>
      <w:pBdr>
        <w:bottom w:val="none" w:sz="0" w:space="0" w:color="auto"/>
      </w:pBdr>
      <w:tabs>
        <w:tab w:val="clear" w:pos="4153"/>
        <w:tab w:val="clear" w:pos="8306"/>
        <w:tab w:val="center" w:pos="4725"/>
        <w:tab w:val="right" w:pos="9696"/>
      </w:tabs>
      <w:spacing w:before="120" w:line="0" w:lineRule="atLeast"/>
      <w:jc w:val="both"/>
      <w:rPr>
        <w:spacing w:val="-40"/>
        <w:w w:val="200"/>
        <w:sz w:val="17"/>
      </w:rPr>
    </w:pPr>
    <w:r>
      <w:rPr>
        <w:rFonts w:ascii="Arial" w:hAnsi="Arial" w:cs="Arial" w:hint="eastAsia"/>
        <w:sz w:val="17"/>
      </w:rPr>
      <w:t>眉题</w:t>
    </w:r>
    <w:r>
      <w:rPr>
        <w:rFonts w:ascii="Arial" w:hAnsi="Arial" w:cs="Arial" w:hint="eastAsia"/>
        <w:sz w:val="17"/>
      </w:rPr>
      <w:tab/>
    </w:r>
    <w:r>
      <w:rPr>
        <w:rFonts w:ascii="Arial" w:hAnsi="Arial" w:cs="Arial" w:hint="eastAsia"/>
        <w:sz w:val="17"/>
      </w:rPr>
      <w:tab/>
    </w:r>
    <w:r>
      <w:rPr>
        <w:rStyle w:val="a9"/>
        <w:rFonts w:ascii="Edwardian Script ITC" w:hAnsi="Edwardian Script ITC"/>
        <w:sz w:val="17"/>
      </w:rPr>
      <w:fldChar w:fldCharType="begin"/>
    </w:r>
    <w:r>
      <w:rPr>
        <w:rStyle w:val="a9"/>
        <w:rFonts w:ascii="Edwardian Script ITC" w:hAnsi="Edwardian Script ITC"/>
        <w:sz w:val="17"/>
      </w:rPr>
      <w:instrText xml:space="preserve"> PAGE </w:instrText>
    </w:r>
    <w:r>
      <w:rPr>
        <w:rStyle w:val="a9"/>
        <w:rFonts w:ascii="Edwardian Script ITC" w:hAnsi="Edwardian Script ITC"/>
        <w:sz w:val="17"/>
      </w:rPr>
      <w:fldChar w:fldCharType="separate"/>
    </w:r>
    <w:r w:rsidR="00B346DF">
      <w:rPr>
        <w:rStyle w:val="a9"/>
        <w:rFonts w:ascii="Edwardian Script ITC" w:hAnsi="Edwardian Script ITC"/>
        <w:noProof/>
        <w:sz w:val="17"/>
      </w:rPr>
      <w:t>2</w:t>
    </w:r>
    <w:r>
      <w:rPr>
        <w:rStyle w:val="a9"/>
        <w:rFonts w:ascii="Edwardian Script ITC" w:hAnsi="Edwardian Script ITC"/>
        <w:sz w:val="17"/>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952C5E" w14:textId="77777777" w:rsidR="00240582" w:rsidRDefault="00240582">
    <w:pPr>
      <w:pStyle w:val="a7"/>
      <w:pBdr>
        <w:bottom w:val="none" w:sz="0" w:space="0" w:color="auto"/>
      </w:pBdr>
      <w:tabs>
        <w:tab w:val="clear" w:pos="4153"/>
        <w:tab w:val="clear" w:pos="8306"/>
        <w:tab w:val="left" w:pos="-4758"/>
        <w:tab w:val="center" w:pos="5052"/>
        <w:tab w:val="right" w:pos="9552"/>
      </w:tabs>
      <w:spacing w:line="240" w:lineRule="exact"/>
      <w:ind w:left="60" w:firstLine="0"/>
      <w:jc w:val="both"/>
      <w:rPr>
        <w:rFonts w:eastAsia="方正书宋_GBK"/>
        <w:sz w:val="17"/>
      </w:rPr>
    </w:pPr>
    <w:r>
      <w:rPr>
        <w:rFonts w:eastAsia="方正书宋_GBK" w:hint="eastAsia"/>
        <w:sz w:val="17"/>
      </w:rPr>
      <w:t>第</w:t>
    </w:r>
    <w:r>
      <w:rPr>
        <w:rFonts w:eastAsia="方正书宋_GBK" w:hint="eastAsia"/>
        <w:sz w:val="17"/>
      </w:rPr>
      <w:t>2*</w:t>
    </w:r>
    <w:proofErr w:type="gramStart"/>
    <w:r>
      <w:rPr>
        <w:rFonts w:eastAsia="方正书宋_GBK" w:hint="eastAsia"/>
        <w:sz w:val="17"/>
      </w:rPr>
      <w:t>卷第</w:t>
    </w:r>
    <w:proofErr w:type="gramEnd"/>
    <w:r>
      <w:rPr>
        <w:rFonts w:eastAsia="方正书宋_GBK" w:hint="eastAsia"/>
        <w:sz w:val="17"/>
      </w:rPr>
      <w:t>*</w:t>
    </w:r>
    <w:r>
      <w:rPr>
        <w:rFonts w:eastAsia="方正书宋_GBK" w:hint="eastAsia"/>
        <w:sz w:val="17"/>
      </w:rPr>
      <w:t>期</w:t>
    </w:r>
    <w:r>
      <w:rPr>
        <w:rFonts w:eastAsia="方正书宋_GBK" w:hint="eastAsia"/>
      </w:rPr>
      <w:tab/>
    </w:r>
    <w:r>
      <w:rPr>
        <w:rFonts w:eastAsia="方正书宋_GBK" w:hint="eastAsia"/>
        <w:spacing w:val="10"/>
        <w:sz w:val="20"/>
      </w:rPr>
      <w:t>计算机辅助设计与图形学学报</w:t>
    </w:r>
    <w:r>
      <w:rPr>
        <w:rFonts w:eastAsia="方正书宋_GBK" w:hint="eastAsia"/>
      </w:rPr>
      <w:tab/>
    </w:r>
    <w:r>
      <w:rPr>
        <w:rFonts w:eastAsia="方正书宋_GBK" w:hint="eastAsia"/>
        <w:sz w:val="17"/>
      </w:rPr>
      <w:t>Vol. 2* No.*</w:t>
    </w:r>
  </w:p>
  <w:p w14:paraId="03D412CE" w14:textId="77777777" w:rsidR="00240582" w:rsidRDefault="00240582" w:rsidP="001D6B2E">
    <w:pPr>
      <w:pStyle w:val="a7"/>
      <w:pBdr>
        <w:bottom w:val="single" w:sz="4" w:space="1" w:color="auto"/>
      </w:pBdr>
      <w:tabs>
        <w:tab w:val="clear" w:pos="4153"/>
        <w:tab w:val="clear" w:pos="8306"/>
        <w:tab w:val="center" w:pos="5052"/>
        <w:tab w:val="right" w:pos="9438"/>
        <w:tab w:val="right" w:pos="9744"/>
      </w:tabs>
      <w:spacing w:after="160" w:line="312" w:lineRule="auto"/>
      <w:ind w:leftChars="29" w:left="60" w:firstLineChars="100" w:firstLine="200"/>
      <w:jc w:val="both"/>
      <w:rPr>
        <w:b/>
        <w:bCs/>
        <w:i/>
        <w:iCs/>
        <w:w w:val="130"/>
        <w:sz w:val="17"/>
      </w:rPr>
    </w:pPr>
    <w:r>
      <w:rPr>
        <w:rFonts w:eastAsia="方正书宋_GBK"/>
        <w:noProof/>
        <w:snapToGrid/>
        <w:spacing w:val="0"/>
        <w:sz w:val="20"/>
      </w:rPr>
      <w:pict w14:anchorId="7B1C57A7">
        <v:line id="Line 1" o:spid="_x0000_s1026" style="position:absolute;left:0;text-align:left;z-index:251660288;visibility:visible;mso-wrap-distance-top:-6e-5mm;mso-wrap-distance-bottom:-6e-5mm" from="1.6pt,18.95pt" to="480.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" strokeweight=".5pt"/>
      </w:pict>
    </w:r>
    <w:r>
      <w:rPr>
        <w:rFonts w:eastAsia="方正书宋_GBK" w:hint="eastAsia"/>
        <w:spacing w:val="0"/>
        <w:sz w:val="17"/>
        <w:lang w:val="en-GB"/>
      </w:rPr>
      <w:t>201*</w:t>
    </w:r>
    <w:r>
      <w:rPr>
        <w:rFonts w:eastAsia="方正书宋_GBK" w:hint="eastAsia"/>
        <w:sz w:val="17"/>
      </w:rPr>
      <w:t>年</w:t>
    </w:r>
    <w:r>
      <w:rPr>
        <w:rFonts w:eastAsia="方正书宋_GBK" w:hint="eastAsia"/>
        <w:sz w:val="17"/>
      </w:rPr>
      <w:t>*</w:t>
    </w:r>
    <w:r>
      <w:rPr>
        <w:rFonts w:eastAsia="方正书宋_GBK" w:hint="eastAsia"/>
        <w:spacing w:val="0"/>
        <w:sz w:val="17"/>
        <w:lang w:val="en-GB"/>
      </w:rPr>
      <w:t>月</w:t>
    </w:r>
    <w:r>
      <w:rPr>
        <w:rFonts w:eastAsia="方正书宋_GBK" w:hint="eastAsia"/>
        <w:spacing w:val="0"/>
        <w:lang w:val="en-GB"/>
      </w:rPr>
      <w:tab/>
      <w:t>Journal of Computer-Aided Design &amp; Computer Graphics</w:t>
    </w:r>
    <w:r>
      <w:rPr>
        <w:rFonts w:eastAsia="方正书宋_GBK" w:hint="eastAsia"/>
        <w:spacing w:val="0"/>
        <w:lang w:val="en-GB"/>
      </w:rPr>
      <w:tab/>
    </w:r>
    <w:r>
      <w:rPr>
        <w:rFonts w:eastAsia="方正书宋_GBK" w:hint="eastAsia"/>
        <w:spacing w:val="0"/>
        <w:sz w:val="17"/>
        <w:lang w:val="en-GB"/>
      </w:rPr>
      <w:t>***.</w:t>
    </w:r>
    <w:r>
      <w:rPr>
        <w:rFonts w:eastAsia="方正书宋_GBK" w:hint="eastAsia"/>
        <w:sz w:val="17"/>
      </w:rPr>
      <w:t xml:space="preserve"> 201*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432E0D" w14:textId="77777777" w:rsidR="00240582" w:rsidRDefault="00240582">
    <w:pPr>
      <w:pStyle w:val="a7"/>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i/>
        <w:iCs/>
        <w:sz w:val="17"/>
      </w:rPr>
    </w:pPr>
    <w:r>
      <w:rPr>
        <w:rStyle w:val="a9"/>
        <w:rFonts w:eastAsia="方正书宋_GBK"/>
        <w:sz w:val="17"/>
      </w:rPr>
      <w:fldChar w:fldCharType="begin"/>
    </w:r>
    <w:r>
      <w:rPr>
        <w:rStyle w:val="a9"/>
        <w:rFonts w:eastAsia="方正书宋_GBK"/>
        <w:sz w:val="17"/>
      </w:rPr>
      <w:instrText xml:space="preserve"> PAGE </w:instrText>
    </w:r>
    <w:r>
      <w:rPr>
        <w:rStyle w:val="a9"/>
        <w:rFonts w:eastAsia="方正书宋_GBK"/>
        <w:sz w:val="17"/>
      </w:rPr>
      <w:fldChar w:fldCharType="separate"/>
    </w:r>
    <w:r>
      <w:rPr>
        <w:rStyle w:val="a9"/>
        <w:rFonts w:eastAsia="方正书宋_GBK"/>
        <w:sz w:val="17"/>
      </w:rPr>
      <w:t>4</w:t>
    </w:r>
    <w:r>
      <w:rPr>
        <w:rStyle w:val="a9"/>
        <w:rFonts w:eastAsia="方正书宋_GBK"/>
        <w:sz w:val="17"/>
      </w:rPr>
      <w:fldChar w:fldCharType="end"/>
    </w:r>
    <w:r>
      <w:rPr>
        <w:rFonts w:eastAsia="方正书宋_GBK" w:hint="eastAsia"/>
        <w:sz w:val="17"/>
      </w:rPr>
      <w:tab/>
    </w:r>
    <w:r>
      <w:rPr>
        <w:rFonts w:eastAsia="方正书宋_GBK" w:hint="eastAsia"/>
        <w:sz w:val="17"/>
      </w:rPr>
      <w:t>计算机辅助设计与图形学学报</w:t>
    </w:r>
    <w:r>
      <w:rPr>
        <w:rFonts w:eastAsia="方正书宋_GBK" w:hint="eastAsia"/>
        <w:color w:val="FF0000"/>
        <w:sz w:val="17"/>
      </w:rPr>
      <w:t>（方正书宋</w:t>
    </w:r>
    <w:r>
      <w:rPr>
        <w:rFonts w:eastAsia="方正书宋_GBK" w:hint="eastAsia"/>
        <w:color w:val="FF0000"/>
        <w:sz w:val="17"/>
      </w:rPr>
      <w:t>8.5P</w:t>
    </w:r>
    <w:r>
      <w:rPr>
        <w:rFonts w:eastAsia="方正书宋_GBK" w:hint="eastAsia"/>
        <w:color w:val="FF0000"/>
        <w:sz w:val="17"/>
      </w:rPr>
      <w:t>）</w:t>
    </w:r>
    <w:r>
      <w:rPr>
        <w:rFonts w:eastAsia="方正书宋_GBK" w:hint="eastAsia"/>
        <w:sz w:val="17"/>
      </w:rPr>
      <w:tab/>
    </w:r>
    <w:r>
      <w:rPr>
        <w:rFonts w:eastAsia="方正书宋_GBK" w:hint="eastAsia"/>
        <w:sz w:val="17"/>
      </w:rPr>
      <w:t>第</w:t>
    </w:r>
    <w:r>
      <w:rPr>
        <w:rFonts w:eastAsia="方正书宋_GBK" w:hint="eastAsia"/>
        <w:sz w:val="17"/>
      </w:rPr>
      <w:t>2*</w:t>
    </w:r>
    <w:r>
      <w:rPr>
        <w:rFonts w:eastAsia="方正书宋_GBK" w:hint="eastAsia"/>
        <w:sz w:val="17"/>
      </w:rPr>
      <w:t>卷</w:t>
    </w:r>
  </w:p>
  <w:p w14:paraId="7F4AA9E5" w14:textId="77777777" w:rsidR="00240582" w:rsidRDefault="00240582">
    <w:pPr>
      <w:pStyle w:val="a7"/>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0889C" w14:textId="77777777" w:rsidR="00240582" w:rsidRDefault="00240582">
    <w:pPr>
      <w:pStyle w:val="a7"/>
      <w:pBdr>
        <w:bottom w:val="single" w:sz="4" w:space="1" w:color="auto"/>
      </w:pBdr>
      <w:tabs>
        <w:tab w:val="clear" w:pos="4153"/>
        <w:tab w:val="clear" w:pos="8306"/>
        <w:tab w:val="center" w:pos="4908"/>
        <w:tab w:val="right" w:pos="9528"/>
      </w:tabs>
      <w:spacing w:before="40"/>
      <w:ind w:firstLine="170"/>
      <w:jc w:val="both"/>
      <w:rPr>
        <w:rFonts w:eastAsia="方正书宋_GBK"/>
        <w:spacing w:val="-40"/>
        <w:w w:val="200"/>
        <w:sz w:val="17"/>
      </w:rPr>
    </w:pPr>
    <w:r>
      <w:rPr>
        <w:rFonts w:eastAsia="方正书宋_GBK" w:hint="eastAsia"/>
        <w:sz w:val="17"/>
      </w:rPr>
      <w:t>第</w:t>
    </w:r>
    <w:r>
      <w:rPr>
        <w:rFonts w:eastAsia="方正书宋_GBK" w:hint="eastAsia"/>
        <w:sz w:val="17"/>
      </w:rPr>
      <w:t>*</w:t>
    </w:r>
    <w:r>
      <w:rPr>
        <w:rFonts w:eastAsia="方正书宋_GBK" w:hint="eastAsia"/>
        <w:sz w:val="17"/>
      </w:rPr>
      <w:t>期</w:t>
    </w:r>
    <w:r>
      <w:rPr>
        <w:rFonts w:eastAsia="方正书宋_GBK" w:hint="eastAsia"/>
        <w:sz w:val="17"/>
      </w:rPr>
      <w:tab/>
    </w:r>
    <w:r>
      <w:rPr>
        <w:rFonts w:hint="eastAsia"/>
        <w:sz w:val="17"/>
      </w:rPr>
      <w:t>作者</w:t>
    </w:r>
    <w:r>
      <w:rPr>
        <w:rFonts w:eastAsia="方正书宋_GBK" w:hint="eastAsia"/>
        <w:sz w:val="17"/>
      </w:rPr>
      <w:t xml:space="preserve">, </w:t>
    </w:r>
    <w:r>
      <w:rPr>
        <w:rFonts w:eastAsia="方正书宋_GBK" w:hint="eastAsia"/>
        <w:sz w:val="17"/>
      </w:rPr>
      <w:t>等</w:t>
    </w:r>
    <w:r>
      <w:rPr>
        <w:rFonts w:eastAsia="方正书宋_GBK" w:hint="eastAsia"/>
        <w:sz w:val="17"/>
      </w:rPr>
      <w:t xml:space="preserve">: </w:t>
    </w:r>
    <w:r>
      <w:rPr>
        <w:rFonts w:eastAsia="方正书宋_GBK" w:hint="eastAsia"/>
        <w:sz w:val="17"/>
      </w:rPr>
      <w:t>文章标题</w:t>
    </w:r>
    <w:r>
      <w:rPr>
        <w:rFonts w:eastAsia="方正书宋_GBK" w:hint="eastAsia"/>
        <w:sz w:val="17"/>
      </w:rPr>
      <w:tab/>
    </w:r>
    <w:r>
      <w:rPr>
        <w:rStyle w:val="a9"/>
        <w:rFonts w:eastAsia="方正书宋_GBK"/>
        <w:sz w:val="17"/>
      </w:rPr>
      <w:fldChar w:fldCharType="begin"/>
    </w:r>
    <w:r>
      <w:rPr>
        <w:rStyle w:val="a9"/>
        <w:rFonts w:eastAsia="方正书宋_GBK"/>
        <w:sz w:val="17"/>
      </w:rPr>
      <w:instrText xml:space="preserve"> PAGE </w:instrText>
    </w:r>
    <w:r>
      <w:rPr>
        <w:rStyle w:val="a9"/>
        <w:rFonts w:eastAsia="方正书宋_GBK"/>
        <w:sz w:val="17"/>
      </w:rPr>
      <w:fldChar w:fldCharType="separate"/>
    </w:r>
    <w:r w:rsidR="00B346DF">
      <w:rPr>
        <w:rStyle w:val="a9"/>
        <w:rFonts w:eastAsia="方正书宋_GBK"/>
        <w:noProof/>
        <w:sz w:val="17"/>
      </w:rPr>
      <w:t>12</w:t>
    </w:r>
    <w:r>
      <w:rPr>
        <w:rStyle w:val="a9"/>
        <w:rFonts w:eastAsia="方正书宋_GBK"/>
        <w:sz w:val="17"/>
      </w:rPr>
      <w:fldChar w:fldCharType="end"/>
    </w:r>
  </w:p>
  <w:p w14:paraId="28D5A2D0" w14:textId="77777777" w:rsidR="00240582" w:rsidRDefault="00240582">
    <w:pPr>
      <w:pStyle w:val="a7"/>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62844B" w14:textId="77777777" w:rsidR="00240582" w:rsidRDefault="00240582">
    <w:pPr>
      <w:pStyle w:val="a7"/>
      <w:pBdr>
        <w:bottom w:val="none" w:sz="0" w:space="0" w:color="auto"/>
      </w:pBdr>
    </w:pPr>
  </w:p>
  <w:p w14:paraId="2C7A00F9" w14:textId="77777777" w:rsidR="00240582" w:rsidRDefault="00240582">
    <w:pPr>
      <w:pStyle w:val="a7"/>
      <w:pBdr>
        <w:bottom w:val="none" w:sz="0" w:space="0" w:color="auto"/>
      </w:pBdr>
      <w:tabs>
        <w:tab w:val="clear" w:pos="4153"/>
        <w:tab w:val="clear" w:pos="8306"/>
        <w:tab w:val="center" w:pos="5052"/>
        <w:tab w:val="right" w:pos="9684"/>
      </w:tabs>
      <w:wordWrap w:val="0"/>
      <w:spacing w:before="120" w:line="0" w:lineRule="atLeast"/>
      <w:jc w:val="right"/>
      <w:rPr>
        <w:rFonts w:ascii="Arial" w:hAnsi="Arial" w:cs="Arial"/>
        <w:b/>
        <w:bCs/>
        <w:i/>
        <w:iCs/>
        <w:sz w:val="17"/>
      </w:rPr>
    </w:pPr>
    <w:r>
      <w:rPr>
        <w:noProof/>
        <w:snapToGrid/>
      </w:rPr>
      <w:drawing>
        <wp:inline distT="0" distB="0" distL="0" distR="0" wp14:anchorId="095BA2D9" wp14:editId="1B831801">
          <wp:extent cx="238760" cy="127000"/>
          <wp:effectExtent l="0" t="0" r="8890" b="6350"/>
          <wp:docPr id="2" name="图片 69" descr="遗传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9" descr="遗传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38760" cy="127000"/>
                  </a:xfrm>
                  <a:prstGeom prst="rect">
                    <a:avLst/>
                  </a:prstGeom>
                  <a:noFill/>
                  <a:ln>
                    <a:noFill/>
                  </a:ln>
                </pic:spPr>
              </pic:pic>
            </a:graphicData>
          </a:graphic>
        </wp:inline>
      </w:drawing>
    </w:r>
    <w:r>
      <w:rPr>
        <w:rFonts w:ascii="Arial" w:hAnsi="Arial" w:cs="Arial" w:hint="eastAsia"/>
        <w:b/>
        <w:bCs/>
        <w:i/>
        <w:iCs/>
        <w:sz w:val="17"/>
      </w:rPr>
      <w:t>HEREDITAS (Beijing) 2006, 28(8): 1~10</w:t>
    </w:r>
    <w:r>
      <w:rPr>
        <w:rFonts w:ascii="Arial" w:hAnsi="Arial" w:cs="Arial" w:hint="eastAsia"/>
        <w:b/>
        <w:bCs/>
        <w:i/>
        <w:iCs/>
        <w:sz w:val="17"/>
      </w:rPr>
      <w:tab/>
    </w:r>
    <w:r>
      <w:rPr>
        <w:rFonts w:hint="eastAsia"/>
      </w:rPr>
      <w:tab/>
    </w:r>
    <w:r>
      <w:rPr>
        <w:rFonts w:eastAsia="华文新魏" w:hint="eastAsia"/>
        <w:spacing w:val="-20"/>
        <w:w w:val="150"/>
        <w:sz w:val="17"/>
      </w:rPr>
      <w:t>封面人物</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4B0F7A"/>
    <w:multiLevelType w:val="multilevel"/>
    <w:tmpl w:val="664B0F7A"/>
    <w:lvl w:ilvl="0">
      <w:start w:val="1"/>
      <w:numFmt w:val="decimal"/>
      <w:lvlText w:val="[%1]"/>
      <w:lvlJc w:val="right"/>
      <w:pPr>
        <w:tabs>
          <w:tab w:val="left" w:pos="397"/>
        </w:tabs>
        <w:ind w:left="397" w:hanging="113"/>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723C3D72"/>
    <w:multiLevelType w:val="hybridMultilevel"/>
    <w:tmpl w:val="E25C7150"/>
    <w:lvl w:ilvl="0" w:tplc="75E2BB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4EA0A83"/>
    <w:multiLevelType w:val="multilevel"/>
    <w:tmpl w:val="74EA0A83"/>
    <w:lvl w:ilvl="0">
      <w:start w:val="1"/>
      <w:numFmt w:val="decimal"/>
      <w:lvlText w:val="%1"/>
      <w:lvlJc w:val="left"/>
      <w:pPr>
        <w:ind w:left="360" w:hanging="360"/>
      </w:pPr>
      <w:rPr>
        <w:rFonts w:hint="default"/>
        <w:b/>
        <w:color w:val="auto"/>
      </w:rPr>
    </w:lvl>
    <w:lvl w:ilvl="1">
      <w:start w:val="2"/>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计科院">
    <w15:presenceInfo w15:providerId="Windows Live" w15:userId="6191bc3820223d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isplayBackgroundShape/>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3587"/>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D1BD4"/>
    <w:rsid w:val="00010CAD"/>
    <w:rsid w:val="00015E26"/>
    <w:rsid w:val="000354C2"/>
    <w:rsid w:val="0004748F"/>
    <w:rsid w:val="000A64A7"/>
    <w:rsid w:val="000B78B8"/>
    <w:rsid w:val="000C5149"/>
    <w:rsid w:val="000C590E"/>
    <w:rsid w:val="000D2AA2"/>
    <w:rsid w:val="000E1802"/>
    <w:rsid w:val="001127A4"/>
    <w:rsid w:val="001249D8"/>
    <w:rsid w:val="00125625"/>
    <w:rsid w:val="00125AD9"/>
    <w:rsid w:val="00191A87"/>
    <w:rsid w:val="00192A9E"/>
    <w:rsid w:val="00194447"/>
    <w:rsid w:val="001A6986"/>
    <w:rsid w:val="001D6B2E"/>
    <w:rsid w:val="001E2DF5"/>
    <w:rsid w:val="001F47C7"/>
    <w:rsid w:val="002022D2"/>
    <w:rsid w:val="002030EA"/>
    <w:rsid w:val="002150F8"/>
    <w:rsid w:val="00220AEC"/>
    <w:rsid w:val="002213E8"/>
    <w:rsid w:val="00225F96"/>
    <w:rsid w:val="00240582"/>
    <w:rsid w:val="00252113"/>
    <w:rsid w:val="00271D9C"/>
    <w:rsid w:val="00277C81"/>
    <w:rsid w:val="002A31F7"/>
    <w:rsid w:val="002A64B7"/>
    <w:rsid w:val="002D5478"/>
    <w:rsid w:val="002D7A23"/>
    <w:rsid w:val="002E2CB3"/>
    <w:rsid w:val="003039F8"/>
    <w:rsid w:val="00316E02"/>
    <w:rsid w:val="00332B2C"/>
    <w:rsid w:val="00345DAE"/>
    <w:rsid w:val="00346503"/>
    <w:rsid w:val="00362D84"/>
    <w:rsid w:val="003648E3"/>
    <w:rsid w:val="00365959"/>
    <w:rsid w:val="003A1645"/>
    <w:rsid w:val="003A3C06"/>
    <w:rsid w:val="003B6B6A"/>
    <w:rsid w:val="003B75F7"/>
    <w:rsid w:val="003C60CF"/>
    <w:rsid w:val="003D32B9"/>
    <w:rsid w:val="003E5444"/>
    <w:rsid w:val="003F409A"/>
    <w:rsid w:val="0042554E"/>
    <w:rsid w:val="004260F9"/>
    <w:rsid w:val="004346F9"/>
    <w:rsid w:val="00450EFD"/>
    <w:rsid w:val="00451EEF"/>
    <w:rsid w:val="00460678"/>
    <w:rsid w:val="004725D2"/>
    <w:rsid w:val="00492BEB"/>
    <w:rsid w:val="004C24D3"/>
    <w:rsid w:val="004D4CB9"/>
    <w:rsid w:val="004F438B"/>
    <w:rsid w:val="00501034"/>
    <w:rsid w:val="0050140D"/>
    <w:rsid w:val="005210DA"/>
    <w:rsid w:val="00523B4C"/>
    <w:rsid w:val="00525031"/>
    <w:rsid w:val="005267CC"/>
    <w:rsid w:val="0058107B"/>
    <w:rsid w:val="00581A3E"/>
    <w:rsid w:val="005834F7"/>
    <w:rsid w:val="0059748D"/>
    <w:rsid w:val="005A591F"/>
    <w:rsid w:val="005A69A9"/>
    <w:rsid w:val="005B4F75"/>
    <w:rsid w:val="005B5F18"/>
    <w:rsid w:val="005C4C68"/>
    <w:rsid w:val="005E2C3D"/>
    <w:rsid w:val="00612AC5"/>
    <w:rsid w:val="00623BA5"/>
    <w:rsid w:val="00631ABD"/>
    <w:rsid w:val="00636334"/>
    <w:rsid w:val="00644B61"/>
    <w:rsid w:val="006616CA"/>
    <w:rsid w:val="00666791"/>
    <w:rsid w:val="006738BD"/>
    <w:rsid w:val="00682081"/>
    <w:rsid w:val="006A422D"/>
    <w:rsid w:val="006B1270"/>
    <w:rsid w:val="006B1447"/>
    <w:rsid w:val="006B74F6"/>
    <w:rsid w:val="006C6744"/>
    <w:rsid w:val="006D01B9"/>
    <w:rsid w:val="006D4F63"/>
    <w:rsid w:val="006E6403"/>
    <w:rsid w:val="006F7129"/>
    <w:rsid w:val="00704006"/>
    <w:rsid w:val="00704EB4"/>
    <w:rsid w:val="00705369"/>
    <w:rsid w:val="00711942"/>
    <w:rsid w:val="00724BC9"/>
    <w:rsid w:val="007305A5"/>
    <w:rsid w:val="00753268"/>
    <w:rsid w:val="00753A81"/>
    <w:rsid w:val="00757C58"/>
    <w:rsid w:val="007640F1"/>
    <w:rsid w:val="00767D15"/>
    <w:rsid w:val="007709F3"/>
    <w:rsid w:val="007955DB"/>
    <w:rsid w:val="007B30F8"/>
    <w:rsid w:val="007B5CBC"/>
    <w:rsid w:val="007C40CD"/>
    <w:rsid w:val="007C4B20"/>
    <w:rsid w:val="007D7E0E"/>
    <w:rsid w:val="007E100A"/>
    <w:rsid w:val="007E3E62"/>
    <w:rsid w:val="007F5F09"/>
    <w:rsid w:val="008229DB"/>
    <w:rsid w:val="00854085"/>
    <w:rsid w:val="0086376E"/>
    <w:rsid w:val="00876FB3"/>
    <w:rsid w:val="00885098"/>
    <w:rsid w:val="00887843"/>
    <w:rsid w:val="008919C5"/>
    <w:rsid w:val="008D0ED2"/>
    <w:rsid w:val="008E07ED"/>
    <w:rsid w:val="008E355F"/>
    <w:rsid w:val="00905E40"/>
    <w:rsid w:val="009262EA"/>
    <w:rsid w:val="009304A5"/>
    <w:rsid w:val="009465A3"/>
    <w:rsid w:val="009718E0"/>
    <w:rsid w:val="0098429C"/>
    <w:rsid w:val="00987E8A"/>
    <w:rsid w:val="009962C6"/>
    <w:rsid w:val="00996E98"/>
    <w:rsid w:val="009B08B1"/>
    <w:rsid w:val="009B3A41"/>
    <w:rsid w:val="009B555F"/>
    <w:rsid w:val="009D0605"/>
    <w:rsid w:val="009D1BD4"/>
    <w:rsid w:val="009D6AF7"/>
    <w:rsid w:val="009F12D5"/>
    <w:rsid w:val="009F17DA"/>
    <w:rsid w:val="009F3333"/>
    <w:rsid w:val="00A039F0"/>
    <w:rsid w:val="00A13B0D"/>
    <w:rsid w:val="00A30000"/>
    <w:rsid w:val="00A31D8B"/>
    <w:rsid w:val="00A42A2C"/>
    <w:rsid w:val="00A4688F"/>
    <w:rsid w:val="00A476A9"/>
    <w:rsid w:val="00A70942"/>
    <w:rsid w:val="00A74346"/>
    <w:rsid w:val="00A84FF5"/>
    <w:rsid w:val="00A92309"/>
    <w:rsid w:val="00AA145E"/>
    <w:rsid w:val="00AC0C07"/>
    <w:rsid w:val="00AC5BDC"/>
    <w:rsid w:val="00AD5549"/>
    <w:rsid w:val="00B073FA"/>
    <w:rsid w:val="00B346DF"/>
    <w:rsid w:val="00B3648E"/>
    <w:rsid w:val="00B47BE6"/>
    <w:rsid w:val="00B640CA"/>
    <w:rsid w:val="00B65EA4"/>
    <w:rsid w:val="00B70690"/>
    <w:rsid w:val="00B70BE1"/>
    <w:rsid w:val="00B7480F"/>
    <w:rsid w:val="00B8477F"/>
    <w:rsid w:val="00B84F89"/>
    <w:rsid w:val="00B9329A"/>
    <w:rsid w:val="00BB423A"/>
    <w:rsid w:val="00BC1DDB"/>
    <w:rsid w:val="00BD6661"/>
    <w:rsid w:val="00BE4F0D"/>
    <w:rsid w:val="00BF14D0"/>
    <w:rsid w:val="00C01612"/>
    <w:rsid w:val="00C06374"/>
    <w:rsid w:val="00C21A0D"/>
    <w:rsid w:val="00C320BF"/>
    <w:rsid w:val="00C4427A"/>
    <w:rsid w:val="00C46F69"/>
    <w:rsid w:val="00C72875"/>
    <w:rsid w:val="00CB5938"/>
    <w:rsid w:val="00CC6443"/>
    <w:rsid w:val="00CD2770"/>
    <w:rsid w:val="00D03C9D"/>
    <w:rsid w:val="00D05BAD"/>
    <w:rsid w:val="00D1000D"/>
    <w:rsid w:val="00D12DC6"/>
    <w:rsid w:val="00D14F12"/>
    <w:rsid w:val="00D21963"/>
    <w:rsid w:val="00D22AAD"/>
    <w:rsid w:val="00D2746C"/>
    <w:rsid w:val="00D27E1A"/>
    <w:rsid w:val="00D33E75"/>
    <w:rsid w:val="00D40E27"/>
    <w:rsid w:val="00D51B3B"/>
    <w:rsid w:val="00D56473"/>
    <w:rsid w:val="00D62332"/>
    <w:rsid w:val="00D6382A"/>
    <w:rsid w:val="00D766B7"/>
    <w:rsid w:val="00D80FDF"/>
    <w:rsid w:val="00D94069"/>
    <w:rsid w:val="00DA5E35"/>
    <w:rsid w:val="00DC0630"/>
    <w:rsid w:val="00DC2B25"/>
    <w:rsid w:val="00DD0107"/>
    <w:rsid w:val="00DF5F99"/>
    <w:rsid w:val="00E030D5"/>
    <w:rsid w:val="00E10461"/>
    <w:rsid w:val="00E11303"/>
    <w:rsid w:val="00E207FB"/>
    <w:rsid w:val="00E30F1B"/>
    <w:rsid w:val="00E33F94"/>
    <w:rsid w:val="00E517D2"/>
    <w:rsid w:val="00E51D14"/>
    <w:rsid w:val="00E526B7"/>
    <w:rsid w:val="00E540D2"/>
    <w:rsid w:val="00E54407"/>
    <w:rsid w:val="00E73903"/>
    <w:rsid w:val="00E86C6A"/>
    <w:rsid w:val="00EA1D4E"/>
    <w:rsid w:val="00EA5F9E"/>
    <w:rsid w:val="00EA6E7A"/>
    <w:rsid w:val="00EC3C26"/>
    <w:rsid w:val="00ED6D60"/>
    <w:rsid w:val="00EE3687"/>
    <w:rsid w:val="00EE4768"/>
    <w:rsid w:val="00EF0E95"/>
    <w:rsid w:val="00EF195C"/>
    <w:rsid w:val="00F3036A"/>
    <w:rsid w:val="00F34423"/>
    <w:rsid w:val="00F456F2"/>
    <w:rsid w:val="00F45DDC"/>
    <w:rsid w:val="00F574BD"/>
    <w:rsid w:val="00F64E1B"/>
    <w:rsid w:val="00F75E79"/>
    <w:rsid w:val="00F84B11"/>
    <w:rsid w:val="00F937F6"/>
    <w:rsid w:val="00F9470B"/>
    <w:rsid w:val="00FB1EF9"/>
    <w:rsid w:val="00FD64CF"/>
    <w:rsid w:val="00FF19C1"/>
    <w:rsid w:val="00FF2B3D"/>
    <w:rsid w:val="16991BB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587"/>
    <o:shapelayout v:ext="edit">
      <o:idmap v:ext="edit" data="3"/>
    </o:shapelayout>
  </w:shapeDefaults>
  <w:decimalSymbol w:val="."/>
  <w:listSeparator w:val=","/>
  <w14:docId w14:val="251AAF98"/>
  <w15:docId w15:val="{77EA0A85-0E72-45A4-892B-4429827D4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7A23"/>
    <w:pPr>
      <w:widowControl w:val="0"/>
      <w:snapToGrid w:val="0"/>
      <w:spacing w:line="254" w:lineRule="auto"/>
      <w:ind w:firstLine="420"/>
      <w:jc w:val="both"/>
    </w:pPr>
    <w:rPr>
      <w:rFonts w:ascii="Times New Roman" w:eastAsia="方正书宋简体" w:hAnsi="Times New Roman" w:cs="Times New Roman"/>
      <w:snapToGrid w:val="0"/>
      <w:spacing w:val="4"/>
      <w:kern w:val="2"/>
    </w:rPr>
  </w:style>
  <w:style w:type="paragraph" w:styleId="1">
    <w:name w:val="heading 1"/>
    <w:basedOn w:val="a"/>
    <w:next w:val="a"/>
    <w:link w:val="1Char"/>
    <w:qFormat/>
    <w:rsid w:val="002D7A23"/>
    <w:pPr>
      <w:keepNext/>
      <w:keepLines/>
      <w:spacing w:before="440" w:after="480" w:line="0" w:lineRule="atLeast"/>
      <w:ind w:firstLine="0"/>
      <w:jc w:val="left"/>
      <w:outlineLvl w:val="0"/>
    </w:pPr>
    <w:rPr>
      <w:rFonts w:eastAsia="黑体"/>
      <w:bCs/>
      <w:spacing w:val="0"/>
      <w:kern w:val="44"/>
      <w:sz w:val="32"/>
      <w:szCs w:val="44"/>
    </w:rPr>
  </w:style>
  <w:style w:type="paragraph" w:styleId="2">
    <w:name w:val="heading 2"/>
    <w:basedOn w:val="a"/>
    <w:next w:val="a"/>
    <w:link w:val="2Char"/>
    <w:qFormat/>
    <w:rsid w:val="002D7A23"/>
    <w:pPr>
      <w:keepNext/>
      <w:keepLines/>
      <w:spacing w:before="80" w:after="80" w:line="0" w:lineRule="atLeast"/>
      <w:ind w:firstLine="0"/>
      <w:jc w:val="left"/>
      <w:outlineLvl w:val="1"/>
    </w:pPr>
    <w:rPr>
      <w:rFonts w:eastAsia="方正仿宋_GBK"/>
      <w:bCs/>
      <w:w w:val="80"/>
      <w:sz w:val="24"/>
      <w:szCs w:val="32"/>
    </w:rPr>
  </w:style>
  <w:style w:type="paragraph" w:styleId="3">
    <w:name w:val="heading 3"/>
    <w:basedOn w:val="a"/>
    <w:next w:val="a"/>
    <w:link w:val="3Char"/>
    <w:qFormat/>
    <w:rsid w:val="002D7A23"/>
    <w:pPr>
      <w:keepNext/>
      <w:keepLines/>
      <w:spacing w:before="160"/>
      <w:ind w:left="340" w:right="340" w:firstLine="0"/>
      <w:jc w:val="left"/>
      <w:outlineLvl w:val="2"/>
    </w:pPr>
    <w:rPr>
      <w:rFonts w:eastAsia="仿宋_GB2312"/>
      <w:bCs/>
      <w:szCs w:val="32"/>
    </w:rPr>
  </w:style>
  <w:style w:type="paragraph" w:styleId="4">
    <w:name w:val="heading 4"/>
    <w:basedOn w:val="a"/>
    <w:next w:val="a"/>
    <w:link w:val="4Char"/>
    <w:qFormat/>
    <w:rsid w:val="002D7A23"/>
    <w:pPr>
      <w:keepNext/>
      <w:spacing w:before="400" w:after="320" w:line="288" w:lineRule="auto"/>
      <w:ind w:firstLine="0"/>
      <w:outlineLvl w:val="3"/>
    </w:pPr>
    <w:rPr>
      <w:rFonts w:eastAsia="宋体"/>
      <w:b/>
      <w:bCs/>
      <w:snapToGrid/>
      <w:spacing w:val="0"/>
      <w:sz w:val="27"/>
    </w:rPr>
  </w:style>
  <w:style w:type="paragraph" w:styleId="5">
    <w:name w:val="heading 5"/>
    <w:basedOn w:val="a"/>
    <w:next w:val="a"/>
    <w:link w:val="5Char"/>
    <w:qFormat/>
    <w:rsid w:val="002D7A23"/>
    <w:pPr>
      <w:keepNext/>
      <w:spacing w:before="140" w:after="60"/>
      <w:ind w:firstLine="0"/>
      <w:jc w:val="left"/>
      <w:outlineLvl w:val="4"/>
    </w:pPr>
    <w:rPr>
      <w:rFonts w:eastAsia="宋体"/>
      <w:bCs/>
      <w:color w:val="000000"/>
      <w:spacing w:val="0"/>
      <w:sz w:val="21"/>
      <w:szCs w:val="21"/>
    </w:rPr>
  </w:style>
  <w:style w:type="paragraph" w:styleId="6">
    <w:name w:val="heading 6"/>
    <w:basedOn w:val="a"/>
    <w:next w:val="a"/>
    <w:link w:val="6Char"/>
    <w:qFormat/>
    <w:rsid w:val="002D7A23"/>
    <w:pPr>
      <w:keepNext/>
      <w:spacing w:before="40" w:after="300"/>
      <w:ind w:left="522" w:right="522"/>
      <w:outlineLvl w:val="5"/>
    </w:pPr>
    <w:rPr>
      <w:bCs/>
      <w:spacing w:val="0"/>
      <w:sz w:val="18"/>
    </w:rPr>
  </w:style>
  <w:style w:type="paragraph" w:styleId="7">
    <w:name w:val="heading 7"/>
    <w:basedOn w:val="a"/>
    <w:next w:val="a"/>
    <w:link w:val="7Char"/>
    <w:qFormat/>
    <w:rsid w:val="002D7A23"/>
    <w:pPr>
      <w:keepNext/>
      <w:spacing w:before="320" w:after="320"/>
      <w:ind w:firstLine="0"/>
      <w:outlineLvl w:val="6"/>
    </w:pPr>
    <w:rPr>
      <w:rFonts w:eastAsia="黑体"/>
      <w:bCs/>
      <w:sz w:val="23"/>
    </w:rPr>
  </w:style>
  <w:style w:type="paragraph" w:styleId="8">
    <w:name w:val="heading 8"/>
    <w:basedOn w:val="a"/>
    <w:next w:val="a"/>
    <w:link w:val="8Char"/>
    <w:qFormat/>
    <w:rsid w:val="002D7A23"/>
    <w:pPr>
      <w:keepNext/>
      <w:ind w:firstLine="0"/>
      <w:outlineLvl w:val="7"/>
    </w:pPr>
    <w:rPr>
      <w:rFonts w:eastAsia="黑体"/>
      <w:bCs/>
      <w:sz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sid w:val="002D7A23"/>
    <w:rPr>
      <w:b/>
      <w:bCs/>
    </w:rPr>
  </w:style>
  <w:style w:type="paragraph" w:styleId="a4">
    <w:name w:val="annotation text"/>
    <w:basedOn w:val="a"/>
    <w:link w:val="Char0"/>
    <w:uiPriority w:val="99"/>
    <w:unhideWhenUsed/>
    <w:rsid w:val="002D7A23"/>
    <w:pPr>
      <w:jc w:val="left"/>
    </w:pPr>
  </w:style>
  <w:style w:type="paragraph" w:styleId="a5">
    <w:name w:val="Balloon Text"/>
    <w:basedOn w:val="a"/>
    <w:link w:val="Char1"/>
    <w:uiPriority w:val="99"/>
    <w:unhideWhenUsed/>
    <w:rsid w:val="002D7A23"/>
    <w:pPr>
      <w:spacing w:line="240" w:lineRule="auto"/>
    </w:pPr>
    <w:rPr>
      <w:sz w:val="18"/>
      <w:szCs w:val="18"/>
    </w:rPr>
  </w:style>
  <w:style w:type="paragraph" w:styleId="a6">
    <w:name w:val="footer"/>
    <w:basedOn w:val="a"/>
    <w:link w:val="Char2"/>
    <w:semiHidden/>
    <w:rsid w:val="002D7A23"/>
    <w:pPr>
      <w:tabs>
        <w:tab w:val="center" w:pos="4153"/>
        <w:tab w:val="right" w:pos="8306"/>
      </w:tabs>
      <w:jc w:val="left"/>
    </w:pPr>
    <w:rPr>
      <w:sz w:val="18"/>
      <w:szCs w:val="18"/>
    </w:rPr>
  </w:style>
  <w:style w:type="paragraph" w:styleId="a7">
    <w:name w:val="header"/>
    <w:basedOn w:val="a"/>
    <w:link w:val="Char3"/>
    <w:semiHidden/>
    <w:rsid w:val="002D7A23"/>
    <w:pPr>
      <w:pBdr>
        <w:bottom w:val="single" w:sz="6" w:space="1" w:color="auto"/>
      </w:pBdr>
      <w:tabs>
        <w:tab w:val="center" w:pos="4153"/>
        <w:tab w:val="right" w:pos="8306"/>
      </w:tabs>
      <w:jc w:val="center"/>
    </w:pPr>
    <w:rPr>
      <w:sz w:val="18"/>
      <w:szCs w:val="18"/>
    </w:rPr>
  </w:style>
  <w:style w:type="paragraph" w:styleId="a8">
    <w:name w:val="footnote text"/>
    <w:basedOn w:val="a"/>
    <w:link w:val="Char4"/>
    <w:semiHidden/>
    <w:rsid w:val="002D7A23"/>
    <w:pPr>
      <w:jc w:val="left"/>
    </w:pPr>
    <w:rPr>
      <w:sz w:val="18"/>
      <w:szCs w:val="18"/>
    </w:rPr>
  </w:style>
  <w:style w:type="character" w:styleId="a9">
    <w:name w:val="page number"/>
    <w:basedOn w:val="a0"/>
    <w:semiHidden/>
    <w:rsid w:val="002D7A23"/>
  </w:style>
  <w:style w:type="character" w:styleId="aa">
    <w:name w:val="Hyperlink"/>
    <w:basedOn w:val="a0"/>
    <w:uiPriority w:val="99"/>
    <w:unhideWhenUsed/>
    <w:rsid w:val="002D7A23"/>
    <w:rPr>
      <w:color w:val="0000FF"/>
      <w:u w:val="single"/>
    </w:rPr>
  </w:style>
  <w:style w:type="character" w:styleId="ab">
    <w:name w:val="annotation reference"/>
    <w:basedOn w:val="a0"/>
    <w:uiPriority w:val="99"/>
    <w:unhideWhenUsed/>
    <w:rsid w:val="002D7A23"/>
    <w:rPr>
      <w:sz w:val="21"/>
      <w:szCs w:val="21"/>
    </w:rPr>
  </w:style>
  <w:style w:type="table" w:styleId="ac">
    <w:name w:val="Table Grid"/>
    <w:basedOn w:val="a1"/>
    <w:uiPriority w:val="99"/>
    <w:rsid w:val="002D7A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Char">
    <w:name w:val="标题 1 Char"/>
    <w:basedOn w:val="a0"/>
    <w:link w:val="1"/>
    <w:rsid w:val="002D7A23"/>
    <w:rPr>
      <w:rFonts w:ascii="Times New Roman" w:eastAsia="黑体" w:hAnsi="Times New Roman" w:cs="Times New Roman"/>
      <w:bCs/>
      <w:snapToGrid w:val="0"/>
      <w:kern w:val="44"/>
      <w:sz w:val="32"/>
      <w:szCs w:val="44"/>
    </w:rPr>
  </w:style>
  <w:style w:type="character" w:customStyle="1" w:styleId="2Char">
    <w:name w:val="标题 2 Char"/>
    <w:basedOn w:val="a0"/>
    <w:link w:val="2"/>
    <w:rsid w:val="002D7A23"/>
    <w:rPr>
      <w:rFonts w:ascii="Times New Roman" w:eastAsia="方正仿宋_GBK" w:hAnsi="Times New Roman" w:cs="Times New Roman"/>
      <w:bCs/>
      <w:snapToGrid w:val="0"/>
      <w:spacing w:val="4"/>
      <w:w w:val="80"/>
      <w:sz w:val="24"/>
      <w:szCs w:val="32"/>
    </w:rPr>
  </w:style>
  <w:style w:type="character" w:customStyle="1" w:styleId="3Char">
    <w:name w:val="标题 3 Char"/>
    <w:basedOn w:val="a0"/>
    <w:link w:val="3"/>
    <w:rsid w:val="002D7A23"/>
    <w:rPr>
      <w:rFonts w:ascii="Times New Roman" w:eastAsia="仿宋_GB2312" w:hAnsi="Times New Roman" w:cs="Times New Roman"/>
      <w:bCs/>
      <w:snapToGrid w:val="0"/>
      <w:spacing w:val="4"/>
      <w:sz w:val="20"/>
      <w:szCs w:val="32"/>
    </w:rPr>
  </w:style>
  <w:style w:type="character" w:customStyle="1" w:styleId="4Char">
    <w:name w:val="标题 4 Char"/>
    <w:basedOn w:val="a0"/>
    <w:link w:val="4"/>
    <w:rsid w:val="002D7A23"/>
    <w:rPr>
      <w:rFonts w:ascii="Times New Roman" w:eastAsia="宋体" w:hAnsi="Times New Roman" w:cs="Times New Roman"/>
      <w:b/>
      <w:bCs/>
      <w:sz w:val="27"/>
      <w:szCs w:val="20"/>
    </w:rPr>
  </w:style>
  <w:style w:type="character" w:customStyle="1" w:styleId="5Char">
    <w:name w:val="标题 5 Char"/>
    <w:basedOn w:val="a0"/>
    <w:link w:val="5"/>
    <w:rsid w:val="002D7A23"/>
    <w:rPr>
      <w:rFonts w:ascii="Times New Roman" w:eastAsia="宋体" w:hAnsi="Times New Roman" w:cs="Times New Roman"/>
      <w:bCs/>
      <w:snapToGrid w:val="0"/>
      <w:color w:val="000000"/>
      <w:szCs w:val="21"/>
    </w:rPr>
  </w:style>
  <w:style w:type="character" w:customStyle="1" w:styleId="6Char">
    <w:name w:val="标题 6 Char"/>
    <w:basedOn w:val="a0"/>
    <w:link w:val="6"/>
    <w:rsid w:val="002D7A23"/>
    <w:rPr>
      <w:rFonts w:ascii="Times New Roman" w:eastAsia="方正书宋简体" w:hAnsi="Times New Roman" w:cs="Times New Roman"/>
      <w:bCs/>
      <w:snapToGrid w:val="0"/>
      <w:sz w:val="18"/>
      <w:szCs w:val="20"/>
    </w:rPr>
  </w:style>
  <w:style w:type="character" w:customStyle="1" w:styleId="7Char">
    <w:name w:val="标题 7 Char"/>
    <w:basedOn w:val="a0"/>
    <w:link w:val="7"/>
    <w:rsid w:val="002D7A23"/>
    <w:rPr>
      <w:rFonts w:ascii="Times New Roman" w:eastAsia="黑体" w:hAnsi="Times New Roman" w:cs="Times New Roman"/>
      <w:bCs/>
      <w:snapToGrid w:val="0"/>
      <w:spacing w:val="4"/>
      <w:sz w:val="23"/>
      <w:szCs w:val="20"/>
    </w:rPr>
  </w:style>
  <w:style w:type="character" w:customStyle="1" w:styleId="8Char">
    <w:name w:val="标题 8 Char"/>
    <w:basedOn w:val="a0"/>
    <w:link w:val="8"/>
    <w:rsid w:val="002D7A23"/>
    <w:rPr>
      <w:rFonts w:ascii="Times New Roman" w:eastAsia="黑体" w:hAnsi="Times New Roman" w:cs="Times New Roman"/>
      <w:bCs/>
      <w:snapToGrid w:val="0"/>
      <w:spacing w:val="4"/>
      <w:szCs w:val="20"/>
    </w:rPr>
  </w:style>
  <w:style w:type="character" w:customStyle="1" w:styleId="Char3">
    <w:name w:val="页眉 Char"/>
    <w:basedOn w:val="a0"/>
    <w:link w:val="a7"/>
    <w:semiHidden/>
    <w:rsid w:val="002D7A23"/>
    <w:rPr>
      <w:rFonts w:ascii="Times New Roman" w:eastAsia="方正书宋简体" w:hAnsi="Times New Roman" w:cs="Times New Roman"/>
      <w:snapToGrid w:val="0"/>
      <w:spacing w:val="4"/>
      <w:sz w:val="18"/>
      <w:szCs w:val="18"/>
    </w:rPr>
  </w:style>
  <w:style w:type="character" w:customStyle="1" w:styleId="Char2">
    <w:name w:val="页脚 Char"/>
    <w:basedOn w:val="a0"/>
    <w:link w:val="a6"/>
    <w:semiHidden/>
    <w:rsid w:val="002D7A23"/>
    <w:rPr>
      <w:rFonts w:ascii="Times New Roman" w:eastAsia="方正书宋简体" w:hAnsi="Times New Roman" w:cs="Times New Roman"/>
      <w:snapToGrid w:val="0"/>
      <w:spacing w:val="4"/>
      <w:sz w:val="18"/>
      <w:szCs w:val="18"/>
    </w:rPr>
  </w:style>
  <w:style w:type="character" w:customStyle="1" w:styleId="Char4">
    <w:name w:val="脚注文本 Char"/>
    <w:basedOn w:val="a0"/>
    <w:link w:val="a8"/>
    <w:semiHidden/>
    <w:rsid w:val="002D7A23"/>
    <w:rPr>
      <w:rFonts w:ascii="Times New Roman" w:eastAsia="方正书宋简体" w:hAnsi="Times New Roman" w:cs="Times New Roman"/>
      <w:snapToGrid w:val="0"/>
      <w:spacing w:val="4"/>
      <w:sz w:val="18"/>
      <w:szCs w:val="18"/>
    </w:rPr>
  </w:style>
  <w:style w:type="paragraph" w:customStyle="1" w:styleId="11">
    <w:name w:val="样式11"/>
    <w:basedOn w:val="a"/>
    <w:rsid w:val="002D7A23"/>
    <w:pPr>
      <w:spacing w:after="200" w:line="0" w:lineRule="atLeast"/>
      <w:ind w:firstLine="0"/>
      <w:jc w:val="left"/>
    </w:pPr>
    <w:rPr>
      <w:rFonts w:eastAsia="方正书宋_GBK"/>
      <w:sz w:val="16"/>
    </w:rPr>
  </w:style>
  <w:style w:type="paragraph" w:customStyle="1" w:styleId="20">
    <w:name w:val="样式2"/>
    <w:basedOn w:val="a"/>
    <w:rsid w:val="002D7A23"/>
    <w:pPr>
      <w:spacing w:before="240" w:line="288" w:lineRule="auto"/>
      <w:ind w:left="340" w:right="340" w:firstLine="0"/>
    </w:pPr>
    <w:rPr>
      <w:rFonts w:eastAsia="方正书宋_GBK"/>
    </w:rPr>
  </w:style>
  <w:style w:type="paragraph" w:customStyle="1" w:styleId="30">
    <w:name w:val="样式3"/>
    <w:basedOn w:val="a"/>
    <w:rsid w:val="002D7A23"/>
    <w:pPr>
      <w:spacing w:after="120" w:line="240" w:lineRule="exact"/>
      <w:ind w:firstLine="0"/>
      <w:jc w:val="left"/>
    </w:pPr>
    <w:rPr>
      <w:i/>
      <w:spacing w:val="0"/>
      <w:sz w:val="16"/>
      <w:szCs w:val="18"/>
    </w:rPr>
  </w:style>
  <w:style w:type="paragraph" w:customStyle="1" w:styleId="ad">
    <w:name w:val="参考文献"/>
    <w:basedOn w:val="a"/>
    <w:rsid w:val="002D7A23"/>
    <w:pPr>
      <w:tabs>
        <w:tab w:val="left" w:pos="840"/>
      </w:tabs>
      <w:spacing w:line="295" w:lineRule="auto"/>
      <w:ind w:left="840" w:hanging="420"/>
    </w:pPr>
    <w:rPr>
      <w:color w:val="000000"/>
      <w:spacing w:val="0"/>
      <w:sz w:val="16"/>
      <w:szCs w:val="18"/>
    </w:rPr>
  </w:style>
  <w:style w:type="paragraph" w:customStyle="1" w:styleId="tu">
    <w:name w:val="tu"/>
    <w:basedOn w:val="a"/>
    <w:rsid w:val="002D7A23"/>
    <w:pPr>
      <w:spacing w:before="160"/>
      <w:ind w:firstLine="0"/>
      <w:jc w:val="center"/>
    </w:pPr>
  </w:style>
  <w:style w:type="paragraph" w:customStyle="1" w:styleId="biao">
    <w:name w:val="biao"/>
    <w:basedOn w:val="a"/>
    <w:rsid w:val="002D7A23"/>
    <w:pPr>
      <w:spacing w:before="160" w:after="40"/>
      <w:ind w:firstLine="0"/>
      <w:jc w:val="center"/>
    </w:pPr>
    <w:rPr>
      <w:rFonts w:eastAsia="黑体"/>
      <w:bCs/>
      <w:sz w:val="18"/>
      <w:szCs w:val="18"/>
    </w:rPr>
  </w:style>
  <w:style w:type="paragraph" w:customStyle="1" w:styleId="10">
    <w:name w:val="列出段落1"/>
    <w:basedOn w:val="a"/>
    <w:uiPriority w:val="34"/>
    <w:qFormat/>
    <w:rsid w:val="002D7A23"/>
    <w:pPr>
      <w:ind w:firstLineChars="200" w:firstLine="200"/>
    </w:pPr>
  </w:style>
  <w:style w:type="character" w:customStyle="1" w:styleId="Char1">
    <w:name w:val="批注框文本 Char"/>
    <w:basedOn w:val="a0"/>
    <w:link w:val="a5"/>
    <w:uiPriority w:val="99"/>
    <w:semiHidden/>
    <w:rsid w:val="002D7A23"/>
    <w:rPr>
      <w:rFonts w:ascii="Times New Roman" w:eastAsia="方正书宋简体" w:hAnsi="Times New Roman" w:cs="Times New Roman"/>
      <w:snapToGrid w:val="0"/>
      <w:spacing w:val="4"/>
      <w:sz w:val="18"/>
      <w:szCs w:val="18"/>
    </w:rPr>
  </w:style>
  <w:style w:type="paragraph" w:customStyle="1" w:styleId="ae">
    <w:name w:val="专利样式"/>
    <w:basedOn w:val="a"/>
    <w:qFormat/>
    <w:rsid w:val="002D7A23"/>
    <w:pPr>
      <w:snapToGrid/>
      <w:spacing w:line="240" w:lineRule="auto"/>
      <w:ind w:firstLineChars="200" w:firstLine="560"/>
    </w:pPr>
    <w:rPr>
      <w:rFonts w:ascii="Calibri" w:eastAsia="宋体" w:hAnsi="Calibri" w:cs="宋体"/>
      <w:snapToGrid/>
      <w:spacing w:val="0"/>
      <w:sz w:val="28"/>
      <w:szCs w:val="28"/>
    </w:rPr>
  </w:style>
  <w:style w:type="character" w:customStyle="1" w:styleId="Char0">
    <w:name w:val="批注文字 Char"/>
    <w:basedOn w:val="a0"/>
    <w:link w:val="a4"/>
    <w:uiPriority w:val="99"/>
    <w:semiHidden/>
    <w:rsid w:val="002D7A23"/>
    <w:rPr>
      <w:rFonts w:ascii="Times New Roman" w:eastAsia="方正书宋简体" w:hAnsi="Times New Roman" w:cs="Times New Roman"/>
      <w:snapToGrid w:val="0"/>
      <w:spacing w:val="4"/>
      <w:sz w:val="20"/>
      <w:szCs w:val="20"/>
    </w:rPr>
  </w:style>
  <w:style w:type="character" w:customStyle="1" w:styleId="Char">
    <w:name w:val="批注主题 Char"/>
    <w:basedOn w:val="Char0"/>
    <w:link w:val="a3"/>
    <w:uiPriority w:val="99"/>
    <w:semiHidden/>
    <w:rsid w:val="002D7A23"/>
    <w:rPr>
      <w:rFonts w:ascii="Times New Roman" w:eastAsia="方正书宋简体" w:hAnsi="Times New Roman" w:cs="Times New Roman"/>
      <w:b/>
      <w:bCs/>
      <w:snapToGrid w:val="0"/>
      <w:spacing w:val="4"/>
      <w:sz w:val="20"/>
      <w:szCs w:val="20"/>
    </w:rPr>
  </w:style>
  <w:style w:type="character" w:customStyle="1" w:styleId="1Char0">
    <w:name w:val="样式1 Char"/>
    <w:qFormat/>
    <w:rsid w:val="002D5478"/>
    <w:rPr>
      <w:kern w:val="2"/>
      <w:sz w:val="28"/>
      <w:szCs w:val="24"/>
      <w:lang w:val="en-US" w:eastAsia="zh-CN"/>
    </w:rPr>
  </w:style>
  <w:style w:type="paragraph" w:styleId="af">
    <w:name w:val="List Paragraph"/>
    <w:basedOn w:val="a"/>
    <w:uiPriority w:val="99"/>
    <w:rsid w:val="00316E02"/>
    <w:pPr>
      <w:ind w:firstLineChars="200" w:firstLine="200"/>
    </w:pPr>
  </w:style>
  <w:style w:type="paragraph" w:styleId="af0">
    <w:name w:val="Revision"/>
    <w:hidden/>
    <w:uiPriority w:val="99"/>
    <w:semiHidden/>
    <w:rsid w:val="00E86C6A"/>
    <w:rPr>
      <w:rFonts w:ascii="Times New Roman" w:eastAsia="方正书宋简体" w:hAnsi="Times New Roman" w:cs="Times New Roman"/>
      <w:snapToGrid w:val="0"/>
      <w:spacing w:val="4"/>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2733162">
      <w:bodyDiv w:val="1"/>
      <w:marLeft w:val="0"/>
      <w:marRight w:val="0"/>
      <w:marTop w:val="0"/>
      <w:marBottom w:val="0"/>
      <w:divBdr>
        <w:top w:val="none" w:sz="0" w:space="0" w:color="auto"/>
        <w:left w:val="none" w:sz="0" w:space="0" w:color="auto"/>
        <w:bottom w:val="none" w:sz="0" w:space="0" w:color="auto"/>
        <w:right w:val="none" w:sz="0" w:space="0" w:color="auto"/>
      </w:divBdr>
      <w:divsChild>
        <w:div w:id="1606884078">
          <w:marLeft w:val="0"/>
          <w:marRight w:val="0"/>
          <w:marTop w:val="0"/>
          <w:marBottom w:val="0"/>
          <w:divBdr>
            <w:top w:val="none" w:sz="0" w:space="0" w:color="auto"/>
            <w:left w:val="none" w:sz="0" w:space="0" w:color="auto"/>
            <w:bottom w:val="none" w:sz="0" w:space="0" w:color="auto"/>
            <w:right w:val="none" w:sz="0" w:space="0" w:color="auto"/>
          </w:divBdr>
        </w:div>
      </w:divsChild>
    </w:div>
    <w:div w:id="1414818964">
      <w:bodyDiv w:val="1"/>
      <w:marLeft w:val="0"/>
      <w:marRight w:val="0"/>
      <w:marTop w:val="0"/>
      <w:marBottom w:val="0"/>
      <w:divBdr>
        <w:top w:val="none" w:sz="0" w:space="0" w:color="auto"/>
        <w:left w:val="none" w:sz="0" w:space="0" w:color="auto"/>
        <w:bottom w:val="none" w:sz="0" w:space="0" w:color="auto"/>
        <w:right w:val="none" w:sz="0" w:space="0" w:color="auto"/>
      </w:divBdr>
    </w:div>
    <w:div w:id="1581452204">
      <w:bodyDiv w:val="1"/>
      <w:marLeft w:val="0"/>
      <w:marRight w:val="0"/>
      <w:marTop w:val="0"/>
      <w:marBottom w:val="0"/>
      <w:divBdr>
        <w:top w:val="none" w:sz="0" w:space="0" w:color="auto"/>
        <w:left w:val="none" w:sz="0" w:space="0" w:color="auto"/>
        <w:bottom w:val="none" w:sz="0" w:space="0" w:color="auto"/>
        <w:right w:val="none" w:sz="0" w:space="0" w:color="auto"/>
      </w:divBdr>
    </w:div>
    <w:div w:id="1900509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image" Target="media/image40.wmf"/><Relationship Id="rId671" Type="http://schemas.openxmlformats.org/officeDocument/2006/relationships/image" Target="media/image262.wmf"/><Relationship Id="rId769" Type="http://schemas.openxmlformats.org/officeDocument/2006/relationships/image" Target="media/image307.wmf"/><Relationship Id="rId21" Type="http://schemas.openxmlformats.org/officeDocument/2006/relationships/oleObject" Target="embeddings/oleObject5.bin"/><Relationship Id="rId324" Type="http://schemas.openxmlformats.org/officeDocument/2006/relationships/image" Target="media/image116.wmf"/><Relationship Id="rId531" Type="http://schemas.openxmlformats.org/officeDocument/2006/relationships/oleObject" Target="embeddings/oleObject319.bin"/><Relationship Id="rId629" Type="http://schemas.openxmlformats.org/officeDocument/2006/relationships/oleObject" Target="embeddings/oleObject370.bin"/><Relationship Id="rId170" Type="http://schemas.openxmlformats.org/officeDocument/2006/relationships/image" Target="media/image61.wmf"/><Relationship Id="rId836" Type="http://schemas.openxmlformats.org/officeDocument/2006/relationships/image" Target="media/image341.wmf"/><Relationship Id="rId268" Type="http://schemas.openxmlformats.org/officeDocument/2006/relationships/image" Target="media/image96.wmf"/><Relationship Id="rId475" Type="http://schemas.openxmlformats.org/officeDocument/2006/relationships/oleObject" Target="embeddings/oleObject284.bin"/><Relationship Id="rId682" Type="http://schemas.openxmlformats.org/officeDocument/2006/relationships/image" Target="media/image267.wmf"/><Relationship Id="rId32" Type="http://schemas.openxmlformats.org/officeDocument/2006/relationships/oleObject" Target="embeddings/oleObject11.bin"/><Relationship Id="rId128" Type="http://schemas.openxmlformats.org/officeDocument/2006/relationships/image" Target="media/image45.wmf"/><Relationship Id="rId335" Type="http://schemas.openxmlformats.org/officeDocument/2006/relationships/oleObject" Target="embeddings/oleObject199.bin"/><Relationship Id="rId542" Type="http://schemas.openxmlformats.org/officeDocument/2006/relationships/image" Target="media/image202.wmf"/><Relationship Id="rId181" Type="http://schemas.openxmlformats.org/officeDocument/2006/relationships/oleObject" Target="embeddings/oleObject101.bin"/><Relationship Id="rId402" Type="http://schemas.openxmlformats.org/officeDocument/2006/relationships/image" Target="media/image145.wmf"/><Relationship Id="rId847" Type="http://schemas.openxmlformats.org/officeDocument/2006/relationships/oleObject" Target="embeddings/oleObject485.bin"/><Relationship Id="rId279" Type="http://schemas.openxmlformats.org/officeDocument/2006/relationships/oleObject" Target="embeddings/oleObject163.bin"/><Relationship Id="rId486" Type="http://schemas.openxmlformats.org/officeDocument/2006/relationships/oleObject" Target="embeddings/oleObject291.bin"/><Relationship Id="rId693" Type="http://schemas.openxmlformats.org/officeDocument/2006/relationships/oleObject" Target="embeddings/oleObject405.bin"/><Relationship Id="rId707" Type="http://schemas.openxmlformats.org/officeDocument/2006/relationships/oleObject" Target="embeddings/oleObject412.bin"/><Relationship Id="rId43" Type="http://schemas.openxmlformats.org/officeDocument/2006/relationships/image" Target="media/image12.wmf"/><Relationship Id="rId139" Type="http://schemas.openxmlformats.org/officeDocument/2006/relationships/oleObject" Target="embeddings/oleObject73.bin"/><Relationship Id="rId346" Type="http://schemas.openxmlformats.org/officeDocument/2006/relationships/oleObject" Target="embeddings/oleObject207.bin"/><Relationship Id="rId553" Type="http://schemas.openxmlformats.org/officeDocument/2006/relationships/oleObject" Target="embeddings/oleObject330.bin"/><Relationship Id="rId760" Type="http://schemas.openxmlformats.org/officeDocument/2006/relationships/oleObject" Target="embeddings/oleObject442.bin"/><Relationship Id="rId192" Type="http://schemas.openxmlformats.org/officeDocument/2006/relationships/oleObject" Target="embeddings/oleObject108.bin"/><Relationship Id="rId206" Type="http://schemas.openxmlformats.org/officeDocument/2006/relationships/oleObject" Target="embeddings/oleObject117.bin"/><Relationship Id="rId413" Type="http://schemas.openxmlformats.org/officeDocument/2006/relationships/image" Target="media/image150.wmf"/><Relationship Id="rId858" Type="http://schemas.openxmlformats.org/officeDocument/2006/relationships/image" Target="media/image352.wmf"/><Relationship Id="rId497" Type="http://schemas.openxmlformats.org/officeDocument/2006/relationships/image" Target="media/image184.wmf"/><Relationship Id="rId620" Type="http://schemas.openxmlformats.org/officeDocument/2006/relationships/image" Target="media/image239.wmf"/><Relationship Id="rId718" Type="http://schemas.openxmlformats.org/officeDocument/2006/relationships/oleObject" Target="embeddings/oleObject418.bin"/><Relationship Id="rId357" Type="http://schemas.openxmlformats.org/officeDocument/2006/relationships/image" Target="media/image127.wmf"/><Relationship Id="rId54" Type="http://schemas.openxmlformats.org/officeDocument/2006/relationships/image" Target="media/image16.wmf"/><Relationship Id="rId217" Type="http://schemas.openxmlformats.org/officeDocument/2006/relationships/oleObject" Target="embeddings/oleObject123.bin"/><Relationship Id="rId564" Type="http://schemas.openxmlformats.org/officeDocument/2006/relationships/oleObject" Target="embeddings/oleObject336.bin"/><Relationship Id="rId771" Type="http://schemas.openxmlformats.org/officeDocument/2006/relationships/image" Target="media/image308.wmf"/><Relationship Id="rId869" Type="http://schemas.openxmlformats.org/officeDocument/2006/relationships/image" Target="media/image355.wmf"/><Relationship Id="rId424" Type="http://schemas.openxmlformats.org/officeDocument/2006/relationships/oleObject" Target="embeddings/oleObject253.bin"/><Relationship Id="rId631" Type="http://schemas.openxmlformats.org/officeDocument/2006/relationships/oleObject" Target="embeddings/oleObject371.bin"/><Relationship Id="rId729" Type="http://schemas.openxmlformats.org/officeDocument/2006/relationships/image" Target="media/image290.wmf"/><Relationship Id="rId270" Type="http://schemas.openxmlformats.org/officeDocument/2006/relationships/oleObject" Target="embeddings/oleObject158.bin"/><Relationship Id="rId65" Type="http://schemas.openxmlformats.org/officeDocument/2006/relationships/oleObject" Target="embeddings/oleObject30.bin"/><Relationship Id="rId130" Type="http://schemas.openxmlformats.org/officeDocument/2006/relationships/image" Target="media/image46.wmf"/><Relationship Id="rId368" Type="http://schemas.openxmlformats.org/officeDocument/2006/relationships/oleObject" Target="embeddings/oleObject221.bin"/><Relationship Id="rId575" Type="http://schemas.openxmlformats.org/officeDocument/2006/relationships/image" Target="media/image217.wmf"/><Relationship Id="rId782" Type="http://schemas.openxmlformats.org/officeDocument/2006/relationships/image" Target="media/image313.wmf"/><Relationship Id="rId228" Type="http://schemas.openxmlformats.org/officeDocument/2006/relationships/image" Target="media/image81.wmf"/><Relationship Id="rId435" Type="http://schemas.openxmlformats.org/officeDocument/2006/relationships/image" Target="media/image161.wmf"/><Relationship Id="rId642" Type="http://schemas.openxmlformats.org/officeDocument/2006/relationships/oleObject" Target="embeddings/oleObject377.bin"/><Relationship Id="rId281" Type="http://schemas.openxmlformats.org/officeDocument/2006/relationships/oleObject" Target="embeddings/oleObject165.bin"/><Relationship Id="rId502" Type="http://schemas.openxmlformats.org/officeDocument/2006/relationships/oleObject" Target="embeddings/oleObject300.bin"/><Relationship Id="rId76" Type="http://schemas.openxmlformats.org/officeDocument/2006/relationships/image" Target="media/image26.wmf"/><Relationship Id="rId141" Type="http://schemas.openxmlformats.org/officeDocument/2006/relationships/oleObject" Target="embeddings/oleObject74.bin"/><Relationship Id="rId379" Type="http://schemas.openxmlformats.org/officeDocument/2006/relationships/oleObject" Target="embeddings/oleObject228.bin"/><Relationship Id="rId586" Type="http://schemas.openxmlformats.org/officeDocument/2006/relationships/image" Target="media/image222.wmf"/><Relationship Id="rId793" Type="http://schemas.openxmlformats.org/officeDocument/2006/relationships/oleObject" Target="embeddings/oleObject459.bin"/><Relationship Id="rId807" Type="http://schemas.openxmlformats.org/officeDocument/2006/relationships/oleObject" Target="embeddings/oleObject466.bin"/><Relationship Id="rId7" Type="http://schemas.openxmlformats.org/officeDocument/2006/relationships/footnotes" Target="footnotes.xml"/><Relationship Id="rId239" Type="http://schemas.openxmlformats.org/officeDocument/2006/relationships/oleObject" Target="embeddings/oleObject138.bin"/><Relationship Id="rId446" Type="http://schemas.openxmlformats.org/officeDocument/2006/relationships/oleObject" Target="embeddings/oleObject265.bin"/><Relationship Id="rId653" Type="http://schemas.openxmlformats.org/officeDocument/2006/relationships/image" Target="media/image254.wmf"/><Relationship Id="rId292" Type="http://schemas.openxmlformats.org/officeDocument/2006/relationships/image" Target="media/image105.wmf"/><Relationship Id="rId306" Type="http://schemas.openxmlformats.org/officeDocument/2006/relationships/oleObject" Target="embeddings/oleObject181.bin"/><Relationship Id="rId860" Type="http://schemas.openxmlformats.org/officeDocument/2006/relationships/image" Target="media/image353.wmf"/><Relationship Id="rId45" Type="http://schemas.openxmlformats.org/officeDocument/2006/relationships/image" Target="media/image13.wmf"/><Relationship Id="rId87" Type="http://schemas.openxmlformats.org/officeDocument/2006/relationships/oleObject" Target="embeddings/oleObject41.bin"/><Relationship Id="rId110" Type="http://schemas.openxmlformats.org/officeDocument/2006/relationships/image" Target="media/image38.wmf"/><Relationship Id="rId348" Type="http://schemas.openxmlformats.org/officeDocument/2006/relationships/oleObject" Target="embeddings/oleObject209.bin"/><Relationship Id="rId513" Type="http://schemas.openxmlformats.org/officeDocument/2006/relationships/oleObject" Target="embeddings/oleObject306.bin"/><Relationship Id="rId555" Type="http://schemas.openxmlformats.org/officeDocument/2006/relationships/image" Target="media/image208.wmf"/><Relationship Id="rId597" Type="http://schemas.openxmlformats.org/officeDocument/2006/relationships/oleObject" Target="embeddings/oleObject354.bin"/><Relationship Id="rId720" Type="http://schemas.openxmlformats.org/officeDocument/2006/relationships/oleObject" Target="embeddings/oleObject419.bin"/><Relationship Id="rId762" Type="http://schemas.openxmlformats.org/officeDocument/2006/relationships/oleObject" Target="embeddings/oleObject443.bin"/><Relationship Id="rId818" Type="http://schemas.openxmlformats.org/officeDocument/2006/relationships/image" Target="media/image330.wmf"/><Relationship Id="rId152" Type="http://schemas.openxmlformats.org/officeDocument/2006/relationships/oleObject" Target="embeddings/oleObject81.bin"/><Relationship Id="rId194" Type="http://schemas.openxmlformats.org/officeDocument/2006/relationships/oleObject" Target="embeddings/oleObject109.bin"/><Relationship Id="rId208" Type="http://schemas.openxmlformats.org/officeDocument/2006/relationships/oleObject" Target="embeddings/oleObject118.bin"/><Relationship Id="rId415" Type="http://schemas.openxmlformats.org/officeDocument/2006/relationships/image" Target="media/image151.wmf"/><Relationship Id="rId457" Type="http://schemas.openxmlformats.org/officeDocument/2006/relationships/oleObject" Target="embeddings/oleObject273.bin"/><Relationship Id="rId622" Type="http://schemas.openxmlformats.org/officeDocument/2006/relationships/image" Target="media/image240.wmf"/><Relationship Id="rId261" Type="http://schemas.openxmlformats.org/officeDocument/2006/relationships/image" Target="media/image93.wmf"/><Relationship Id="rId499" Type="http://schemas.openxmlformats.org/officeDocument/2006/relationships/image" Target="media/image185.wmf"/><Relationship Id="rId664" Type="http://schemas.openxmlformats.org/officeDocument/2006/relationships/oleObject" Target="embeddings/oleObject389.bin"/><Relationship Id="rId871" Type="http://schemas.openxmlformats.org/officeDocument/2006/relationships/oleObject" Target="embeddings/oleObject500.bin"/><Relationship Id="rId14" Type="http://schemas.openxmlformats.org/officeDocument/2006/relationships/footer" Target="footer3.xml"/><Relationship Id="rId56" Type="http://schemas.openxmlformats.org/officeDocument/2006/relationships/image" Target="media/image17.wmf"/><Relationship Id="rId317" Type="http://schemas.openxmlformats.org/officeDocument/2006/relationships/oleObject" Target="embeddings/oleObject188.bin"/><Relationship Id="rId359" Type="http://schemas.openxmlformats.org/officeDocument/2006/relationships/image" Target="media/image128.wmf"/><Relationship Id="rId524" Type="http://schemas.openxmlformats.org/officeDocument/2006/relationships/image" Target="media/image193.wmf"/><Relationship Id="rId566" Type="http://schemas.openxmlformats.org/officeDocument/2006/relationships/oleObject" Target="embeddings/oleObject337.bin"/><Relationship Id="rId731" Type="http://schemas.openxmlformats.org/officeDocument/2006/relationships/image" Target="media/image291.wmf"/><Relationship Id="rId773" Type="http://schemas.openxmlformats.org/officeDocument/2006/relationships/image" Target="media/image309.wmf"/><Relationship Id="rId98" Type="http://schemas.openxmlformats.org/officeDocument/2006/relationships/image" Target="media/image34.wmf"/><Relationship Id="rId121" Type="http://schemas.openxmlformats.org/officeDocument/2006/relationships/image" Target="media/image42.wmf"/><Relationship Id="rId163" Type="http://schemas.openxmlformats.org/officeDocument/2006/relationships/image" Target="media/image59.wmf"/><Relationship Id="rId219" Type="http://schemas.openxmlformats.org/officeDocument/2006/relationships/oleObject" Target="embeddings/oleObject124.bin"/><Relationship Id="rId370" Type="http://schemas.openxmlformats.org/officeDocument/2006/relationships/oleObject" Target="embeddings/oleObject223.bin"/><Relationship Id="rId426" Type="http://schemas.openxmlformats.org/officeDocument/2006/relationships/oleObject" Target="embeddings/oleObject254.bin"/><Relationship Id="rId633" Type="http://schemas.openxmlformats.org/officeDocument/2006/relationships/oleObject" Target="embeddings/oleObject372.bin"/><Relationship Id="rId829" Type="http://schemas.openxmlformats.org/officeDocument/2006/relationships/image" Target="media/image337.jpeg"/><Relationship Id="rId230" Type="http://schemas.openxmlformats.org/officeDocument/2006/relationships/image" Target="media/image82.wmf"/><Relationship Id="rId468" Type="http://schemas.openxmlformats.org/officeDocument/2006/relationships/oleObject" Target="embeddings/oleObject280.bin"/><Relationship Id="rId675" Type="http://schemas.openxmlformats.org/officeDocument/2006/relationships/image" Target="media/image264.wmf"/><Relationship Id="rId840" Type="http://schemas.openxmlformats.org/officeDocument/2006/relationships/image" Target="media/image343.wmf"/><Relationship Id="rId882" Type="http://schemas.openxmlformats.org/officeDocument/2006/relationships/header" Target="header6.xml"/><Relationship Id="rId25" Type="http://schemas.openxmlformats.org/officeDocument/2006/relationships/image" Target="media/image4.wmf"/><Relationship Id="rId67" Type="http://schemas.openxmlformats.org/officeDocument/2006/relationships/oleObject" Target="embeddings/oleObject31.bin"/><Relationship Id="rId272" Type="http://schemas.openxmlformats.org/officeDocument/2006/relationships/oleObject" Target="embeddings/oleObject159.bin"/><Relationship Id="rId328" Type="http://schemas.openxmlformats.org/officeDocument/2006/relationships/oleObject" Target="embeddings/oleObject195.bin"/><Relationship Id="rId535" Type="http://schemas.openxmlformats.org/officeDocument/2006/relationships/oleObject" Target="embeddings/oleObject321.bin"/><Relationship Id="rId577" Type="http://schemas.openxmlformats.org/officeDocument/2006/relationships/oleObject" Target="embeddings/oleObject344.bin"/><Relationship Id="rId700" Type="http://schemas.openxmlformats.org/officeDocument/2006/relationships/image" Target="media/image276.wmf"/><Relationship Id="rId742" Type="http://schemas.openxmlformats.org/officeDocument/2006/relationships/oleObject" Target="embeddings/oleObject430.bin"/><Relationship Id="rId132" Type="http://schemas.openxmlformats.org/officeDocument/2006/relationships/image" Target="media/image47.wmf"/><Relationship Id="rId174" Type="http://schemas.openxmlformats.org/officeDocument/2006/relationships/image" Target="media/image63.wmf"/><Relationship Id="rId381" Type="http://schemas.openxmlformats.org/officeDocument/2006/relationships/oleObject" Target="embeddings/oleObject229.bin"/><Relationship Id="rId602" Type="http://schemas.openxmlformats.org/officeDocument/2006/relationships/image" Target="media/image230.wmf"/><Relationship Id="rId784" Type="http://schemas.openxmlformats.org/officeDocument/2006/relationships/image" Target="media/image314.wmf"/><Relationship Id="rId241" Type="http://schemas.openxmlformats.org/officeDocument/2006/relationships/image" Target="media/image86.wmf"/><Relationship Id="rId437" Type="http://schemas.openxmlformats.org/officeDocument/2006/relationships/image" Target="media/image162.wmf"/><Relationship Id="rId479" Type="http://schemas.openxmlformats.org/officeDocument/2006/relationships/image" Target="media/image177.wmf"/><Relationship Id="rId644" Type="http://schemas.openxmlformats.org/officeDocument/2006/relationships/oleObject" Target="embeddings/oleObject378.bin"/><Relationship Id="rId686" Type="http://schemas.openxmlformats.org/officeDocument/2006/relationships/image" Target="media/image269.wmf"/><Relationship Id="rId851" Type="http://schemas.openxmlformats.org/officeDocument/2006/relationships/oleObject" Target="embeddings/oleObject487.bin"/><Relationship Id="rId36" Type="http://schemas.openxmlformats.org/officeDocument/2006/relationships/oleObject" Target="embeddings/oleObject14.bin"/><Relationship Id="rId283" Type="http://schemas.openxmlformats.org/officeDocument/2006/relationships/oleObject" Target="embeddings/oleObject166.bin"/><Relationship Id="rId339" Type="http://schemas.openxmlformats.org/officeDocument/2006/relationships/oleObject" Target="embeddings/oleObject202.bin"/><Relationship Id="rId490" Type="http://schemas.openxmlformats.org/officeDocument/2006/relationships/image" Target="media/image181.wmf"/><Relationship Id="rId504" Type="http://schemas.openxmlformats.org/officeDocument/2006/relationships/oleObject" Target="embeddings/oleObject301.bin"/><Relationship Id="rId546" Type="http://schemas.openxmlformats.org/officeDocument/2006/relationships/image" Target="media/image204.wmf"/><Relationship Id="rId711" Type="http://schemas.openxmlformats.org/officeDocument/2006/relationships/oleObject" Target="embeddings/oleObject414.bin"/><Relationship Id="rId753" Type="http://schemas.openxmlformats.org/officeDocument/2006/relationships/oleObject" Target="embeddings/oleObject437.bin"/><Relationship Id="rId78" Type="http://schemas.openxmlformats.org/officeDocument/2006/relationships/image" Target="media/image27.wmf"/><Relationship Id="rId101" Type="http://schemas.openxmlformats.org/officeDocument/2006/relationships/oleObject" Target="embeddings/oleObject50.bin"/><Relationship Id="rId143" Type="http://schemas.openxmlformats.org/officeDocument/2006/relationships/image" Target="media/image52.wmf"/><Relationship Id="rId185" Type="http://schemas.openxmlformats.org/officeDocument/2006/relationships/image" Target="media/image66.wmf"/><Relationship Id="rId350" Type="http://schemas.openxmlformats.org/officeDocument/2006/relationships/oleObject" Target="embeddings/oleObject211.bin"/><Relationship Id="rId406" Type="http://schemas.openxmlformats.org/officeDocument/2006/relationships/oleObject" Target="embeddings/oleObject244.bin"/><Relationship Id="rId588" Type="http://schemas.openxmlformats.org/officeDocument/2006/relationships/image" Target="media/image223.wmf"/><Relationship Id="rId795" Type="http://schemas.openxmlformats.org/officeDocument/2006/relationships/oleObject" Target="embeddings/oleObject460.bin"/><Relationship Id="rId809" Type="http://schemas.openxmlformats.org/officeDocument/2006/relationships/oleObject" Target="embeddings/oleObject467.bin"/><Relationship Id="rId9" Type="http://schemas.openxmlformats.org/officeDocument/2006/relationships/header" Target="header1.xml"/><Relationship Id="rId210" Type="http://schemas.openxmlformats.org/officeDocument/2006/relationships/oleObject" Target="embeddings/oleObject119.bin"/><Relationship Id="rId392" Type="http://schemas.openxmlformats.org/officeDocument/2006/relationships/oleObject" Target="embeddings/oleObject236.bin"/><Relationship Id="rId448" Type="http://schemas.openxmlformats.org/officeDocument/2006/relationships/image" Target="media/image166.wmf"/><Relationship Id="rId613" Type="http://schemas.openxmlformats.org/officeDocument/2006/relationships/oleObject" Target="embeddings/oleObject362.bin"/><Relationship Id="rId655" Type="http://schemas.openxmlformats.org/officeDocument/2006/relationships/image" Target="media/image255.wmf"/><Relationship Id="rId697" Type="http://schemas.openxmlformats.org/officeDocument/2006/relationships/oleObject" Target="embeddings/oleObject407.bin"/><Relationship Id="rId820" Type="http://schemas.openxmlformats.org/officeDocument/2006/relationships/image" Target="media/image331.wmf"/><Relationship Id="rId862" Type="http://schemas.openxmlformats.org/officeDocument/2006/relationships/image" Target="media/image354.wmf"/><Relationship Id="rId252" Type="http://schemas.openxmlformats.org/officeDocument/2006/relationships/oleObject" Target="embeddings/oleObject145.bin"/><Relationship Id="rId294" Type="http://schemas.openxmlformats.org/officeDocument/2006/relationships/oleObject" Target="embeddings/oleObject173.bin"/><Relationship Id="rId308" Type="http://schemas.openxmlformats.org/officeDocument/2006/relationships/oleObject" Target="embeddings/oleObject182.bin"/><Relationship Id="rId515" Type="http://schemas.openxmlformats.org/officeDocument/2006/relationships/oleObject" Target="embeddings/oleObject307.bin"/><Relationship Id="rId722" Type="http://schemas.openxmlformats.org/officeDocument/2006/relationships/oleObject" Target="embeddings/oleObject420.bin"/><Relationship Id="rId47" Type="http://schemas.openxmlformats.org/officeDocument/2006/relationships/oleObject" Target="embeddings/oleObject20.bin"/><Relationship Id="rId89" Type="http://schemas.openxmlformats.org/officeDocument/2006/relationships/oleObject" Target="embeddings/oleObject43.bin"/><Relationship Id="rId112" Type="http://schemas.openxmlformats.org/officeDocument/2006/relationships/oleObject" Target="embeddings/oleObject58.bin"/><Relationship Id="rId154" Type="http://schemas.openxmlformats.org/officeDocument/2006/relationships/oleObject" Target="embeddings/oleObject83.bin"/><Relationship Id="rId361" Type="http://schemas.openxmlformats.org/officeDocument/2006/relationships/image" Target="media/image129.wmf"/><Relationship Id="rId557" Type="http://schemas.openxmlformats.org/officeDocument/2006/relationships/image" Target="media/image209.wmf"/><Relationship Id="rId599" Type="http://schemas.openxmlformats.org/officeDocument/2006/relationships/oleObject" Target="embeddings/oleObject355.bin"/><Relationship Id="rId764" Type="http://schemas.openxmlformats.org/officeDocument/2006/relationships/oleObject" Target="embeddings/oleObject444.bin"/><Relationship Id="rId196" Type="http://schemas.openxmlformats.org/officeDocument/2006/relationships/oleObject" Target="embeddings/oleObject110.bin"/><Relationship Id="rId417" Type="http://schemas.openxmlformats.org/officeDocument/2006/relationships/image" Target="media/image152.wmf"/><Relationship Id="rId459" Type="http://schemas.openxmlformats.org/officeDocument/2006/relationships/oleObject" Target="embeddings/oleObject274.bin"/><Relationship Id="rId624" Type="http://schemas.openxmlformats.org/officeDocument/2006/relationships/image" Target="media/image241.wmf"/><Relationship Id="rId666" Type="http://schemas.openxmlformats.org/officeDocument/2006/relationships/oleObject" Target="embeddings/oleObject391.bin"/><Relationship Id="rId831" Type="http://schemas.openxmlformats.org/officeDocument/2006/relationships/oleObject" Target="embeddings/oleObject477.bin"/><Relationship Id="rId873" Type="http://schemas.openxmlformats.org/officeDocument/2006/relationships/image" Target="media/image356.wmf"/><Relationship Id="rId16" Type="http://schemas.openxmlformats.org/officeDocument/2006/relationships/oleObject" Target="embeddings/oleObject1.bin"/><Relationship Id="rId221" Type="http://schemas.openxmlformats.org/officeDocument/2006/relationships/oleObject" Target="embeddings/oleObject126.bin"/><Relationship Id="rId263" Type="http://schemas.openxmlformats.org/officeDocument/2006/relationships/image" Target="media/image94.wmf"/><Relationship Id="rId319" Type="http://schemas.openxmlformats.org/officeDocument/2006/relationships/oleObject" Target="embeddings/oleObject189.bin"/><Relationship Id="rId470" Type="http://schemas.openxmlformats.org/officeDocument/2006/relationships/oleObject" Target="embeddings/oleObject281.bin"/><Relationship Id="rId526" Type="http://schemas.openxmlformats.org/officeDocument/2006/relationships/image" Target="media/image194.wmf"/><Relationship Id="rId58" Type="http://schemas.openxmlformats.org/officeDocument/2006/relationships/image" Target="media/image18.wmf"/><Relationship Id="rId123" Type="http://schemas.openxmlformats.org/officeDocument/2006/relationships/oleObject" Target="embeddings/oleObject65.bin"/><Relationship Id="rId330" Type="http://schemas.openxmlformats.org/officeDocument/2006/relationships/oleObject" Target="embeddings/oleObject196.bin"/><Relationship Id="rId568" Type="http://schemas.openxmlformats.org/officeDocument/2006/relationships/oleObject" Target="embeddings/oleObject338.bin"/><Relationship Id="rId733" Type="http://schemas.openxmlformats.org/officeDocument/2006/relationships/image" Target="media/image292.wmf"/><Relationship Id="rId775" Type="http://schemas.openxmlformats.org/officeDocument/2006/relationships/image" Target="media/image310.wmf"/><Relationship Id="rId165" Type="http://schemas.openxmlformats.org/officeDocument/2006/relationships/oleObject" Target="embeddings/oleObject90.bin"/><Relationship Id="rId372" Type="http://schemas.openxmlformats.org/officeDocument/2006/relationships/image" Target="media/image132.wmf"/><Relationship Id="rId428" Type="http://schemas.openxmlformats.org/officeDocument/2006/relationships/oleObject" Target="embeddings/oleObject255.bin"/><Relationship Id="rId635" Type="http://schemas.openxmlformats.org/officeDocument/2006/relationships/oleObject" Target="embeddings/oleObject373.bin"/><Relationship Id="rId677" Type="http://schemas.openxmlformats.org/officeDocument/2006/relationships/image" Target="media/image265.wmf"/><Relationship Id="rId800" Type="http://schemas.openxmlformats.org/officeDocument/2006/relationships/image" Target="media/image322.wmf"/><Relationship Id="rId842" Type="http://schemas.openxmlformats.org/officeDocument/2006/relationships/image" Target="media/image344.wmf"/><Relationship Id="rId232" Type="http://schemas.openxmlformats.org/officeDocument/2006/relationships/image" Target="media/image83.wmf"/><Relationship Id="rId274" Type="http://schemas.openxmlformats.org/officeDocument/2006/relationships/oleObject" Target="embeddings/oleObject160.bin"/><Relationship Id="rId481" Type="http://schemas.openxmlformats.org/officeDocument/2006/relationships/image" Target="media/image178.wmf"/><Relationship Id="rId702" Type="http://schemas.openxmlformats.org/officeDocument/2006/relationships/image" Target="media/image277.wmf"/><Relationship Id="rId884" Type="http://schemas.microsoft.com/office/2011/relationships/people" Target="people.xml"/><Relationship Id="rId27" Type="http://schemas.openxmlformats.org/officeDocument/2006/relationships/image" Target="media/image5.wmf"/><Relationship Id="rId69" Type="http://schemas.openxmlformats.org/officeDocument/2006/relationships/oleObject" Target="embeddings/oleObject32.bin"/><Relationship Id="rId134" Type="http://schemas.openxmlformats.org/officeDocument/2006/relationships/image" Target="media/image48.wmf"/><Relationship Id="rId537" Type="http://schemas.openxmlformats.org/officeDocument/2006/relationships/oleObject" Target="embeddings/oleObject322.bin"/><Relationship Id="rId579" Type="http://schemas.openxmlformats.org/officeDocument/2006/relationships/oleObject" Target="embeddings/oleObject345.bin"/><Relationship Id="rId744" Type="http://schemas.openxmlformats.org/officeDocument/2006/relationships/oleObject" Target="embeddings/oleObject431.bin"/><Relationship Id="rId786" Type="http://schemas.openxmlformats.org/officeDocument/2006/relationships/image" Target="media/image315.wmf"/><Relationship Id="rId80" Type="http://schemas.openxmlformats.org/officeDocument/2006/relationships/image" Target="media/image28.wmf"/><Relationship Id="rId176" Type="http://schemas.openxmlformats.org/officeDocument/2006/relationships/oleObject" Target="embeddings/oleObject97.bin"/><Relationship Id="rId341" Type="http://schemas.openxmlformats.org/officeDocument/2006/relationships/oleObject" Target="embeddings/oleObject204.bin"/><Relationship Id="rId383" Type="http://schemas.openxmlformats.org/officeDocument/2006/relationships/oleObject" Target="embeddings/oleObject231.bin"/><Relationship Id="rId439" Type="http://schemas.openxmlformats.org/officeDocument/2006/relationships/image" Target="media/image163.wmf"/><Relationship Id="rId590" Type="http://schemas.openxmlformats.org/officeDocument/2006/relationships/image" Target="media/image224.wmf"/><Relationship Id="rId604" Type="http://schemas.openxmlformats.org/officeDocument/2006/relationships/image" Target="media/image231.wmf"/><Relationship Id="rId646" Type="http://schemas.openxmlformats.org/officeDocument/2006/relationships/oleObject" Target="embeddings/oleObject379.bin"/><Relationship Id="rId811" Type="http://schemas.openxmlformats.org/officeDocument/2006/relationships/oleObject" Target="embeddings/oleObject468.bin"/><Relationship Id="rId201" Type="http://schemas.openxmlformats.org/officeDocument/2006/relationships/oleObject" Target="embeddings/oleObject113.bin"/><Relationship Id="rId243" Type="http://schemas.openxmlformats.org/officeDocument/2006/relationships/image" Target="media/image87.wmf"/><Relationship Id="rId285" Type="http://schemas.openxmlformats.org/officeDocument/2006/relationships/oleObject" Target="embeddings/oleObject168.bin"/><Relationship Id="rId450" Type="http://schemas.openxmlformats.org/officeDocument/2006/relationships/image" Target="media/image167.wmf"/><Relationship Id="rId506" Type="http://schemas.openxmlformats.org/officeDocument/2006/relationships/oleObject" Target="embeddings/oleObject302.bin"/><Relationship Id="rId688" Type="http://schemas.openxmlformats.org/officeDocument/2006/relationships/image" Target="media/image270.wmf"/><Relationship Id="rId853" Type="http://schemas.openxmlformats.org/officeDocument/2006/relationships/oleObject" Target="embeddings/oleObject488.bin"/><Relationship Id="rId38" Type="http://schemas.openxmlformats.org/officeDocument/2006/relationships/oleObject" Target="embeddings/oleObject15.bin"/><Relationship Id="rId103" Type="http://schemas.openxmlformats.org/officeDocument/2006/relationships/oleObject" Target="embeddings/oleObject51.bin"/><Relationship Id="rId310" Type="http://schemas.openxmlformats.org/officeDocument/2006/relationships/oleObject" Target="embeddings/oleObject183.bin"/><Relationship Id="rId492" Type="http://schemas.openxmlformats.org/officeDocument/2006/relationships/image" Target="media/image182.wmf"/><Relationship Id="rId548" Type="http://schemas.openxmlformats.org/officeDocument/2006/relationships/image" Target="media/image205.wmf"/><Relationship Id="rId713" Type="http://schemas.openxmlformats.org/officeDocument/2006/relationships/oleObject" Target="embeddings/oleObject415.bin"/><Relationship Id="rId755" Type="http://schemas.openxmlformats.org/officeDocument/2006/relationships/oleObject" Target="embeddings/oleObject438.bin"/><Relationship Id="rId797" Type="http://schemas.openxmlformats.org/officeDocument/2006/relationships/oleObject" Target="embeddings/oleObject461.bin"/><Relationship Id="rId91" Type="http://schemas.openxmlformats.org/officeDocument/2006/relationships/oleObject" Target="embeddings/oleObject44.bin"/><Relationship Id="rId145" Type="http://schemas.openxmlformats.org/officeDocument/2006/relationships/image" Target="media/image53.wmf"/><Relationship Id="rId187" Type="http://schemas.openxmlformats.org/officeDocument/2006/relationships/image" Target="media/image67.wmf"/><Relationship Id="rId352" Type="http://schemas.openxmlformats.org/officeDocument/2006/relationships/oleObject" Target="embeddings/oleObject212.bin"/><Relationship Id="rId394" Type="http://schemas.openxmlformats.org/officeDocument/2006/relationships/oleObject" Target="embeddings/oleObject237.bin"/><Relationship Id="rId408" Type="http://schemas.openxmlformats.org/officeDocument/2006/relationships/oleObject" Target="embeddings/oleObject245.bin"/><Relationship Id="rId615" Type="http://schemas.openxmlformats.org/officeDocument/2006/relationships/oleObject" Target="embeddings/oleObject363.bin"/><Relationship Id="rId822" Type="http://schemas.openxmlformats.org/officeDocument/2006/relationships/image" Target="media/image332.wmf"/><Relationship Id="rId212" Type="http://schemas.openxmlformats.org/officeDocument/2006/relationships/oleObject" Target="embeddings/oleObject120.bin"/><Relationship Id="rId254" Type="http://schemas.openxmlformats.org/officeDocument/2006/relationships/oleObject" Target="embeddings/oleObject146.bin"/><Relationship Id="rId657" Type="http://schemas.openxmlformats.org/officeDocument/2006/relationships/image" Target="media/image256.wmf"/><Relationship Id="rId699" Type="http://schemas.openxmlformats.org/officeDocument/2006/relationships/oleObject" Target="embeddings/oleObject408.bin"/><Relationship Id="rId864" Type="http://schemas.openxmlformats.org/officeDocument/2006/relationships/oleObject" Target="embeddings/oleObject494.bin"/><Relationship Id="rId49" Type="http://schemas.openxmlformats.org/officeDocument/2006/relationships/oleObject" Target="embeddings/oleObject21.bin"/><Relationship Id="rId114" Type="http://schemas.openxmlformats.org/officeDocument/2006/relationships/oleObject" Target="embeddings/oleObject60.bin"/><Relationship Id="rId296" Type="http://schemas.openxmlformats.org/officeDocument/2006/relationships/oleObject" Target="embeddings/oleObject175.bin"/><Relationship Id="rId461" Type="http://schemas.openxmlformats.org/officeDocument/2006/relationships/oleObject" Target="embeddings/oleObject276.bin"/><Relationship Id="rId517" Type="http://schemas.openxmlformats.org/officeDocument/2006/relationships/oleObject" Target="embeddings/oleObject309.bin"/><Relationship Id="rId559" Type="http://schemas.openxmlformats.org/officeDocument/2006/relationships/image" Target="media/image210.wmf"/><Relationship Id="rId724" Type="http://schemas.openxmlformats.org/officeDocument/2006/relationships/oleObject" Target="embeddings/oleObject421.bin"/><Relationship Id="rId766" Type="http://schemas.openxmlformats.org/officeDocument/2006/relationships/oleObject" Target="embeddings/oleObject445.bin"/><Relationship Id="rId60" Type="http://schemas.openxmlformats.org/officeDocument/2006/relationships/image" Target="media/image19.wmf"/><Relationship Id="rId156" Type="http://schemas.openxmlformats.org/officeDocument/2006/relationships/oleObject" Target="embeddings/oleObject84.bin"/><Relationship Id="rId198" Type="http://schemas.openxmlformats.org/officeDocument/2006/relationships/image" Target="media/image71.wmf"/><Relationship Id="rId321" Type="http://schemas.openxmlformats.org/officeDocument/2006/relationships/oleObject" Target="embeddings/oleObject191.bin"/><Relationship Id="rId363" Type="http://schemas.openxmlformats.org/officeDocument/2006/relationships/image" Target="media/image130.wmf"/><Relationship Id="rId419" Type="http://schemas.openxmlformats.org/officeDocument/2006/relationships/image" Target="media/image153.wmf"/><Relationship Id="rId570" Type="http://schemas.openxmlformats.org/officeDocument/2006/relationships/oleObject" Target="embeddings/oleObject339.bin"/><Relationship Id="rId626" Type="http://schemas.openxmlformats.org/officeDocument/2006/relationships/image" Target="media/image242.wmf"/><Relationship Id="rId223" Type="http://schemas.openxmlformats.org/officeDocument/2006/relationships/oleObject" Target="embeddings/oleObject128.bin"/><Relationship Id="rId430" Type="http://schemas.openxmlformats.org/officeDocument/2006/relationships/oleObject" Target="embeddings/oleObject256.bin"/><Relationship Id="rId668" Type="http://schemas.openxmlformats.org/officeDocument/2006/relationships/oleObject" Target="embeddings/oleObject392.bin"/><Relationship Id="rId833" Type="http://schemas.openxmlformats.org/officeDocument/2006/relationships/oleObject" Target="embeddings/oleObject478.bin"/><Relationship Id="rId875" Type="http://schemas.openxmlformats.org/officeDocument/2006/relationships/hyperlink" Target="http://xueshu.baidu.com/s?wd=author%3A%28ChinFeng%20Lee%29%20&amp;tn=SE_baiduxueshu_c1gjeupa&amp;ie=utf-8&amp;sc_f_para=sc_hilight%3Dperson" TargetMode="External"/><Relationship Id="rId18" Type="http://schemas.openxmlformats.org/officeDocument/2006/relationships/oleObject" Target="embeddings/oleObject3.bin"/><Relationship Id="rId265" Type="http://schemas.openxmlformats.org/officeDocument/2006/relationships/oleObject" Target="embeddings/oleObject155.bin"/><Relationship Id="rId472" Type="http://schemas.openxmlformats.org/officeDocument/2006/relationships/oleObject" Target="embeddings/oleObject282.bin"/><Relationship Id="rId528" Type="http://schemas.openxmlformats.org/officeDocument/2006/relationships/image" Target="media/image195.wmf"/><Relationship Id="rId735" Type="http://schemas.openxmlformats.org/officeDocument/2006/relationships/image" Target="media/image293.wmf"/><Relationship Id="rId125" Type="http://schemas.openxmlformats.org/officeDocument/2006/relationships/oleObject" Target="embeddings/oleObject66.bin"/><Relationship Id="rId167" Type="http://schemas.openxmlformats.org/officeDocument/2006/relationships/oleObject" Target="embeddings/oleObject91.bin"/><Relationship Id="rId332" Type="http://schemas.openxmlformats.org/officeDocument/2006/relationships/oleObject" Target="embeddings/oleObject197.bin"/><Relationship Id="rId374" Type="http://schemas.openxmlformats.org/officeDocument/2006/relationships/image" Target="media/image133.wmf"/><Relationship Id="rId581" Type="http://schemas.openxmlformats.org/officeDocument/2006/relationships/oleObject" Target="embeddings/oleObject346.bin"/><Relationship Id="rId777" Type="http://schemas.openxmlformats.org/officeDocument/2006/relationships/image" Target="media/image311.wmf"/><Relationship Id="rId71" Type="http://schemas.microsoft.com/office/2011/relationships/commentsExtended" Target="commentsExtended.xml"/><Relationship Id="rId234" Type="http://schemas.openxmlformats.org/officeDocument/2006/relationships/oleObject" Target="embeddings/oleObject135.bin"/><Relationship Id="rId637" Type="http://schemas.openxmlformats.org/officeDocument/2006/relationships/oleObject" Target="embeddings/oleObject374.bin"/><Relationship Id="rId679" Type="http://schemas.openxmlformats.org/officeDocument/2006/relationships/image" Target="media/image266.wmf"/><Relationship Id="rId802" Type="http://schemas.openxmlformats.org/officeDocument/2006/relationships/image" Target="media/image323.wmf"/><Relationship Id="rId844" Type="http://schemas.openxmlformats.org/officeDocument/2006/relationships/image" Target="media/image345.wmf"/><Relationship Id="rId2" Type="http://schemas.openxmlformats.org/officeDocument/2006/relationships/customXml" Target="../customXml/item2.xml"/><Relationship Id="rId29" Type="http://schemas.openxmlformats.org/officeDocument/2006/relationships/image" Target="media/image6.wmf"/><Relationship Id="rId276" Type="http://schemas.openxmlformats.org/officeDocument/2006/relationships/image" Target="media/image99.wmf"/><Relationship Id="rId441" Type="http://schemas.openxmlformats.org/officeDocument/2006/relationships/image" Target="media/image164.wmf"/><Relationship Id="rId483" Type="http://schemas.openxmlformats.org/officeDocument/2006/relationships/oleObject" Target="embeddings/oleObject289.bin"/><Relationship Id="rId539" Type="http://schemas.openxmlformats.org/officeDocument/2006/relationships/oleObject" Target="embeddings/oleObject323.bin"/><Relationship Id="rId690" Type="http://schemas.openxmlformats.org/officeDocument/2006/relationships/image" Target="media/image271.wmf"/><Relationship Id="rId704" Type="http://schemas.openxmlformats.org/officeDocument/2006/relationships/image" Target="media/image278.wmf"/><Relationship Id="rId746" Type="http://schemas.openxmlformats.org/officeDocument/2006/relationships/image" Target="media/image298.wmf"/><Relationship Id="rId40" Type="http://schemas.openxmlformats.org/officeDocument/2006/relationships/oleObject" Target="embeddings/oleObject16.bin"/><Relationship Id="rId136" Type="http://schemas.openxmlformats.org/officeDocument/2006/relationships/image" Target="media/image49.wmf"/><Relationship Id="rId178" Type="http://schemas.openxmlformats.org/officeDocument/2006/relationships/oleObject" Target="embeddings/oleObject99.bin"/><Relationship Id="rId301" Type="http://schemas.openxmlformats.org/officeDocument/2006/relationships/oleObject" Target="embeddings/oleObject178.bin"/><Relationship Id="rId343" Type="http://schemas.openxmlformats.org/officeDocument/2006/relationships/image" Target="media/image122.wmf"/><Relationship Id="rId550" Type="http://schemas.openxmlformats.org/officeDocument/2006/relationships/image" Target="media/image206.wmf"/><Relationship Id="rId788" Type="http://schemas.openxmlformats.org/officeDocument/2006/relationships/image" Target="media/image316.wmf"/><Relationship Id="rId82" Type="http://schemas.openxmlformats.org/officeDocument/2006/relationships/image" Target="media/image29.wmf"/><Relationship Id="rId203" Type="http://schemas.openxmlformats.org/officeDocument/2006/relationships/oleObject" Target="embeddings/oleObject114.bin"/><Relationship Id="rId385" Type="http://schemas.openxmlformats.org/officeDocument/2006/relationships/oleObject" Target="embeddings/oleObject232.bin"/><Relationship Id="rId592" Type="http://schemas.openxmlformats.org/officeDocument/2006/relationships/image" Target="media/image225.wmf"/><Relationship Id="rId606" Type="http://schemas.openxmlformats.org/officeDocument/2006/relationships/image" Target="media/image232.wmf"/><Relationship Id="rId648" Type="http://schemas.openxmlformats.org/officeDocument/2006/relationships/oleObject" Target="embeddings/oleObject380.bin"/><Relationship Id="rId813" Type="http://schemas.openxmlformats.org/officeDocument/2006/relationships/oleObject" Target="embeddings/oleObject469.bin"/><Relationship Id="rId855" Type="http://schemas.openxmlformats.org/officeDocument/2006/relationships/oleObject" Target="embeddings/oleObject489.bin"/><Relationship Id="rId245" Type="http://schemas.openxmlformats.org/officeDocument/2006/relationships/image" Target="media/image88.wmf"/><Relationship Id="rId287" Type="http://schemas.openxmlformats.org/officeDocument/2006/relationships/oleObject" Target="embeddings/oleObject169.bin"/><Relationship Id="rId410" Type="http://schemas.openxmlformats.org/officeDocument/2006/relationships/oleObject" Target="embeddings/oleObject246.bin"/><Relationship Id="rId452" Type="http://schemas.openxmlformats.org/officeDocument/2006/relationships/image" Target="media/image168.wmf"/><Relationship Id="rId494" Type="http://schemas.openxmlformats.org/officeDocument/2006/relationships/image" Target="media/image183.wmf"/><Relationship Id="rId508" Type="http://schemas.openxmlformats.org/officeDocument/2006/relationships/oleObject" Target="embeddings/oleObject303.bin"/><Relationship Id="rId715" Type="http://schemas.openxmlformats.org/officeDocument/2006/relationships/oleObject" Target="embeddings/oleObject416.bin"/><Relationship Id="rId105" Type="http://schemas.openxmlformats.org/officeDocument/2006/relationships/oleObject" Target="embeddings/oleObject53.bin"/><Relationship Id="rId147" Type="http://schemas.openxmlformats.org/officeDocument/2006/relationships/image" Target="media/image54.wmf"/><Relationship Id="rId312" Type="http://schemas.openxmlformats.org/officeDocument/2006/relationships/oleObject" Target="embeddings/oleObject184.bin"/><Relationship Id="rId354" Type="http://schemas.openxmlformats.org/officeDocument/2006/relationships/oleObject" Target="embeddings/oleObject213.bin"/><Relationship Id="rId757" Type="http://schemas.openxmlformats.org/officeDocument/2006/relationships/oleObject" Target="embeddings/oleObject440.bin"/><Relationship Id="rId799" Type="http://schemas.openxmlformats.org/officeDocument/2006/relationships/oleObject" Target="embeddings/oleObject462.bin"/><Relationship Id="rId51" Type="http://schemas.openxmlformats.org/officeDocument/2006/relationships/oleObject" Target="embeddings/oleObject23.bin"/><Relationship Id="rId93" Type="http://schemas.openxmlformats.org/officeDocument/2006/relationships/oleObject" Target="embeddings/oleObject45.bin"/><Relationship Id="rId189" Type="http://schemas.openxmlformats.org/officeDocument/2006/relationships/oleObject" Target="embeddings/oleObject106.bin"/><Relationship Id="rId396" Type="http://schemas.openxmlformats.org/officeDocument/2006/relationships/oleObject" Target="embeddings/oleObject238.bin"/><Relationship Id="rId561" Type="http://schemas.openxmlformats.org/officeDocument/2006/relationships/image" Target="media/image211.wmf"/><Relationship Id="rId617" Type="http://schemas.openxmlformats.org/officeDocument/2006/relationships/oleObject" Target="embeddings/oleObject364.bin"/><Relationship Id="rId659" Type="http://schemas.openxmlformats.org/officeDocument/2006/relationships/image" Target="media/image257.wmf"/><Relationship Id="rId824" Type="http://schemas.openxmlformats.org/officeDocument/2006/relationships/image" Target="media/image333.wmf"/><Relationship Id="rId866" Type="http://schemas.openxmlformats.org/officeDocument/2006/relationships/oleObject" Target="embeddings/oleObject496.bin"/><Relationship Id="rId214" Type="http://schemas.openxmlformats.org/officeDocument/2006/relationships/oleObject" Target="embeddings/oleObject121.bin"/><Relationship Id="rId256" Type="http://schemas.openxmlformats.org/officeDocument/2006/relationships/oleObject" Target="embeddings/oleObject148.bin"/><Relationship Id="rId298" Type="http://schemas.openxmlformats.org/officeDocument/2006/relationships/oleObject" Target="embeddings/oleObject176.bin"/><Relationship Id="rId421" Type="http://schemas.openxmlformats.org/officeDocument/2006/relationships/image" Target="media/image154.wmf"/><Relationship Id="rId463" Type="http://schemas.openxmlformats.org/officeDocument/2006/relationships/oleObject" Target="embeddings/oleObject277.bin"/><Relationship Id="rId519" Type="http://schemas.openxmlformats.org/officeDocument/2006/relationships/oleObject" Target="embeddings/oleObject311.bin"/><Relationship Id="rId670" Type="http://schemas.openxmlformats.org/officeDocument/2006/relationships/oleObject" Target="embeddings/oleObject393.bin"/><Relationship Id="rId116" Type="http://schemas.openxmlformats.org/officeDocument/2006/relationships/oleObject" Target="embeddings/oleObject61.bin"/><Relationship Id="rId158" Type="http://schemas.openxmlformats.org/officeDocument/2006/relationships/oleObject" Target="embeddings/oleObject85.bin"/><Relationship Id="rId323" Type="http://schemas.openxmlformats.org/officeDocument/2006/relationships/oleObject" Target="embeddings/oleObject192.bin"/><Relationship Id="rId530" Type="http://schemas.openxmlformats.org/officeDocument/2006/relationships/image" Target="media/image196.wmf"/><Relationship Id="rId726" Type="http://schemas.openxmlformats.org/officeDocument/2006/relationships/oleObject" Target="embeddings/oleObject422.bin"/><Relationship Id="rId768" Type="http://schemas.openxmlformats.org/officeDocument/2006/relationships/oleObject" Target="embeddings/oleObject446.bin"/><Relationship Id="rId20" Type="http://schemas.openxmlformats.org/officeDocument/2006/relationships/oleObject" Target="embeddings/oleObject4.bin"/><Relationship Id="rId62" Type="http://schemas.openxmlformats.org/officeDocument/2006/relationships/image" Target="media/image20.wmf"/><Relationship Id="rId365" Type="http://schemas.openxmlformats.org/officeDocument/2006/relationships/image" Target="media/image131.wmf"/><Relationship Id="rId572" Type="http://schemas.openxmlformats.org/officeDocument/2006/relationships/image" Target="media/image216.wmf"/><Relationship Id="rId628" Type="http://schemas.openxmlformats.org/officeDocument/2006/relationships/image" Target="media/image243.wmf"/><Relationship Id="rId835" Type="http://schemas.openxmlformats.org/officeDocument/2006/relationships/oleObject" Target="embeddings/oleObject479.bin"/><Relationship Id="rId225" Type="http://schemas.openxmlformats.org/officeDocument/2006/relationships/oleObject" Target="embeddings/oleObject130.bin"/><Relationship Id="rId267" Type="http://schemas.openxmlformats.org/officeDocument/2006/relationships/oleObject" Target="embeddings/oleObject156.bin"/><Relationship Id="rId432" Type="http://schemas.openxmlformats.org/officeDocument/2006/relationships/oleObject" Target="embeddings/oleObject257.bin"/><Relationship Id="rId474" Type="http://schemas.openxmlformats.org/officeDocument/2006/relationships/oleObject" Target="embeddings/oleObject283.bin"/><Relationship Id="rId877" Type="http://schemas.openxmlformats.org/officeDocument/2006/relationships/hyperlink" Target="http://xueshu.baidu.com/s?wd=author%3A%28Chin-Chen%20Chang%29%20&amp;tn=SE_baiduxueshu_c1gjeupa&amp;ie=utf-8&amp;sc_f_para=sc_hilight%3Dperson" TargetMode="External"/><Relationship Id="rId127" Type="http://schemas.openxmlformats.org/officeDocument/2006/relationships/oleObject" Target="embeddings/oleObject67.bin"/><Relationship Id="rId681" Type="http://schemas.openxmlformats.org/officeDocument/2006/relationships/oleObject" Target="embeddings/oleObject399.bin"/><Relationship Id="rId737" Type="http://schemas.openxmlformats.org/officeDocument/2006/relationships/image" Target="media/image294.wmf"/><Relationship Id="rId779" Type="http://schemas.openxmlformats.org/officeDocument/2006/relationships/oleObject" Target="embeddings/oleObject452.bin"/><Relationship Id="rId31" Type="http://schemas.openxmlformats.org/officeDocument/2006/relationships/image" Target="media/image7.wmf"/><Relationship Id="rId73" Type="http://schemas.openxmlformats.org/officeDocument/2006/relationships/oleObject" Target="embeddings/oleObject33.bin"/><Relationship Id="rId169" Type="http://schemas.openxmlformats.org/officeDocument/2006/relationships/oleObject" Target="embeddings/oleObject93.bin"/><Relationship Id="rId334" Type="http://schemas.openxmlformats.org/officeDocument/2006/relationships/oleObject" Target="embeddings/oleObject198.bin"/><Relationship Id="rId376" Type="http://schemas.openxmlformats.org/officeDocument/2006/relationships/image" Target="media/image134.wmf"/><Relationship Id="rId541" Type="http://schemas.openxmlformats.org/officeDocument/2006/relationships/oleObject" Target="embeddings/oleObject324.bin"/><Relationship Id="rId583" Type="http://schemas.openxmlformats.org/officeDocument/2006/relationships/oleObject" Target="embeddings/oleObject347.bin"/><Relationship Id="rId639" Type="http://schemas.openxmlformats.org/officeDocument/2006/relationships/image" Target="media/image248.wmf"/><Relationship Id="rId790" Type="http://schemas.openxmlformats.org/officeDocument/2006/relationships/image" Target="media/image317.wmf"/><Relationship Id="rId804" Type="http://schemas.openxmlformats.org/officeDocument/2006/relationships/image" Target="media/image324.wmf"/><Relationship Id="rId4" Type="http://schemas.openxmlformats.org/officeDocument/2006/relationships/styles" Target="styles.xml"/><Relationship Id="rId180" Type="http://schemas.openxmlformats.org/officeDocument/2006/relationships/oleObject" Target="embeddings/oleObject100.bin"/><Relationship Id="rId236" Type="http://schemas.openxmlformats.org/officeDocument/2006/relationships/oleObject" Target="embeddings/oleObject136.bin"/><Relationship Id="rId278" Type="http://schemas.openxmlformats.org/officeDocument/2006/relationships/image" Target="media/image100.wmf"/><Relationship Id="rId401" Type="http://schemas.openxmlformats.org/officeDocument/2006/relationships/oleObject" Target="embeddings/oleObject241.bin"/><Relationship Id="rId443" Type="http://schemas.openxmlformats.org/officeDocument/2006/relationships/oleObject" Target="embeddings/oleObject263.bin"/><Relationship Id="rId650" Type="http://schemas.openxmlformats.org/officeDocument/2006/relationships/oleObject" Target="embeddings/oleObject382.bin"/><Relationship Id="rId846" Type="http://schemas.openxmlformats.org/officeDocument/2006/relationships/image" Target="media/image346.wmf"/><Relationship Id="rId303" Type="http://schemas.openxmlformats.org/officeDocument/2006/relationships/image" Target="media/image108.wmf"/><Relationship Id="rId485" Type="http://schemas.openxmlformats.org/officeDocument/2006/relationships/oleObject" Target="embeddings/oleObject290.bin"/><Relationship Id="rId692" Type="http://schemas.openxmlformats.org/officeDocument/2006/relationships/image" Target="media/image272.wmf"/><Relationship Id="rId706" Type="http://schemas.openxmlformats.org/officeDocument/2006/relationships/image" Target="media/image279.wmf"/><Relationship Id="rId748" Type="http://schemas.openxmlformats.org/officeDocument/2006/relationships/oleObject" Target="embeddings/oleObject434.bin"/><Relationship Id="rId42" Type="http://schemas.openxmlformats.org/officeDocument/2006/relationships/oleObject" Target="embeddings/oleObject17.bin"/><Relationship Id="rId84" Type="http://schemas.openxmlformats.org/officeDocument/2006/relationships/image" Target="media/image30.wmf"/><Relationship Id="rId138" Type="http://schemas.openxmlformats.org/officeDocument/2006/relationships/image" Target="media/image50.wmf"/><Relationship Id="rId345" Type="http://schemas.openxmlformats.org/officeDocument/2006/relationships/image" Target="media/image123.wmf"/><Relationship Id="rId387" Type="http://schemas.openxmlformats.org/officeDocument/2006/relationships/oleObject" Target="embeddings/oleObject233.bin"/><Relationship Id="rId510" Type="http://schemas.openxmlformats.org/officeDocument/2006/relationships/oleObject" Target="embeddings/oleObject304.bin"/><Relationship Id="rId552" Type="http://schemas.openxmlformats.org/officeDocument/2006/relationships/image" Target="media/image207.wmf"/><Relationship Id="rId594" Type="http://schemas.openxmlformats.org/officeDocument/2006/relationships/image" Target="media/image226.wmf"/><Relationship Id="rId608" Type="http://schemas.openxmlformats.org/officeDocument/2006/relationships/image" Target="media/image233.wmf"/><Relationship Id="rId815" Type="http://schemas.openxmlformats.org/officeDocument/2006/relationships/oleObject" Target="embeddings/oleObject470.bin"/><Relationship Id="rId191" Type="http://schemas.openxmlformats.org/officeDocument/2006/relationships/image" Target="media/image68.wmf"/><Relationship Id="rId205" Type="http://schemas.openxmlformats.org/officeDocument/2006/relationships/oleObject" Target="embeddings/oleObject116.bin"/><Relationship Id="rId247" Type="http://schemas.openxmlformats.org/officeDocument/2006/relationships/image" Target="media/image89.wmf"/><Relationship Id="rId412" Type="http://schemas.openxmlformats.org/officeDocument/2006/relationships/oleObject" Target="embeddings/oleObject247.bin"/><Relationship Id="rId857" Type="http://schemas.openxmlformats.org/officeDocument/2006/relationships/oleObject" Target="embeddings/oleObject490.bin"/><Relationship Id="rId107" Type="http://schemas.openxmlformats.org/officeDocument/2006/relationships/oleObject" Target="embeddings/oleObject55.bin"/><Relationship Id="rId289" Type="http://schemas.openxmlformats.org/officeDocument/2006/relationships/oleObject" Target="embeddings/oleObject170.bin"/><Relationship Id="rId454" Type="http://schemas.openxmlformats.org/officeDocument/2006/relationships/oleObject" Target="embeddings/oleObject270.bin"/><Relationship Id="rId496" Type="http://schemas.openxmlformats.org/officeDocument/2006/relationships/oleObject" Target="embeddings/oleObject297.bin"/><Relationship Id="rId661" Type="http://schemas.openxmlformats.org/officeDocument/2006/relationships/image" Target="media/image258.wmf"/><Relationship Id="rId717" Type="http://schemas.openxmlformats.org/officeDocument/2006/relationships/oleObject" Target="embeddings/oleObject417.bin"/><Relationship Id="rId759" Type="http://schemas.openxmlformats.org/officeDocument/2006/relationships/image" Target="media/image302.wmf"/><Relationship Id="rId11" Type="http://schemas.openxmlformats.org/officeDocument/2006/relationships/footer" Target="footer1.xml"/><Relationship Id="rId53" Type="http://schemas.openxmlformats.org/officeDocument/2006/relationships/oleObject" Target="embeddings/oleObject24.bin"/><Relationship Id="rId149" Type="http://schemas.openxmlformats.org/officeDocument/2006/relationships/oleObject" Target="embeddings/oleObject79.bin"/><Relationship Id="rId314" Type="http://schemas.openxmlformats.org/officeDocument/2006/relationships/oleObject" Target="embeddings/oleObject185.bin"/><Relationship Id="rId356" Type="http://schemas.openxmlformats.org/officeDocument/2006/relationships/oleObject" Target="embeddings/oleObject214.bin"/><Relationship Id="rId398" Type="http://schemas.openxmlformats.org/officeDocument/2006/relationships/oleObject" Target="embeddings/oleObject239.bin"/><Relationship Id="rId521" Type="http://schemas.openxmlformats.org/officeDocument/2006/relationships/oleObject" Target="embeddings/oleObject313.bin"/><Relationship Id="rId563" Type="http://schemas.openxmlformats.org/officeDocument/2006/relationships/image" Target="media/image212.wmf"/><Relationship Id="rId619" Type="http://schemas.openxmlformats.org/officeDocument/2006/relationships/oleObject" Target="embeddings/oleObject365.bin"/><Relationship Id="rId770" Type="http://schemas.openxmlformats.org/officeDocument/2006/relationships/oleObject" Target="embeddings/oleObject447.bin"/><Relationship Id="rId95" Type="http://schemas.openxmlformats.org/officeDocument/2006/relationships/oleObject" Target="embeddings/oleObject47.bin"/><Relationship Id="rId160" Type="http://schemas.openxmlformats.org/officeDocument/2006/relationships/oleObject" Target="embeddings/oleObject86.bin"/><Relationship Id="rId216" Type="http://schemas.openxmlformats.org/officeDocument/2006/relationships/oleObject" Target="embeddings/oleObject122.bin"/><Relationship Id="rId423" Type="http://schemas.openxmlformats.org/officeDocument/2006/relationships/image" Target="media/image155.wmf"/><Relationship Id="rId826" Type="http://schemas.openxmlformats.org/officeDocument/2006/relationships/image" Target="media/image334.jpeg"/><Relationship Id="rId868" Type="http://schemas.openxmlformats.org/officeDocument/2006/relationships/oleObject" Target="embeddings/oleObject498.bin"/><Relationship Id="rId258" Type="http://schemas.openxmlformats.org/officeDocument/2006/relationships/oleObject" Target="embeddings/oleObject150.bin"/><Relationship Id="rId465" Type="http://schemas.openxmlformats.org/officeDocument/2006/relationships/oleObject" Target="embeddings/oleObject278.bin"/><Relationship Id="rId630" Type="http://schemas.openxmlformats.org/officeDocument/2006/relationships/image" Target="media/image244.wmf"/><Relationship Id="rId672" Type="http://schemas.openxmlformats.org/officeDocument/2006/relationships/oleObject" Target="embeddings/oleObject394.bin"/><Relationship Id="rId728" Type="http://schemas.openxmlformats.org/officeDocument/2006/relationships/oleObject" Target="embeddings/oleObject423.bin"/><Relationship Id="rId22" Type="http://schemas.openxmlformats.org/officeDocument/2006/relationships/oleObject" Target="embeddings/oleObject6.bin"/><Relationship Id="rId64" Type="http://schemas.openxmlformats.org/officeDocument/2006/relationships/image" Target="media/image21.wmf"/><Relationship Id="rId118" Type="http://schemas.openxmlformats.org/officeDocument/2006/relationships/oleObject" Target="embeddings/oleObject62.bin"/><Relationship Id="rId325" Type="http://schemas.openxmlformats.org/officeDocument/2006/relationships/oleObject" Target="embeddings/oleObject193.bin"/><Relationship Id="rId367" Type="http://schemas.openxmlformats.org/officeDocument/2006/relationships/oleObject" Target="embeddings/oleObject220.bin"/><Relationship Id="rId532" Type="http://schemas.openxmlformats.org/officeDocument/2006/relationships/image" Target="media/image197.wmf"/><Relationship Id="rId574" Type="http://schemas.openxmlformats.org/officeDocument/2006/relationships/oleObject" Target="embeddings/oleObject342.bin"/><Relationship Id="rId171" Type="http://schemas.openxmlformats.org/officeDocument/2006/relationships/oleObject" Target="embeddings/oleObject94.bin"/><Relationship Id="rId227" Type="http://schemas.openxmlformats.org/officeDocument/2006/relationships/oleObject" Target="embeddings/oleObject131.bin"/><Relationship Id="rId781" Type="http://schemas.openxmlformats.org/officeDocument/2006/relationships/oleObject" Target="embeddings/oleObject453.bin"/><Relationship Id="rId837" Type="http://schemas.openxmlformats.org/officeDocument/2006/relationships/oleObject" Target="embeddings/oleObject480.bin"/><Relationship Id="rId879" Type="http://schemas.openxmlformats.org/officeDocument/2006/relationships/hyperlink" Target="http://xueshu.baidu.com/s?wd=author%3A%28Huang-Ching%20Lin%29%20&amp;tn=SE_baiduxueshu_c1gjeupa&amp;ie=utf-8&amp;sc_f_para=sc_hilight%3Dperson" TargetMode="External"/><Relationship Id="rId269" Type="http://schemas.openxmlformats.org/officeDocument/2006/relationships/oleObject" Target="embeddings/oleObject157.bin"/><Relationship Id="rId434" Type="http://schemas.openxmlformats.org/officeDocument/2006/relationships/oleObject" Target="embeddings/oleObject258.bin"/><Relationship Id="rId476" Type="http://schemas.openxmlformats.org/officeDocument/2006/relationships/image" Target="media/image176.wmf"/><Relationship Id="rId641" Type="http://schemas.openxmlformats.org/officeDocument/2006/relationships/image" Target="media/image249.wmf"/><Relationship Id="rId683" Type="http://schemas.openxmlformats.org/officeDocument/2006/relationships/oleObject" Target="embeddings/oleObject400.bin"/><Relationship Id="rId739" Type="http://schemas.openxmlformats.org/officeDocument/2006/relationships/image" Target="media/image295.wmf"/><Relationship Id="rId33" Type="http://schemas.openxmlformats.org/officeDocument/2006/relationships/image" Target="media/image8.wmf"/><Relationship Id="rId129" Type="http://schemas.openxmlformats.org/officeDocument/2006/relationships/oleObject" Target="embeddings/oleObject68.bin"/><Relationship Id="rId280" Type="http://schemas.openxmlformats.org/officeDocument/2006/relationships/oleObject" Target="embeddings/oleObject164.bin"/><Relationship Id="rId336" Type="http://schemas.openxmlformats.org/officeDocument/2006/relationships/oleObject" Target="embeddings/oleObject200.bin"/><Relationship Id="rId501" Type="http://schemas.openxmlformats.org/officeDocument/2006/relationships/image" Target="media/image186.wmf"/><Relationship Id="rId543" Type="http://schemas.openxmlformats.org/officeDocument/2006/relationships/oleObject" Target="embeddings/oleObject325.bin"/><Relationship Id="rId75" Type="http://schemas.openxmlformats.org/officeDocument/2006/relationships/oleObject" Target="embeddings/oleObject34.bin"/><Relationship Id="rId140" Type="http://schemas.openxmlformats.org/officeDocument/2006/relationships/image" Target="media/image51.wmf"/><Relationship Id="rId182" Type="http://schemas.openxmlformats.org/officeDocument/2006/relationships/image" Target="media/image65.wmf"/><Relationship Id="rId378" Type="http://schemas.openxmlformats.org/officeDocument/2006/relationships/image" Target="media/image135.wmf"/><Relationship Id="rId403" Type="http://schemas.openxmlformats.org/officeDocument/2006/relationships/oleObject" Target="embeddings/oleObject242.bin"/><Relationship Id="rId585" Type="http://schemas.openxmlformats.org/officeDocument/2006/relationships/oleObject" Target="embeddings/oleObject348.bin"/><Relationship Id="rId750" Type="http://schemas.openxmlformats.org/officeDocument/2006/relationships/oleObject" Target="embeddings/oleObject435.bin"/><Relationship Id="rId792" Type="http://schemas.openxmlformats.org/officeDocument/2006/relationships/image" Target="media/image318.wmf"/><Relationship Id="rId806" Type="http://schemas.openxmlformats.org/officeDocument/2006/relationships/image" Target="media/image325.wmf"/><Relationship Id="rId848" Type="http://schemas.openxmlformats.org/officeDocument/2006/relationships/image" Target="media/image347.wmf"/><Relationship Id="rId6" Type="http://schemas.openxmlformats.org/officeDocument/2006/relationships/webSettings" Target="webSettings.xml"/><Relationship Id="rId238" Type="http://schemas.openxmlformats.org/officeDocument/2006/relationships/image" Target="media/image85.wmf"/><Relationship Id="rId445" Type="http://schemas.openxmlformats.org/officeDocument/2006/relationships/oleObject" Target="embeddings/oleObject264.bin"/><Relationship Id="rId487" Type="http://schemas.openxmlformats.org/officeDocument/2006/relationships/image" Target="media/image180.wmf"/><Relationship Id="rId610" Type="http://schemas.openxmlformats.org/officeDocument/2006/relationships/image" Target="media/image234.wmf"/><Relationship Id="rId652" Type="http://schemas.openxmlformats.org/officeDocument/2006/relationships/oleObject" Target="embeddings/oleObject383.bin"/><Relationship Id="rId694" Type="http://schemas.openxmlformats.org/officeDocument/2006/relationships/image" Target="media/image273.wmf"/><Relationship Id="rId708" Type="http://schemas.openxmlformats.org/officeDocument/2006/relationships/image" Target="media/image280.wmf"/><Relationship Id="rId291" Type="http://schemas.openxmlformats.org/officeDocument/2006/relationships/oleObject" Target="embeddings/oleObject171.bin"/><Relationship Id="rId305" Type="http://schemas.openxmlformats.org/officeDocument/2006/relationships/image" Target="media/image109.wmf"/><Relationship Id="rId347" Type="http://schemas.openxmlformats.org/officeDocument/2006/relationships/oleObject" Target="embeddings/oleObject208.bin"/><Relationship Id="rId512" Type="http://schemas.openxmlformats.org/officeDocument/2006/relationships/image" Target="media/image191.wmf"/><Relationship Id="rId44" Type="http://schemas.openxmlformats.org/officeDocument/2006/relationships/oleObject" Target="embeddings/oleObject18.bin"/><Relationship Id="rId86" Type="http://schemas.openxmlformats.org/officeDocument/2006/relationships/oleObject" Target="embeddings/oleObject40.bin"/><Relationship Id="rId151" Type="http://schemas.openxmlformats.org/officeDocument/2006/relationships/oleObject" Target="embeddings/oleObject80.bin"/><Relationship Id="rId389" Type="http://schemas.openxmlformats.org/officeDocument/2006/relationships/oleObject" Target="embeddings/oleObject234.bin"/><Relationship Id="rId554" Type="http://schemas.openxmlformats.org/officeDocument/2006/relationships/oleObject" Target="embeddings/oleObject331.bin"/><Relationship Id="rId596" Type="http://schemas.openxmlformats.org/officeDocument/2006/relationships/image" Target="media/image227.wmf"/><Relationship Id="rId761" Type="http://schemas.openxmlformats.org/officeDocument/2006/relationships/image" Target="media/image303.wmf"/><Relationship Id="rId817" Type="http://schemas.openxmlformats.org/officeDocument/2006/relationships/oleObject" Target="embeddings/oleObject472.bin"/><Relationship Id="rId859" Type="http://schemas.openxmlformats.org/officeDocument/2006/relationships/oleObject" Target="embeddings/oleObject491.bin"/><Relationship Id="rId193" Type="http://schemas.openxmlformats.org/officeDocument/2006/relationships/image" Target="media/image69.wmf"/><Relationship Id="rId207" Type="http://schemas.openxmlformats.org/officeDocument/2006/relationships/image" Target="media/image74.wmf"/><Relationship Id="rId249" Type="http://schemas.openxmlformats.org/officeDocument/2006/relationships/image" Target="media/image90.wmf"/><Relationship Id="rId414" Type="http://schemas.openxmlformats.org/officeDocument/2006/relationships/oleObject" Target="embeddings/oleObject248.bin"/><Relationship Id="rId456" Type="http://schemas.openxmlformats.org/officeDocument/2006/relationships/oleObject" Target="embeddings/oleObject272.bin"/><Relationship Id="rId498" Type="http://schemas.openxmlformats.org/officeDocument/2006/relationships/oleObject" Target="embeddings/oleObject298.bin"/><Relationship Id="rId621" Type="http://schemas.openxmlformats.org/officeDocument/2006/relationships/oleObject" Target="embeddings/oleObject366.bin"/><Relationship Id="rId663" Type="http://schemas.openxmlformats.org/officeDocument/2006/relationships/image" Target="media/image259.wmf"/><Relationship Id="rId870" Type="http://schemas.openxmlformats.org/officeDocument/2006/relationships/oleObject" Target="embeddings/oleObject499.bin"/><Relationship Id="rId13" Type="http://schemas.openxmlformats.org/officeDocument/2006/relationships/header" Target="header3.xml"/><Relationship Id="rId109" Type="http://schemas.openxmlformats.org/officeDocument/2006/relationships/oleObject" Target="embeddings/oleObject56.bin"/><Relationship Id="rId260" Type="http://schemas.openxmlformats.org/officeDocument/2006/relationships/oleObject" Target="embeddings/oleObject152.bin"/><Relationship Id="rId316" Type="http://schemas.openxmlformats.org/officeDocument/2006/relationships/oleObject" Target="embeddings/oleObject187.bin"/><Relationship Id="rId523" Type="http://schemas.openxmlformats.org/officeDocument/2006/relationships/oleObject" Target="embeddings/oleObject315.bin"/><Relationship Id="rId719" Type="http://schemas.openxmlformats.org/officeDocument/2006/relationships/image" Target="media/image285.wmf"/><Relationship Id="rId55" Type="http://schemas.openxmlformats.org/officeDocument/2006/relationships/oleObject" Target="embeddings/oleObject25.bin"/><Relationship Id="rId97" Type="http://schemas.openxmlformats.org/officeDocument/2006/relationships/oleObject" Target="embeddings/oleObject48.bin"/><Relationship Id="rId120" Type="http://schemas.openxmlformats.org/officeDocument/2006/relationships/oleObject" Target="embeddings/oleObject63.bin"/><Relationship Id="rId358" Type="http://schemas.openxmlformats.org/officeDocument/2006/relationships/oleObject" Target="embeddings/oleObject215.bin"/><Relationship Id="rId565" Type="http://schemas.openxmlformats.org/officeDocument/2006/relationships/image" Target="media/image213.wmf"/><Relationship Id="rId730" Type="http://schemas.openxmlformats.org/officeDocument/2006/relationships/oleObject" Target="embeddings/oleObject424.bin"/><Relationship Id="rId772" Type="http://schemas.openxmlformats.org/officeDocument/2006/relationships/oleObject" Target="embeddings/oleObject448.bin"/><Relationship Id="rId828" Type="http://schemas.openxmlformats.org/officeDocument/2006/relationships/image" Target="media/image336.jpeg"/><Relationship Id="rId162" Type="http://schemas.openxmlformats.org/officeDocument/2006/relationships/oleObject" Target="embeddings/oleObject88.bin"/><Relationship Id="rId218" Type="http://schemas.openxmlformats.org/officeDocument/2006/relationships/image" Target="media/image79.wmf"/><Relationship Id="rId425" Type="http://schemas.openxmlformats.org/officeDocument/2006/relationships/image" Target="media/image156.wmf"/><Relationship Id="rId467" Type="http://schemas.openxmlformats.org/officeDocument/2006/relationships/image" Target="media/image172.wmf"/><Relationship Id="rId632" Type="http://schemas.openxmlformats.org/officeDocument/2006/relationships/image" Target="media/image245.wmf"/><Relationship Id="rId271" Type="http://schemas.openxmlformats.org/officeDocument/2006/relationships/image" Target="media/image97.wmf"/><Relationship Id="rId674" Type="http://schemas.openxmlformats.org/officeDocument/2006/relationships/oleObject" Target="embeddings/oleObject395.bin"/><Relationship Id="rId881" Type="http://schemas.openxmlformats.org/officeDocument/2006/relationships/header" Target="header5.xml"/><Relationship Id="rId24" Type="http://schemas.openxmlformats.org/officeDocument/2006/relationships/oleObject" Target="embeddings/oleObject7.bin"/><Relationship Id="rId66" Type="http://schemas.openxmlformats.org/officeDocument/2006/relationships/image" Target="media/image22.wmf"/><Relationship Id="rId131" Type="http://schemas.openxmlformats.org/officeDocument/2006/relationships/oleObject" Target="embeddings/oleObject69.bin"/><Relationship Id="rId327" Type="http://schemas.openxmlformats.org/officeDocument/2006/relationships/oleObject" Target="embeddings/oleObject194.bin"/><Relationship Id="rId369" Type="http://schemas.openxmlformats.org/officeDocument/2006/relationships/oleObject" Target="embeddings/oleObject222.bin"/><Relationship Id="rId534" Type="http://schemas.openxmlformats.org/officeDocument/2006/relationships/image" Target="media/image198.wmf"/><Relationship Id="rId576" Type="http://schemas.openxmlformats.org/officeDocument/2006/relationships/oleObject" Target="embeddings/oleObject343.bin"/><Relationship Id="rId741" Type="http://schemas.openxmlformats.org/officeDocument/2006/relationships/image" Target="media/image296.wmf"/><Relationship Id="rId783" Type="http://schemas.openxmlformats.org/officeDocument/2006/relationships/oleObject" Target="embeddings/oleObject454.bin"/><Relationship Id="rId839" Type="http://schemas.openxmlformats.org/officeDocument/2006/relationships/oleObject" Target="embeddings/oleObject481.bin"/><Relationship Id="rId173" Type="http://schemas.openxmlformats.org/officeDocument/2006/relationships/oleObject" Target="embeddings/oleObject95.bin"/><Relationship Id="rId229" Type="http://schemas.openxmlformats.org/officeDocument/2006/relationships/oleObject" Target="embeddings/oleObject132.bin"/><Relationship Id="rId380" Type="http://schemas.openxmlformats.org/officeDocument/2006/relationships/image" Target="media/image136.wmf"/><Relationship Id="rId436" Type="http://schemas.openxmlformats.org/officeDocument/2006/relationships/oleObject" Target="embeddings/oleObject259.bin"/><Relationship Id="rId601" Type="http://schemas.openxmlformats.org/officeDocument/2006/relationships/oleObject" Target="embeddings/oleObject356.bin"/><Relationship Id="rId643" Type="http://schemas.openxmlformats.org/officeDocument/2006/relationships/image" Target="media/image250.wmf"/><Relationship Id="rId240" Type="http://schemas.openxmlformats.org/officeDocument/2006/relationships/oleObject" Target="embeddings/oleObject139.bin"/><Relationship Id="rId478" Type="http://schemas.openxmlformats.org/officeDocument/2006/relationships/oleObject" Target="embeddings/oleObject286.bin"/><Relationship Id="rId685" Type="http://schemas.openxmlformats.org/officeDocument/2006/relationships/oleObject" Target="embeddings/oleObject401.bin"/><Relationship Id="rId850" Type="http://schemas.openxmlformats.org/officeDocument/2006/relationships/image" Target="media/image348.wmf"/><Relationship Id="rId35" Type="http://schemas.openxmlformats.org/officeDocument/2006/relationships/oleObject" Target="embeddings/oleObject13.bin"/><Relationship Id="rId77" Type="http://schemas.openxmlformats.org/officeDocument/2006/relationships/oleObject" Target="embeddings/oleObject35.bin"/><Relationship Id="rId100" Type="http://schemas.openxmlformats.org/officeDocument/2006/relationships/image" Target="media/image35.wmf"/><Relationship Id="rId282" Type="http://schemas.openxmlformats.org/officeDocument/2006/relationships/image" Target="media/image101.wmf"/><Relationship Id="rId338" Type="http://schemas.openxmlformats.org/officeDocument/2006/relationships/oleObject" Target="embeddings/oleObject201.bin"/><Relationship Id="rId503" Type="http://schemas.openxmlformats.org/officeDocument/2006/relationships/image" Target="media/image187.wmf"/><Relationship Id="rId545" Type="http://schemas.openxmlformats.org/officeDocument/2006/relationships/oleObject" Target="embeddings/oleObject326.bin"/><Relationship Id="rId587" Type="http://schemas.openxmlformats.org/officeDocument/2006/relationships/oleObject" Target="embeddings/oleObject349.bin"/><Relationship Id="rId710" Type="http://schemas.openxmlformats.org/officeDocument/2006/relationships/image" Target="media/image281.wmf"/><Relationship Id="rId752" Type="http://schemas.openxmlformats.org/officeDocument/2006/relationships/oleObject" Target="embeddings/oleObject436.bin"/><Relationship Id="rId808" Type="http://schemas.openxmlformats.org/officeDocument/2006/relationships/image" Target="media/image326.wmf"/><Relationship Id="rId8" Type="http://schemas.openxmlformats.org/officeDocument/2006/relationships/endnotes" Target="endnotes.xml"/><Relationship Id="rId142" Type="http://schemas.openxmlformats.org/officeDocument/2006/relationships/oleObject" Target="embeddings/oleObject75.bin"/><Relationship Id="rId184" Type="http://schemas.openxmlformats.org/officeDocument/2006/relationships/oleObject" Target="embeddings/oleObject103.bin"/><Relationship Id="rId391" Type="http://schemas.openxmlformats.org/officeDocument/2006/relationships/oleObject" Target="embeddings/oleObject235.bin"/><Relationship Id="rId405" Type="http://schemas.openxmlformats.org/officeDocument/2006/relationships/image" Target="media/image146.wmf"/><Relationship Id="rId447" Type="http://schemas.openxmlformats.org/officeDocument/2006/relationships/oleObject" Target="embeddings/oleObject266.bin"/><Relationship Id="rId612" Type="http://schemas.openxmlformats.org/officeDocument/2006/relationships/image" Target="media/image235.wmf"/><Relationship Id="rId794" Type="http://schemas.openxmlformats.org/officeDocument/2006/relationships/image" Target="media/image319.wmf"/><Relationship Id="rId251" Type="http://schemas.openxmlformats.org/officeDocument/2006/relationships/image" Target="media/image91.wmf"/><Relationship Id="rId489" Type="http://schemas.openxmlformats.org/officeDocument/2006/relationships/oleObject" Target="embeddings/oleObject293.bin"/><Relationship Id="rId654" Type="http://schemas.openxmlformats.org/officeDocument/2006/relationships/oleObject" Target="embeddings/oleObject384.bin"/><Relationship Id="rId696" Type="http://schemas.openxmlformats.org/officeDocument/2006/relationships/image" Target="media/image274.wmf"/><Relationship Id="rId861" Type="http://schemas.openxmlformats.org/officeDocument/2006/relationships/oleObject" Target="embeddings/oleObject492.bin"/><Relationship Id="rId46" Type="http://schemas.openxmlformats.org/officeDocument/2006/relationships/oleObject" Target="embeddings/oleObject19.bin"/><Relationship Id="rId293" Type="http://schemas.openxmlformats.org/officeDocument/2006/relationships/oleObject" Target="embeddings/oleObject172.bin"/><Relationship Id="rId307" Type="http://schemas.openxmlformats.org/officeDocument/2006/relationships/image" Target="media/image110.wmf"/><Relationship Id="rId349" Type="http://schemas.openxmlformats.org/officeDocument/2006/relationships/oleObject" Target="embeddings/oleObject210.bin"/><Relationship Id="rId514" Type="http://schemas.openxmlformats.org/officeDocument/2006/relationships/image" Target="media/image192.wmf"/><Relationship Id="rId556" Type="http://schemas.openxmlformats.org/officeDocument/2006/relationships/oleObject" Target="embeddings/oleObject332.bin"/><Relationship Id="rId721" Type="http://schemas.openxmlformats.org/officeDocument/2006/relationships/image" Target="media/image286.wmf"/><Relationship Id="rId763" Type="http://schemas.openxmlformats.org/officeDocument/2006/relationships/image" Target="media/image304.wmf"/><Relationship Id="rId88" Type="http://schemas.openxmlformats.org/officeDocument/2006/relationships/oleObject" Target="embeddings/oleObject42.bin"/><Relationship Id="rId111" Type="http://schemas.openxmlformats.org/officeDocument/2006/relationships/oleObject" Target="embeddings/oleObject57.bin"/><Relationship Id="rId153" Type="http://schemas.openxmlformats.org/officeDocument/2006/relationships/oleObject" Target="embeddings/oleObject82.bin"/><Relationship Id="rId195" Type="http://schemas.openxmlformats.org/officeDocument/2006/relationships/image" Target="media/image70.wmf"/><Relationship Id="rId209" Type="http://schemas.openxmlformats.org/officeDocument/2006/relationships/image" Target="media/image75.wmf"/><Relationship Id="rId360" Type="http://schemas.openxmlformats.org/officeDocument/2006/relationships/oleObject" Target="embeddings/oleObject216.bin"/><Relationship Id="rId416" Type="http://schemas.openxmlformats.org/officeDocument/2006/relationships/oleObject" Target="embeddings/oleObject249.bin"/><Relationship Id="rId598" Type="http://schemas.openxmlformats.org/officeDocument/2006/relationships/image" Target="media/image228.wmf"/><Relationship Id="rId819" Type="http://schemas.openxmlformats.org/officeDocument/2006/relationships/oleObject" Target="embeddings/oleObject473.bin"/><Relationship Id="rId220" Type="http://schemas.openxmlformats.org/officeDocument/2006/relationships/oleObject" Target="embeddings/oleObject125.bin"/><Relationship Id="rId458" Type="http://schemas.openxmlformats.org/officeDocument/2006/relationships/image" Target="media/image169.wmf"/><Relationship Id="rId623" Type="http://schemas.openxmlformats.org/officeDocument/2006/relationships/oleObject" Target="embeddings/oleObject367.bin"/><Relationship Id="rId665" Type="http://schemas.openxmlformats.org/officeDocument/2006/relationships/oleObject" Target="embeddings/oleObject390.bin"/><Relationship Id="rId830" Type="http://schemas.openxmlformats.org/officeDocument/2006/relationships/image" Target="media/image338.wmf"/><Relationship Id="rId872" Type="http://schemas.openxmlformats.org/officeDocument/2006/relationships/oleObject" Target="embeddings/oleObject501.bin"/><Relationship Id="rId15" Type="http://schemas.openxmlformats.org/officeDocument/2006/relationships/image" Target="media/image1.wmf"/><Relationship Id="rId57" Type="http://schemas.openxmlformats.org/officeDocument/2006/relationships/oleObject" Target="embeddings/oleObject26.bin"/><Relationship Id="rId262" Type="http://schemas.openxmlformats.org/officeDocument/2006/relationships/oleObject" Target="embeddings/oleObject153.bin"/><Relationship Id="rId318" Type="http://schemas.openxmlformats.org/officeDocument/2006/relationships/image" Target="media/image114.wmf"/><Relationship Id="rId525" Type="http://schemas.openxmlformats.org/officeDocument/2006/relationships/oleObject" Target="embeddings/oleObject316.bin"/><Relationship Id="rId567" Type="http://schemas.openxmlformats.org/officeDocument/2006/relationships/image" Target="media/image214.wmf"/><Relationship Id="rId732" Type="http://schemas.openxmlformats.org/officeDocument/2006/relationships/oleObject" Target="embeddings/oleObject425.bin"/><Relationship Id="rId99" Type="http://schemas.openxmlformats.org/officeDocument/2006/relationships/oleObject" Target="embeddings/oleObject49.bin"/><Relationship Id="rId122" Type="http://schemas.openxmlformats.org/officeDocument/2006/relationships/oleObject" Target="embeddings/oleObject64.bin"/><Relationship Id="rId164" Type="http://schemas.openxmlformats.org/officeDocument/2006/relationships/oleObject" Target="embeddings/oleObject89.bin"/><Relationship Id="rId371" Type="http://schemas.openxmlformats.org/officeDocument/2006/relationships/oleObject" Target="embeddings/oleObject224.bin"/><Relationship Id="rId774" Type="http://schemas.openxmlformats.org/officeDocument/2006/relationships/oleObject" Target="embeddings/oleObject449.bin"/><Relationship Id="rId427" Type="http://schemas.openxmlformats.org/officeDocument/2006/relationships/image" Target="media/image157.wmf"/><Relationship Id="rId469" Type="http://schemas.openxmlformats.org/officeDocument/2006/relationships/image" Target="media/image173.wmf"/><Relationship Id="rId634" Type="http://schemas.openxmlformats.org/officeDocument/2006/relationships/image" Target="media/image246.wmf"/><Relationship Id="rId676" Type="http://schemas.openxmlformats.org/officeDocument/2006/relationships/oleObject" Target="embeddings/oleObject396.bin"/><Relationship Id="rId841" Type="http://schemas.openxmlformats.org/officeDocument/2006/relationships/oleObject" Target="embeddings/oleObject482.bin"/><Relationship Id="rId883" Type="http://schemas.openxmlformats.org/officeDocument/2006/relationships/fontTable" Target="fontTable.xml"/><Relationship Id="rId26" Type="http://schemas.openxmlformats.org/officeDocument/2006/relationships/oleObject" Target="embeddings/oleObject8.bin"/><Relationship Id="rId231" Type="http://schemas.openxmlformats.org/officeDocument/2006/relationships/oleObject" Target="embeddings/oleObject133.bin"/><Relationship Id="rId273" Type="http://schemas.openxmlformats.org/officeDocument/2006/relationships/image" Target="media/image98.wmf"/><Relationship Id="rId329" Type="http://schemas.openxmlformats.org/officeDocument/2006/relationships/image" Target="media/image118.wmf"/><Relationship Id="rId480" Type="http://schemas.openxmlformats.org/officeDocument/2006/relationships/oleObject" Target="embeddings/oleObject287.bin"/><Relationship Id="rId536" Type="http://schemas.openxmlformats.org/officeDocument/2006/relationships/image" Target="media/image199.wmf"/><Relationship Id="rId701" Type="http://schemas.openxmlformats.org/officeDocument/2006/relationships/oleObject" Target="embeddings/oleObject409.bin"/><Relationship Id="rId68" Type="http://schemas.openxmlformats.org/officeDocument/2006/relationships/image" Target="media/image23.wmf"/><Relationship Id="rId133" Type="http://schemas.openxmlformats.org/officeDocument/2006/relationships/oleObject" Target="embeddings/oleObject70.bin"/><Relationship Id="rId175" Type="http://schemas.openxmlformats.org/officeDocument/2006/relationships/oleObject" Target="embeddings/oleObject96.bin"/><Relationship Id="rId340" Type="http://schemas.openxmlformats.org/officeDocument/2006/relationships/oleObject" Target="embeddings/oleObject203.bin"/><Relationship Id="rId578" Type="http://schemas.openxmlformats.org/officeDocument/2006/relationships/image" Target="media/image218.wmf"/><Relationship Id="rId743" Type="http://schemas.openxmlformats.org/officeDocument/2006/relationships/image" Target="media/image297.wmf"/><Relationship Id="rId785" Type="http://schemas.openxmlformats.org/officeDocument/2006/relationships/oleObject" Target="embeddings/oleObject455.bin"/><Relationship Id="rId200" Type="http://schemas.openxmlformats.org/officeDocument/2006/relationships/image" Target="media/image72.wmf"/><Relationship Id="rId382" Type="http://schemas.openxmlformats.org/officeDocument/2006/relationships/oleObject" Target="embeddings/oleObject230.bin"/><Relationship Id="rId438" Type="http://schemas.openxmlformats.org/officeDocument/2006/relationships/oleObject" Target="embeddings/oleObject260.bin"/><Relationship Id="rId603" Type="http://schemas.openxmlformats.org/officeDocument/2006/relationships/oleObject" Target="embeddings/oleObject357.bin"/><Relationship Id="rId645" Type="http://schemas.openxmlformats.org/officeDocument/2006/relationships/image" Target="media/image251.wmf"/><Relationship Id="rId687" Type="http://schemas.openxmlformats.org/officeDocument/2006/relationships/oleObject" Target="embeddings/oleObject402.bin"/><Relationship Id="rId810" Type="http://schemas.openxmlformats.org/officeDocument/2006/relationships/image" Target="media/image327.wmf"/><Relationship Id="rId852" Type="http://schemas.openxmlformats.org/officeDocument/2006/relationships/image" Target="media/image349.wmf"/><Relationship Id="rId242" Type="http://schemas.openxmlformats.org/officeDocument/2006/relationships/oleObject" Target="embeddings/oleObject140.bin"/><Relationship Id="rId284" Type="http://schemas.openxmlformats.org/officeDocument/2006/relationships/oleObject" Target="embeddings/oleObject167.bin"/><Relationship Id="rId491" Type="http://schemas.openxmlformats.org/officeDocument/2006/relationships/oleObject" Target="embeddings/oleObject294.bin"/><Relationship Id="rId505" Type="http://schemas.openxmlformats.org/officeDocument/2006/relationships/image" Target="media/image188.wmf"/><Relationship Id="rId712" Type="http://schemas.openxmlformats.org/officeDocument/2006/relationships/image" Target="media/image282.wmf"/><Relationship Id="rId37" Type="http://schemas.openxmlformats.org/officeDocument/2006/relationships/image" Target="media/image9.wmf"/><Relationship Id="rId79" Type="http://schemas.openxmlformats.org/officeDocument/2006/relationships/oleObject" Target="embeddings/oleObject36.bin"/><Relationship Id="rId102" Type="http://schemas.openxmlformats.org/officeDocument/2006/relationships/image" Target="media/image36.wmf"/><Relationship Id="rId144" Type="http://schemas.openxmlformats.org/officeDocument/2006/relationships/oleObject" Target="embeddings/oleObject76.bin"/><Relationship Id="rId547" Type="http://schemas.openxmlformats.org/officeDocument/2006/relationships/oleObject" Target="embeddings/oleObject327.bin"/><Relationship Id="rId589" Type="http://schemas.openxmlformats.org/officeDocument/2006/relationships/oleObject" Target="embeddings/oleObject350.bin"/><Relationship Id="rId754" Type="http://schemas.openxmlformats.org/officeDocument/2006/relationships/image" Target="media/image301.wmf"/><Relationship Id="rId796" Type="http://schemas.openxmlformats.org/officeDocument/2006/relationships/image" Target="media/image320.wmf"/><Relationship Id="rId90" Type="http://schemas.openxmlformats.org/officeDocument/2006/relationships/image" Target="media/image31.wmf"/><Relationship Id="rId186" Type="http://schemas.openxmlformats.org/officeDocument/2006/relationships/oleObject" Target="embeddings/oleObject104.bin"/><Relationship Id="rId351" Type="http://schemas.openxmlformats.org/officeDocument/2006/relationships/image" Target="media/image124.wmf"/><Relationship Id="rId393" Type="http://schemas.openxmlformats.org/officeDocument/2006/relationships/image" Target="media/image141.wmf"/><Relationship Id="rId407" Type="http://schemas.openxmlformats.org/officeDocument/2006/relationships/image" Target="media/image147.wmf"/><Relationship Id="rId449" Type="http://schemas.openxmlformats.org/officeDocument/2006/relationships/oleObject" Target="embeddings/oleObject267.bin"/><Relationship Id="rId614" Type="http://schemas.openxmlformats.org/officeDocument/2006/relationships/image" Target="media/image236.wmf"/><Relationship Id="rId656" Type="http://schemas.openxmlformats.org/officeDocument/2006/relationships/oleObject" Target="embeddings/oleObject385.bin"/><Relationship Id="rId821" Type="http://schemas.openxmlformats.org/officeDocument/2006/relationships/oleObject" Target="embeddings/oleObject474.bin"/><Relationship Id="rId863" Type="http://schemas.openxmlformats.org/officeDocument/2006/relationships/oleObject" Target="embeddings/oleObject493.bin"/><Relationship Id="rId211" Type="http://schemas.openxmlformats.org/officeDocument/2006/relationships/image" Target="media/image76.wmf"/><Relationship Id="rId253" Type="http://schemas.openxmlformats.org/officeDocument/2006/relationships/image" Target="media/image92.wmf"/><Relationship Id="rId295" Type="http://schemas.openxmlformats.org/officeDocument/2006/relationships/oleObject" Target="embeddings/oleObject174.bin"/><Relationship Id="rId309" Type="http://schemas.openxmlformats.org/officeDocument/2006/relationships/image" Target="media/image111.wmf"/><Relationship Id="rId460" Type="http://schemas.openxmlformats.org/officeDocument/2006/relationships/oleObject" Target="embeddings/oleObject275.bin"/><Relationship Id="rId516" Type="http://schemas.openxmlformats.org/officeDocument/2006/relationships/oleObject" Target="embeddings/oleObject308.bin"/><Relationship Id="rId698" Type="http://schemas.openxmlformats.org/officeDocument/2006/relationships/image" Target="media/image275.wmf"/><Relationship Id="rId48" Type="http://schemas.openxmlformats.org/officeDocument/2006/relationships/image" Target="media/image14.wmf"/><Relationship Id="rId113" Type="http://schemas.openxmlformats.org/officeDocument/2006/relationships/oleObject" Target="embeddings/oleObject59.bin"/><Relationship Id="rId320" Type="http://schemas.openxmlformats.org/officeDocument/2006/relationships/oleObject" Target="embeddings/oleObject190.bin"/><Relationship Id="rId558" Type="http://schemas.openxmlformats.org/officeDocument/2006/relationships/oleObject" Target="embeddings/oleObject333.bin"/><Relationship Id="rId723" Type="http://schemas.openxmlformats.org/officeDocument/2006/relationships/image" Target="media/image287.wmf"/><Relationship Id="rId765" Type="http://schemas.openxmlformats.org/officeDocument/2006/relationships/image" Target="media/image305.wmf"/><Relationship Id="rId155" Type="http://schemas.openxmlformats.org/officeDocument/2006/relationships/image" Target="media/image56.wmf"/><Relationship Id="rId197" Type="http://schemas.openxmlformats.org/officeDocument/2006/relationships/oleObject" Target="embeddings/oleObject111.bin"/><Relationship Id="rId362" Type="http://schemas.openxmlformats.org/officeDocument/2006/relationships/oleObject" Target="embeddings/oleObject217.bin"/><Relationship Id="rId418" Type="http://schemas.openxmlformats.org/officeDocument/2006/relationships/oleObject" Target="embeddings/oleObject250.bin"/><Relationship Id="rId625" Type="http://schemas.openxmlformats.org/officeDocument/2006/relationships/oleObject" Target="embeddings/oleObject368.bin"/><Relationship Id="rId832" Type="http://schemas.openxmlformats.org/officeDocument/2006/relationships/image" Target="media/image339.wmf"/><Relationship Id="rId222" Type="http://schemas.openxmlformats.org/officeDocument/2006/relationships/oleObject" Target="embeddings/oleObject127.bin"/><Relationship Id="rId264" Type="http://schemas.openxmlformats.org/officeDocument/2006/relationships/oleObject" Target="embeddings/oleObject154.bin"/><Relationship Id="rId471" Type="http://schemas.openxmlformats.org/officeDocument/2006/relationships/image" Target="media/image174.wmf"/><Relationship Id="rId667" Type="http://schemas.openxmlformats.org/officeDocument/2006/relationships/image" Target="media/image260.wmf"/><Relationship Id="rId874" Type="http://schemas.openxmlformats.org/officeDocument/2006/relationships/oleObject" Target="embeddings/oleObject502.bin"/><Relationship Id="rId17" Type="http://schemas.openxmlformats.org/officeDocument/2006/relationships/oleObject" Target="embeddings/oleObject2.bin"/><Relationship Id="rId59" Type="http://schemas.openxmlformats.org/officeDocument/2006/relationships/oleObject" Target="embeddings/oleObject27.bin"/><Relationship Id="rId124" Type="http://schemas.openxmlformats.org/officeDocument/2006/relationships/image" Target="media/image43.wmf"/><Relationship Id="rId527" Type="http://schemas.openxmlformats.org/officeDocument/2006/relationships/oleObject" Target="embeddings/oleObject317.bin"/><Relationship Id="rId569" Type="http://schemas.openxmlformats.org/officeDocument/2006/relationships/image" Target="media/image215.wmf"/><Relationship Id="rId734" Type="http://schemas.openxmlformats.org/officeDocument/2006/relationships/oleObject" Target="embeddings/oleObject426.bin"/><Relationship Id="rId776" Type="http://schemas.openxmlformats.org/officeDocument/2006/relationships/oleObject" Target="embeddings/oleObject450.bin"/><Relationship Id="rId70" Type="http://schemas.openxmlformats.org/officeDocument/2006/relationships/comments" Target="comments.xml"/><Relationship Id="rId166" Type="http://schemas.openxmlformats.org/officeDocument/2006/relationships/image" Target="media/image60.wmf"/><Relationship Id="rId331" Type="http://schemas.openxmlformats.org/officeDocument/2006/relationships/image" Target="media/image119.wmf"/><Relationship Id="rId373" Type="http://schemas.openxmlformats.org/officeDocument/2006/relationships/oleObject" Target="embeddings/oleObject225.bin"/><Relationship Id="rId429" Type="http://schemas.openxmlformats.org/officeDocument/2006/relationships/image" Target="media/image158.wmf"/><Relationship Id="rId580" Type="http://schemas.openxmlformats.org/officeDocument/2006/relationships/image" Target="media/image219.wmf"/><Relationship Id="rId636" Type="http://schemas.openxmlformats.org/officeDocument/2006/relationships/image" Target="media/image247.wmf"/><Relationship Id="rId801" Type="http://schemas.openxmlformats.org/officeDocument/2006/relationships/oleObject" Target="embeddings/oleObject463.bin"/><Relationship Id="rId1" Type="http://schemas.openxmlformats.org/officeDocument/2006/relationships/customXml" Target="../customXml/item1.xml"/><Relationship Id="rId233" Type="http://schemas.openxmlformats.org/officeDocument/2006/relationships/oleObject" Target="embeddings/oleObject134.bin"/><Relationship Id="rId440" Type="http://schemas.openxmlformats.org/officeDocument/2006/relationships/oleObject" Target="embeddings/oleObject261.bin"/><Relationship Id="rId678" Type="http://schemas.openxmlformats.org/officeDocument/2006/relationships/oleObject" Target="embeddings/oleObject397.bin"/><Relationship Id="rId843" Type="http://schemas.openxmlformats.org/officeDocument/2006/relationships/oleObject" Target="embeddings/oleObject483.bin"/><Relationship Id="rId885" Type="http://schemas.openxmlformats.org/officeDocument/2006/relationships/theme" Target="theme/theme1.xml"/><Relationship Id="rId28" Type="http://schemas.openxmlformats.org/officeDocument/2006/relationships/oleObject" Target="embeddings/oleObject9.bin"/><Relationship Id="rId275" Type="http://schemas.openxmlformats.org/officeDocument/2006/relationships/oleObject" Target="embeddings/oleObject161.bin"/><Relationship Id="rId300" Type="http://schemas.openxmlformats.org/officeDocument/2006/relationships/image" Target="media/image107.wmf"/><Relationship Id="rId482" Type="http://schemas.openxmlformats.org/officeDocument/2006/relationships/oleObject" Target="embeddings/oleObject288.bin"/><Relationship Id="rId538" Type="http://schemas.openxmlformats.org/officeDocument/2006/relationships/image" Target="media/image200.wmf"/><Relationship Id="rId703" Type="http://schemas.openxmlformats.org/officeDocument/2006/relationships/oleObject" Target="embeddings/oleObject410.bin"/><Relationship Id="rId745" Type="http://schemas.openxmlformats.org/officeDocument/2006/relationships/oleObject" Target="embeddings/oleObject432.bin"/><Relationship Id="rId81" Type="http://schemas.openxmlformats.org/officeDocument/2006/relationships/oleObject" Target="embeddings/oleObject37.bin"/><Relationship Id="rId135" Type="http://schemas.openxmlformats.org/officeDocument/2006/relationships/oleObject" Target="embeddings/oleObject71.bin"/><Relationship Id="rId177" Type="http://schemas.openxmlformats.org/officeDocument/2006/relationships/oleObject" Target="embeddings/oleObject98.bin"/><Relationship Id="rId342" Type="http://schemas.openxmlformats.org/officeDocument/2006/relationships/oleObject" Target="embeddings/oleObject205.bin"/><Relationship Id="rId384" Type="http://schemas.openxmlformats.org/officeDocument/2006/relationships/image" Target="media/image137.wmf"/><Relationship Id="rId591" Type="http://schemas.openxmlformats.org/officeDocument/2006/relationships/oleObject" Target="embeddings/oleObject351.bin"/><Relationship Id="rId605" Type="http://schemas.openxmlformats.org/officeDocument/2006/relationships/oleObject" Target="embeddings/oleObject358.bin"/><Relationship Id="rId787" Type="http://schemas.openxmlformats.org/officeDocument/2006/relationships/oleObject" Target="embeddings/oleObject456.bin"/><Relationship Id="rId812" Type="http://schemas.openxmlformats.org/officeDocument/2006/relationships/image" Target="media/image328.wmf"/><Relationship Id="rId202" Type="http://schemas.openxmlformats.org/officeDocument/2006/relationships/image" Target="media/image73.wmf"/><Relationship Id="rId244" Type="http://schemas.openxmlformats.org/officeDocument/2006/relationships/oleObject" Target="embeddings/oleObject141.bin"/><Relationship Id="rId647" Type="http://schemas.openxmlformats.org/officeDocument/2006/relationships/image" Target="media/image252.wmf"/><Relationship Id="rId689" Type="http://schemas.openxmlformats.org/officeDocument/2006/relationships/oleObject" Target="embeddings/oleObject403.bin"/><Relationship Id="rId854" Type="http://schemas.openxmlformats.org/officeDocument/2006/relationships/image" Target="media/image350.wmf"/><Relationship Id="rId39" Type="http://schemas.openxmlformats.org/officeDocument/2006/relationships/image" Target="media/image10.wmf"/><Relationship Id="rId286" Type="http://schemas.openxmlformats.org/officeDocument/2006/relationships/image" Target="media/image102.wmf"/><Relationship Id="rId451" Type="http://schemas.openxmlformats.org/officeDocument/2006/relationships/oleObject" Target="embeddings/oleObject268.bin"/><Relationship Id="rId493" Type="http://schemas.openxmlformats.org/officeDocument/2006/relationships/oleObject" Target="embeddings/oleObject295.bin"/><Relationship Id="rId507" Type="http://schemas.openxmlformats.org/officeDocument/2006/relationships/image" Target="media/image189.wmf"/><Relationship Id="rId549" Type="http://schemas.openxmlformats.org/officeDocument/2006/relationships/oleObject" Target="embeddings/oleObject328.bin"/><Relationship Id="rId714" Type="http://schemas.openxmlformats.org/officeDocument/2006/relationships/image" Target="media/image283.wmf"/><Relationship Id="rId756" Type="http://schemas.openxmlformats.org/officeDocument/2006/relationships/oleObject" Target="embeddings/oleObject439.bin"/><Relationship Id="rId50" Type="http://schemas.openxmlformats.org/officeDocument/2006/relationships/oleObject" Target="embeddings/oleObject22.bin"/><Relationship Id="rId104" Type="http://schemas.openxmlformats.org/officeDocument/2006/relationships/oleObject" Target="embeddings/oleObject52.bin"/><Relationship Id="rId146" Type="http://schemas.openxmlformats.org/officeDocument/2006/relationships/oleObject" Target="embeddings/oleObject77.bin"/><Relationship Id="rId188" Type="http://schemas.openxmlformats.org/officeDocument/2006/relationships/oleObject" Target="embeddings/oleObject105.bin"/><Relationship Id="rId311" Type="http://schemas.openxmlformats.org/officeDocument/2006/relationships/image" Target="media/image112.wmf"/><Relationship Id="rId353" Type="http://schemas.openxmlformats.org/officeDocument/2006/relationships/image" Target="media/image125.wmf"/><Relationship Id="rId395" Type="http://schemas.openxmlformats.org/officeDocument/2006/relationships/image" Target="media/image142.wmf"/><Relationship Id="rId409" Type="http://schemas.openxmlformats.org/officeDocument/2006/relationships/image" Target="media/image148.wmf"/><Relationship Id="rId560" Type="http://schemas.openxmlformats.org/officeDocument/2006/relationships/oleObject" Target="embeddings/oleObject334.bin"/><Relationship Id="rId798" Type="http://schemas.openxmlformats.org/officeDocument/2006/relationships/image" Target="media/image321.wmf"/><Relationship Id="rId92" Type="http://schemas.openxmlformats.org/officeDocument/2006/relationships/image" Target="media/image32.wmf"/><Relationship Id="rId213" Type="http://schemas.openxmlformats.org/officeDocument/2006/relationships/image" Target="media/image77.wmf"/><Relationship Id="rId420" Type="http://schemas.openxmlformats.org/officeDocument/2006/relationships/oleObject" Target="embeddings/oleObject251.bin"/><Relationship Id="rId616" Type="http://schemas.openxmlformats.org/officeDocument/2006/relationships/image" Target="media/image237.wmf"/><Relationship Id="rId658" Type="http://schemas.openxmlformats.org/officeDocument/2006/relationships/oleObject" Target="embeddings/oleObject386.bin"/><Relationship Id="rId823" Type="http://schemas.openxmlformats.org/officeDocument/2006/relationships/oleObject" Target="embeddings/oleObject475.bin"/><Relationship Id="rId865" Type="http://schemas.openxmlformats.org/officeDocument/2006/relationships/oleObject" Target="embeddings/oleObject495.bin"/><Relationship Id="rId255" Type="http://schemas.openxmlformats.org/officeDocument/2006/relationships/oleObject" Target="embeddings/oleObject147.bin"/><Relationship Id="rId297" Type="http://schemas.openxmlformats.org/officeDocument/2006/relationships/image" Target="media/image106.wmf"/><Relationship Id="rId462" Type="http://schemas.openxmlformats.org/officeDocument/2006/relationships/image" Target="media/image170.wmf"/><Relationship Id="rId518" Type="http://schemas.openxmlformats.org/officeDocument/2006/relationships/oleObject" Target="embeddings/oleObject310.bin"/><Relationship Id="rId725" Type="http://schemas.openxmlformats.org/officeDocument/2006/relationships/image" Target="media/image288.wmf"/><Relationship Id="rId115" Type="http://schemas.openxmlformats.org/officeDocument/2006/relationships/image" Target="media/image39.wmf"/><Relationship Id="rId157" Type="http://schemas.openxmlformats.org/officeDocument/2006/relationships/image" Target="media/image57.wmf"/><Relationship Id="rId322" Type="http://schemas.openxmlformats.org/officeDocument/2006/relationships/image" Target="media/image115.wmf"/><Relationship Id="rId364" Type="http://schemas.openxmlformats.org/officeDocument/2006/relationships/oleObject" Target="embeddings/oleObject218.bin"/><Relationship Id="rId767" Type="http://schemas.openxmlformats.org/officeDocument/2006/relationships/image" Target="media/image306.wmf"/><Relationship Id="rId61" Type="http://schemas.openxmlformats.org/officeDocument/2006/relationships/oleObject" Target="embeddings/oleObject28.bin"/><Relationship Id="rId199" Type="http://schemas.openxmlformats.org/officeDocument/2006/relationships/oleObject" Target="embeddings/oleObject112.bin"/><Relationship Id="rId571" Type="http://schemas.openxmlformats.org/officeDocument/2006/relationships/oleObject" Target="embeddings/oleObject340.bin"/><Relationship Id="rId627" Type="http://schemas.openxmlformats.org/officeDocument/2006/relationships/oleObject" Target="embeddings/oleObject369.bin"/><Relationship Id="rId669" Type="http://schemas.openxmlformats.org/officeDocument/2006/relationships/image" Target="media/image261.wmf"/><Relationship Id="rId834" Type="http://schemas.openxmlformats.org/officeDocument/2006/relationships/image" Target="media/image340.wmf"/><Relationship Id="rId876" Type="http://schemas.openxmlformats.org/officeDocument/2006/relationships/hyperlink" Target="http://xueshu.baidu.com/s?wd=author%3A%28KaiChin%20Chen%29%20&amp;tn=SE_baiduxueshu_c1gjeupa&amp;ie=utf-8&amp;sc_f_para=sc_hilight%3Dperson" TargetMode="External"/><Relationship Id="rId19" Type="http://schemas.openxmlformats.org/officeDocument/2006/relationships/image" Target="media/image2.wmf"/><Relationship Id="rId224" Type="http://schemas.openxmlformats.org/officeDocument/2006/relationships/oleObject" Target="embeddings/oleObject129.bin"/><Relationship Id="rId266" Type="http://schemas.openxmlformats.org/officeDocument/2006/relationships/image" Target="media/image95.wmf"/><Relationship Id="rId431" Type="http://schemas.openxmlformats.org/officeDocument/2006/relationships/image" Target="media/image159.wmf"/><Relationship Id="rId473" Type="http://schemas.openxmlformats.org/officeDocument/2006/relationships/image" Target="media/image175.wmf"/><Relationship Id="rId529" Type="http://schemas.openxmlformats.org/officeDocument/2006/relationships/oleObject" Target="embeddings/oleObject318.bin"/><Relationship Id="rId680" Type="http://schemas.openxmlformats.org/officeDocument/2006/relationships/oleObject" Target="embeddings/oleObject398.bin"/><Relationship Id="rId736" Type="http://schemas.openxmlformats.org/officeDocument/2006/relationships/oleObject" Target="embeddings/oleObject427.bin"/><Relationship Id="rId30" Type="http://schemas.openxmlformats.org/officeDocument/2006/relationships/oleObject" Target="embeddings/oleObject10.bin"/><Relationship Id="rId126" Type="http://schemas.openxmlformats.org/officeDocument/2006/relationships/image" Target="media/image44.wmf"/><Relationship Id="rId168" Type="http://schemas.openxmlformats.org/officeDocument/2006/relationships/oleObject" Target="embeddings/oleObject92.bin"/><Relationship Id="rId333" Type="http://schemas.openxmlformats.org/officeDocument/2006/relationships/image" Target="media/image120.wmf"/><Relationship Id="rId540" Type="http://schemas.openxmlformats.org/officeDocument/2006/relationships/image" Target="media/image201.wmf"/><Relationship Id="rId778" Type="http://schemas.openxmlformats.org/officeDocument/2006/relationships/oleObject" Target="embeddings/oleObject451.bin"/><Relationship Id="rId72" Type="http://schemas.openxmlformats.org/officeDocument/2006/relationships/image" Target="media/image24.wmf"/><Relationship Id="rId375" Type="http://schemas.openxmlformats.org/officeDocument/2006/relationships/oleObject" Target="embeddings/oleObject226.bin"/><Relationship Id="rId582" Type="http://schemas.openxmlformats.org/officeDocument/2006/relationships/image" Target="media/image220.wmf"/><Relationship Id="rId638" Type="http://schemas.openxmlformats.org/officeDocument/2006/relationships/oleObject" Target="embeddings/oleObject375.bin"/><Relationship Id="rId803" Type="http://schemas.openxmlformats.org/officeDocument/2006/relationships/oleObject" Target="embeddings/oleObject464.bin"/><Relationship Id="rId845" Type="http://schemas.openxmlformats.org/officeDocument/2006/relationships/oleObject" Target="embeddings/oleObject484.bin"/><Relationship Id="rId3" Type="http://schemas.openxmlformats.org/officeDocument/2006/relationships/numbering" Target="numbering.xml"/><Relationship Id="rId235" Type="http://schemas.openxmlformats.org/officeDocument/2006/relationships/image" Target="media/image84.wmf"/><Relationship Id="rId277" Type="http://schemas.openxmlformats.org/officeDocument/2006/relationships/oleObject" Target="embeddings/oleObject162.bin"/><Relationship Id="rId400" Type="http://schemas.openxmlformats.org/officeDocument/2006/relationships/image" Target="media/image144.wmf"/><Relationship Id="rId442" Type="http://schemas.openxmlformats.org/officeDocument/2006/relationships/oleObject" Target="embeddings/oleObject262.bin"/><Relationship Id="rId484" Type="http://schemas.openxmlformats.org/officeDocument/2006/relationships/image" Target="media/image179.wmf"/><Relationship Id="rId705" Type="http://schemas.openxmlformats.org/officeDocument/2006/relationships/oleObject" Target="embeddings/oleObject411.bin"/><Relationship Id="rId137" Type="http://schemas.openxmlformats.org/officeDocument/2006/relationships/oleObject" Target="embeddings/oleObject72.bin"/><Relationship Id="rId302" Type="http://schemas.openxmlformats.org/officeDocument/2006/relationships/oleObject" Target="embeddings/oleObject179.bin"/><Relationship Id="rId344" Type="http://schemas.openxmlformats.org/officeDocument/2006/relationships/oleObject" Target="embeddings/oleObject206.bin"/><Relationship Id="rId691" Type="http://schemas.openxmlformats.org/officeDocument/2006/relationships/oleObject" Target="embeddings/oleObject404.bin"/><Relationship Id="rId747" Type="http://schemas.openxmlformats.org/officeDocument/2006/relationships/oleObject" Target="embeddings/oleObject433.bin"/><Relationship Id="rId789" Type="http://schemas.openxmlformats.org/officeDocument/2006/relationships/oleObject" Target="embeddings/oleObject457.bin"/><Relationship Id="rId41" Type="http://schemas.openxmlformats.org/officeDocument/2006/relationships/image" Target="media/image11.wmf"/><Relationship Id="rId83" Type="http://schemas.openxmlformats.org/officeDocument/2006/relationships/oleObject" Target="embeddings/oleObject38.bin"/><Relationship Id="rId179" Type="http://schemas.openxmlformats.org/officeDocument/2006/relationships/image" Target="media/image64.wmf"/><Relationship Id="rId386" Type="http://schemas.openxmlformats.org/officeDocument/2006/relationships/image" Target="media/image138.wmf"/><Relationship Id="rId551" Type="http://schemas.openxmlformats.org/officeDocument/2006/relationships/oleObject" Target="embeddings/oleObject329.bin"/><Relationship Id="rId593" Type="http://schemas.openxmlformats.org/officeDocument/2006/relationships/oleObject" Target="embeddings/oleObject352.bin"/><Relationship Id="rId607" Type="http://schemas.openxmlformats.org/officeDocument/2006/relationships/oleObject" Target="embeddings/oleObject359.bin"/><Relationship Id="rId649" Type="http://schemas.openxmlformats.org/officeDocument/2006/relationships/oleObject" Target="embeddings/oleObject381.bin"/><Relationship Id="rId814" Type="http://schemas.openxmlformats.org/officeDocument/2006/relationships/image" Target="media/image329.wmf"/><Relationship Id="rId856" Type="http://schemas.openxmlformats.org/officeDocument/2006/relationships/image" Target="media/image351.wmf"/><Relationship Id="rId190" Type="http://schemas.openxmlformats.org/officeDocument/2006/relationships/oleObject" Target="embeddings/oleObject107.bin"/><Relationship Id="rId204" Type="http://schemas.openxmlformats.org/officeDocument/2006/relationships/oleObject" Target="embeddings/oleObject115.bin"/><Relationship Id="rId246" Type="http://schemas.openxmlformats.org/officeDocument/2006/relationships/oleObject" Target="embeddings/oleObject142.bin"/><Relationship Id="rId288" Type="http://schemas.openxmlformats.org/officeDocument/2006/relationships/image" Target="media/image103.wmf"/><Relationship Id="rId411" Type="http://schemas.openxmlformats.org/officeDocument/2006/relationships/image" Target="media/image149.wmf"/><Relationship Id="rId453" Type="http://schemas.openxmlformats.org/officeDocument/2006/relationships/oleObject" Target="embeddings/oleObject269.bin"/><Relationship Id="rId509" Type="http://schemas.openxmlformats.org/officeDocument/2006/relationships/image" Target="media/image190.wmf"/><Relationship Id="rId660" Type="http://schemas.openxmlformats.org/officeDocument/2006/relationships/oleObject" Target="embeddings/oleObject387.bin"/><Relationship Id="rId106" Type="http://schemas.openxmlformats.org/officeDocument/2006/relationships/oleObject" Target="embeddings/oleObject54.bin"/><Relationship Id="rId313" Type="http://schemas.openxmlformats.org/officeDocument/2006/relationships/image" Target="media/image113.wmf"/><Relationship Id="rId495" Type="http://schemas.openxmlformats.org/officeDocument/2006/relationships/oleObject" Target="embeddings/oleObject296.bin"/><Relationship Id="rId716" Type="http://schemas.openxmlformats.org/officeDocument/2006/relationships/image" Target="media/image284.wmf"/><Relationship Id="rId758" Type="http://schemas.openxmlformats.org/officeDocument/2006/relationships/oleObject" Target="embeddings/oleObject441.bin"/><Relationship Id="rId10" Type="http://schemas.openxmlformats.org/officeDocument/2006/relationships/header" Target="header2.xml"/><Relationship Id="rId52" Type="http://schemas.openxmlformats.org/officeDocument/2006/relationships/image" Target="media/image15.wmf"/><Relationship Id="rId94" Type="http://schemas.openxmlformats.org/officeDocument/2006/relationships/oleObject" Target="embeddings/oleObject46.bin"/><Relationship Id="rId148" Type="http://schemas.openxmlformats.org/officeDocument/2006/relationships/oleObject" Target="embeddings/oleObject78.bin"/><Relationship Id="rId355" Type="http://schemas.openxmlformats.org/officeDocument/2006/relationships/image" Target="media/image126.wmf"/><Relationship Id="rId397" Type="http://schemas.openxmlformats.org/officeDocument/2006/relationships/image" Target="media/image143.wmf"/><Relationship Id="rId520" Type="http://schemas.openxmlformats.org/officeDocument/2006/relationships/oleObject" Target="embeddings/oleObject312.bin"/><Relationship Id="rId562" Type="http://schemas.openxmlformats.org/officeDocument/2006/relationships/oleObject" Target="embeddings/oleObject335.bin"/><Relationship Id="rId618" Type="http://schemas.openxmlformats.org/officeDocument/2006/relationships/image" Target="media/image238.wmf"/><Relationship Id="rId825" Type="http://schemas.openxmlformats.org/officeDocument/2006/relationships/oleObject" Target="embeddings/oleObject476.bin"/><Relationship Id="rId215" Type="http://schemas.openxmlformats.org/officeDocument/2006/relationships/image" Target="media/image78.wmf"/><Relationship Id="rId257" Type="http://schemas.openxmlformats.org/officeDocument/2006/relationships/oleObject" Target="embeddings/oleObject149.bin"/><Relationship Id="rId422" Type="http://schemas.openxmlformats.org/officeDocument/2006/relationships/oleObject" Target="embeddings/oleObject252.bin"/><Relationship Id="rId464" Type="http://schemas.openxmlformats.org/officeDocument/2006/relationships/image" Target="media/image171.wmf"/><Relationship Id="rId867" Type="http://schemas.openxmlformats.org/officeDocument/2006/relationships/oleObject" Target="embeddings/oleObject497.bin"/><Relationship Id="rId299" Type="http://schemas.openxmlformats.org/officeDocument/2006/relationships/oleObject" Target="embeddings/oleObject177.bin"/><Relationship Id="rId727" Type="http://schemas.openxmlformats.org/officeDocument/2006/relationships/image" Target="media/image289.wmf"/><Relationship Id="rId63" Type="http://schemas.openxmlformats.org/officeDocument/2006/relationships/oleObject" Target="embeddings/oleObject29.bin"/><Relationship Id="rId159" Type="http://schemas.openxmlformats.org/officeDocument/2006/relationships/image" Target="media/image58.wmf"/><Relationship Id="rId366" Type="http://schemas.openxmlformats.org/officeDocument/2006/relationships/oleObject" Target="embeddings/oleObject219.bin"/><Relationship Id="rId573" Type="http://schemas.openxmlformats.org/officeDocument/2006/relationships/oleObject" Target="embeddings/oleObject341.bin"/><Relationship Id="rId780" Type="http://schemas.openxmlformats.org/officeDocument/2006/relationships/image" Target="media/image312.wmf"/><Relationship Id="rId226" Type="http://schemas.openxmlformats.org/officeDocument/2006/relationships/image" Target="media/image80.wmf"/><Relationship Id="rId433" Type="http://schemas.openxmlformats.org/officeDocument/2006/relationships/image" Target="media/image160.wmf"/><Relationship Id="rId878" Type="http://schemas.openxmlformats.org/officeDocument/2006/relationships/hyperlink" Target="http://xueshu.baidu.com/s?wd=author%3A%28Kuo-Nan%20Chen%29%20&amp;tn=SE_baiduxueshu_c1gjeupa&amp;ie=utf-8&amp;sc_f_para=sc_hilight%3Dperson" TargetMode="External"/><Relationship Id="rId640" Type="http://schemas.openxmlformats.org/officeDocument/2006/relationships/oleObject" Target="embeddings/oleObject376.bin"/><Relationship Id="rId738" Type="http://schemas.openxmlformats.org/officeDocument/2006/relationships/oleObject" Target="embeddings/oleObject428.bin"/><Relationship Id="rId74" Type="http://schemas.openxmlformats.org/officeDocument/2006/relationships/image" Target="media/image25.wmf"/><Relationship Id="rId377" Type="http://schemas.openxmlformats.org/officeDocument/2006/relationships/oleObject" Target="embeddings/oleObject227.bin"/><Relationship Id="rId500" Type="http://schemas.openxmlformats.org/officeDocument/2006/relationships/oleObject" Target="embeddings/oleObject299.bin"/><Relationship Id="rId584" Type="http://schemas.openxmlformats.org/officeDocument/2006/relationships/image" Target="media/image221.wmf"/><Relationship Id="rId805" Type="http://schemas.openxmlformats.org/officeDocument/2006/relationships/oleObject" Target="embeddings/oleObject465.bin"/><Relationship Id="rId5" Type="http://schemas.openxmlformats.org/officeDocument/2006/relationships/settings" Target="settings.xml"/><Relationship Id="rId237" Type="http://schemas.openxmlformats.org/officeDocument/2006/relationships/oleObject" Target="embeddings/oleObject137.bin"/><Relationship Id="rId791" Type="http://schemas.openxmlformats.org/officeDocument/2006/relationships/oleObject" Target="embeddings/oleObject458.bin"/><Relationship Id="rId444" Type="http://schemas.openxmlformats.org/officeDocument/2006/relationships/image" Target="media/image165.wmf"/><Relationship Id="rId651" Type="http://schemas.openxmlformats.org/officeDocument/2006/relationships/image" Target="media/image253.wmf"/><Relationship Id="rId749" Type="http://schemas.openxmlformats.org/officeDocument/2006/relationships/image" Target="media/image299.wmf"/><Relationship Id="rId290" Type="http://schemas.openxmlformats.org/officeDocument/2006/relationships/image" Target="media/image104.wmf"/><Relationship Id="rId304" Type="http://schemas.openxmlformats.org/officeDocument/2006/relationships/oleObject" Target="embeddings/oleObject180.bin"/><Relationship Id="rId388" Type="http://schemas.openxmlformats.org/officeDocument/2006/relationships/image" Target="media/image139.wmf"/><Relationship Id="rId511" Type="http://schemas.openxmlformats.org/officeDocument/2006/relationships/oleObject" Target="embeddings/oleObject305.bin"/><Relationship Id="rId609" Type="http://schemas.openxmlformats.org/officeDocument/2006/relationships/oleObject" Target="embeddings/oleObject360.bin"/><Relationship Id="rId85" Type="http://schemas.openxmlformats.org/officeDocument/2006/relationships/oleObject" Target="embeddings/oleObject39.bin"/><Relationship Id="rId150" Type="http://schemas.openxmlformats.org/officeDocument/2006/relationships/image" Target="media/image55.wmf"/><Relationship Id="rId595" Type="http://schemas.openxmlformats.org/officeDocument/2006/relationships/oleObject" Target="embeddings/oleObject353.bin"/><Relationship Id="rId816" Type="http://schemas.openxmlformats.org/officeDocument/2006/relationships/oleObject" Target="embeddings/oleObject471.bin"/><Relationship Id="rId248" Type="http://schemas.openxmlformats.org/officeDocument/2006/relationships/oleObject" Target="embeddings/oleObject143.bin"/><Relationship Id="rId455" Type="http://schemas.openxmlformats.org/officeDocument/2006/relationships/oleObject" Target="embeddings/oleObject271.bin"/><Relationship Id="rId662" Type="http://schemas.openxmlformats.org/officeDocument/2006/relationships/oleObject" Target="embeddings/oleObject388.bin"/><Relationship Id="rId12" Type="http://schemas.openxmlformats.org/officeDocument/2006/relationships/footer" Target="footer2.xml"/><Relationship Id="rId108" Type="http://schemas.openxmlformats.org/officeDocument/2006/relationships/image" Target="media/image37.wmf"/><Relationship Id="rId315" Type="http://schemas.openxmlformats.org/officeDocument/2006/relationships/oleObject" Target="embeddings/oleObject186.bin"/><Relationship Id="rId522" Type="http://schemas.openxmlformats.org/officeDocument/2006/relationships/oleObject" Target="embeddings/oleObject314.bin"/><Relationship Id="rId96" Type="http://schemas.openxmlformats.org/officeDocument/2006/relationships/image" Target="media/image33.wmf"/><Relationship Id="rId161" Type="http://schemas.openxmlformats.org/officeDocument/2006/relationships/oleObject" Target="embeddings/oleObject87.bin"/><Relationship Id="rId399" Type="http://schemas.openxmlformats.org/officeDocument/2006/relationships/oleObject" Target="embeddings/oleObject240.bin"/><Relationship Id="rId827" Type="http://schemas.openxmlformats.org/officeDocument/2006/relationships/image" Target="media/image335.jpeg"/><Relationship Id="rId259" Type="http://schemas.openxmlformats.org/officeDocument/2006/relationships/oleObject" Target="embeddings/oleObject151.bin"/><Relationship Id="rId466" Type="http://schemas.openxmlformats.org/officeDocument/2006/relationships/oleObject" Target="embeddings/oleObject279.bin"/><Relationship Id="rId673" Type="http://schemas.openxmlformats.org/officeDocument/2006/relationships/image" Target="media/image263.wmf"/><Relationship Id="rId880" Type="http://schemas.openxmlformats.org/officeDocument/2006/relationships/header" Target="header4.xml"/><Relationship Id="rId23" Type="http://schemas.openxmlformats.org/officeDocument/2006/relationships/image" Target="media/image3.wmf"/><Relationship Id="rId119" Type="http://schemas.openxmlformats.org/officeDocument/2006/relationships/image" Target="media/image41.wmf"/><Relationship Id="rId326" Type="http://schemas.openxmlformats.org/officeDocument/2006/relationships/image" Target="media/image117.wmf"/><Relationship Id="rId533" Type="http://schemas.openxmlformats.org/officeDocument/2006/relationships/oleObject" Target="embeddings/oleObject320.bin"/><Relationship Id="rId740" Type="http://schemas.openxmlformats.org/officeDocument/2006/relationships/oleObject" Target="embeddings/oleObject429.bin"/><Relationship Id="rId838" Type="http://schemas.openxmlformats.org/officeDocument/2006/relationships/image" Target="media/image342.wmf"/><Relationship Id="rId172" Type="http://schemas.openxmlformats.org/officeDocument/2006/relationships/image" Target="media/image62.wmf"/><Relationship Id="rId477" Type="http://schemas.openxmlformats.org/officeDocument/2006/relationships/oleObject" Target="embeddings/oleObject285.bin"/><Relationship Id="rId600" Type="http://schemas.openxmlformats.org/officeDocument/2006/relationships/image" Target="media/image229.wmf"/><Relationship Id="rId684" Type="http://schemas.openxmlformats.org/officeDocument/2006/relationships/image" Target="media/image268.wmf"/><Relationship Id="rId337" Type="http://schemas.openxmlformats.org/officeDocument/2006/relationships/image" Target="media/image121.wmf"/><Relationship Id="rId34" Type="http://schemas.openxmlformats.org/officeDocument/2006/relationships/oleObject" Target="embeddings/oleObject12.bin"/><Relationship Id="rId544" Type="http://schemas.openxmlformats.org/officeDocument/2006/relationships/image" Target="media/image203.wmf"/><Relationship Id="rId751" Type="http://schemas.openxmlformats.org/officeDocument/2006/relationships/image" Target="media/image300.wmf"/><Relationship Id="rId849" Type="http://schemas.openxmlformats.org/officeDocument/2006/relationships/oleObject" Target="embeddings/oleObject486.bin"/><Relationship Id="rId183" Type="http://schemas.openxmlformats.org/officeDocument/2006/relationships/oleObject" Target="embeddings/oleObject102.bin"/><Relationship Id="rId390" Type="http://schemas.openxmlformats.org/officeDocument/2006/relationships/image" Target="media/image140.wmf"/><Relationship Id="rId404" Type="http://schemas.openxmlformats.org/officeDocument/2006/relationships/oleObject" Target="embeddings/oleObject243.bin"/><Relationship Id="rId611" Type="http://schemas.openxmlformats.org/officeDocument/2006/relationships/oleObject" Target="embeddings/oleObject361.bin"/><Relationship Id="rId250" Type="http://schemas.openxmlformats.org/officeDocument/2006/relationships/oleObject" Target="embeddings/oleObject144.bin"/><Relationship Id="rId488" Type="http://schemas.openxmlformats.org/officeDocument/2006/relationships/oleObject" Target="embeddings/oleObject292.bin"/><Relationship Id="rId695" Type="http://schemas.openxmlformats.org/officeDocument/2006/relationships/oleObject" Target="embeddings/oleObject406.bin"/><Relationship Id="rId709" Type="http://schemas.openxmlformats.org/officeDocument/2006/relationships/oleObject" Target="embeddings/oleObject413.bin"/></Relationships>
</file>

<file path=word/_rels/header6.xml.rels><?xml version="1.0" encoding="UTF-8" standalone="yes"?>
<Relationships xmlns="http://schemas.openxmlformats.org/package/2006/relationships"><Relationship Id="rId1" Type="http://schemas.openxmlformats.org/officeDocument/2006/relationships/image" Target="media/image35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519150-93B5-4A4D-8E83-BAFE11BEA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12</Pages>
  <Words>5203</Words>
  <Characters>29660</Characters>
  <Application>Microsoft Office Word</Application>
  <DocSecurity>0</DocSecurity>
  <Lines>247</Lines>
  <Paragraphs>69</Paragraphs>
  <ScaleCrop>false</ScaleCrop>
  <Company>Hewlett-Packard Company</Company>
  <LinksUpToDate>false</LinksUpToDate>
  <CharactersWithSpaces>34794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张洋</dc:creator>
  <cp:lastModifiedBy>计科院</cp:lastModifiedBy>
  <cp:revision>9</cp:revision>
  <dcterms:created xsi:type="dcterms:W3CDTF">2016-12-02T01:39:00Z</dcterms:created>
  <dcterms:modified xsi:type="dcterms:W3CDTF">2016-12-14T09:14:00Z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