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 xml:space="preserve">the embedding adjustment table of </w:t>
      </w:r>
      <w:r>
        <w:rPr>
          <w:rFonts w:eastAsia="方正书宋_GBK" w:hint="eastAsia"/>
          <w:sz w:val="17"/>
        </w:rPr>
        <w:lastRenderedPageBreak/>
        <w:t>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0C4351">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rsidP="000C4351">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3pt" o:ole="">
            <v:imagedata r:id="rId15" o:title=""/>
          </v:shape>
          <o:OLEObject Type="Embed" ProgID="Equation.DSMT4" ShapeID="_x0000_i1025" DrawAspect="Content" ObjectID="_1543846884"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lastRenderedPageBreak/>
        <w:t>其原理是在两个连续的像素中最多只对其中一个</w:t>
      </w:r>
      <w:r w:rsidR="002D7A23" w:rsidRPr="002D7A23">
        <w:rPr>
          <w:snapToGrid/>
          <w:position w:val="-4"/>
        </w:rPr>
        <w:object w:dxaOrig="300" w:dyaOrig="260">
          <v:shape id="_x0000_i1026" type="#_x0000_t75" style="width:15.3pt;height:13pt" o:ole="">
            <v:imagedata r:id="rId15" o:title=""/>
          </v:shape>
          <o:OLEObject Type="Embed" ProgID="Equation.DSMT4" ShapeID="_x0000_i1026" DrawAspect="Content" ObjectID="_1543846885"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rsidP="000C4351">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Pr="00980BAF" w:rsidRDefault="00252113" w:rsidP="000C4351">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3pt;height:13pt" o:ole="">
            <v:imagedata r:id="rId15" o:title=""/>
          </v:shape>
          <o:OLEObject Type="Embed" ProgID="Equation.DSMT4" ShapeID="_x0000_i1027" DrawAspect="Content" ObjectID="_1543846886" r:id="rId18"/>
        </w:object>
      </w:r>
      <w:r>
        <w:rPr>
          <w:rFonts w:hint="eastAsia"/>
          <w:snapToGrid/>
        </w:rPr>
        <w:t>来嵌入一个</w:t>
      </w:r>
      <w:r w:rsidR="002D7A23" w:rsidRPr="002D7A23">
        <w:rPr>
          <w:rFonts w:hint="eastAsia"/>
          <w:snapToGrid/>
          <w:position w:val="-6"/>
        </w:rPr>
        <w:object w:dxaOrig="619" w:dyaOrig="280">
          <v:shape id="_x0000_i1028" type="#_x0000_t75" style="width:25.65pt;height:11.5pt" o:ole="">
            <v:imagedata r:id="rId19" o:title=""/>
          </v:shape>
          <o:OLEObject Type="Embed" ProgID="Equation.DSMT4" ShapeID="_x0000_i1028" DrawAspect="Content" ObjectID="_1543846887"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3pt;height:13pt" o:ole="">
            <v:imagedata r:id="rId15" o:title=""/>
          </v:shape>
          <o:OLEObject Type="Embed" ProgID="Equation.DSMT4" ShapeID="_x0000_i1029" DrawAspect="Content" ObjectID="_1543846888"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3pt;height:13pt" o:ole="">
            <v:imagedata r:id="rId15" o:title=""/>
          </v:shape>
          <o:OLEObject Type="Embed" ProgID="Equation.DSMT4" ShapeID="_x0000_i1030" DrawAspect="Content" ObjectID="_1543846889"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4.8pt;height:14.55pt" o:ole="">
            <v:imagedata r:id="rId23" o:title=""/>
          </v:shape>
          <o:OLEObject Type="Embed" ProgID="Equation.DSMT4" ShapeID="_x0000_i1031" DrawAspect="Content" ObjectID="_1543846890" r:id="rId24"/>
        </w:object>
      </w:r>
      <w:r>
        <w:rPr>
          <w:rFonts w:hint="eastAsia"/>
          <w:snapToGrid/>
        </w:rPr>
        <w:t>调整为</w:t>
      </w:r>
      <w:ins w:id="35" w:author="计科院" w:date="2016-11-17T10:55:00Z">
        <w:r w:rsidR="00D1000D" w:rsidRPr="006E48A5">
          <w:rPr>
            <w:position w:val="-10"/>
          </w:rPr>
          <w:object w:dxaOrig="1680" w:dyaOrig="320">
            <v:shape id="_x0000_i1032" type="#_x0000_t75" style="width:75.05pt;height:14.55pt" o:ole="">
              <v:imagedata r:id="rId25" o:title=""/>
            </v:shape>
            <o:OLEObject Type="Embed" ProgID="Equation.DSMT4" ShapeID="_x0000_i1032" DrawAspect="Content" ObjectID="_1543846891" r:id="rId26"/>
          </w:object>
        </w:r>
      </w:ins>
      <w:del w:id="36" w:author="计科院" w:date="2016-11-17T10:55:00Z">
        <w:r w:rsidR="002D7A23" w:rsidRPr="002D7A23" w:rsidDel="00A476A9">
          <w:rPr>
            <w:position w:val="-10"/>
          </w:rPr>
          <w:object w:dxaOrig="1800" w:dyaOrig="340">
            <v:shape id="_x0000_i1033" type="#_x0000_t75" style="width:81.55pt;height:16.1pt" o:ole="">
              <v:imagedata r:id="rId27" o:title=""/>
            </v:shape>
            <o:OLEObject Type="Embed" ProgID="Equation.DSMT4" ShapeID="_x0000_i1033" DrawAspect="Content" ObjectID="_1543846892" r:id="rId28"/>
          </w:object>
        </w:r>
      </w:del>
      <w:r>
        <w:rPr>
          <w:rFonts w:hint="eastAsia"/>
          <w:snapToGrid/>
        </w:rPr>
        <w:t xml:space="preserve">, </w:t>
      </w:r>
      <w:r>
        <w:rPr>
          <w:rFonts w:hint="eastAsia"/>
          <w:snapToGrid/>
        </w:rPr>
        <w:t>其中</w:t>
      </w:r>
      <w:r w:rsidR="00D1000D" w:rsidRPr="002D7A23">
        <w:rPr>
          <w:position w:val="-6"/>
        </w:rPr>
        <w:object w:dxaOrig="540" w:dyaOrig="280">
          <v:shape id="_x0000_i1034" type="#_x0000_t75" style="width:22.6pt;height:11.5pt" o:ole="">
            <v:imagedata r:id="rId29" o:title=""/>
          </v:shape>
          <o:OLEObject Type="Embed" ProgID="Equation.DSMT4" ShapeID="_x0000_i1034" DrawAspect="Content" ObjectID="_1543846893"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v:shape id="_x0000_i1035" type="#_x0000_t75" style="width:55.15pt;height:14.55pt" o:ole="">
              <v:imagedata r:id="rId31" o:title=""/>
            </v:shape>
            <o:OLEObject Type="Embed" ProgID="Equation.DSMT4" ShapeID="_x0000_i1035" DrawAspect="Content" ObjectID="_1543846894" r:id="rId32"/>
          </w:object>
        </w:r>
      </w:ins>
      <w:del w:id="39" w:author="计科院" w:date="2016-11-17T10:53:00Z">
        <w:r w:rsidR="00A476A9" w:rsidRPr="002D7A23" w:rsidDel="00A476A9">
          <w:rPr>
            <w:position w:val="-10"/>
          </w:rPr>
          <w:object w:dxaOrig="1400" w:dyaOrig="320">
            <v:shape id="_x0000_i1036" type="#_x0000_t75" style="width:63.95pt;height:15.3pt" o:ole="">
              <v:imagedata r:id="rId33" o:title=""/>
            </v:shape>
            <o:OLEObject Type="Embed" ProgID="Equation.DSMT4" ShapeID="_x0000_i1036" DrawAspect="Content" ObjectID="_1543846895"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v:shape id="_x0000_i1037" type="#_x0000_t75" style="width:15.3pt;height:13pt" o:ole="">
              <v:imagedata r:id="rId15" o:title=""/>
            </v:shape>
            <o:OLEObject Type="Embed" ProgID="Equation.DSMT4" ShapeID="_x0000_i1037" DrawAspect="Content" ObjectID="_1543846896"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65pt;height:11.5pt" o:ole="">
            <v:imagedata r:id="rId19" o:title=""/>
          </v:shape>
          <o:OLEObject Type="Embed" ProgID="Equation.DSMT4" ShapeID="_x0000_i1038" DrawAspect="Content" ObjectID="_1543846897" r:id="rId36"/>
        </w:object>
      </w:r>
      <w:r>
        <w:rPr>
          <w:rFonts w:hint="eastAsia"/>
          <w:snapToGrid/>
        </w:rPr>
        <w:t>提高为</w:t>
      </w:r>
      <w:ins w:id="45" w:author="计科院" w:date="2016-11-17T10:57:00Z">
        <w:r w:rsidR="00A476A9" w:rsidRPr="006E48A5">
          <w:rPr>
            <w:position w:val="-6"/>
          </w:rPr>
          <w:object w:dxaOrig="700" w:dyaOrig="279">
            <v:shape id="_x0000_i1039" type="#_x0000_t75" style="width:27.55pt;height:11.5pt" o:ole="">
              <v:imagedata r:id="rId37" o:title=""/>
            </v:shape>
            <o:OLEObject Type="Embed" ProgID="Equation.DSMT4" ShapeID="_x0000_i1039" DrawAspect="Content" ObjectID="_1543846898" r:id="rId38"/>
          </w:object>
        </w:r>
      </w:ins>
      <w:del w:id="46" w:author="计科院" w:date="2016-11-17T10:57:00Z">
        <w:r w:rsidR="002D7A23" w:rsidRPr="002D7A23" w:rsidDel="00A476A9">
          <w:rPr>
            <w:position w:val="-6"/>
          </w:rPr>
          <w:object w:dxaOrig="940" w:dyaOrig="300">
            <v:shape id="_x0000_i1040" type="#_x0000_t75" style="width:42.9pt;height:13.4pt" o:ole="">
              <v:imagedata r:id="rId39" o:title=""/>
            </v:shape>
            <o:OLEObject Type="Embed" ProgID="Equation.DSMT4" ShapeID="_x0000_i1040" DrawAspect="Content" ObjectID="_1543846899"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5.9pt;height:16.1pt" o:ole="">
            <v:imagedata r:id="rId41" o:title=""/>
          </v:shape>
          <o:OLEObject Type="Embed" ProgID="Equation.DSMT4" ShapeID="_x0000_i1041" DrawAspect="Content" ObjectID="_1543846900"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6.1pt;height:13pt" o:ole="">
            <v:imagedata r:id="rId43" o:title=""/>
          </v:shape>
          <o:OLEObject Type="Embed" ProgID="Equation.DSMT4" ShapeID="_x0000_i1042" DrawAspect="Content" ObjectID="_1543846901"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v:shape id="_x0000_i1043" type="#_x0000_t75" style="width:11.1pt;height:13.4pt" o:ole="">
              <v:imagedata r:id="rId45" o:title=""/>
            </v:shape>
            <o:OLEObject Type="Embed" ProgID="Equation.DSMT4" ShapeID="_x0000_i1043" DrawAspect="Content" ObjectID="_1543846902"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v:shape id="_x0000_i1044" type="#_x0000_t75" style="width:46.7pt;height:14.55pt" o:ole="">
            <v:imagedata r:id="rId23" o:title=""/>
          </v:shape>
          <o:OLEObject Type="Embed" ProgID="Equation.DSMT4" ShapeID="_x0000_i1044" DrawAspect="Content" ObjectID="_1543846903" r:id="rId47"/>
        </w:object>
      </w:r>
      <w:r>
        <w:rPr>
          <w:rFonts w:hint="eastAsia"/>
          <w:snapToGrid/>
        </w:rPr>
        <w:t>拓展为</w:t>
      </w:r>
      <w:r w:rsidR="00D1000D" w:rsidRPr="002D7A23">
        <w:rPr>
          <w:rFonts w:hint="eastAsia"/>
          <w:snapToGrid/>
          <w:position w:val="-10"/>
        </w:rPr>
        <w:object w:dxaOrig="1319" w:dyaOrig="320">
          <v:shape id="_x0000_i1045" type="#_x0000_t75" style="width:59.75pt;height:14.55pt" o:ole="">
            <v:imagedata r:id="rId48" o:title=""/>
          </v:shape>
          <o:OLEObject Type="Embed" ProgID="Equation.DSMT4" ShapeID="_x0000_i1045" DrawAspect="Content" ObjectID="_1543846904" r:id="rId49"/>
        </w:object>
      </w:r>
      <w:r>
        <w:rPr>
          <w:rFonts w:hint="eastAsia"/>
          <w:snapToGrid/>
        </w:rPr>
        <w:t xml:space="preserve">, </w:t>
      </w:r>
      <w:r w:rsidR="00B84F89" w:rsidRPr="00980BAF">
        <w:rPr>
          <w:rFonts w:hint="eastAsia"/>
          <w:snapToGrid/>
        </w:rPr>
        <w:t>给出了</w:t>
      </w:r>
      <w:r w:rsidR="00B84F89" w:rsidRPr="00980BAF">
        <w:rPr>
          <w:rFonts w:hint="eastAsia"/>
          <w:snapToGrid/>
        </w:rPr>
        <w:t>EMD-</w:t>
      </w:r>
      <w:r w:rsidR="00B84F89" w:rsidRPr="00980BAF">
        <w:rPr>
          <w:i/>
          <w:snapToGrid/>
        </w:rPr>
        <w:t>n</w:t>
      </w:r>
      <w:r w:rsidR="00B84F89" w:rsidRPr="00980BAF">
        <w:rPr>
          <w:snapToGrid/>
          <w:position w:val="-4"/>
        </w:rPr>
        <w:object w:dxaOrig="300" w:dyaOrig="260">
          <v:shape id="_x0000_i1046" type="#_x0000_t75" style="width:15.3pt;height:13pt" o:ole="">
            <v:imagedata r:id="rId15" o:title=""/>
          </v:shape>
          <o:OLEObject Type="Embed" ProgID="Equation.DSMT4" ShapeID="_x0000_i1046" DrawAspect="Content" ObjectID="_1543846905" r:id="rId50"/>
        </w:object>
      </w:r>
      <w:r w:rsidR="00B84F89" w:rsidRPr="00980BAF">
        <w:rPr>
          <w:rFonts w:hint="eastAsia"/>
          <w:snapToGrid/>
        </w:rPr>
        <w:t>方法</w:t>
      </w:r>
      <w:r w:rsidR="00B84F89" w:rsidRPr="00980BAF">
        <w:rPr>
          <w:rFonts w:hint="eastAsia"/>
          <w:snapToGrid/>
        </w:rPr>
        <w:t xml:space="preserve">, </w:t>
      </w:r>
      <w:r w:rsidRPr="00980BAF">
        <w:rPr>
          <w:rFonts w:hint="eastAsia"/>
          <w:snapToGrid/>
        </w:rPr>
        <w:t>并将对每个载体像素的调整由</w:t>
      </w:r>
      <w:r w:rsidR="002D7A23" w:rsidRPr="00980BAF">
        <w:rPr>
          <w:snapToGrid/>
          <w:position w:val="-4"/>
        </w:rPr>
        <w:object w:dxaOrig="300" w:dyaOrig="260">
          <v:shape id="_x0000_i1047" type="#_x0000_t75" style="width:15.3pt;height:13pt" o:ole="">
            <v:imagedata r:id="rId15" o:title=""/>
          </v:shape>
          <o:OLEObject Type="Embed" ProgID="Equation.DSMT4" ShapeID="_x0000_i1047" DrawAspect="Content" ObjectID="_1543846906" r:id="rId51"/>
        </w:object>
      </w:r>
      <w:r w:rsidRPr="00980BAF">
        <w:rPr>
          <w:snapToGrid/>
        </w:rPr>
        <w:t>拓展为</w:t>
      </w:r>
      <w:r w:rsidR="002D7A23" w:rsidRPr="00980BAF">
        <w:rPr>
          <w:snapToGrid/>
          <w:position w:val="-4"/>
        </w:rPr>
        <w:object w:dxaOrig="320" w:dyaOrig="260">
          <v:shape id="_x0000_i1048" type="#_x0000_t75" style="width:16.1pt;height:13pt" o:ole="">
            <v:imagedata r:id="rId52" o:title=""/>
          </v:shape>
          <o:OLEObject Type="Embed" ProgID="Equation.DSMT4" ShapeID="_x0000_i1048" DrawAspect="Content" ObjectID="_1543846907" r:id="rId53"/>
        </w:object>
      </w:r>
      <w:r w:rsidRPr="00980BAF">
        <w:rPr>
          <w:rFonts w:hint="eastAsia"/>
          <w:snapToGrid/>
        </w:rPr>
        <w:t>,</w:t>
      </w:r>
      <w:del w:id="51" w:author="计科院" w:date="2016-11-17T11:05:00Z">
        <w:r w:rsidRPr="00980BAF" w:rsidDel="005834F7">
          <w:rPr>
            <w:rFonts w:hint="eastAsia"/>
            <w:snapToGrid/>
          </w:rPr>
          <w:delText>从而可组合出</w:delText>
        </w:r>
        <w:r w:rsidR="002D7A23" w:rsidRPr="00980BAF" w:rsidDel="005834F7">
          <w:rPr>
            <w:position w:val="-10"/>
          </w:rPr>
          <w:object w:dxaOrig="1240" w:dyaOrig="360">
            <v:shape id="_x0000_i1049" type="#_x0000_t75" style="width:63.55pt;height:18pt" o:ole="">
              <v:imagedata r:id="rId54" o:title=""/>
            </v:shape>
            <o:OLEObject Type="Embed" ProgID="Equation.DSMT4" ShapeID="_x0000_i1049" DrawAspect="Content" ObjectID="_1543846908" r:id="rId55"/>
          </w:object>
        </w:r>
        <w:r w:rsidRPr="00980BAF" w:rsidDel="005834F7">
          <w:delText>范围内</w:delText>
        </w:r>
        <w:r w:rsidRPr="00980BAF" w:rsidDel="005834F7">
          <w:rPr>
            <w:rFonts w:hint="eastAsia"/>
          </w:rPr>
          <w:delText>的</w:delText>
        </w:r>
        <w:r w:rsidRPr="00980BAF" w:rsidDel="005834F7">
          <w:delText>所有整数</w:delText>
        </w:r>
        <w:r w:rsidRPr="00980BAF" w:rsidDel="005834F7">
          <w:rPr>
            <w:rFonts w:hint="eastAsia"/>
          </w:rPr>
          <w:delText xml:space="preserve">, </w:delText>
        </w:r>
        <w:r w:rsidRPr="00980BAF" w:rsidDel="005834F7">
          <w:rPr>
            <w:rFonts w:hint="eastAsia"/>
          </w:rPr>
          <w:delText>从而</w:delText>
        </w:r>
      </w:del>
      <w:r w:rsidRPr="00980BAF">
        <w:rPr>
          <w:rFonts w:hint="eastAsia"/>
        </w:rPr>
        <w:t>将嵌入容量</w:t>
      </w:r>
      <w:ins w:id="52" w:author="计科院" w:date="2016-11-17T11:05:00Z">
        <w:r w:rsidR="005834F7" w:rsidRPr="00980BAF">
          <w:rPr>
            <w:rFonts w:hint="eastAsia"/>
          </w:rPr>
          <w:t>进一步</w:t>
        </w:r>
      </w:ins>
      <w:r w:rsidRPr="00980BAF">
        <w:rPr>
          <w:rFonts w:hint="eastAsia"/>
        </w:rPr>
        <w:t>拓展为</w:t>
      </w:r>
      <w:r w:rsidR="002D7A23" w:rsidRPr="00980BAF">
        <w:rPr>
          <w:position w:val="-4"/>
        </w:rPr>
        <w:object w:dxaOrig="440" w:dyaOrig="300">
          <v:shape id="_x0000_i1050" type="#_x0000_t75" style="width:21.45pt;height:15.3pt" o:ole="">
            <v:imagedata r:id="rId56" o:title=""/>
          </v:shape>
          <o:OLEObject Type="Embed" ProgID="Equation.DSMT4" ShapeID="_x0000_i1050" DrawAspect="Content" ObjectID="_1543846909" r:id="rId57"/>
        </w:object>
      </w:r>
      <w:r w:rsidRPr="00980BAF">
        <w:rPr>
          <w:rFonts w:hint="eastAsia"/>
        </w:rPr>
        <w:t xml:space="preserve">. </w:t>
      </w:r>
      <w:r w:rsidRPr="00980BAF">
        <w:rPr>
          <w:rFonts w:hint="eastAsia"/>
        </w:rPr>
        <w:t>在文献</w:t>
      </w:r>
      <w:r w:rsidRPr="00980BAF">
        <w:rPr>
          <w:rFonts w:hint="eastAsia"/>
        </w:rPr>
        <w:t>[1</w:t>
      </w:r>
      <w:r w:rsidR="008E07ED" w:rsidRPr="00980BAF">
        <w:rPr>
          <w:rFonts w:hint="eastAsia"/>
        </w:rPr>
        <w:t>5</w:t>
      </w:r>
      <w:r w:rsidRPr="00980BAF">
        <w:rPr>
          <w:rFonts w:hint="eastAsia"/>
        </w:rPr>
        <w:t>]</w:t>
      </w:r>
      <w:r w:rsidRPr="00980BAF">
        <w:rPr>
          <w:rFonts w:hint="eastAsia"/>
        </w:rPr>
        <w:t>工作的基础上</w:t>
      </w:r>
      <w:r w:rsidRPr="00980BAF">
        <w:rPr>
          <w:rFonts w:hint="eastAsia"/>
        </w:rPr>
        <w:t xml:space="preserve">, </w:t>
      </w:r>
      <w:r w:rsidRPr="00980BAF">
        <w:rPr>
          <w:rFonts w:hint="eastAsia"/>
        </w:rPr>
        <w:t>文献</w:t>
      </w:r>
      <w:r w:rsidRPr="00980BAF">
        <w:rPr>
          <w:rFonts w:hint="eastAsia"/>
        </w:rPr>
        <w:t>[1</w:t>
      </w:r>
      <w:r w:rsidR="007C4B20" w:rsidRPr="00980BAF">
        <w:rPr>
          <w:rFonts w:hint="eastAsia"/>
        </w:rPr>
        <w:t>7</w:t>
      </w:r>
      <w:r w:rsidRPr="00980BAF">
        <w:rPr>
          <w:rFonts w:hint="eastAsia"/>
        </w:rPr>
        <w:t>]</w:t>
      </w:r>
      <w:r w:rsidRPr="00980BAF">
        <w:rPr>
          <w:rFonts w:hint="eastAsia"/>
          <w:snapToGrid/>
        </w:rPr>
        <w:t>将每个载体像素的调整量</w:t>
      </w:r>
      <w:r w:rsidRPr="00980BAF">
        <w:rPr>
          <w:snapToGrid/>
        </w:rPr>
        <w:t>拓展为</w:t>
      </w:r>
      <w:r w:rsidR="002D7A23" w:rsidRPr="00980BAF">
        <w:rPr>
          <w:snapToGrid/>
          <w:position w:val="-6"/>
        </w:rPr>
        <w:object w:dxaOrig="340" w:dyaOrig="260">
          <v:shape id="_x0000_i1051" type="#_x0000_t75" style="width:17.6pt;height:13pt" o:ole="">
            <v:imagedata r:id="rId58" o:title=""/>
          </v:shape>
          <o:OLEObject Type="Embed" ProgID="Equation.DSMT4" ShapeID="_x0000_i1051" DrawAspect="Content" ObjectID="_1543846910" r:id="rId59"/>
        </w:object>
      </w:r>
      <w:r w:rsidRPr="00980BAF">
        <w:rPr>
          <w:rFonts w:hint="eastAsia"/>
          <w:snapToGrid/>
        </w:rPr>
        <w:t xml:space="preserve">, </w:t>
      </w:r>
      <w:r w:rsidR="00B84F89" w:rsidRPr="00980BAF">
        <w:rPr>
          <w:rFonts w:hint="eastAsia"/>
          <w:snapToGrid/>
        </w:rPr>
        <w:t>给出了</w:t>
      </w:r>
      <w:r w:rsidR="00B84F89" w:rsidRPr="00980BAF">
        <w:rPr>
          <w:rFonts w:hint="eastAsia"/>
          <w:snapToGrid/>
        </w:rPr>
        <w:t>EMD-</w:t>
      </w:r>
      <w:r w:rsidR="00B84F89" w:rsidRPr="00980BAF">
        <w:rPr>
          <w:i/>
          <w:snapToGrid/>
        </w:rPr>
        <w:t>n</w:t>
      </w:r>
      <w:r w:rsidR="00B84F89" w:rsidRPr="00980BAF">
        <w:rPr>
          <w:snapToGrid/>
          <w:position w:val="-6"/>
        </w:rPr>
        <w:object w:dxaOrig="340" w:dyaOrig="260">
          <v:shape id="_x0000_i1052" type="#_x0000_t75" style="width:17.6pt;height:13pt" o:ole="">
            <v:imagedata r:id="rId60" o:title=""/>
          </v:shape>
          <o:OLEObject Type="Embed" ProgID="Equation.DSMT4" ShapeID="_x0000_i1052" DrawAspect="Content" ObjectID="_1543846911" r:id="rId61"/>
        </w:object>
      </w:r>
      <w:r w:rsidR="00B84F89" w:rsidRPr="00980BAF">
        <w:rPr>
          <w:rFonts w:hint="eastAsia"/>
          <w:snapToGrid/>
        </w:rPr>
        <w:t>算法</w:t>
      </w:r>
      <w:r w:rsidR="00B84F89" w:rsidRPr="00980BAF">
        <w:rPr>
          <w:rFonts w:hint="eastAsia"/>
          <w:snapToGrid/>
        </w:rPr>
        <w:t xml:space="preserve">, </w:t>
      </w:r>
      <w:r w:rsidRPr="00980BAF">
        <w:rPr>
          <w:snapToGrid/>
        </w:rPr>
        <w:t>从而可嵌入</w:t>
      </w:r>
      <w:r w:rsidRPr="00980BAF">
        <w:rPr>
          <w:rFonts w:hint="eastAsia"/>
          <w:snapToGrid/>
        </w:rPr>
        <w:t>1</w:t>
      </w:r>
      <w:r w:rsidRPr="00980BAF">
        <w:rPr>
          <w:rFonts w:hint="eastAsia"/>
          <w:snapToGrid/>
        </w:rPr>
        <w:t>个</w:t>
      </w:r>
      <w:r w:rsidR="002D7A23" w:rsidRPr="00980BAF">
        <w:rPr>
          <w:position w:val="-4"/>
        </w:rPr>
        <w:object w:dxaOrig="440" w:dyaOrig="300">
          <v:shape id="_x0000_i1053" type="#_x0000_t75" style="width:22.6pt;height:15.3pt" o:ole="">
            <v:imagedata r:id="rId62" o:title=""/>
          </v:shape>
          <o:OLEObject Type="Embed" ProgID="Equation.DSMT4" ShapeID="_x0000_i1053" DrawAspect="Content" ObjectID="_1543846912" r:id="rId63"/>
        </w:object>
      </w:r>
      <w:r w:rsidRPr="00980BAF">
        <w:t>进制数</w:t>
      </w:r>
      <w:r w:rsidRPr="00980BAF">
        <w:rPr>
          <w:rFonts w:hint="eastAsia"/>
        </w:rPr>
        <w:t xml:space="preserve">. </w:t>
      </w:r>
      <w:commentRangeStart w:id="53"/>
      <w:r w:rsidRPr="00980BAF">
        <w:rPr>
          <w:snapToGrid/>
        </w:rPr>
        <w:t>文献</w:t>
      </w:r>
      <w:r w:rsidRPr="00980BAF">
        <w:rPr>
          <w:rFonts w:hint="eastAsia"/>
          <w:snapToGrid/>
        </w:rPr>
        <w:t>[1</w:t>
      </w:r>
      <w:r w:rsidR="008E07ED" w:rsidRPr="00980BAF">
        <w:rPr>
          <w:rFonts w:hint="eastAsia"/>
          <w:snapToGrid/>
        </w:rPr>
        <w:t>8</w:t>
      </w:r>
      <w:r w:rsidRPr="00980BAF">
        <w:rPr>
          <w:rFonts w:hint="eastAsia"/>
          <w:snapToGrid/>
        </w:rPr>
        <w:t>]</w:t>
      </w:r>
      <w:r w:rsidR="00B84F89" w:rsidRPr="00980BAF">
        <w:rPr>
          <w:rFonts w:hint="eastAsia"/>
          <w:snapToGrid/>
        </w:rPr>
        <w:t>给出了</w:t>
      </w:r>
      <w:r w:rsidR="00B84F89" w:rsidRPr="00980BAF">
        <w:rPr>
          <w:rFonts w:hint="eastAsia"/>
          <w:snapToGrid/>
        </w:rPr>
        <w:t>EMD-</w:t>
      </w:r>
      <w:r w:rsidR="00B84F89" w:rsidRPr="00980BAF">
        <w:rPr>
          <w:rFonts w:hint="eastAsia"/>
          <w:i/>
          <w:snapToGrid/>
        </w:rPr>
        <w:t>c</w:t>
      </w:r>
      <w:r w:rsidR="00B84F89" w:rsidRPr="00980BAF">
        <w:rPr>
          <w:rFonts w:hint="eastAsia"/>
          <w:i/>
          <w:snapToGrid/>
          <w:vertAlign w:val="superscript"/>
        </w:rPr>
        <w:t>n</w:t>
      </w:r>
      <w:r w:rsidR="00B84F89" w:rsidRPr="00980BAF">
        <w:rPr>
          <w:rFonts w:hint="eastAsia"/>
          <w:snapToGrid/>
        </w:rPr>
        <w:t>方法</w:t>
      </w:r>
      <w:r w:rsidR="00B84F89" w:rsidRPr="00980BAF">
        <w:rPr>
          <w:rFonts w:hint="eastAsia"/>
          <w:snapToGrid/>
        </w:rPr>
        <w:t xml:space="preserve">, </w:t>
      </w:r>
      <w:r w:rsidRPr="00980BAF">
        <w:rPr>
          <w:rFonts w:hint="eastAsia"/>
          <w:snapToGrid/>
        </w:rPr>
        <w:t>通过约定每个像素的调整方式数</w:t>
      </w:r>
      <w:r w:rsidR="002D7A23" w:rsidRPr="00980BAF">
        <w:rPr>
          <w:position w:val="-6"/>
        </w:rPr>
        <w:object w:dxaOrig="180" w:dyaOrig="220">
          <v:shape id="_x0000_i1054" type="#_x0000_t75" style="width:9.55pt;height:10.7pt" o:ole="">
            <v:imagedata r:id="rId64" o:title=""/>
          </v:shape>
          <o:OLEObject Type="Embed" ProgID="Equation.DSMT4" ShapeID="_x0000_i1054" DrawAspect="Content" ObjectID="_1543846913" r:id="rId65"/>
        </w:object>
      </w:r>
      <w:r w:rsidRPr="00980BAF">
        <w:rPr>
          <w:rFonts w:hint="eastAsia"/>
        </w:rPr>
        <w:t xml:space="preserve">, </w:t>
      </w:r>
      <w:r w:rsidRPr="00980BAF">
        <w:t>将基向量设置为</w:t>
      </w:r>
      <w:r w:rsidR="00D1000D" w:rsidRPr="00980BAF">
        <w:rPr>
          <w:position w:val="-10"/>
        </w:rPr>
        <w:object w:dxaOrig="1460" w:dyaOrig="360">
          <v:shape id="_x0000_i1055" type="#_x0000_t75" style="width:65.5pt;height:16.1pt" o:ole="">
            <v:imagedata r:id="rId66" o:title=""/>
          </v:shape>
          <o:OLEObject Type="Embed" ProgID="Equation.DSMT4" ShapeID="_x0000_i1055" DrawAspect="Content" ObjectID="_1543846914" r:id="rId67"/>
        </w:object>
      </w:r>
      <w:r w:rsidRPr="00980BAF">
        <w:rPr>
          <w:rFonts w:hint="eastAsia"/>
          <w:snapToGrid/>
        </w:rPr>
        <w:t xml:space="preserve">, </w:t>
      </w:r>
      <w:r w:rsidRPr="00980BAF">
        <w:rPr>
          <w:rFonts w:hint="eastAsia"/>
          <w:snapToGrid/>
        </w:rPr>
        <w:t>从而可嵌入一个</w:t>
      </w:r>
      <w:r w:rsidR="002D7A23" w:rsidRPr="00980BAF">
        <w:rPr>
          <w:position w:val="-6"/>
        </w:rPr>
        <w:object w:dxaOrig="260" w:dyaOrig="320">
          <v:shape id="_x0000_i1056" type="#_x0000_t75" style="width:13pt;height:16.1pt" o:ole="">
            <v:imagedata r:id="rId68" o:title=""/>
          </v:shape>
          <o:OLEObject Type="Embed" ProgID="Equation.DSMT4" ShapeID="_x0000_i1056" DrawAspect="Content" ObjectID="_1543846915" r:id="rId69"/>
        </w:object>
      </w:r>
      <w:r w:rsidRPr="00980BAF">
        <w:t>进制数</w:t>
      </w:r>
      <w:commentRangeEnd w:id="53"/>
      <w:r w:rsidR="003039F8" w:rsidRPr="00980BAF">
        <w:rPr>
          <w:rStyle w:val="ab"/>
        </w:rPr>
        <w:commentReference w:id="53"/>
      </w:r>
      <w:r w:rsidRPr="00980BAF">
        <w:rPr>
          <w:rFonts w:hint="eastAsia"/>
        </w:rPr>
        <w:t>.</w:t>
      </w:r>
      <w:r w:rsidR="00705369" w:rsidRPr="00980BAF">
        <w:rPr>
          <w:rFonts w:hint="eastAsia"/>
          <w:snapToGrid/>
        </w:rPr>
        <w:t>文献</w:t>
      </w:r>
      <w:r w:rsidR="00705369" w:rsidRPr="00980BAF">
        <w:rPr>
          <w:rFonts w:hint="eastAsia"/>
          <w:snapToGrid/>
        </w:rPr>
        <w:t>[1</w:t>
      </w:r>
      <w:r w:rsidR="008E07ED" w:rsidRPr="00980BAF">
        <w:rPr>
          <w:rFonts w:hint="eastAsia"/>
          <w:snapToGrid/>
        </w:rPr>
        <w:t>9</w:t>
      </w:r>
      <w:r w:rsidR="00705369" w:rsidRPr="00980BAF">
        <w:rPr>
          <w:rFonts w:hint="eastAsia"/>
          <w:snapToGrid/>
        </w:rPr>
        <w:t>]</w:t>
      </w:r>
      <w:r w:rsidR="00705369" w:rsidRPr="00980BAF">
        <w:rPr>
          <w:rFonts w:hint="eastAsia"/>
          <w:snapToGrid/>
        </w:rPr>
        <w:t>给出了基于矩阵的</w:t>
      </w:r>
      <w:r w:rsidR="00705369" w:rsidRPr="00980BAF">
        <w:rPr>
          <w:rFonts w:hint="eastAsia"/>
          <w:snapToGrid/>
        </w:rPr>
        <w:t>MEMD</w:t>
      </w:r>
      <w:r w:rsidR="00705369" w:rsidRPr="00980BAF">
        <w:rPr>
          <w:rFonts w:hint="eastAsia"/>
          <w:snapToGrid/>
        </w:rPr>
        <w:t>嵌入方法</w:t>
      </w:r>
      <w:r w:rsidR="00705369" w:rsidRPr="00980BAF">
        <w:rPr>
          <w:rFonts w:hint="eastAsia"/>
          <w:snapToGrid/>
        </w:rPr>
        <w:t xml:space="preserve">, </w:t>
      </w:r>
      <w:r w:rsidR="00705369" w:rsidRPr="00980BAF">
        <w:rPr>
          <w:rFonts w:hint="eastAsia"/>
          <w:snapToGrid/>
        </w:rPr>
        <w:t>通过构造特殊矩阵且满足矩阵元素所在的任意一个</w:t>
      </w:r>
      <w:r w:rsidR="00705369" w:rsidRPr="00980BAF">
        <w:rPr>
          <w:snapToGrid/>
          <w:position w:val="-6"/>
        </w:rPr>
        <w:object w:dxaOrig="500" w:dyaOrig="220">
          <v:shape id="_x0000_i1057" type="#_x0000_t75" style="width:24.5pt;height:10.7pt" o:ole="">
            <v:imagedata r:id="rId71" o:title=""/>
          </v:shape>
          <o:OLEObject Type="Embed" ProgID="Equation.DSMT4" ShapeID="_x0000_i1057" DrawAspect="Content" ObjectID="_1543846916" r:id="rId72"/>
        </w:object>
      </w:r>
      <w:r w:rsidR="00705369" w:rsidRPr="00980BAF">
        <w:rPr>
          <w:snapToGrid/>
        </w:rPr>
        <w:t>规模的矩阵小块</w:t>
      </w:r>
      <w:r w:rsidR="00705369" w:rsidRPr="00980BAF">
        <w:rPr>
          <w:rFonts w:hint="eastAsia"/>
          <w:snapToGrid/>
        </w:rPr>
        <w:t>包含</w:t>
      </w:r>
      <w:r w:rsidR="00705369" w:rsidRPr="00980BAF">
        <w:rPr>
          <w:snapToGrid/>
          <w:position w:val="-10"/>
        </w:rPr>
        <w:object w:dxaOrig="1120" w:dyaOrig="360">
          <v:shape id="_x0000_i1058" type="#_x0000_t75" style="width:55.9pt;height:18pt" o:ole="">
            <v:imagedata r:id="rId73" o:title=""/>
          </v:shape>
          <o:OLEObject Type="Embed" ProgID="Equation.DSMT4" ShapeID="_x0000_i1058" DrawAspect="Content" ObjectID="_1543846917" r:id="rId74"/>
        </w:object>
      </w:r>
      <w:r w:rsidR="00705369" w:rsidRPr="00980BAF">
        <w:rPr>
          <w:snapToGrid/>
        </w:rPr>
        <w:t>中的所有元素</w:t>
      </w:r>
      <w:r w:rsidR="00705369" w:rsidRPr="00980BAF">
        <w:rPr>
          <w:rFonts w:hint="eastAsia"/>
          <w:snapToGrid/>
        </w:rPr>
        <w:t xml:space="preserve">, </w:t>
      </w:r>
      <w:r w:rsidR="00705369" w:rsidRPr="00980BAF">
        <w:rPr>
          <w:snapToGrid/>
        </w:rPr>
        <w:t>从而可将像素对作为位置坐标</w:t>
      </w:r>
      <w:r w:rsidR="00705369" w:rsidRPr="00980BAF">
        <w:rPr>
          <w:rFonts w:hint="eastAsia"/>
          <w:snapToGrid/>
        </w:rPr>
        <w:t xml:space="preserve">, </w:t>
      </w:r>
      <w:r w:rsidR="00705369" w:rsidRPr="00980BAF">
        <w:rPr>
          <w:snapToGrid/>
        </w:rPr>
        <w:t>按</w:t>
      </w:r>
      <w:r w:rsidR="00705369" w:rsidRPr="00980BAF">
        <w:rPr>
          <w:rFonts w:hint="eastAsia"/>
          <w:snapToGrid/>
        </w:rPr>
        <w:t>坐标</w:t>
      </w:r>
      <w:r w:rsidR="00705369" w:rsidRPr="00980BAF">
        <w:rPr>
          <w:snapToGrid/>
        </w:rPr>
        <w:t>调整最小原则</w:t>
      </w:r>
      <w:r w:rsidR="00705369" w:rsidRPr="00980BAF">
        <w:rPr>
          <w:rFonts w:hint="eastAsia"/>
          <w:snapToGrid/>
        </w:rPr>
        <w:t>改变</w:t>
      </w:r>
      <w:r w:rsidR="00705369" w:rsidRPr="00980BAF">
        <w:rPr>
          <w:snapToGrid/>
        </w:rPr>
        <w:t>像素对值来嵌入</w:t>
      </w:r>
      <w:r w:rsidR="00705369" w:rsidRPr="00980BAF">
        <w:rPr>
          <w:rFonts w:hint="eastAsia"/>
          <w:snapToGrid/>
        </w:rPr>
        <w:t>1</w:t>
      </w:r>
      <w:r w:rsidR="00705369" w:rsidRPr="00980BAF">
        <w:rPr>
          <w:rFonts w:hint="eastAsia"/>
          <w:snapToGrid/>
        </w:rPr>
        <w:t>个</w:t>
      </w:r>
      <w:r w:rsidR="00705369" w:rsidRPr="00980BAF">
        <w:rPr>
          <w:position w:val="-6"/>
        </w:rPr>
        <w:object w:dxaOrig="300" w:dyaOrig="360">
          <v:shape id="_x0000_i1059" type="#_x0000_t75" style="width:15.3pt;height:18pt" o:ole="">
            <v:imagedata r:id="rId75" o:title=""/>
          </v:shape>
          <o:OLEObject Type="Embed" ProgID="Equation.DSMT4" ShapeID="_x0000_i1059" DrawAspect="Content" ObjectID="_1543846918" r:id="rId76"/>
        </w:object>
      </w:r>
      <w:r w:rsidR="00705369" w:rsidRPr="00980BAF">
        <w:t>进制的数</w:t>
      </w:r>
      <w:r w:rsidR="00705369" w:rsidRPr="00980BAF">
        <w:rPr>
          <w:rFonts w:hint="eastAsia"/>
        </w:rPr>
        <w:t>.</w:t>
      </w:r>
    </w:p>
    <w:p w:rsidR="002D7A23" w:rsidRPr="00980BAF" w:rsidRDefault="00252113" w:rsidP="000C4351">
      <w:pPr>
        <w:spacing w:line="240" w:lineRule="auto"/>
        <w:ind w:firstLineChars="200" w:firstLine="416"/>
        <w:rPr>
          <w:snapToGrid/>
        </w:rPr>
      </w:pPr>
      <w:r w:rsidRPr="00980BAF">
        <w:rPr>
          <w:snapToGrid/>
        </w:rPr>
        <w:t>对</w:t>
      </w:r>
      <w:r w:rsidRPr="00980BAF">
        <w:rPr>
          <w:snapToGrid/>
        </w:rPr>
        <w:t>EMD</w:t>
      </w:r>
      <w:r w:rsidRPr="00980BAF">
        <w:rPr>
          <w:snapToGrid/>
        </w:rPr>
        <w:t>方法还可进行有效的组合以提供更大</w:t>
      </w:r>
      <w:r w:rsidRPr="00980BAF">
        <w:rPr>
          <w:rFonts w:hint="eastAsia"/>
          <w:snapToGrid/>
        </w:rPr>
        <w:t>的嵌入容量</w:t>
      </w:r>
      <w:r w:rsidRPr="00980BAF">
        <w:rPr>
          <w:rFonts w:hint="eastAsia"/>
          <w:snapToGrid/>
        </w:rPr>
        <w:t xml:space="preserve">. </w:t>
      </w:r>
      <w:r w:rsidRPr="00980BAF">
        <w:rPr>
          <w:rFonts w:hint="eastAsia"/>
          <w:snapToGrid/>
        </w:rPr>
        <w:t>例如文献</w:t>
      </w:r>
      <w:r w:rsidRPr="00980BAF">
        <w:rPr>
          <w:rFonts w:hint="eastAsia"/>
          <w:snapToGrid/>
        </w:rPr>
        <w:t>[1</w:t>
      </w:r>
      <w:r w:rsidR="008E07ED" w:rsidRPr="00980BAF">
        <w:rPr>
          <w:rFonts w:hint="eastAsia"/>
          <w:snapToGrid/>
        </w:rPr>
        <w:t>4</w:t>
      </w:r>
      <w:r w:rsidRPr="00980BAF">
        <w:rPr>
          <w:rFonts w:hint="eastAsia"/>
          <w:snapToGrid/>
        </w:rPr>
        <w:t>]</w:t>
      </w:r>
      <w:r w:rsidRPr="00980BAF">
        <w:rPr>
          <w:rFonts w:hint="eastAsia"/>
          <w:snapToGrid/>
        </w:rPr>
        <w:t>给出的</w:t>
      </w:r>
      <w:r w:rsidRPr="00980BAF">
        <w:rPr>
          <w:rFonts w:hint="eastAsia"/>
          <w:snapToGrid/>
        </w:rPr>
        <w:t>2EMD</w:t>
      </w:r>
      <w:r w:rsidRPr="00980BAF">
        <w:rPr>
          <w:rFonts w:hint="eastAsia"/>
          <w:snapToGrid/>
        </w:rPr>
        <w:t>方法</w:t>
      </w:r>
      <w:r w:rsidRPr="00980BAF">
        <w:rPr>
          <w:rFonts w:hint="eastAsia"/>
          <w:snapToGrid/>
        </w:rPr>
        <w:t xml:space="preserve">, </w:t>
      </w:r>
      <w:r w:rsidRPr="00980BAF">
        <w:rPr>
          <w:rFonts w:hint="eastAsia"/>
          <w:snapToGrid/>
        </w:rPr>
        <w:t>即分别对</w:t>
      </w:r>
      <w:r w:rsidR="002D7A23" w:rsidRPr="00980BAF">
        <w:rPr>
          <w:position w:val="-12"/>
        </w:rPr>
        <w:object w:dxaOrig="240" w:dyaOrig="360">
          <v:shape id="_x0000_i1060" type="#_x0000_t75" style="width:11.85pt;height:18pt" o:ole="">
            <v:imagedata r:id="rId77" o:title=""/>
          </v:shape>
          <o:OLEObject Type="Embed" ProgID="Equation.DSMT4" ShapeID="_x0000_i1060" DrawAspect="Content" ObjectID="_1543846919" r:id="rId78"/>
        </w:object>
      </w:r>
      <w:r w:rsidRPr="00980BAF">
        <w:t>和</w:t>
      </w:r>
      <w:r w:rsidR="002D7A23" w:rsidRPr="00980BAF">
        <w:rPr>
          <w:position w:val="-12"/>
        </w:rPr>
        <w:object w:dxaOrig="260" w:dyaOrig="360">
          <v:shape id="_x0000_i1061" type="#_x0000_t75" style="width:13pt;height:18pt" o:ole="">
            <v:imagedata r:id="rId79" o:title=""/>
          </v:shape>
          <o:OLEObject Type="Embed" ProgID="Equation.DSMT4" ShapeID="_x0000_i1061" DrawAspect="Content" ObjectID="_1543846920" r:id="rId80"/>
        </w:object>
      </w:r>
      <w:r w:rsidRPr="00980BAF">
        <w:t>个数据连续使用</w:t>
      </w:r>
      <w:r w:rsidRPr="00980BAF">
        <w:rPr>
          <w:rFonts w:hint="eastAsia"/>
        </w:rPr>
        <w:t>2</w:t>
      </w:r>
      <w:r w:rsidRPr="00980BAF">
        <w:rPr>
          <w:rFonts w:hint="eastAsia"/>
        </w:rPr>
        <w:t>次</w:t>
      </w:r>
      <w:r w:rsidRPr="00980BAF">
        <w:rPr>
          <w:rFonts w:hint="eastAsia"/>
        </w:rPr>
        <w:t>EMD</w:t>
      </w:r>
      <w:r w:rsidRPr="00980BAF">
        <w:rPr>
          <w:rFonts w:hint="eastAsia"/>
        </w:rPr>
        <w:t>方法嵌入</w:t>
      </w:r>
      <w:r w:rsidRPr="00980BAF">
        <w:rPr>
          <w:rFonts w:hint="eastAsia"/>
        </w:rPr>
        <w:t xml:space="preserve">, </w:t>
      </w:r>
      <w:r w:rsidRPr="00980BAF">
        <w:rPr>
          <w:rFonts w:hint="eastAsia"/>
        </w:rPr>
        <w:t>可嵌入</w:t>
      </w:r>
      <w:r w:rsidRPr="00980BAF">
        <w:rPr>
          <w:rFonts w:hint="eastAsia"/>
        </w:rPr>
        <w:t>1</w:t>
      </w:r>
      <w:r w:rsidRPr="00980BAF">
        <w:rPr>
          <w:rFonts w:hint="eastAsia"/>
        </w:rPr>
        <w:t>个</w:t>
      </w:r>
      <w:r w:rsidR="002D7A23" w:rsidRPr="00980BAF">
        <w:rPr>
          <w:rFonts w:hint="eastAsia"/>
          <w:snapToGrid/>
          <w:position w:val="-10"/>
        </w:rPr>
        <w:object w:dxaOrig="860" w:dyaOrig="360">
          <v:shape id="_x0000_i1062" type="#_x0000_t75" style="width:35.6pt;height:16.1pt" o:ole="">
            <v:imagedata r:id="rId81" o:title=""/>
          </v:shape>
          <o:OLEObject Type="Embed" ProgID="Equation.DSMT4" ShapeID="_x0000_i1062" DrawAspect="Content" ObjectID="_1543846921" r:id="rId82"/>
        </w:object>
      </w:r>
      <w:r w:rsidRPr="00980BAF">
        <w:rPr>
          <w:rFonts w:hint="eastAsia"/>
          <w:snapToGrid/>
        </w:rPr>
        <w:t>进制的数</w:t>
      </w:r>
      <w:r w:rsidRPr="00980BAF">
        <w:rPr>
          <w:rFonts w:hint="eastAsia"/>
          <w:snapToGrid/>
        </w:rPr>
        <w:t xml:space="preserve">. </w:t>
      </w:r>
      <w:r w:rsidRPr="00980BAF">
        <w:rPr>
          <w:rFonts w:hint="eastAsia"/>
          <w:snapToGrid/>
        </w:rPr>
        <w:t>文献</w:t>
      </w:r>
      <w:r w:rsidRPr="00980BAF">
        <w:rPr>
          <w:rFonts w:hint="eastAsia"/>
          <w:snapToGrid/>
        </w:rPr>
        <w:t>[20]</w:t>
      </w:r>
      <w:r w:rsidRPr="00980BAF">
        <w:rPr>
          <w:rFonts w:hint="eastAsia"/>
          <w:snapToGrid/>
        </w:rPr>
        <w:t>将</w:t>
      </w:r>
      <w:r w:rsidRPr="00980BAF">
        <w:rPr>
          <w:rFonts w:hint="eastAsia"/>
          <w:snapToGrid/>
        </w:rPr>
        <w:t>2</w:t>
      </w:r>
      <w:r w:rsidRPr="00980BAF">
        <w:rPr>
          <w:i/>
          <w:snapToGrid/>
        </w:rPr>
        <w:t>k</w:t>
      </w:r>
      <w:r w:rsidRPr="00980BAF">
        <w:rPr>
          <w:rFonts w:hint="eastAsia"/>
          <w:snapToGrid/>
        </w:rPr>
        <w:t>+</w:t>
      </w:r>
      <w:r w:rsidRPr="00980BAF">
        <w:rPr>
          <w:snapToGrid/>
        </w:rPr>
        <w:t>1</w:t>
      </w:r>
      <w:r w:rsidRPr="00980BAF">
        <w:rPr>
          <w:snapToGrid/>
        </w:rPr>
        <w:t>个连续像素和第</w:t>
      </w:r>
      <w:r w:rsidRPr="00980BAF">
        <w:rPr>
          <w:i/>
          <w:snapToGrid/>
        </w:rPr>
        <w:t>k</w:t>
      </w:r>
      <w:r w:rsidRPr="00980BAF">
        <w:rPr>
          <w:snapToGrid/>
        </w:rPr>
        <w:t>个</w:t>
      </w:r>
      <w:r w:rsidRPr="00980BAF">
        <w:rPr>
          <w:rFonts w:hint="eastAsia"/>
          <w:snapToGrid/>
        </w:rPr>
        <w:t>像</w:t>
      </w:r>
      <w:r w:rsidRPr="00980BAF">
        <w:rPr>
          <w:snapToGrid/>
        </w:rPr>
        <w:t>素构成</w:t>
      </w:r>
      <w:r w:rsidRPr="00980BAF">
        <w:rPr>
          <w:rFonts w:hint="eastAsia"/>
          <w:snapToGrid/>
        </w:rPr>
        <w:t>2</w:t>
      </w:r>
      <w:r w:rsidRPr="00980BAF">
        <w:rPr>
          <w:rFonts w:hint="eastAsia"/>
          <w:i/>
          <w:snapToGrid/>
        </w:rPr>
        <w:t>k</w:t>
      </w:r>
      <w:r w:rsidRPr="00980BAF">
        <w:rPr>
          <w:snapToGrid/>
        </w:rPr>
        <w:t>个</w:t>
      </w:r>
      <w:r w:rsidRPr="00980BAF">
        <w:rPr>
          <w:rFonts w:hint="eastAsia"/>
          <w:snapToGrid/>
        </w:rPr>
        <w:t>像素分组</w:t>
      </w:r>
      <w:r w:rsidRPr="00980BAF">
        <w:rPr>
          <w:rFonts w:hint="eastAsia"/>
          <w:snapToGrid/>
        </w:rPr>
        <w:t xml:space="preserve">, </w:t>
      </w:r>
      <w:r w:rsidRPr="00980BAF">
        <w:rPr>
          <w:rFonts w:hint="eastAsia"/>
          <w:snapToGrid/>
        </w:rPr>
        <w:t>对每个分组</w:t>
      </w:r>
      <w:r w:rsidRPr="00980BAF">
        <w:rPr>
          <w:snapToGrid/>
        </w:rPr>
        <w:t>采用</w:t>
      </w:r>
      <w:r w:rsidRPr="00980BAF">
        <w:rPr>
          <w:rFonts w:hint="eastAsia"/>
          <w:snapToGrid/>
        </w:rPr>
        <w:t>EMD</w:t>
      </w:r>
      <w:r w:rsidRPr="00980BAF">
        <w:rPr>
          <w:rFonts w:hint="eastAsia"/>
          <w:snapToGrid/>
        </w:rPr>
        <w:t>方法嵌入</w:t>
      </w:r>
      <w:r w:rsidRPr="00980BAF">
        <w:rPr>
          <w:rFonts w:hint="eastAsia"/>
          <w:snapToGrid/>
        </w:rPr>
        <w:t>1</w:t>
      </w:r>
      <w:r w:rsidRPr="00980BAF">
        <w:rPr>
          <w:rFonts w:hint="eastAsia"/>
          <w:snapToGrid/>
        </w:rPr>
        <w:t>个</w:t>
      </w:r>
      <w:r w:rsidRPr="00980BAF">
        <w:rPr>
          <w:rFonts w:hint="eastAsia"/>
          <w:snapToGrid/>
        </w:rPr>
        <w:t>5</w:t>
      </w:r>
      <w:r w:rsidRPr="00980BAF">
        <w:rPr>
          <w:rFonts w:hint="eastAsia"/>
          <w:snapToGrid/>
        </w:rPr>
        <w:t>进制数</w:t>
      </w:r>
      <w:r w:rsidRPr="00980BAF">
        <w:rPr>
          <w:rFonts w:hint="eastAsia"/>
          <w:snapToGrid/>
        </w:rPr>
        <w:t xml:space="preserve">. </w:t>
      </w:r>
      <w:r w:rsidRPr="00980BAF">
        <w:rPr>
          <w:rFonts w:hint="eastAsia"/>
          <w:snapToGrid/>
        </w:rPr>
        <w:t>文献</w:t>
      </w:r>
      <w:r w:rsidRPr="00980BAF">
        <w:rPr>
          <w:rFonts w:hint="eastAsia"/>
          <w:snapToGrid/>
        </w:rPr>
        <w:t>[21]</w:t>
      </w:r>
      <w:r w:rsidRPr="00980BAF">
        <w:rPr>
          <w:rFonts w:hint="eastAsia"/>
          <w:snapToGrid/>
        </w:rPr>
        <w:t>将对像素调整的</w:t>
      </w:r>
      <w:r w:rsidRPr="00980BAF">
        <w:rPr>
          <w:rFonts w:hint="eastAsia"/>
          <w:snapToGrid/>
        </w:rPr>
        <w:t>EMD</w:t>
      </w:r>
      <w:r w:rsidRPr="00980BAF">
        <w:rPr>
          <w:rFonts w:hint="eastAsia"/>
          <w:snapToGrid/>
        </w:rPr>
        <w:t>嵌入方法转换为对像素低位比特位的调整嵌入</w:t>
      </w:r>
      <w:r w:rsidRPr="00980BAF">
        <w:rPr>
          <w:rFonts w:hint="eastAsia"/>
          <w:snapToGrid/>
        </w:rPr>
        <w:t xml:space="preserve">, </w:t>
      </w:r>
      <w:r w:rsidRPr="00980BAF">
        <w:rPr>
          <w:rFonts w:hint="eastAsia"/>
          <w:snapToGrid/>
        </w:rPr>
        <w:t>从而可在更大范围内进行嵌入</w:t>
      </w:r>
      <w:r w:rsidRPr="00980BAF">
        <w:rPr>
          <w:rFonts w:hint="eastAsia"/>
          <w:snapToGrid/>
        </w:rPr>
        <w:t xml:space="preserve">. </w:t>
      </w:r>
    </w:p>
    <w:p w:rsidR="002D7A23" w:rsidRPr="00980BAF" w:rsidRDefault="00252113" w:rsidP="000C4351">
      <w:pPr>
        <w:spacing w:line="240" w:lineRule="auto"/>
        <w:ind w:firstLineChars="200" w:firstLine="416"/>
        <w:rPr>
          <w:snapToGrid/>
        </w:rPr>
      </w:pPr>
      <w:r w:rsidRPr="00980BAF">
        <w:rPr>
          <w:rFonts w:hint="eastAsia"/>
        </w:rPr>
        <w:t>在上面所给出的</w:t>
      </w:r>
      <w:r w:rsidRPr="00980BAF">
        <w:rPr>
          <w:rFonts w:hint="eastAsia"/>
        </w:rPr>
        <w:t>EMD</w:t>
      </w:r>
      <w:r w:rsidRPr="00980BAF">
        <w:rPr>
          <w:rFonts w:hint="eastAsia"/>
        </w:rPr>
        <w:t>嵌入方法中</w:t>
      </w:r>
      <w:r w:rsidRPr="00980BAF">
        <w:rPr>
          <w:rFonts w:hint="eastAsia"/>
        </w:rPr>
        <w:t xml:space="preserve">, </w:t>
      </w:r>
      <w:r w:rsidRPr="00980BAF">
        <w:rPr>
          <w:rFonts w:hint="eastAsia"/>
        </w:rPr>
        <w:t>对于</w:t>
      </w:r>
      <w:r w:rsidRPr="00980BAF">
        <w:rPr>
          <w:rFonts w:hint="eastAsia"/>
        </w:rPr>
        <w:t>2</w:t>
      </w:r>
      <w:r w:rsidRPr="00980BAF">
        <w:rPr>
          <w:rFonts w:hint="eastAsia"/>
        </w:rPr>
        <w:t>个像素的调整上</w:t>
      </w:r>
      <w:r w:rsidRPr="00980BAF">
        <w:rPr>
          <w:rFonts w:hint="eastAsia"/>
        </w:rPr>
        <w:t>, MEMD</w:t>
      </w:r>
      <w:r w:rsidRPr="00980BAF">
        <w:rPr>
          <w:rFonts w:hint="eastAsia"/>
        </w:rPr>
        <w:t>方法相对于传统的</w:t>
      </w:r>
      <w:r w:rsidRPr="00980BAF">
        <w:rPr>
          <w:rFonts w:hint="eastAsia"/>
        </w:rPr>
        <w:t>EMD</w:t>
      </w:r>
      <w:r w:rsidRPr="00980BAF">
        <w:rPr>
          <w:rFonts w:hint="eastAsia"/>
        </w:rPr>
        <w:t>和</w:t>
      </w:r>
      <w:r w:rsidRPr="00980BAF">
        <w:rPr>
          <w:rFonts w:hint="eastAsia"/>
        </w:rPr>
        <w:t>EMD-</w:t>
      </w:r>
      <w:r w:rsidRPr="00980BAF">
        <w:t>2</w:t>
      </w:r>
      <w:r w:rsidRPr="00980BAF">
        <w:t>算法</w:t>
      </w:r>
      <w:r w:rsidRPr="00980BAF">
        <w:rPr>
          <w:rFonts w:hint="eastAsia"/>
          <w:snapToGrid/>
        </w:rPr>
        <w:t>具有较大的嵌入容量</w:t>
      </w:r>
      <w:r w:rsidRPr="00980BAF">
        <w:rPr>
          <w:rFonts w:hint="eastAsia"/>
          <w:snapToGrid/>
        </w:rPr>
        <w:t xml:space="preserve">, </w:t>
      </w:r>
      <w:r w:rsidRPr="00980BAF">
        <w:rPr>
          <w:rFonts w:hint="eastAsia"/>
          <w:snapToGrid/>
        </w:rPr>
        <w:t>但</w:t>
      </w:r>
      <w:r w:rsidRPr="00980BAF">
        <w:rPr>
          <w:rFonts w:hint="eastAsia"/>
          <w:snapToGrid/>
        </w:rPr>
        <w:t>MEMD</w:t>
      </w:r>
      <w:r w:rsidRPr="00980BAF">
        <w:rPr>
          <w:rFonts w:hint="eastAsia"/>
          <w:snapToGrid/>
        </w:rPr>
        <w:t>方法很难拓展为多个像素</w:t>
      </w:r>
      <w:r w:rsidRPr="00980BAF">
        <w:rPr>
          <w:rFonts w:hint="eastAsia"/>
          <w:snapToGrid/>
        </w:rPr>
        <w:t xml:space="preserve">, </w:t>
      </w:r>
      <w:r w:rsidRPr="00980BAF">
        <w:rPr>
          <w:rFonts w:hint="eastAsia"/>
          <w:snapToGrid/>
        </w:rPr>
        <w:t>一方面高维矩阵的构造规则较为复杂</w:t>
      </w:r>
      <w:r w:rsidRPr="00980BAF">
        <w:rPr>
          <w:rFonts w:hint="eastAsia"/>
          <w:snapToGrid/>
        </w:rPr>
        <w:t xml:space="preserve">, </w:t>
      </w:r>
      <w:r w:rsidRPr="00980BAF">
        <w:rPr>
          <w:rFonts w:hint="eastAsia"/>
          <w:snapToGrid/>
        </w:rPr>
        <w:t>在计算机中难以有效得存储</w:t>
      </w:r>
      <w:r w:rsidRPr="00980BAF">
        <w:rPr>
          <w:rFonts w:hint="eastAsia"/>
          <w:snapToGrid/>
        </w:rPr>
        <w:t xml:space="preserve">, </w:t>
      </w:r>
      <w:r w:rsidRPr="00980BAF">
        <w:rPr>
          <w:rFonts w:hint="eastAsia"/>
          <w:snapToGrid/>
        </w:rPr>
        <w:t>而另一方面</w:t>
      </w:r>
      <w:r w:rsidRPr="00980BAF">
        <w:rPr>
          <w:rFonts w:hint="eastAsia"/>
          <w:snapToGrid/>
        </w:rPr>
        <w:t xml:space="preserve">, </w:t>
      </w:r>
      <w:r w:rsidR="002D7A23" w:rsidRPr="00980BAF">
        <w:rPr>
          <w:position w:val="-6"/>
        </w:rPr>
        <w:object w:dxaOrig="200" w:dyaOrig="220">
          <v:shape id="_x0000_i1063" type="#_x0000_t75" style="width:9.55pt;height:10.7pt" o:ole="">
            <v:imagedata r:id="rId83" o:title=""/>
          </v:shape>
          <o:OLEObject Type="Embed" ProgID="Equation.DSMT4" ShapeID="_x0000_i1063" DrawAspect="Content" ObjectID="_1543846922" r:id="rId84"/>
        </w:object>
      </w:r>
      <w:r w:rsidRPr="00980BAF">
        <w:t>通常取值较小</w:t>
      </w:r>
      <w:r w:rsidRPr="00980BAF">
        <w:rPr>
          <w:rFonts w:hint="eastAsia"/>
        </w:rPr>
        <w:t xml:space="preserve">, </w:t>
      </w:r>
      <w:r w:rsidRPr="00980BAF">
        <w:t>当</w:t>
      </w:r>
      <w:r w:rsidR="002D7A23" w:rsidRPr="00980BAF">
        <w:rPr>
          <w:position w:val="-6"/>
        </w:rPr>
        <w:object w:dxaOrig="200" w:dyaOrig="220">
          <v:shape id="_x0000_i1064" type="#_x0000_t75" style="width:9.55pt;height:10.7pt" o:ole="">
            <v:imagedata r:id="rId83" o:title=""/>
          </v:shape>
          <o:OLEObject Type="Embed" ProgID="Equation.DSMT4" ShapeID="_x0000_i1064" DrawAspect="Content" ObjectID="_1543846923" r:id="rId85"/>
        </w:object>
      </w:r>
      <w:r w:rsidRPr="00980BAF">
        <w:rPr>
          <w:rFonts w:hint="eastAsia"/>
        </w:rPr>
        <w:t>=</w:t>
      </w:r>
      <w:r w:rsidRPr="00980BAF">
        <w:t>3</w:t>
      </w:r>
      <w:r w:rsidRPr="00980BAF">
        <w:t>时</w:t>
      </w:r>
      <w:r w:rsidRPr="00980BAF">
        <w:rPr>
          <w:rFonts w:hint="eastAsia"/>
        </w:rPr>
        <w:t xml:space="preserve">, </w:t>
      </w:r>
      <w:r w:rsidRPr="00980BAF">
        <w:t>对图像像素的最大修改量已经为</w:t>
      </w:r>
      <w:r w:rsidR="002D7A23" w:rsidRPr="00980BAF">
        <w:rPr>
          <w:snapToGrid/>
          <w:position w:val="-4"/>
        </w:rPr>
        <w:object w:dxaOrig="320" w:dyaOrig="260">
          <v:shape id="_x0000_i1065" type="#_x0000_t75" style="width:16.1pt;height:13pt" o:ole="">
            <v:imagedata r:id="rId52" o:title=""/>
          </v:shape>
          <o:OLEObject Type="Embed" ProgID="Equation.DSMT4" ShapeID="_x0000_i1065" DrawAspect="Content" ObjectID="_1543846924" r:id="rId86"/>
        </w:object>
      </w:r>
      <w:r w:rsidRPr="00980BAF">
        <w:rPr>
          <w:rFonts w:hint="eastAsia"/>
        </w:rPr>
        <w:t xml:space="preserve">, </w:t>
      </w:r>
      <w:r w:rsidRPr="00980BAF">
        <w:rPr>
          <w:rFonts w:hint="eastAsia"/>
        </w:rPr>
        <w:t>当</w:t>
      </w:r>
      <w:r w:rsidR="002D7A23" w:rsidRPr="00980BAF">
        <w:rPr>
          <w:position w:val="-6"/>
        </w:rPr>
        <w:object w:dxaOrig="200" w:dyaOrig="220">
          <v:shape id="_x0000_i1066" type="#_x0000_t75" style="width:9.55pt;height:10.7pt" o:ole="">
            <v:imagedata r:id="rId83" o:title=""/>
          </v:shape>
          <o:OLEObject Type="Embed" ProgID="Equation.DSMT4" ShapeID="_x0000_i1066" DrawAspect="Content" ObjectID="_1543846925" r:id="rId87"/>
        </w:object>
      </w:r>
      <w:r w:rsidRPr="00980BAF">
        <w:t>取值较大</w:t>
      </w:r>
      <w:r w:rsidRPr="00980BAF">
        <w:rPr>
          <w:rFonts w:hint="eastAsia"/>
        </w:rPr>
        <w:t xml:space="preserve">, </w:t>
      </w:r>
      <w:r w:rsidRPr="00980BAF">
        <w:rPr>
          <w:rFonts w:hint="eastAsia"/>
        </w:rPr>
        <w:t>会对嵌入载体产生较大影响</w:t>
      </w:r>
      <w:r w:rsidRPr="00980BAF">
        <w:rPr>
          <w:rFonts w:hint="eastAsia"/>
        </w:rPr>
        <w:t xml:space="preserve">, </w:t>
      </w:r>
      <w:r w:rsidRPr="00980BAF">
        <w:rPr>
          <w:rFonts w:hint="eastAsia"/>
        </w:rPr>
        <w:t>从而降低安全性</w:t>
      </w:r>
      <w:r w:rsidRPr="00980BAF">
        <w:rPr>
          <w:rFonts w:hint="eastAsia"/>
        </w:rPr>
        <w:t xml:space="preserve">. </w:t>
      </w:r>
      <w:r w:rsidRPr="00980BAF">
        <w:rPr>
          <w:rFonts w:hint="eastAsia"/>
        </w:rPr>
        <w:t>对于文献</w:t>
      </w:r>
      <w:r w:rsidRPr="00980BAF">
        <w:rPr>
          <w:rFonts w:hint="eastAsia"/>
        </w:rPr>
        <w:t>[1</w:t>
      </w:r>
      <w:r w:rsidR="007C4B20" w:rsidRPr="00980BAF">
        <w:rPr>
          <w:rFonts w:hint="eastAsia"/>
        </w:rPr>
        <w:t>6</w:t>
      </w:r>
      <w:r w:rsidRPr="00980BAF">
        <w:t>-</w:t>
      </w:r>
      <w:r w:rsidR="008E07ED" w:rsidRPr="00980BAF">
        <w:rPr>
          <w:rFonts w:hint="eastAsia"/>
        </w:rPr>
        <w:t>18</w:t>
      </w:r>
      <w:r w:rsidRPr="00980BAF">
        <w:t>]</w:t>
      </w:r>
      <w:r w:rsidRPr="00980BAF">
        <w:rPr>
          <w:rFonts w:hint="eastAsia"/>
        </w:rPr>
        <w:t xml:space="preserve">, </w:t>
      </w:r>
      <w:r w:rsidRPr="00980BAF">
        <w:t>其嵌入容量提升取决于对载体像素的修改</w:t>
      </w:r>
      <w:r w:rsidRPr="00980BAF">
        <w:rPr>
          <w:rFonts w:hint="eastAsia"/>
        </w:rPr>
        <w:t>量</w:t>
      </w:r>
      <w:r w:rsidRPr="00980BAF">
        <w:rPr>
          <w:rFonts w:hint="eastAsia"/>
        </w:rPr>
        <w:t xml:space="preserve">, </w:t>
      </w:r>
      <w:r w:rsidRPr="00980BAF">
        <w:rPr>
          <w:rFonts w:hint="eastAsia"/>
        </w:rPr>
        <w:t>文献</w:t>
      </w:r>
      <w:r w:rsidRPr="00980BAF">
        <w:rPr>
          <w:rFonts w:hint="eastAsia"/>
        </w:rPr>
        <w:t>[1</w:t>
      </w:r>
      <w:r w:rsidR="007C4B20" w:rsidRPr="00980BAF">
        <w:rPr>
          <w:rFonts w:hint="eastAsia"/>
        </w:rPr>
        <w:t>6</w:t>
      </w:r>
      <w:r w:rsidRPr="00980BAF">
        <w:rPr>
          <w:rFonts w:hint="eastAsia"/>
        </w:rPr>
        <w:t>]</w:t>
      </w:r>
      <w:r w:rsidRPr="00980BAF">
        <w:rPr>
          <w:rFonts w:hint="eastAsia"/>
        </w:rPr>
        <w:t>的修改量为</w:t>
      </w:r>
      <w:r w:rsidR="002D7A23" w:rsidRPr="00980BAF">
        <w:rPr>
          <w:snapToGrid/>
          <w:position w:val="-4"/>
        </w:rPr>
        <w:object w:dxaOrig="320" w:dyaOrig="260">
          <v:shape id="_x0000_i1067" type="#_x0000_t75" style="width:16.1pt;height:13pt" o:ole="">
            <v:imagedata r:id="rId52" o:title=""/>
          </v:shape>
          <o:OLEObject Type="Embed" ProgID="Equation.DSMT4" ShapeID="_x0000_i1067" DrawAspect="Content" ObjectID="_1543846926" r:id="rId88"/>
        </w:object>
      </w:r>
      <w:r w:rsidRPr="00980BAF">
        <w:rPr>
          <w:rFonts w:hint="eastAsia"/>
          <w:snapToGrid/>
        </w:rPr>
        <w:t xml:space="preserve">, </w:t>
      </w:r>
      <w:r w:rsidRPr="00980BAF">
        <w:rPr>
          <w:snapToGrid/>
        </w:rPr>
        <w:t>文献</w:t>
      </w:r>
      <w:r w:rsidRPr="00980BAF">
        <w:rPr>
          <w:rFonts w:hint="eastAsia"/>
          <w:snapToGrid/>
        </w:rPr>
        <w:t>[1</w:t>
      </w:r>
      <w:r w:rsidR="007C4B20" w:rsidRPr="00980BAF">
        <w:rPr>
          <w:rFonts w:hint="eastAsia"/>
          <w:snapToGrid/>
        </w:rPr>
        <w:t>7</w:t>
      </w:r>
      <w:r w:rsidRPr="00980BAF">
        <w:rPr>
          <w:rFonts w:hint="eastAsia"/>
          <w:snapToGrid/>
        </w:rPr>
        <w:t>]</w:t>
      </w:r>
      <w:r w:rsidRPr="00980BAF">
        <w:rPr>
          <w:rFonts w:hint="eastAsia"/>
          <w:snapToGrid/>
        </w:rPr>
        <w:t>的修改量为</w:t>
      </w:r>
      <w:r w:rsidR="002D7A23" w:rsidRPr="00980BAF">
        <w:rPr>
          <w:snapToGrid/>
          <w:position w:val="-6"/>
        </w:rPr>
        <w:object w:dxaOrig="340" w:dyaOrig="260">
          <v:shape id="_x0000_i1068" type="#_x0000_t75" style="width:17.6pt;height:13pt" o:ole="">
            <v:imagedata r:id="rId89" o:title=""/>
          </v:shape>
          <o:OLEObject Type="Embed" ProgID="Equation.DSMT4" ShapeID="_x0000_i1068" DrawAspect="Content" ObjectID="_1543846927" r:id="rId90"/>
        </w:object>
      </w:r>
      <w:r w:rsidRPr="00980BAF">
        <w:rPr>
          <w:rFonts w:hint="eastAsia"/>
          <w:snapToGrid/>
        </w:rPr>
        <w:t xml:space="preserve">, </w:t>
      </w:r>
      <w:r w:rsidRPr="00980BAF">
        <w:rPr>
          <w:snapToGrid/>
        </w:rPr>
        <w:t>文献</w:t>
      </w:r>
      <w:r w:rsidRPr="00980BAF">
        <w:rPr>
          <w:rFonts w:hint="eastAsia"/>
          <w:snapToGrid/>
        </w:rPr>
        <w:t>[1</w:t>
      </w:r>
      <w:r w:rsidR="008E07ED" w:rsidRPr="00980BAF">
        <w:rPr>
          <w:rFonts w:hint="eastAsia"/>
          <w:snapToGrid/>
        </w:rPr>
        <w:t>8</w:t>
      </w:r>
      <w:r w:rsidRPr="00980BAF">
        <w:rPr>
          <w:rFonts w:hint="eastAsia"/>
          <w:snapToGrid/>
        </w:rPr>
        <w:t>]</w:t>
      </w:r>
      <w:r w:rsidRPr="00980BAF">
        <w:rPr>
          <w:rFonts w:hint="eastAsia"/>
          <w:snapToGrid/>
        </w:rPr>
        <w:t>中</w:t>
      </w:r>
      <w:r w:rsidRPr="00980BAF">
        <w:rPr>
          <w:rFonts w:hint="eastAsia"/>
          <w:snapToGrid/>
        </w:rPr>
        <w:t xml:space="preserve">, </w:t>
      </w:r>
      <w:r w:rsidRPr="00980BAF">
        <w:rPr>
          <w:rFonts w:hint="eastAsia"/>
          <w:snapToGrid/>
        </w:rPr>
        <w:t>若</w:t>
      </w:r>
      <w:r w:rsidRPr="00980BAF">
        <w:rPr>
          <w:rFonts w:hint="eastAsia"/>
          <w:i/>
          <w:snapToGrid/>
        </w:rPr>
        <w:t>c</w:t>
      </w:r>
      <w:r w:rsidRPr="00980BAF">
        <w:rPr>
          <w:rFonts w:hint="eastAsia"/>
          <w:snapToGrid/>
        </w:rPr>
        <w:t>大于</w:t>
      </w:r>
      <w:r w:rsidRPr="00980BAF">
        <w:rPr>
          <w:rFonts w:hint="eastAsia"/>
          <w:snapToGrid/>
        </w:rPr>
        <w:t xml:space="preserve">2, </w:t>
      </w:r>
      <w:r w:rsidRPr="00980BAF">
        <w:rPr>
          <w:rFonts w:hint="eastAsia"/>
          <w:snapToGrid/>
        </w:rPr>
        <w:t>则修改量则会大于</w:t>
      </w:r>
      <w:r w:rsidRPr="00980BAF">
        <w:rPr>
          <w:rFonts w:hint="eastAsia"/>
          <w:snapToGrid/>
        </w:rPr>
        <w:t xml:space="preserve">1, </w:t>
      </w:r>
      <w:r w:rsidRPr="00980BAF">
        <w:rPr>
          <w:rFonts w:hint="eastAsia"/>
          <w:snapToGrid/>
        </w:rPr>
        <w:t>因此文献</w:t>
      </w:r>
      <w:r w:rsidRPr="00980BAF">
        <w:rPr>
          <w:rFonts w:hint="eastAsia"/>
        </w:rPr>
        <w:t>[</w:t>
      </w:r>
      <w:r w:rsidR="008E07ED" w:rsidRPr="00980BAF">
        <w:rPr>
          <w:rFonts w:hint="eastAsia"/>
        </w:rPr>
        <w:t>1</w:t>
      </w:r>
      <w:r w:rsidR="007C4B20" w:rsidRPr="00980BAF">
        <w:rPr>
          <w:rFonts w:hint="eastAsia"/>
        </w:rPr>
        <w:t>6-</w:t>
      </w:r>
      <w:r w:rsidR="008E07ED" w:rsidRPr="00980BAF">
        <w:rPr>
          <w:rFonts w:hint="eastAsia"/>
        </w:rPr>
        <w:t>18</w:t>
      </w:r>
      <w:r w:rsidRPr="00980BAF">
        <w:t>]</w:t>
      </w:r>
      <w:r w:rsidRPr="00980BAF">
        <w:t>都会对嵌入掩体视觉质量产生较大影响</w:t>
      </w:r>
      <w:r w:rsidRPr="00980BAF">
        <w:rPr>
          <w:rFonts w:hint="eastAsia"/>
        </w:rPr>
        <w:t xml:space="preserve">. </w:t>
      </w:r>
      <w:r w:rsidRPr="00980BAF">
        <w:rPr>
          <w:rFonts w:hint="eastAsia"/>
        </w:rPr>
        <w:t>文献</w:t>
      </w:r>
      <w:r w:rsidRPr="00980BAF">
        <w:rPr>
          <w:rFonts w:hint="eastAsia"/>
        </w:rPr>
        <w:t>[</w:t>
      </w:r>
      <w:r w:rsidR="005B4F75" w:rsidRPr="00980BAF">
        <w:t>8</w:t>
      </w:r>
      <w:r w:rsidR="005B4F75" w:rsidRPr="00980BAF">
        <w:rPr>
          <w:rFonts w:hint="eastAsia"/>
        </w:rPr>
        <w:t>,</w:t>
      </w:r>
      <w:r w:rsidRPr="00980BAF">
        <w:rPr>
          <w:rFonts w:hint="eastAsia"/>
        </w:rPr>
        <w:t>1</w:t>
      </w:r>
      <w:r w:rsidR="008E07ED" w:rsidRPr="00980BAF">
        <w:rPr>
          <w:rFonts w:hint="eastAsia"/>
        </w:rPr>
        <w:t>4</w:t>
      </w:r>
      <w:r w:rsidRPr="00980BAF">
        <w:rPr>
          <w:rFonts w:hint="eastAsia"/>
        </w:rPr>
        <w:t>-1</w:t>
      </w:r>
      <w:r w:rsidR="008E07ED" w:rsidRPr="00980BAF">
        <w:rPr>
          <w:rFonts w:hint="eastAsia"/>
        </w:rPr>
        <w:t>8</w:t>
      </w:r>
      <w:r w:rsidRPr="00980BAF">
        <w:rPr>
          <w:rFonts w:hint="eastAsia"/>
        </w:rPr>
        <w:t>]</w:t>
      </w:r>
      <w:r w:rsidRPr="00980BAF">
        <w:rPr>
          <w:rFonts w:hint="eastAsia"/>
        </w:rPr>
        <w:t>的基本出发点是选取特殊的基向量</w:t>
      </w:r>
      <w:r w:rsidRPr="00980BAF">
        <w:rPr>
          <w:rFonts w:hint="eastAsia"/>
        </w:rPr>
        <w:t xml:space="preserve">, </w:t>
      </w:r>
      <w:r w:rsidRPr="00980BAF">
        <w:rPr>
          <w:rFonts w:hint="eastAsia"/>
        </w:rPr>
        <w:t>从而通过特定的基向量组合</w:t>
      </w:r>
      <w:r w:rsidRPr="00980BAF">
        <w:t>来构造出</w:t>
      </w:r>
      <w:del w:id="54" w:author="计科院" w:date="2016-11-17T11:08:00Z">
        <w:r w:rsidRPr="00980BAF" w:rsidDel="00BE4F0D">
          <w:delText>0</w:delText>
        </w:r>
      </w:del>
      <w:ins w:id="55" w:author="计科院" w:date="2016-11-17T11:08:00Z">
        <w:r w:rsidR="00BE4F0D" w:rsidRPr="00980BAF">
          <w:t>1</w:t>
        </w:r>
      </w:ins>
      <w:r w:rsidRPr="00980BAF">
        <w:rPr>
          <w:rFonts w:hint="eastAsia"/>
        </w:rPr>
        <w:t>为起始的连续组合数</w:t>
      </w:r>
      <w:r w:rsidRPr="00980BAF">
        <w:rPr>
          <w:rFonts w:hint="eastAsia"/>
        </w:rPr>
        <w:t xml:space="preserve">, </w:t>
      </w:r>
      <w:ins w:id="56" w:author="计科院" w:date="2016-11-17T11:09:00Z">
        <w:r w:rsidR="00BE4F0D" w:rsidRPr="00980BAF">
          <w:rPr>
            <w:rFonts w:hint="eastAsia"/>
          </w:rPr>
          <w:t>结合不调整和对每个组合出的连续组合数进行调整来嵌入秘密信息</w:t>
        </w:r>
      </w:ins>
      <w:ins w:id="57" w:author="计科院" w:date="2016-11-17T11:10:00Z">
        <w:r w:rsidR="00BE4F0D" w:rsidRPr="00980BAF">
          <w:rPr>
            <w:rFonts w:hint="eastAsia"/>
          </w:rPr>
          <w:t>，</w:t>
        </w:r>
      </w:ins>
      <w:r w:rsidRPr="00980BAF">
        <w:rPr>
          <w:rFonts w:hint="eastAsia"/>
          <w:snapToGrid/>
        </w:rPr>
        <w:t>而特</w:t>
      </w:r>
      <w:r w:rsidRPr="00980BAF">
        <w:rPr>
          <w:rFonts w:hint="eastAsia"/>
          <w:snapToGrid/>
        </w:rPr>
        <w:lastRenderedPageBreak/>
        <w:t>定的嵌入策略会降低密写的安全性</w:t>
      </w:r>
      <w:r w:rsidRPr="00980BAF">
        <w:rPr>
          <w:rFonts w:hint="eastAsia"/>
          <w:snapToGrid/>
        </w:rPr>
        <w:t xml:space="preserve">; </w:t>
      </w:r>
      <w:r w:rsidRPr="00980BAF">
        <w:rPr>
          <w:rFonts w:hint="eastAsia"/>
          <w:snapToGrid/>
        </w:rPr>
        <w:t>对于文献</w:t>
      </w:r>
      <w:r w:rsidR="005B4F75" w:rsidRPr="00980BAF">
        <w:rPr>
          <w:rFonts w:hint="eastAsia"/>
          <w:snapToGrid/>
        </w:rPr>
        <w:t>[14]</w:t>
      </w:r>
      <w:r w:rsidR="005B4F75" w:rsidRPr="00980BAF">
        <w:rPr>
          <w:rFonts w:hint="eastAsia"/>
          <w:snapToGrid/>
        </w:rPr>
        <w:t>当</w:t>
      </w:r>
      <w:r w:rsidR="005B4F75" w:rsidRPr="00980BAF">
        <w:rPr>
          <w:rFonts w:hint="eastAsia"/>
          <w:i/>
          <w:snapToGrid/>
        </w:rPr>
        <w:t>n</w:t>
      </w:r>
      <w:r w:rsidR="005B4F75" w:rsidRPr="00980BAF">
        <w:rPr>
          <w:snapToGrid/>
        </w:rPr>
        <w:t>&gt;2</w:t>
      </w:r>
      <w:r w:rsidR="005B4F75" w:rsidRPr="00980BAF">
        <w:rPr>
          <w:rFonts w:hint="eastAsia"/>
          <w:snapToGrid/>
        </w:rPr>
        <w:t>时和</w:t>
      </w:r>
      <w:r w:rsidR="005B4F75" w:rsidRPr="00980BAF">
        <w:rPr>
          <w:snapToGrid/>
        </w:rPr>
        <w:t>文献</w:t>
      </w:r>
      <w:r w:rsidRPr="00980BAF">
        <w:rPr>
          <w:rFonts w:hint="eastAsia"/>
          <w:snapToGrid/>
        </w:rPr>
        <w:t>[</w:t>
      </w:r>
      <w:r w:rsidRPr="00980BAF">
        <w:t>1</w:t>
      </w:r>
      <w:r w:rsidR="005B4F75" w:rsidRPr="00980BAF">
        <w:t>6</w:t>
      </w:r>
      <w:r w:rsidRPr="00980BAF">
        <w:t>-</w:t>
      </w:r>
      <w:r w:rsidRPr="00980BAF">
        <w:rPr>
          <w:rFonts w:hint="eastAsia"/>
        </w:rPr>
        <w:t>1</w:t>
      </w:r>
      <w:r w:rsidR="007C4B20" w:rsidRPr="00980BAF">
        <w:rPr>
          <w:rFonts w:hint="eastAsia"/>
        </w:rPr>
        <w:t>7</w:t>
      </w:r>
      <w:r w:rsidRPr="00980BAF">
        <w:t>]</w:t>
      </w:r>
      <w:r w:rsidRPr="00980BAF">
        <w:rPr>
          <w:rFonts w:hint="eastAsia"/>
        </w:rPr>
        <w:t xml:space="preserve">, </w:t>
      </w:r>
      <w:r w:rsidRPr="00980BAF">
        <w:t>由于基向量不能充分有效地组合</w:t>
      </w:r>
      <w:r w:rsidRPr="00980BAF">
        <w:rPr>
          <w:rFonts w:hint="eastAsia"/>
        </w:rPr>
        <w:t xml:space="preserve">, </w:t>
      </w:r>
      <w:r w:rsidRPr="00980BAF">
        <w:rPr>
          <w:rFonts w:hint="eastAsia"/>
          <w:snapToGrid/>
        </w:rPr>
        <w:t>从而限制了秘密信息的表达范围</w:t>
      </w:r>
      <w:r w:rsidRPr="00980BAF">
        <w:rPr>
          <w:rFonts w:hint="eastAsia"/>
          <w:snapToGrid/>
        </w:rPr>
        <w:t xml:space="preserve">, </w:t>
      </w:r>
      <w:r w:rsidRPr="00980BAF">
        <w:rPr>
          <w:rFonts w:hint="eastAsia"/>
          <w:snapToGrid/>
        </w:rPr>
        <w:t>使得嵌入容量十分有限</w:t>
      </w:r>
      <w:r w:rsidRPr="00980BAF">
        <w:rPr>
          <w:rFonts w:hint="eastAsia"/>
          <w:snapToGrid/>
        </w:rPr>
        <w:t xml:space="preserve">; </w:t>
      </w:r>
      <w:r w:rsidRPr="00980BAF">
        <w:rPr>
          <w:rFonts w:hint="eastAsia"/>
          <w:snapToGrid/>
        </w:rPr>
        <w:t>而对于文献</w:t>
      </w:r>
      <w:r w:rsidRPr="00980BAF">
        <w:rPr>
          <w:rFonts w:hint="eastAsia"/>
          <w:snapToGrid/>
        </w:rPr>
        <w:t>[</w:t>
      </w:r>
      <w:r w:rsidR="00450EFD" w:rsidRPr="00980BAF">
        <w:rPr>
          <w:snapToGrid/>
        </w:rPr>
        <w:t>8</w:t>
      </w:r>
      <w:r w:rsidR="00450EFD" w:rsidRPr="00980BAF">
        <w:rPr>
          <w:rFonts w:hint="eastAsia"/>
          <w:snapToGrid/>
        </w:rPr>
        <w:t>,</w:t>
      </w:r>
      <w:r w:rsidRPr="00980BAF">
        <w:rPr>
          <w:rFonts w:hint="eastAsia"/>
          <w:snapToGrid/>
        </w:rPr>
        <w:t>1</w:t>
      </w:r>
      <w:r w:rsidR="007C4B20" w:rsidRPr="00980BAF">
        <w:rPr>
          <w:rFonts w:hint="eastAsia"/>
          <w:snapToGrid/>
        </w:rPr>
        <w:t>5</w:t>
      </w:r>
      <w:r w:rsidRPr="00980BAF">
        <w:rPr>
          <w:snapToGrid/>
        </w:rPr>
        <w:t xml:space="preserve">], </w:t>
      </w:r>
      <w:r w:rsidRPr="00980BAF">
        <w:rPr>
          <w:snapToGrid/>
        </w:rPr>
        <w:t>尽管能达到嵌入范围内的最大容量</w:t>
      </w:r>
      <w:r w:rsidRPr="00980BAF">
        <w:rPr>
          <w:rFonts w:hint="eastAsia"/>
          <w:snapToGrid/>
        </w:rPr>
        <w:t xml:space="preserve">, </w:t>
      </w:r>
      <w:r w:rsidRPr="00980BAF">
        <w:rPr>
          <w:snapToGrid/>
        </w:rPr>
        <w:t>但仅能提供有有限的几种调整方案</w:t>
      </w:r>
      <w:r w:rsidRPr="00980BAF">
        <w:rPr>
          <w:rFonts w:hint="eastAsia"/>
          <w:snapToGrid/>
        </w:rPr>
        <w:t xml:space="preserve">, </w:t>
      </w:r>
      <w:r w:rsidRPr="00980BAF">
        <w:rPr>
          <w:rFonts w:hint="eastAsia"/>
          <w:snapToGrid/>
        </w:rPr>
        <w:t>对于文献</w:t>
      </w:r>
      <w:r w:rsidR="00450EFD" w:rsidRPr="00980BAF">
        <w:rPr>
          <w:rFonts w:hint="eastAsia"/>
          <w:snapToGrid/>
        </w:rPr>
        <w:t>[</w:t>
      </w:r>
      <w:r w:rsidR="00450EFD" w:rsidRPr="00980BAF">
        <w:rPr>
          <w:snapToGrid/>
        </w:rPr>
        <w:t>8</w:t>
      </w:r>
      <w:r w:rsidRPr="00980BAF">
        <w:rPr>
          <w:rFonts w:hint="eastAsia"/>
          <w:snapToGrid/>
        </w:rPr>
        <w:t>]</w:t>
      </w:r>
      <w:r w:rsidRPr="00980BAF">
        <w:rPr>
          <w:snapToGrid/>
        </w:rPr>
        <w:t xml:space="preserve">, </w:t>
      </w:r>
      <w:r w:rsidRPr="00980BAF">
        <w:rPr>
          <w:snapToGrid/>
        </w:rPr>
        <w:t>仅能</w:t>
      </w:r>
      <w:r w:rsidRPr="00980BAF">
        <w:rPr>
          <w:rFonts w:hint="eastAsia"/>
          <w:snapToGrid/>
        </w:rPr>
        <w:t>对</w:t>
      </w:r>
      <w:r w:rsidRPr="00980BAF">
        <w:rPr>
          <w:rFonts w:hint="eastAsia"/>
          <w:i/>
        </w:rPr>
        <w:t>n</w:t>
      </w:r>
      <w:r w:rsidRPr="00980BAF">
        <w:rPr>
          <w:rFonts w:hint="eastAsia"/>
          <w:snapToGrid/>
        </w:rPr>
        <w:t>个载体数据调整</w:t>
      </w:r>
      <w:r w:rsidRPr="00980BAF">
        <w:rPr>
          <w:rFonts w:hint="eastAsia"/>
          <w:snapToGrid/>
        </w:rPr>
        <w:t>1</w:t>
      </w:r>
      <w:r w:rsidRPr="00980BAF">
        <w:rPr>
          <w:rFonts w:hint="eastAsia"/>
          <w:snapToGrid/>
        </w:rPr>
        <w:t>个</w:t>
      </w:r>
      <w:r w:rsidRPr="00980BAF">
        <w:rPr>
          <w:rFonts w:hint="eastAsia"/>
        </w:rPr>
        <w:t>嵌入</w:t>
      </w:r>
      <w:r w:rsidRPr="00980BAF">
        <w:rPr>
          <w:rFonts w:hint="eastAsia"/>
        </w:rPr>
        <w:t xml:space="preserve">, </w:t>
      </w:r>
      <w:r w:rsidRPr="00980BAF">
        <w:rPr>
          <w:rFonts w:hint="eastAsia"/>
        </w:rPr>
        <w:t>对于文献</w:t>
      </w:r>
      <w:r w:rsidRPr="00980BAF">
        <w:rPr>
          <w:rFonts w:hint="eastAsia"/>
        </w:rPr>
        <w:t>[1</w:t>
      </w:r>
      <w:r w:rsidR="007C4B20" w:rsidRPr="00980BAF">
        <w:rPr>
          <w:rFonts w:hint="eastAsia"/>
        </w:rPr>
        <w:t>5</w:t>
      </w:r>
      <w:r w:rsidRPr="00980BAF">
        <w:rPr>
          <w:rFonts w:hint="eastAsia"/>
        </w:rPr>
        <w:t>]</w:t>
      </w:r>
      <w:r w:rsidRPr="00980BAF">
        <w:t>仅能对所有的像素进行调整和不调整嵌入</w:t>
      </w:r>
      <w:r w:rsidRPr="00980BAF">
        <w:rPr>
          <w:rFonts w:hint="eastAsia"/>
        </w:rPr>
        <w:t xml:space="preserve">, </w:t>
      </w:r>
      <w:r w:rsidRPr="00980BAF">
        <w:t>导致现有的</w:t>
      </w:r>
      <w:r w:rsidRPr="00980BAF">
        <w:t>EMD</w:t>
      </w:r>
      <w:r w:rsidRPr="00980BAF">
        <w:t>嵌入方法适用面较窄</w:t>
      </w:r>
      <w:r w:rsidRPr="00980BAF">
        <w:rPr>
          <w:rFonts w:hint="eastAsia"/>
        </w:rPr>
        <w:t xml:space="preserve">, </w:t>
      </w:r>
      <w:r w:rsidRPr="00980BAF">
        <w:rPr>
          <w:rFonts w:hint="eastAsia"/>
        </w:rPr>
        <w:t>从而</w:t>
      </w:r>
      <w:r w:rsidRPr="00980BAF">
        <w:rPr>
          <w:rFonts w:hint="eastAsia"/>
          <w:snapToGrid/>
        </w:rPr>
        <w:t>不能在图像视觉嵌入质量和嵌入容量上进行较好地折中</w:t>
      </w:r>
      <w:r w:rsidRPr="00980BAF">
        <w:rPr>
          <w:rFonts w:hint="eastAsia"/>
          <w:snapToGrid/>
        </w:rPr>
        <w:t xml:space="preserve">. </w:t>
      </w:r>
    </w:p>
    <w:p w:rsidR="002D7A23" w:rsidRDefault="00252113" w:rsidP="000C4351">
      <w:pPr>
        <w:spacing w:line="240" w:lineRule="auto"/>
        <w:ind w:firstLineChars="200" w:firstLine="416"/>
        <w:rPr>
          <w:snapToGrid/>
        </w:rPr>
      </w:pPr>
      <w:r w:rsidRPr="00980BAF">
        <w:rPr>
          <w:snapToGrid/>
        </w:rPr>
        <w:t>同以上文献不同</w:t>
      </w:r>
      <w:r w:rsidRPr="00980BAF">
        <w:rPr>
          <w:rFonts w:hint="eastAsia"/>
          <w:snapToGrid/>
        </w:rPr>
        <w:t xml:space="preserve">, </w:t>
      </w:r>
      <w:r w:rsidRPr="00980BAF">
        <w:rPr>
          <w:rFonts w:hint="eastAsia"/>
          <w:snapToGrid/>
        </w:rPr>
        <w:t>本文提出了一种免基向量的</w:t>
      </w:r>
      <w:r w:rsidRPr="00980BAF">
        <w:rPr>
          <w:snapToGrid/>
        </w:rPr>
        <w:t>EMD(</w:t>
      </w:r>
      <w:r w:rsidRPr="00980BAF">
        <w:rPr>
          <w:i/>
          <w:snapToGrid/>
        </w:rPr>
        <w:t>n</w:t>
      </w:r>
      <w:r w:rsidRPr="00980BAF">
        <w:rPr>
          <w:snapToGrid/>
        </w:rPr>
        <w:t xml:space="preserve">, </w:t>
      </w:r>
      <w:r w:rsidRPr="00980BAF">
        <w:rPr>
          <w:i/>
          <w:snapToGrid/>
        </w:rPr>
        <w:t>m</w:t>
      </w:r>
      <w:r w:rsidRPr="00980BAF">
        <w:rPr>
          <w:snapToGrid/>
        </w:rPr>
        <w:t>)</w:t>
      </w:r>
      <w:r w:rsidRPr="00980BAF">
        <w:rPr>
          <w:rFonts w:hint="eastAsia"/>
          <w:snapToGrid/>
        </w:rPr>
        <w:t>嵌入模型</w:t>
      </w:r>
      <w:r w:rsidRPr="00980BAF">
        <w:rPr>
          <w:rFonts w:hint="eastAsia"/>
          <w:snapToGrid/>
        </w:rPr>
        <w:t xml:space="preserve">, </w:t>
      </w:r>
      <w:r w:rsidRPr="00980BAF">
        <w:rPr>
          <w:rFonts w:hint="eastAsia"/>
          <w:snapToGrid/>
        </w:rPr>
        <w:t>所提模型通过计算</w:t>
      </w:r>
      <w:r w:rsidRPr="00980BAF">
        <w:rPr>
          <w:i/>
          <w:snapToGrid/>
        </w:rPr>
        <w:t>n</w:t>
      </w:r>
      <w:r w:rsidRPr="00980BAF">
        <w:rPr>
          <w:rFonts w:hint="eastAsia"/>
          <w:snapToGrid/>
        </w:rPr>
        <w:t>个载体数据中最多调整</w:t>
      </w:r>
      <w:r w:rsidRPr="00980BAF">
        <w:rPr>
          <w:i/>
          <w:snapToGrid/>
        </w:rPr>
        <w:t>m</w:t>
      </w:r>
      <w:r w:rsidRPr="00980BAF">
        <w:rPr>
          <w:rFonts w:hint="eastAsia"/>
          <w:snapToGrid/>
        </w:rPr>
        <w:t>个数据的秘密信息</w:t>
      </w:r>
      <w:ins w:id="58" w:author="计科院" w:date="2016-11-17T11:07:00Z">
        <w:r w:rsidR="00BE4F0D" w:rsidRPr="00980BAF">
          <w:rPr>
            <w:rFonts w:hint="eastAsia"/>
            <w:snapToGrid/>
          </w:rPr>
          <w:t>所有</w:t>
        </w:r>
      </w:ins>
      <w:r w:rsidRPr="00980BAF">
        <w:rPr>
          <w:rFonts w:hint="eastAsia"/>
          <w:snapToGrid/>
        </w:rPr>
        <w:t>组合来形成嵌密元素调整表</w:t>
      </w:r>
      <w:r w:rsidRPr="00980BAF">
        <w:rPr>
          <w:rFonts w:hint="eastAsia"/>
          <w:snapToGrid/>
        </w:rPr>
        <w:t xml:space="preserve">, </w:t>
      </w:r>
      <w:r w:rsidRPr="00980BAF">
        <w:rPr>
          <w:rFonts w:hint="eastAsia"/>
          <w:snapToGrid/>
        </w:rPr>
        <w:t>通过选取嵌密元素调整表行来对载体数据进行调整以嵌入秘密信息</w:t>
      </w:r>
      <w:r w:rsidRPr="00980BAF">
        <w:rPr>
          <w:rFonts w:hint="eastAsia"/>
          <w:snapToGrid/>
        </w:rPr>
        <w:t>.</w:t>
      </w:r>
      <w:r w:rsidR="00450EFD" w:rsidRPr="00980BAF">
        <w:rPr>
          <w:rFonts w:hint="eastAsia"/>
          <w:snapToGrid/>
        </w:rPr>
        <w:t>避免了文献</w:t>
      </w:r>
      <w:r w:rsidR="00450EFD" w:rsidRPr="00980BAF">
        <w:rPr>
          <w:rFonts w:hint="eastAsia"/>
        </w:rPr>
        <w:t>[8</w:t>
      </w:r>
      <w:r w:rsidR="00450EFD" w:rsidRPr="00980BAF">
        <w:t>,14-18]</w:t>
      </w:r>
      <w:r w:rsidR="00450EFD" w:rsidRPr="00980BAF">
        <w:rPr>
          <w:rFonts w:hint="eastAsia"/>
          <w:snapToGrid/>
        </w:rPr>
        <w:t>选取特殊的基向量</w:t>
      </w:r>
      <w:r w:rsidRPr="00980BAF">
        <w:rPr>
          <w:rFonts w:hint="eastAsia"/>
          <w:snapToGrid/>
        </w:rPr>
        <w:t xml:space="preserve">, </w:t>
      </w:r>
      <w:r w:rsidRPr="00980BAF">
        <w:rPr>
          <w:rFonts w:hint="eastAsia"/>
          <w:snapToGrid/>
        </w:rPr>
        <w:t>同时避免了文献</w:t>
      </w:r>
      <w:r w:rsidRPr="00980BAF">
        <w:rPr>
          <w:rFonts w:hint="eastAsia"/>
          <w:snapToGrid/>
        </w:rPr>
        <w:t>[</w:t>
      </w:r>
      <w:r w:rsidR="00450EFD" w:rsidRPr="00980BAF">
        <w:rPr>
          <w:rFonts w:hint="eastAsia"/>
          <w:snapToGrid/>
        </w:rPr>
        <w:t>16-18</w:t>
      </w:r>
      <w:r w:rsidRPr="00980BAF">
        <w:rPr>
          <w:rFonts w:hint="eastAsia"/>
          <w:snapToGrid/>
        </w:rPr>
        <w:t>]</w:t>
      </w:r>
      <w:r w:rsidR="00450EFD" w:rsidRPr="00980BAF">
        <w:t>会对嵌入掩体视觉质量产生较大影响</w:t>
      </w:r>
      <w:r w:rsidRPr="00980BAF">
        <w:rPr>
          <w:rFonts w:hint="eastAsia"/>
          <w:snapToGrid/>
        </w:rPr>
        <w:t xml:space="preserve">. </w:t>
      </w:r>
      <w:r w:rsidRPr="00980BAF">
        <w:rPr>
          <w:rFonts w:hint="eastAsia"/>
          <w:snapToGrid/>
        </w:rPr>
        <w:t>为进一步提高安全性</w:t>
      </w:r>
      <w:r w:rsidRPr="00980BAF">
        <w:rPr>
          <w:rFonts w:hint="eastAsia"/>
          <w:snapToGrid/>
        </w:rPr>
        <w:t xml:space="preserve">, </w:t>
      </w:r>
      <w:r w:rsidRPr="00980BAF">
        <w:rPr>
          <w:rFonts w:hint="eastAsia"/>
          <w:snapToGrid/>
        </w:rPr>
        <w:t>给出了一种基于</w:t>
      </w:r>
      <w:r w:rsidRPr="00980BAF">
        <w:rPr>
          <w:snapToGrid/>
        </w:rPr>
        <w:t>EMD(</w:t>
      </w:r>
      <w:r w:rsidRPr="00980BAF">
        <w:rPr>
          <w:i/>
          <w:snapToGrid/>
        </w:rPr>
        <w:t>n</w:t>
      </w:r>
      <w:r w:rsidRPr="00980BAF">
        <w:rPr>
          <w:snapToGrid/>
        </w:rPr>
        <w:t>,</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v:shape id="_x0000_i1069" type="#_x0000_t75" style="width:82.7pt;height:16.1pt" o:ole="">
            <v:imagedata r:id="rId91" o:title=""/>
          </v:shape>
          <o:OLEObject Type="Embed" ProgID="Equation.DSMT4" ShapeID="_x0000_i1069" DrawAspect="Content" ObjectID="_1543846928"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3pt;height:13pt" o:ole="">
            <v:imagedata r:id="rId15" o:title=""/>
          </v:shape>
          <o:OLEObject Type="Embed" ProgID="Equation.DSMT4" ShapeID="_x0000_i1070" DrawAspect="Content" ObjectID="_1543846929" r:id="rId93"/>
        </w:object>
      </w:r>
      <w:r w:rsidR="0098429C">
        <w:rPr>
          <w:rFonts w:hint="eastAsia"/>
          <w:snapToGrid/>
        </w:rPr>
        <w:t>来嵌入一个</w:t>
      </w:r>
      <w:r w:rsidR="0098429C" w:rsidRPr="002D7A23">
        <w:rPr>
          <w:rFonts w:hint="eastAsia"/>
          <w:snapToGrid/>
          <w:position w:val="-6"/>
        </w:rPr>
        <w:object w:dxaOrig="619" w:dyaOrig="280">
          <v:shape id="_x0000_i1071" type="#_x0000_t75" style="width:25.65pt;height:11.5pt" o:ole="">
            <v:imagedata r:id="rId19" o:title=""/>
          </v:shape>
          <o:OLEObject Type="Embed" ProgID="Equation.DSMT4" ShapeID="_x0000_i1071" DrawAspect="Content" ObjectID="_1543846930"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7pt;height:15.3pt" o:ole="">
            <v:imagedata r:id="rId95" o:title=""/>
          </v:shape>
          <o:OLEObject Type="Embed" ProgID="Equation.DSMT4" ShapeID="_x0000_i1072" DrawAspect="Content" ObjectID="_1543846931"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v:shape id="_x0000_i1073" type="#_x0000_t75" style="width:13.4pt;height:15.3pt" o:ole="">
            <v:imagedata r:id="rId97" o:title=""/>
          </v:shape>
          <o:OLEObject Type="Embed" ProgID="Equation.DSMT4" ShapeID="_x0000_i1073" DrawAspect="Content" ObjectID="_1543846932" r:id="rId98"/>
        </w:object>
      </w:r>
      <w:r>
        <w:t>的映射值</w:t>
      </w:r>
      <w:r w:rsidR="00460678" w:rsidRPr="00C563BF">
        <w:rPr>
          <w:position w:val="-10"/>
        </w:rPr>
        <w:object w:dxaOrig="240" w:dyaOrig="320">
          <v:shape id="_x0000_i1074" type="#_x0000_t75" style="width:11.85pt;height:16.1pt" o:ole="">
            <v:imagedata r:id="rId99" o:title=""/>
          </v:shape>
          <o:OLEObject Type="Embed" ProgID="Equation.DSMT4" ShapeID="_x0000_i1074" DrawAspect="Content" ObjectID="_1543846933" r:id="rId100"/>
        </w:object>
      </w:r>
    </w:p>
    <w:tbl>
      <w:tblPr>
        <w:tblW w:w="4706" w:type="dxa"/>
        <w:tblLayout w:type="fixed"/>
        <w:tblLook w:val="04A0"/>
      </w:tblPr>
      <w:tblGrid>
        <w:gridCol w:w="4077"/>
        <w:gridCol w:w="629"/>
      </w:tblGrid>
      <w:tr w:rsidR="00460678" w:rsidTr="007D7E0E">
        <w:tc>
          <w:tcPr>
            <w:tcW w:w="4077" w:type="dxa"/>
          </w:tcPr>
          <w:p w:rsidR="00460678" w:rsidRPr="00460678" w:rsidRDefault="00D1000D" w:rsidP="00D03C9D">
            <w:pPr>
              <w:adjustRightInd w:val="0"/>
              <w:ind w:firstLine="0"/>
              <w:jc w:val="center"/>
              <w:rPr>
                <w:snapToGrid/>
                <w:position w:val="-12"/>
              </w:rPr>
            </w:pPr>
            <w:r w:rsidRPr="002D7A23">
              <w:rPr>
                <w:snapToGrid/>
                <w:position w:val="-28"/>
              </w:rPr>
              <w:object w:dxaOrig="2480" w:dyaOrig="680">
                <v:shape id="_x0000_i1075" type="#_x0000_t75" style="width:101.85pt;height:27.2pt" o:ole="">
                  <v:imagedata r:id="rId101" o:title=""/>
                </v:shape>
                <o:OLEObject Type="Embed" ProgID="Equation.DSMT4" ShapeID="_x0000_i1075" DrawAspect="Content" ObjectID="_1543846934" r:id="rId10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00D1000D" w:rsidRPr="00C563BF">
        <w:rPr>
          <w:position w:val="-10"/>
        </w:rPr>
        <w:object w:dxaOrig="240" w:dyaOrig="320">
          <v:shape id="_x0000_i1076" type="#_x0000_t75" style="width:9.55pt;height:13.4pt" o:ole="">
            <v:imagedata r:id="rId99" o:title=""/>
          </v:shape>
          <o:OLEObject Type="Embed" ProgID="Equation.DSMT4" ShapeID="_x0000_i1076" DrawAspect="Content" ObjectID="_1543846935" r:id="rId103"/>
        </w:object>
      </w:r>
      <w:r>
        <w:t>和待嵌入</w:t>
      </w:r>
      <w:r>
        <w:rPr>
          <w:rFonts w:hint="eastAsia"/>
        </w:rPr>
        <w:t>数</w:t>
      </w:r>
      <w:r w:rsidR="00D1000D" w:rsidRPr="00460678">
        <w:rPr>
          <w:snapToGrid/>
          <w:position w:val="-6"/>
        </w:rPr>
        <w:object w:dxaOrig="220" w:dyaOrig="279">
          <v:shape id="_x0000_i1077" type="#_x0000_t75" style="width:8.45pt;height:11.5pt" o:ole="">
            <v:imagedata r:id="rId95" o:title=""/>
          </v:shape>
          <o:OLEObject Type="Embed" ProgID="Equation.DSMT4" ShapeID="_x0000_i1077" DrawAspect="Content" ObjectID="_1543846936"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v:shape id="_x0000_i1078" type="#_x0000_t75" style="width:10.7pt;height:13.8pt" o:ole="">
            <v:imagedata r:id="rId99" o:title=""/>
          </v:shape>
          <o:OLEObject Type="Embed" ProgID="Equation.DSMT4" ShapeID="_x0000_i1078" DrawAspect="Content" ObjectID="_1543846937" r:id="rId105"/>
        </w:object>
      </w:r>
      <w:r>
        <w:t>和</w:t>
      </w:r>
      <w:r w:rsidR="00D1000D" w:rsidRPr="00460678">
        <w:rPr>
          <w:snapToGrid/>
          <w:position w:val="-6"/>
        </w:rPr>
        <w:object w:dxaOrig="220" w:dyaOrig="279">
          <v:shape id="_x0000_i1079" type="#_x0000_t75" style="width:8.45pt;height:11.85pt" o:ole="">
            <v:imagedata r:id="rId95" o:title=""/>
          </v:shape>
          <o:OLEObject Type="Embed" ProgID="Equation.DSMT4" ShapeID="_x0000_i1079" DrawAspect="Content" ObjectID="_1543846938" r:id="rId106"/>
        </w:object>
      </w:r>
      <w:r>
        <w:rPr>
          <w:snapToGrid/>
        </w:rPr>
        <w:t>之间的</w:t>
      </w:r>
      <w:r>
        <w:rPr>
          <w:rFonts w:hint="eastAsia"/>
          <w:snapToGrid/>
        </w:rPr>
        <w:t>模</w:t>
      </w:r>
      <w:r w:rsidR="00D1000D" w:rsidRPr="00460678">
        <w:rPr>
          <w:snapToGrid/>
          <w:position w:val="-6"/>
        </w:rPr>
        <w:object w:dxaOrig="620" w:dyaOrig="279">
          <v:shape id="_x0000_i1080" type="#_x0000_t75" style="width:26.8pt;height:11.85pt" o:ole="">
            <v:imagedata r:id="rId107" o:title=""/>
          </v:shape>
          <o:OLEObject Type="Embed" ProgID="Equation.DSMT4" ShapeID="_x0000_i1080" DrawAspect="Content" ObjectID="_1543846939" r:id="rId108"/>
        </w:object>
      </w:r>
      <w:r>
        <w:rPr>
          <w:snapToGrid/>
        </w:rPr>
        <w:t>差值</w:t>
      </w:r>
      <w:r w:rsidR="00D1000D" w:rsidRPr="00DA5E35">
        <w:rPr>
          <w:snapToGrid/>
          <w:position w:val="-10"/>
        </w:rPr>
        <w:object w:dxaOrig="1800" w:dyaOrig="320">
          <v:shape id="_x0000_i1081" type="#_x0000_t75" style="width:78.15pt;height:13.8pt" o:ole="">
            <v:imagedata r:id="rId109" o:title=""/>
          </v:shape>
          <o:OLEObject Type="Embed" ProgID="Equation.DSMT4" ShapeID="_x0000_i1081" DrawAspect="Content" ObjectID="_1543846940" r:id="rId110"/>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v:shape id="_x0000_i1082" type="#_x0000_t75" style="width:12.25pt;height:14.55pt" o:ole="">
            <v:imagedata r:id="rId97" o:title=""/>
          </v:shape>
          <o:OLEObject Type="Embed" ProgID="Equation.DSMT4" ShapeID="_x0000_i1082" DrawAspect="Content" ObjectID="_1543846941" r:id="rId111"/>
        </w:object>
      </w:r>
      <w:r w:rsidR="00492BEB">
        <w:t>中的元素进行调整</w:t>
      </w:r>
      <w:r w:rsidR="00492BEB">
        <w:rPr>
          <w:rFonts w:hint="eastAsia"/>
        </w:rPr>
        <w:t>，</w:t>
      </w:r>
      <w:r w:rsidR="00492BEB">
        <w:t>使得调整后的</w:t>
      </w:r>
      <w:r w:rsidR="00492BEB" w:rsidRPr="00C563BF">
        <w:rPr>
          <w:position w:val="-12"/>
        </w:rPr>
        <w:object w:dxaOrig="320" w:dyaOrig="360">
          <v:shape id="_x0000_i1083" type="#_x0000_t75" style="width:16.1pt;height:18pt" o:ole="">
            <v:imagedata r:id="rId97" o:title=""/>
          </v:shape>
          <o:OLEObject Type="Embed" ProgID="Equation.DSMT4" ShapeID="_x0000_i1083" DrawAspect="Content" ObjectID="_1543846942" r:id="rId112"/>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4" type="#_x0000_t75" style="width:10.7pt;height:15.3pt" o:ole="">
            <v:imagedata r:id="rId95" o:title=""/>
          </v:shape>
          <o:OLEObject Type="Embed" ProgID="Equation.DSMT4" ShapeID="_x0000_i1084" DrawAspect="Content" ObjectID="_1543846943" r:id="rId113"/>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1000D" w:rsidP="00D03C9D">
            <w:pPr>
              <w:adjustRightInd w:val="0"/>
              <w:ind w:firstLine="0"/>
              <w:jc w:val="center"/>
              <w:rPr>
                <w:snapToGrid/>
              </w:rPr>
            </w:pPr>
            <w:r w:rsidRPr="002D7A23">
              <w:rPr>
                <w:snapToGrid/>
                <w:position w:val="-10"/>
              </w:rPr>
              <w:object w:dxaOrig="2260" w:dyaOrig="320">
                <v:shape id="_x0000_i1085" type="#_x0000_t75" style="width:97.65pt;height:13.4pt" o:ole="">
                  <v:imagedata r:id="rId114" o:title=""/>
                </v:shape>
                <o:OLEObject Type="Embed" ProgID="Equation.DSMT4" ShapeID="_x0000_i1085" DrawAspect="Content" ObjectID="_1543846944" r:id="rId115"/>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D1000D" w:rsidP="00492BEB">
            <w:pPr>
              <w:ind w:firstLine="0"/>
              <w:jc w:val="center"/>
              <w:rPr>
                <w:snapToGrid/>
                <w:position w:val="-12"/>
              </w:rPr>
            </w:pPr>
            <w:r w:rsidRPr="00C01612">
              <w:rPr>
                <w:position w:val="-32"/>
              </w:rPr>
              <w:object w:dxaOrig="1780" w:dyaOrig="760">
                <v:shape id="_x0000_i1086" type="#_x0000_t75" alt="" style="width:81.95pt;height:35.6pt" o:ole="">
                  <v:imagedata r:id="rId116" o:title=""/>
                </v:shape>
                <o:OLEObject Type="Embed" ProgID="Equation.DSMT4" ShapeID="_x0000_i1086" DrawAspect="Content" ObjectID="_1543846945" r:id="rId117"/>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7" type="#_x0000_t75" style="width:14.55pt;height:18pt" o:ole="">
            <v:imagedata r:id="rId118" o:title=""/>
          </v:shape>
          <o:OLEObject Type="Embed" ProgID="Equation.DSMT4" ShapeID="_x0000_i1087" DrawAspect="Content" ObjectID="_1543846946" r:id="rId119"/>
        </w:object>
      </w:r>
      <w:r>
        <w:t>和</w:t>
      </w:r>
      <w:r w:rsidRPr="00DA5E35">
        <w:rPr>
          <w:position w:val="-12"/>
        </w:rPr>
        <w:object w:dxaOrig="660" w:dyaOrig="360">
          <v:shape id="_x0000_i1088" type="#_x0000_t75" style="width:32.95pt;height:18pt" o:ole="">
            <v:imagedata r:id="rId120" o:title=""/>
          </v:shape>
          <o:OLEObject Type="Embed" ProgID="Equation.DSMT4" ShapeID="_x0000_i1088" DrawAspect="Content" ObjectID="_1543846947" r:id="rId121"/>
        </w:object>
      </w:r>
      <w:r>
        <w:t>分别是</w:t>
      </w:r>
      <w:r w:rsidR="00D1000D" w:rsidRPr="00C563BF">
        <w:rPr>
          <w:position w:val="-12"/>
        </w:rPr>
        <w:object w:dxaOrig="320" w:dyaOrig="360">
          <v:shape id="_x0000_i1089" type="#_x0000_t75" style="width:13.4pt;height:15.3pt" o:ole="">
            <v:imagedata r:id="rId97" o:title=""/>
          </v:shape>
          <o:OLEObject Type="Embed" ProgID="Equation.DSMT4" ShapeID="_x0000_i1089" DrawAspect="Content" ObjectID="_1543846948" r:id="rId122"/>
        </w:object>
      </w:r>
      <w:r>
        <w:t>的第</w:t>
      </w:r>
      <w:r w:rsidRPr="00C563BF">
        <w:rPr>
          <w:position w:val="-6"/>
        </w:rPr>
        <w:object w:dxaOrig="180" w:dyaOrig="220">
          <v:shape id="_x0000_i1090" type="#_x0000_t75" style="width:9.2pt;height:10.7pt" o:ole="">
            <v:imagedata r:id="rId123" o:title=""/>
          </v:shape>
          <o:OLEObject Type="Embed" ProgID="Equation.DSMT4" ShapeID="_x0000_i1090" DrawAspect="Content" ObjectID="_1543846949" r:id="rId124"/>
        </w:object>
      </w:r>
      <w:r>
        <w:t>个元素</w:t>
      </w:r>
      <w:r>
        <w:rPr>
          <w:rFonts w:hint="eastAsia"/>
        </w:rPr>
        <w:t xml:space="preserve">, </w:t>
      </w:r>
      <w:r>
        <w:rPr>
          <w:rFonts w:hint="eastAsia"/>
        </w:rPr>
        <w:t>和</w:t>
      </w:r>
      <w:r>
        <w:t>第</w:t>
      </w:r>
      <w:r w:rsidR="00D1000D" w:rsidRPr="00C563BF">
        <w:rPr>
          <w:position w:val="-6"/>
        </w:rPr>
        <w:object w:dxaOrig="920" w:dyaOrig="279">
          <v:shape id="_x0000_i1091" type="#_x0000_t75" style="width:42.15pt;height:13.4pt" o:ole="">
            <v:imagedata r:id="rId125" o:title=""/>
          </v:shape>
          <o:OLEObject Type="Embed" ProgID="Equation.DSMT4" ShapeID="_x0000_i1091" DrawAspect="Content" ObjectID="_1543846950" r:id="rId126"/>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v:shape id="_x0000_i1092" type="#_x0000_t75" style="width:51.3pt;height:15.3pt" o:ole="">
            <v:imagedata r:id="rId127" o:title=""/>
          </v:shape>
          <o:OLEObject Type="Embed" ProgID="Equation.DSMT4" ShapeID="_x0000_i1092" DrawAspect="Content" ObjectID="_1543846951" r:id="rId128"/>
        </w:object>
      </w:r>
      <w:r w:rsidR="00644B61">
        <w:rPr>
          <w:rFonts w:hint="eastAsia"/>
          <w:snapToGrid/>
        </w:rPr>
        <w:t>构成的</w:t>
      </w:r>
      <w:r w:rsidR="00EA6E7A">
        <w:rPr>
          <w:rFonts w:hint="eastAsia"/>
          <w:snapToGrid/>
        </w:rPr>
        <w:t>载体向量</w:t>
      </w:r>
      <w:r w:rsidR="00D1000D" w:rsidRPr="002D7A23">
        <w:rPr>
          <w:snapToGrid/>
          <w:position w:val="-12"/>
        </w:rPr>
        <w:object w:dxaOrig="320" w:dyaOrig="360">
          <v:shape id="_x0000_i1093" type="#_x0000_t75" style="width:12.25pt;height:14.55pt" o:ole="">
            <v:imagedata r:id="rId129" o:title=""/>
          </v:shape>
          <o:OLEObject Type="Embed" ProgID="Equation.DSMT4" ShapeID="_x0000_i1093" DrawAspect="Content" ObjectID="_1543846952" r:id="rId130"/>
        </w:object>
      </w:r>
      <w:r w:rsidR="00644B61">
        <w:rPr>
          <w:rFonts w:hint="eastAsia"/>
          <w:snapToGrid/>
        </w:rPr>
        <w:t>,</w:t>
      </w:r>
      <w:r w:rsidR="00644B61">
        <w:rPr>
          <w:rFonts w:hint="eastAsia"/>
          <w:snapToGrid/>
        </w:rPr>
        <w:t>对应的基向量</w:t>
      </w:r>
      <w:r w:rsidR="00D1000D" w:rsidRPr="002D7A23">
        <w:rPr>
          <w:snapToGrid/>
          <w:position w:val="-12"/>
        </w:rPr>
        <w:object w:dxaOrig="1760" w:dyaOrig="360">
          <v:shape id="_x0000_i1094" type="#_x0000_t75" style="width:75.45pt;height:16.1pt" o:ole="">
            <v:imagedata r:id="rId131" o:title=""/>
          </v:shape>
          <o:OLEObject Type="Embed" ProgID="Equation.DSMT4" ShapeID="_x0000_i1094" DrawAspect="Content" ObjectID="_1543846953" r:id="rId132"/>
        </w:object>
      </w:r>
      <w:r w:rsidR="00644B61">
        <w:rPr>
          <w:rFonts w:hint="eastAsia"/>
          <w:snapToGrid/>
        </w:rPr>
        <w:t>以及要嵌入的秘密信息</w:t>
      </w:r>
      <w:r w:rsidR="00D1000D" w:rsidRPr="00C01612">
        <w:rPr>
          <w:i/>
          <w:snapToGrid/>
          <w:position w:val="-12"/>
        </w:rPr>
        <w:object w:dxaOrig="740" w:dyaOrig="360">
          <v:shape id="_x0000_i1095" type="#_x0000_t75" style="width:30.25pt;height:14.55pt" o:ole="">
            <v:imagedata r:id="rId133" o:title=""/>
          </v:shape>
          <o:OLEObject Type="Embed" ProgID="Equation.DSMT4" ShapeID="_x0000_i1095" DrawAspect="Content" ObjectID="_1543846954" r:id="rId134"/>
        </w:object>
      </w:r>
      <w:r w:rsidR="00C01612">
        <w:rPr>
          <w:rFonts w:hint="eastAsia"/>
          <w:snapToGrid/>
        </w:rPr>
        <w:t>,</w:t>
      </w:r>
      <w:r w:rsidR="00C01612">
        <w:rPr>
          <w:rFonts w:hint="eastAsia"/>
          <w:snapToGrid/>
        </w:rPr>
        <w:t>其中</w:t>
      </w:r>
      <w:r w:rsidR="00D1000D" w:rsidRPr="00C01612">
        <w:rPr>
          <w:snapToGrid/>
          <w:position w:val="-12"/>
        </w:rPr>
        <w:object w:dxaOrig="360" w:dyaOrig="360">
          <v:shape id="_x0000_i1096" type="#_x0000_t75" style="width:16.45pt;height:16.45pt" o:ole="">
            <v:imagedata r:id="rId135" o:title=""/>
          </v:shape>
          <o:OLEObject Type="Embed" ProgID="Equation.DSMT4" ShapeID="_x0000_i1096" DrawAspect="Content" ObjectID="_1543846955" r:id="rId136"/>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v:shape id="_x0000_i1097" type="#_x0000_t75" style="width:11.1pt;height:13.4pt" o:ole="">
            <v:imagedata r:id="rId137" o:title=""/>
          </v:shape>
          <o:OLEObject Type="Embed" ProgID="Equation.DSMT4" ShapeID="_x0000_i1097" DrawAspect="Content" ObjectID="_1543846956" r:id="rId138"/>
        </w:object>
      </w:r>
      <w:r w:rsidR="00D03C9D">
        <w:rPr>
          <w:snapToGrid/>
        </w:rPr>
        <w:t>与</w:t>
      </w:r>
      <w:r w:rsidR="00D1000D" w:rsidRPr="00C563BF">
        <w:rPr>
          <w:position w:val="-12"/>
        </w:rPr>
        <w:object w:dxaOrig="279" w:dyaOrig="360">
          <v:shape id="_x0000_i1098" type="#_x0000_t75" style="width:11.85pt;height:15.3pt" o:ole="">
            <v:imagedata r:id="rId139" o:title=""/>
          </v:shape>
          <o:OLEObject Type="Embed" ProgID="Equation.DSMT4" ShapeID="_x0000_i1098" DrawAspect="Content" ObjectID="_1543846957" r:id="rId140"/>
        </w:object>
      </w:r>
      <w:r w:rsidR="00D03C9D">
        <w:rPr>
          <w:rFonts w:hint="eastAsia"/>
        </w:rPr>
        <w:t>内积</w:t>
      </w:r>
      <w:r w:rsidR="00D03C9D">
        <w:t>来计算</w:t>
      </w:r>
      <w:r w:rsidR="00D1000D" w:rsidRPr="00C563BF">
        <w:rPr>
          <w:position w:val="-12"/>
        </w:rPr>
        <w:object w:dxaOrig="320" w:dyaOrig="360">
          <v:shape id="_x0000_i1099" type="#_x0000_t75" style="width:13.4pt;height:15.3pt" o:ole="">
            <v:imagedata r:id="rId97" o:title=""/>
          </v:shape>
          <o:OLEObject Type="Embed" ProgID="Equation.DSMT4" ShapeID="_x0000_i1099" DrawAspect="Content" ObjectID="_1543846958" r:id="rId141"/>
        </w:object>
      </w:r>
      <w:r w:rsidR="00D03C9D">
        <w:rPr>
          <w:snapToGrid/>
        </w:rPr>
        <w:t>的映射值</w:t>
      </w:r>
      <w:r w:rsidR="00D03C9D" w:rsidRPr="00C563BF">
        <w:rPr>
          <w:position w:val="-10"/>
        </w:rPr>
        <w:object w:dxaOrig="240" w:dyaOrig="320">
          <v:shape id="_x0000_i1100" type="#_x0000_t75" style="width:11.85pt;height:16.1pt" o:ole="">
            <v:imagedata r:id="rId142" o:title=""/>
          </v:shape>
          <o:OLEObject Type="Embed" ProgID="Equation.DSMT4" ShapeID="_x0000_i1100" DrawAspect="Content" ObjectID="_1543846959" r:id="rId143"/>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D1000D" w:rsidP="007D7E0E">
            <w:pPr>
              <w:ind w:firstLine="0"/>
              <w:jc w:val="center"/>
              <w:rPr>
                <w:snapToGrid/>
                <w:position w:val="-12"/>
              </w:rPr>
            </w:pPr>
            <w:r w:rsidRPr="007C40CD">
              <w:rPr>
                <w:snapToGrid/>
                <w:position w:val="-12"/>
              </w:rPr>
              <w:object w:dxaOrig="1780" w:dyaOrig="360">
                <v:shape id="_x0000_i1101" type="#_x0000_t75" style="width:78.5pt;height:16.1pt" o:ole="">
                  <v:imagedata r:id="rId144" o:title=""/>
                </v:shape>
                <o:OLEObject Type="Embed" ProgID="Equation.DSMT4" ShapeID="_x0000_i1101" DrawAspect="Content" ObjectID="_1543846960" r:id="rId145"/>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102" type="#_x0000_t75" style="width:10.7pt;height:14.55pt" o:ole="">
            <v:imagedata r:id="rId146" o:title=""/>
          </v:shape>
          <o:OLEObject Type="Embed" ProgID="Equation.DSMT4" ShapeID="_x0000_i1102" DrawAspect="Content" ObjectID="_1543846961" r:id="rId147"/>
        </w:object>
      </w:r>
      <w:r>
        <w:rPr>
          <w:snapToGrid/>
        </w:rPr>
        <w:t>是否和</w:t>
      </w:r>
      <w:r w:rsidRPr="00C563BF">
        <w:rPr>
          <w:position w:val="-10"/>
        </w:rPr>
        <w:object w:dxaOrig="240" w:dyaOrig="320">
          <v:shape id="_x0000_i1103" type="#_x0000_t75" style="width:11.85pt;height:16.1pt" o:ole="">
            <v:imagedata r:id="rId142" o:title=""/>
          </v:shape>
          <o:OLEObject Type="Embed" ProgID="Equation.DSMT4" ShapeID="_x0000_i1103" DrawAspect="Content" ObjectID="_1543846962" r:id="rId148"/>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D1000D" w:rsidP="007D7E0E">
            <w:pPr>
              <w:ind w:firstLine="0"/>
              <w:jc w:val="center"/>
              <w:rPr>
                <w:snapToGrid/>
                <w:position w:val="-12"/>
              </w:rPr>
            </w:pPr>
            <w:r w:rsidRPr="002D7A23">
              <w:rPr>
                <w:snapToGrid/>
                <w:position w:val="-10"/>
              </w:rPr>
              <w:object w:dxaOrig="1800" w:dyaOrig="320">
                <v:shape id="_x0000_i1104" type="#_x0000_t75" style="width:82.7pt;height:14.55pt" o:ole="">
                  <v:imagedata r:id="rId149" o:title=""/>
                </v:shape>
                <o:OLEObject Type="Embed" ProgID="Equation.DSMT4" ShapeID="_x0000_i1104" DrawAspect="Content" ObjectID="_1543846963" r:id="rId150"/>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5" type="#_x0000_t75" style="width:16.1pt;height:18pt" o:ole="">
            <v:imagedata r:id="rId97" o:title=""/>
          </v:shape>
          <o:OLEObject Type="Embed" ProgID="Equation.DSMT4" ShapeID="_x0000_i1105" DrawAspect="Content" ObjectID="_1543846964" r:id="rId151"/>
        </w:object>
      </w:r>
      <w:r w:rsidR="00612AC5">
        <w:t>中的元素进行调整</w:t>
      </w:r>
      <w:r w:rsidR="00612AC5">
        <w:rPr>
          <w:rFonts w:hint="eastAsia"/>
        </w:rPr>
        <w:t>，</w:t>
      </w:r>
      <w:r w:rsidR="00612AC5">
        <w:t>使得</w:t>
      </w:r>
      <w:r w:rsidR="00612AC5" w:rsidRPr="00C563BF">
        <w:rPr>
          <w:position w:val="-12"/>
        </w:rPr>
        <w:object w:dxaOrig="320" w:dyaOrig="360">
          <v:shape id="_x0000_i1106" type="#_x0000_t75" style="width:16.1pt;height:18pt" o:ole="">
            <v:imagedata r:id="rId97" o:title=""/>
          </v:shape>
          <o:OLEObject Type="Embed" ProgID="Equation.DSMT4" ShapeID="_x0000_i1106" DrawAspect="Content" ObjectID="_1543846965" r:id="rId152"/>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7" type="#_x0000_t75" style="width:11.85pt;height:16.1pt" o:ole="">
            <v:imagedata r:id="rId142" o:title=""/>
          </v:shape>
          <o:OLEObject Type="Embed" ProgID="Equation.DSMT4" ShapeID="_x0000_i1107" DrawAspect="Content" ObjectID="_1543846966" r:id="rId153"/>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8" type="#_x0000_t75" style="width:10.7pt;height:14.55pt" o:ole="">
            <v:imagedata r:id="rId154" o:title=""/>
          </v:shape>
          <o:OLEObject Type="Embed" ProgID="Equation.DSMT4" ShapeID="_x0000_i1108" DrawAspect="Content" ObjectID="_1543846967" r:id="rId155"/>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D1000D" w:rsidP="007D7E0E">
            <w:pPr>
              <w:ind w:firstLine="0"/>
              <w:jc w:val="center"/>
              <w:rPr>
                <w:snapToGrid/>
                <w:position w:val="-12"/>
              </w:rPr>
            </w:pPr>
            <w:r w:rsidRPr="007C40CD">
              <w:rPr>
                <w:snapToGrid/>
                <w:position w:val="-12"/>
              </w:rPr>
              <w:object w:dxaOrig="1540" w:dyaOrig="360">
                <v:shape id="_x0000_i1109" type="#_x0000_t75" style="width:67pt;height:16.1pt" o:ole="">
                  <v:imagedata r:id="rId156" o:title=""/>
                </v:shape>
                <o:OLEObject Type="Embed" ProgID="Equation.DSMT4" ShapeID="_x0000_i1109" DrawAspect="Content" ObjectID="_1543846968" r:id="rId157"/>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10" type="#_x0000_t75" style="width:11.85pt;height:10.7pt" o:ole="">
            <v:imagedata r:id="rId158" o:title=""/>
          </v:shape>
          <o:OLEObject Type="Embed" ProgID="Equation.DSMT4" ShapeID="_x0000_i1110" DrawAspect="Content" ObjectID="_1543846969" r:id="rId159"/>
        </w:object>
      </w:r>
      <w:r>
        <w:rPr>
          <w:rFonts w:hint="eastAsia"/>
        </w:rPr>
        <w:t>对应为通过</w:t>
      </w:r>
      <w:r w:rsidR="00D1000D" w:rsidRPr="00C563BF">
        <w:rPr>
          <w:position w:val="-12"/>
        </w:rPr>
        <w:object w:dxaOrig="320" w:dyaOrig="360">
          <v:shape id="_x0000_i1111" type="#_x0000_t75" style="width:13.4pt;height:15.3pt" o:ole="">
            <v:imagedata r:id="rId97" o:title=""/>
          </v:shape>
          <o:OLEObject Type="Embed" ProgID="Equation.DSMT4" ShapeID="_x0000_i1111" DrawAspect="Content" ObjectID="_1543846970" r:id="rId160"/>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12" type="#_x0000_t75" style="width:11.85pt;height:10.7pt" o:ole="">
            <v:imagedata r:id="rId158" o:title=""/>
          </v:shape>
          <o:OLEObject Type="Embed" ProgID="Equation.DSMT4" ShapeID="_x0000_i1112" DrawAspect="Content" ObjectID="_1543846971" r:id="rId161"/>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v:shape id="_x0000_i1113" type="#_x0000_t75" style="width:17.6pt;height:14.55pt" o:ole="">
            <v:imagedata r:id="rId162" o:title=""/>
          </v:shape>
          <o:OLEObject Type="Embed" ProgID="Equation.DSMT4" ShapeID="_x0000_i1113" DrawAspect="Content" ObjectID="_1543846972" r:id="rId163"/>
        </w:object>
      </w:r>
      <w:r>
        <w:t>调整</w:t>
      </w:r>
      <w:r w:rsidR="006616CA">
        <w:rPr>
          <w:rFonts w:hint="eastAsia"/>
        </w:rPr>
        <w:t>,</w:t>
      </w:r>
      <w:r>
        <w:t>则可通过</w:t>
      </w:r>
      <w:r w:rsidR="00D1000D" w:rsidRPr="00C563BF">
        <w:rPr>
          <w:position w:val="-12"/>
        </w:rPr>
        <w:object w:dxaOrig="320" w:dyaOrig="360">
          <v:shape id="_x0000_i1114" type="#_x0000_t75" style="width:13.4pt;height:15.3pt" o:ole="">
            <v:imagedata r:id="rId97" o:title=""/>
          </v:shape>
          <o:OLEObject Type="Embed" ProgID="Equation.DSMT4" ShapeID="_x0000_i1114" DrawAspect="Content" ObjectID="_1543846973" r:id="rId164"/>
        </w:object>
      </w:r>
      <w:r>
        <w:t>调整组合出</w:t>
      </w:r>
      <w:r w:rsidR="00753268" w:rsidRPr="00DC50B8">
        <w:rPr>
          <w:position w:val="-6"/>
        </w:rPr>
        <w:object w:dxaOrig="460" w:dyaOrig="279">
          <v:shape id="_x0000_i1115" type="#_x0000_t75" style="width:23.75pt;height:14.55pt" o:ole="">
            <v:imagedata r:id="rId165" o:title=""/>
          </v:shape>
          <o:OLEObject Type="Embed" ProgID="Equation.DSMT4" ShapeID="_x0000_i1115" DrawAspect="Content" ObjectID="_1543846974" r:id="rId166"/>
        </w:object>
      </w:r>
      <w:r>
        <w:t>个数</w:t>
      </w:r>
      <w:r w:rsidR="006616CA">
        <w:rPr>
          <w:rFonts w:hint="eastAsia"/>
        </w:rPr>
        <w:t>,</w:t>
      </w:r>
      <w:r>
        <w:t>加上对</w:t>
      </w:r>
      <w:r w:rsidR="00D1000D" w:rsidRPr="00C563BF">
        <w:rPr>
          <w:position w:val="-12"/>
        </w:rPr>
        <w:object w:dxaOrig="320" w:dyaOrig="360">
          <v:shape id="_x0000_i1116" type="#_x0000_t75" style="width:13.4pt;height:15.3pt" o:ole="">
            <v:imagedata r:id="rId97" o:title=""/>
          </v:shape>
          <o:OLEObject Type="Embed" ProgID="Equation.DSMT4" ShapeID="_x0000_i1116" DrawAspect="Content" ObjectID="_1543846975" r:id="rId167"/>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v:shape id="_x0000_i1117" type="#_x0000_t75" style="width:13.4pt;height:15.3pt" o:ole="">
            <v:imagedata r:id="rId97" o:title=""/>
          </v:shape>
          <o:OLEObject Type="Embed" ProgID="Equation.DSMT4" ShapeID="_x0000_i1117" DrawAspect="Content" ObjectID="_1543846976" r:id="rId168"/>
        </w:object>
      </w:r>
      <w:r w:rsidR="006616CA" w:rsidRPr="00EA6E7A">
        <w:t>的调整和不调整组合出</w:t>
      </w:r>
      <w:r w:rsidR="00753268" w:rsidRPr="00EA6E7A">
        <w:rPr>
          <w:position w:val="-10"/>
        </w:rPr>
        <w:object w:dxaOrig="3000" w:dyaOrig="320">
          <v:shape id="_x0000_i1118" type="#_x0000_t75" style="width:149pt;height:16.1pt" o:ole="">
            <v:imagedata r:id="rId169" o:title=""/>
          </v:shape>
          <o:OLEObject Type="Embed" ProgID="Equation.DSMT4" ShapeID="_x0000_i1118" DrawAspect="Content" ObjectID="_1543846977" r:id="rId170"/>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9" type="#_x0000_t75" style="width:36.4pt;height:14.55pt" o:ole="">
            <v:imagedata r:id="rId171" o:title=""/>
          </v:shape>
          <o:OLEObject Type="Embed" ProgID="Equation.DSMT4" ShapeID="_x0000_i1119" DrawAspect="Content" ObjectID="_1543846978" r:id="rId172"/>
        </w:object>
      </w:r>
      <w:r w:rsidR="002030EA">
        <w:t>个状态</w:t>
      </w:r>
      <w:r w:rsidR="00753268">
        <w:rPr>
          <w:rFonts w:hint="eastAsia"/>
        </w:rPr>
        <w:t xml:space="preserve">, </w:t>
      </w:r>
      <w:r w:rsidR="00753268">
        <w:rPr>
          <w:rFonts w:hint="eastAsia"/>
        </w:rPr>
        <w:t>因此当取模数</w:t>
      </w:r>
      <w:r w:rsidR="00D1000D" w:rsidRPr="00980BAF">
        <w:rPr>
          <w:position w:val="-6"/>
        </w:rPr>
        <w:object w:dxaOrig="1100" w:dyaOrig="279">
          <v:shape id="_x0000_i1120" type="#_x0000_t75" style="width:47.5pt;height:12.25pt" o:ole="">
            <v:imagedata r:id="rId173" o:title=""/>
          </v:shape>
          <o:OLEObject Type="Embed" ProgID="Equation.DSMT4" ShapeID="_x0000_i1120" DrawAspect="Content" ObjectID="_1543846979" r:id="rId174"/>
        </w:object>
      </w:r>
      <w:r w:rsidR="00753268" w:rsidRPr="00980BAF">
        <w:t>时</w:t>
      </w:r>
      <w:r w:rsidR="002030EA" w:rsidRPr="00980BAF">
        <w:rPr>
          <w:rFonts w:hint="eastAsia"/>
        </w:rPr>
        <w:t>,</w:t>
      </w:r>
      <w:r w:rsidR="002030EA" w:rsidRPr="00980BAF">
        <w:t>总能通过式</w:t>
      </w:r>
      <w:r w:rsidR="002030EA" w:rsidRPr="00980BAF">
        <w:rPr>
          <w:rFonts w:hint="eastAsia"/>
        </w:rPr>
        <w:t>(6)</w:t>
      </w:r>
      <w:r w:rsidR="002030EA" w:rsidRPr="00980BAF">
        <w:t>对</w:t>
      </w:r>
      <w:r w:rsidR="00D1000D" w:rsidRPr="00980BAF">
        <w:rPr>
          <w:position w:val="-12"/>
        </w:rPr>
        <w:object w:dxaOrig="320" w:dyaOrig="360">
          <v:shape id="_x0000_i1121" type="#_x0000_t75" style="width:13.4pt;height:15.3pt" o:ole="">
            <v:imagedata r:id="rId97" o:title=""/>
          </v:shape>
          <o:OLEObject Type="Embed" ProgID="Equation.DSMT4" ShapeID="_x0000_i1121" DrawAspect="Content" ObjectID="_1543846980" r:id="rId175"/>
        </w:object>
      </w:r>
      <w:r w:rsidR="002030EA" w:rsidRPr="00980BAF">
        <w:rPr>
          <w:rFonts w:hint="eastAsia"/>
        </w:rPr>
        <w:t>进行调整，使得式</w:t>
      </w:r>
      <w:r w:rsidR="002030EA" w:rsidRPr="00980BAF">
        <w:rPr>
          <w:rFonts w:hint="eastAsia"/>
        </w:rPr>
        <w:t>(</w:t>
      </w:r>
      <w:r w:rsidR="009962C6" w:rsidRPr="00980BAF">
        <w:t>4</w:t>
      </w:r>
      <w:r w:rsidR="002030EA" w:rsidRPr="00980BAF">
        <w:rPr>
          <w:rFonts w:hint="eastAsia"/>
        </w:rPr>
        <w:t>)</w:t>
      </w:r>
      <w:r w:rsidR="002030EA" w:rsidRPr="00980BAF">
        <w:rPr>
          <w:rFonts w:hint="eastAsia"/>
        </w:rPr>
        <w:t>映射值</w:t>
      </w:r>
      <w:r w:rsidR="002030EA" w:rsidRPr="00980BAF">
        <w:rPr>
          <w:position w:val="-10"/>
        </w:rPr>
        <w:object w:dxaOrig="240" w:dyaOrig="320">
          <v:shape id="_x0000_i1122" type="#_x0000_t75" style="width:11.85pt;height:16.1pt" o:ole="">
            <v:imagedata r:id="rId142" o:title=""/>
          </v:shape>
          <o:OLEObject Type="Embed" ProgID="Equation.DSMT4" ShapeID="_x0000_i1122" DrawAspect="Content" ObjectID="_1543846981" r:id="rId176"/>
        </w:object>
      </w:r>
      <w:r w:rsidR="002030EA" w:rsidRPr="00980BAF">
        <w:t>和</w:t>
      </w:r>
      <w:r w:rsidR="002030EA" w:rsidRPr="00980BAF">
        <w:rPr>
          <w:i/>
        </w:rPr>
        <w:t>X</w:t>
      </w:r>
      <w:r w:rsidR="002030EA" w:rsidRPr="00980BAF">
        <w:rPr>
          <w:snapToGrid/>
        </w:rPr>
        <w:t>进制数</w:t>
      </w:r>
      <w:r w:rsidR="002030EA" w:rsidRPr="00980BAF">
        <w:rPr>
          <w:i/>
          <w:snapToGrid/>
          <w:position w:val="-6"/>
        </w:rPr>
        <w:object w:dxaOrig="220" w:dyaOrig="279">
          <v:shape id="_x0000_i1123" type="#_x0000_t75" style="width:10.7pt;height:14.55pt" o:ole="">
            <v:imagedata r:id="rId154" o:title=""/>
          </v:shape>
          <o:OLEObject Type="Embed" ProgID="Equation.DSMT4" ShapeID="_x0000_i1123" DrawAspect="Content" ObjectID="_1543846982" r:id="rId177"/>
        </w:object>
      </w:r>
      <w:r w:rsidR="002030EA" w:rsidRPr="00980BAF">
        <w:rPr>
          <w:snapToGrid/>
        </w:rPr>
        <w:t>相等</w:t>
      </w:r>
      <w:r w:rsidR="002030EA" w:rsidRPr="00980BAF">
        <w:rPr>
          <w:rFonts w:hint="eastAsia"/>
          <w:snapToGrid/>
        </w:rPr>
        <w:t>.</w:t>
      </w:r>
      <w:r w:rsidR="009962C6" w:rsidRPr="00980BAF">
        <w:rPr>
          <w:rFonts w:hint="eastAsia"/>
          <w:snapToGrid/>
        </w:rPr>
        <w:t>记通过式</w:t>
      </w:r>
      <w:r w:rsidR="009962C6" w:rsidRPr="00980BAF">
        <w:rPr>
          <w:rFonts w:hint="eastAsia"/>
          <w:snapToGrid/>
        </w:rPr>
        <w:t>(6)</w:t>
      </w:r>
      <w:r w:rsidR="009962C6" w:rsidRPr="00980BAF">
        <w:rPr>
          <w:rFonts w:hint="eastAsia"/>
          <w:snapToGrid/>
        </w:rPr>
        <w:t>调整所能组合出的最大正数为</w:t>
      </w:r>
      <w:r w:rsidR="009962C6" w:rsidRPr="00980BAF">
        <w:rPr>
          <w:position w:val="-12"/>
        </w:rPr>
        <w:object w:dxaOrig="499" w:dyaOrig="360">
          <v:shape id="_x0000_i1124" type="#_x0000_t75" style="width:19.55pt;height:14.55pt" o:ole="">
            <v:imagedata r:id="rId178" o:title=""/>
          </v:shape>
          <o:OLEObject Type="Embed" ProgID="Equation.DSMT4" ShapeID="_x0000_i1124" DrawAspect="Content" ObjectID="_1543846983" r:id="rId179"/>
        </w:object>
      </w:r>
      <w:r w:rsidR="00BE4F0D" w:rsidRPr="00980BAF">
        <w:rPr>
          <w:rFonts w:hint="eastAsia"/>
          <w:snapToGrid/>
        </w:rPr>
        <w:t>由于对</w:t>
      </w:r>
      <w:r w:rsidR="00BE4F0D" w:rsidRPr="00980BAF">
        <w:rPr>
          <w:position w:val="-12"/>
        </w:rPr>
        <w:object w:dxaOrig="320" w:dyaOrig="360">
          <v:shape id="_x0000_i1125" type="#_x0000_t75" style="width:16.1pt;height:18pt" o:ole="">
            <v:imagedata r:id="rId97" o:title=""/>
          </v:shape>
          <o:OLEObject Type="Embed" ProgID="Equation.DSMT4" ShapeID="_x0000_i1125" DrawAspect="Content" ObjectID="_1543846984" r:id="rId180"/>
        </w:object>
      </w:r>
      <w:r w:rsidR="00BE4F0D">
        <w:t>的调整必定会组合出</w:t>
      </w:r>
      <w:r w:rsidR="009962C6">
        <w:t>最小的正整数</w:t>
      </w:r>
      <w:r w:rsidR="00BE4F0D">
        <w:rPr>
          <w:rFonts w:hint="eastAsia"/>
        </w:rPr>
        <w:t>1</w:t>
      </w:r>
      <w:r w:rsidR="009962C6">
        <w:rPr>
          <w:rFonts w:hint="eastAsia"/>
        </w:rPr>
        <w:t>，若</w:t>
      </w:r>
      <w:r w:rsidR="00D1000D" w:rsidRPr="009962C6">
        <w:rPr>
          <w:position w:val="-12"/>
        </w:rPr>
        <w:object w:dxaOrig="780" w:dyaOrig="360">
          <v:shape id="_x0000_i1126" type="#_x0000_t75" style="width:29.85pt;height:13.4pt" o:ole="">
            <v:imagedata r:id="rId181" o:title=""/>
          </v:shape>
          <o:OLEObject Type="Embed" ProgID="Equation.DSMT4" ShapeID="_x0000_i1126" DrawAspect="Content" ObjectID="_1543846985" r:id="rId182"/>
        </w:object>
      </w:r>
      <w:r w:rsidR="009962C6">
        <w:rPr>
          <w:rFonts w:hint="eastAsia"/>
        </w:rPr>
        <w:t>，</w:t>
      </w:r>
      <w:r w:rsidR="009962C6">
        <w:t>此时表明</w:t>
      </w:r>
      <w:r w:rsidR="00C72875">
        <w:t>通过对</w:t>
      </w:r>
      <w:r w:rsidR="00D1000D" w:rsidRPr="00C563BF">
        <w:rPr>
          <w:position w:val="-12"/>
        </w:rPr>
        <w:object w:dxaOrig="320" w:dyaOrig="360">
          <v:shape id="_x0000_i1127" type="#_x0000_t75" style="width:13.4pt;height:15.3pt" o:ole="">
            <v:imagedata r:id="rId97" o:title=""/>
          </v:shape>
          <o:OLEObject Type="Embed" ProgID="Equation.DSMT4" ShapeID="_x0000_i1127" DrawAspect="Content" ObjectID="_1543846986" r:id="rId183"/>
        </w:object>
      </w:r>
      <w:r w:rsidR="00C72875">
        <w:t>调整组合出的连续正整数不存在重复正整数</w:t>
      </w:r>
      <w:r w:rsidR="00C72875">
        <w:rPr>
          <w:rFonts w:hint="eastAsia"/>
        </w:rPr>
        <w:t xml:space="preserve">, </w:t>
      </w:r>
      <w:r w:rsidR="00C72875">
        <w:t>因此</w:t>
      </w:r>
      <w:r w:rsidR="00C72875">
        <w:rPr>
          <w:rFonts w:hint="eastAsia"/>
        </w:rPr>
        <w:lastRenderedPageBreak/>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v:shape id="_x0000_i1128" type="#_x0000_t75" style="width:9.55pt;height:13pt" o:ole="">
            <v:imagedata r:id="rId184" o:title=""/>
          </v:shape>
          <o:OLEObject Type="Embed" ProgID="Equation.DSMT4" ShapeID="_x0000_i1128" DrawAspect="Content" ObjectID="_1543846987" r:id="rId185"/>
        </w:object>
      </w:r>
      <w:r w:rsidR="007C40CD">
        <w:t>取值为</w:t>
      </w:r>
      <w:r w:rsidR="00D1000D" w:rsidRPr="007C40CD">
        <w:rPr>
          <w:position w:val="-10"/>
        </w:rPr>
        <w:object w:dxaOrig="1040" w:dyaOrig="320">
          <v:shape id="_x0000_i1129" type="#_x0000_t75" style="width:44.45pt;height:13.4pt" o:ole="">
            <v:imagedata r:id="rId186" o:title=""/>
          </v:shape>
          <o:OLEObject Type="Embed" ProgID="Equation.DSMT4" ShapeID="_x0000_i1129" DrawAspect="Content" ObjectID="_1543846988" r:id="rId187"/>
        </w:object>
      </w:r>
      <w:r w:rsidR="007C40CD">
        <w:rPr>
          <w:rFonts w:hint="eastAsia"/>
        </w:rPr>
        <w:t>,</w:t>
      </w:r>
      <w:r w:rsidR="007D7E0E">
        <w:rPr>
          <w:rFonts w:hint="eastAsia"/>
        </w:rPr>
        <w:t>对</w:t>
      </w:r>
      <w:r w:rsidR="00D1000D" w:rsidRPr="00C563BF">
        <w:rPr>
          <w:position w:val="-12"/>
        </w:rPr>
        <w:object w:dxaOrig="320" w:dyaOrig="360">
          <v:shape id="_x0000_i1130" type="#_x0000_t75" style="width:13.4pt;height:15.3pt" o:ole="">
            <v:imagedata r:id="rId97" o:title=""/>
          </v:shape>
          <o:OLEObject Type="Embed" ProgID="Equation.DSMT4" ShapeID="_x0000_i1130" DrawAspect="Content" ObjectID="_1543846989" r:id="rId188"/>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v:shape id="_x0000_i1131" type="#_x0000_t75" style="width:13.4pt;height:15.3pt" o:ole="">
            <v:imagedata r:id="rId97" o:title=""/>
          </v:shape>
          <o:OLEObject Type="Embed" ProgID="Equation.DSMT4" ShapeID="_x0000_i1131" DrawAspect="Content" ObjectID="_1543846990" r:id="rId189"/>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32" type="#_x0000_t75" style="width:9.55pt;height:10.7pt" o:ole="">
            <v:imagedata r:id="rId190" o:title=""/>
          </v:shape>
          <o:OLEObject Type="Embed" ProgID="Equation.DSMT4" ShapeID="_x0000_i1132" DrawAspect="Content" ObjectID="_1543846991" r:id="rId191"/>
        </w:object>
      </w:r>
      <w:r w:rsidR="00B8477F">
        <w:rPr>
          <w:rFonts w:hint="eastAsia"/>
        </w:rPr>
        <w:t>个</w:t>
      </w:r>
      <w:r w:rsidR="007D7E0E" w:rsidRPr="007C40CD">
        <w:rPr>
          <w:position w:val="-10"/>
        </w:rPr>
        <w:object w:dxaOrig="880" w:dyaOrig="320">
          <v:shape id="_x0000_i1133" type="#_x0000_t75" style="width:44.8pt;height:16.1pt" o:ole="">
            <v:imagedata r:id="rId192" o:title=""/>
          </v:shape>
          <o:OLEObject Type="Embed" ProgID="Equation.DSMT4" ShapeID="_x0000_i1133" DrawAspect="Content" ObjectID="_1543846992" r:id="rId193"/>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34" type="#_x0000_t75" style="width:25.65pt;height:10.7pt" o:ole="">
            <v:imagedata r:id="rId194" o:title=""/>
          </v:shape>
          <o:OLEObject Type="Embed" ProgID="Equation.DSMT4" ShapeID="_x0000_i1134" DrawAspect="Content" ObjectID="_1543846993" r:id="rId195"/>
        </w:object>
      </w:r>
      <w:r w:rsidR="00B8477F">
        <w:rPr>
          <w:rFonts w:hint="eastAsia"/>
        </w:rPr>
        <w:t xml:space="preserve">. </w:t>
      </w:r>
      <w:r>
        <w:t>对</w:t>
      </w:r>
      <w:r w:rsidR="00D1000D" w:rsidRPr="00C563BF">
        <w:rPr>
          <w:position w:val="-12"/>
        </w:rPr>
        <w:object w:dxaOrig="320" w:dyaOrig="360">
          <v:shape id="_x0000_i1135" type="#_x0000_t75" style="width:13.4pt;height:15.3pt" o:ole="">
            <v:imagedata r:id="rId97" o:title=""/>
          </v:shape>
          <o:OLEObject Type="Embed" ProgID="Equation.DSMT4" ShapeID="_x0000_i1135" DrawAspect="Content" ObjectID="_1543846994" r:id="rId196"/>
        </w:object>
      </w:r>
      <w:r w:rsidR="00B8477F">
        <w:t>中</w:t>
      </w:r>
      <w:r>
        <w:t>每个元素每次只进行</w:t>
      </w:r>
      <w:r w:rsidRPr="00612AC5">
        <w:rPr>
          <w:position w:val="-4"/>
        </w:rPr>
        <w:object w:dxaOrig="300" w:dyaOrig="260">
          <v:shape id="_x0000_i1136" type="#_x0000_t75" style="width:16.1pt;height:13pt" o:ole="">
            <v:imagedata r:id="rId197" o:title=""/>
          </v:shape>
          <o:OLEObject Type="Embed" ProgID="Equation.DSMT4" ShapeID="_x0000_i1136" DrawAspect="Content" ObjectID="_1543846995" r:id="rId198"/>
        </w:object>
      </w:r>
      <w:r>
        <w:t>调整</w:t>
      </w:r>
      <w:r w:rsidR="00C72875">
        <w:rPr>
          <w:rFonts w:hint="eastAsia"/>
        </w:rPr>
        <w:t>,</w:t>
      </w:r>
      <w:r w:rsidR="00B8477F">
        <w:rPr>
          <w:rFonts w:hint="eastAsia"/>
        </w:rPr>
        <w:t>可</w:t>
      </w:r>
      <w:r>
        <w:t>组合出</w:t>
      </w:r>
      <w:r w:rsidRPr="00612AC5">
        <w:rPr>
          <w:position w:val="-10"/>
        </w:rPr>
        <w:object w:dxaOrig="1320" w:dyaOrig="320">
          <v:shape id="_x0000_i1137" type="#_x0000_t75" style="width:65.85pt;height:16.1pt" o:ole="">
            <v:imagedata r:id="rId199" o:title=""/>
          </v:shape>
          <o:OLEObject Type="Embed" ProgID="Equation.DSMT4" ShapeID="_x0000_i1137" DrawAspect="Content" ObjectID="_1543846996" r:id="rId200"/>
        </w:object>
      </w:r>
      <w:r>
        <w:t>总共</w:t>
      </w:r>
      <w:r w:rsidR="007F5F09" w:rsidRPr="00C563BF">
        <w:rPr>
          <w:position w:val="-6"/>
        </w:rPr>
        <w:object w:dxaOrig="320" w:dyaOrig="279">
          <v:shape id="_x0000_i1138" type="#_x0000_t75" style="width:16.1pt;height:14.55pt" o:ole="">
            <v:imagedata r:id="rId201" o:title=""/>
          </v:shape>
          <o:OLEObject Type="Embed" ProgID="Equation.DSMT4" ShapeID="_x0000_i1138" DrawAspect="Content" ObjectID="_1543846997" r:id="rId202"/>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39" type="#_x0000_t75" style="width:11.85pt;height:16.1pt" o:ole="">
            <v:imagedata r:id="rId142" o:title=""/>
          </v:shape>
          <o:OLEObject Type="Embed" ProgID="Equation.DSMT4" ShapeID="_x0000_i1139" DrawAspect="Content" ObjectID="_1543846998" r:id="rId203"/>
        </w:object>
      </w:r>
      <w:r>
        <w:rPr>
          <w:rFonts w:hint="eastAsia"/>
        </w:rPr>
        <w:t>等价为</w:t>
      </w:r>
      <w:r w:rsidRPr="00C01612">
        <w:rPr>
          <w:snapToGrid/>
          <w:position w:val="-6"/>
        </w:rPr>
        <w:object w:dxaOrig="220" w:dyaOrig="279">
          <v:shape id="_x0000_i1140" type="#_x0000_t75" style="width:10.7pt;height:14.55pt" o:ole="">
            <v:imagedata r:id="rId146" o:title=""/>
          </v:shape>
          <o:OLEObject Type="Embed" ProgID="Equation.DSMT4" ShapeID="_x0000_i1140" DrawAspect="Content" ObjectID="_1543846999" r:id="rId204"/>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v:shape id="_x0000_i1141" type="#_x0000_t75" style="width:13.4pt;height:15.3pt" o:ole="">
            <v:imagedata r:id="rId97" o:title=""/>
          </v:shape>
          <o:OLEObject Type="Embed" ProgID="Equation.DSMT4" ShapeID="_x0000_i1141" DrawAspect="Content" ObjectID="_1543847000" r:id="rId205"/>
        </w:object>
      </w:r>
      <w:r w:rsidR="007B5CBC">
        <w:t>的调整和不调整可组合出</w:t>
      </w:r>
      <w:r w:rsidR="00D1000D" w:rsidRPr="00612AC5">
        <w:rPr>
          <w:position w:val="-10"/>
        </w:rPr>
        <w:object w:dxaOrig="2520" w:dyaOrig="320">
          <v:shape id="_x0000_i1142" type="#_x0000_t75" style="width:119.5pt;height:15.3pt" o:ole="">
            <v:imagedata r:id="rId206" o:title=""/>
          </v:shape>
          <o:OLEObject Type="Embed" ProgID="Equation.DSMT4" ShapeID="_x0000_i1142" DrawAspect="Content" ObjectID="_1543847001" r:id="rId207"/>
        </w:object>
      </w:r>
      <w:r w:rsidR="007B5CBC">
        <w:t>总共</w:t>
      </w:r>
      <w:r w:rsidR="00D1000D" w:rsidRPr="00C563BF">
        <w:rPr>
          <w:position w:val="-6"/>
        </w:rPr>
        <w:object w:dxaOrig="620" w:dyaOrig="279">
          <v:shape id="_x0000_i1143" type="#_x0000_t75" style="width:26.8pt;height:11.85pt" o:ole="">
            <v:imagedata r:id="rId208" o:title=""/>
          </v:shape>
          <o:OLEObject Type="Embed" ProgID="Equation.DSMT4" ShapeID="_x0000_i1143" DrawAspect="Content" ObjectID="_1543847002" r:id="rId209"/>
        </w:object>
      </w:r>
      <w:r w:rsidR="007B5CBC">
        <w:t>个状态</w:t>
      </w:r>
      <w:r w:rsidR="00C72875">
        <w:rPr>
          <w:rFonts w:hint="eastAsia"/>
        </w:rPr>
        <w:t>,</w:t>
      </w:r>
      <w:r w:rsidR="007B5CBC">
        <w:t>因此模数</w:t>
      </w:r>
      <w:r w:rsidR="007B5CBC" w:rsidRPr="00C563BF">
        <w:rPr>
          <w:position w:val="-4"/>
        </w:rPr>
        <w:object w:dxaOrig="279" w:dyaOrig="260">
          <v:shape id="_x0000_i1144" type="#_x0000_t75" style="width:14.55pt;height:13pt" o:ole="">
            <v:imagedata r:id="rId210" o:title=""/>
          </v:shape>
          <o:OLEObject Type="Embed" ProgID="Equation.DSMT4" ShapeID="_x0000_i1144" DrawAspect="Content" ObjectID="_1543847003" r:id="rId211"/>
        </w:object>
      </w:r>
      <w:r w:rsidR="007B5CBC">
        <w:t>取值为</w:t>
      </w:r>
      <w:r w:rsidR="00D1000D" w:rsidRPr="00C563BF">
        <w:rPr>
          <w:position w:val="-6"/>
        </w:rPr>
        <w:object w:dxaOrig="1420" w:dyaOrig="279">
          <v:shape id="_x0000_i1145" type="#_x0000_t75" style="width:64.35pt;height:13pt" o:ole="">
            <v:imagedata r:id="rId212" o:title=""/>
          </v:shape>
          <o:OLEObject Type="Embed" ProgID="Equation.DSMT4" ShapeID="_x0000_i1145" DrawAspect="Content" ObjectID="_1543847004" r:id="rId213"/>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46" type="#_x0000_t75" style="width:14.55pt;height:13pt" o:ole="">
            <v:imagedata r:id="rId214" o:title=""/>
          </v:shape>
          <o:OLEObject Type="Embed" ProgID="Equation.DSMT4" ShapeID="_x0000_i1146" DrawAspect="Content" ObjectID="_1543847005" r:id="rId215"/>
        </w:object>
      </w:r>
      <w:r w:rsidR="007B5CBC">
        <w:rPr>
          <w:snapToGrid/>
        </w:rPr>
        <w:t>进制数</w:t>
      </w:r>
      <w:r w:rsidR="007B5CBC" w:rsidRPr="00612AC5">
        <w:rPr>
          <w:i/>
          <w:snapToGrid/>
          <w:position w:val="-6"/>
        </w:rPr>
        <w:object w:dxaOrig="220" w:dyaOrig="279">
          <v:shape id="_x0000_i1147" type="#_x0000_t75" style="width:10.7pt;height:14.55pt" o:ole="">
            <v:imagedata r:id="rId154" o:title=""/>
          </v:shape>
          <o:OLEObject Type="Embed" ProgID="Equation.DSMT4" ShapeID="_x0000_i1147" DrawAspect="Content" ObjectID="_1543847006" r:id="rId216"/>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v:shape id="_x0000_i1148" type="#_x0000_t75" style="width:31.8pt;height:14.55pt" o:ole="">
            <v:imagedata r:id="rId217" o:title=""/>
          </v:shape>
          <o:OLEObject Type="Embed" ProgID="Equation.DSMT4" ShapeID="_x0000_i1148" DrawAspect="Content" ObjectID="_1543847007" r:id="rId218"/>
        </w:object>
      </w:r>
      <w:r w:rsidR="00C72875">
        <w:rPr>
          <w:rFonts w:hint="eastAsia"/>
        </w:rPr>
        <w:t>,</w:t>
      </w:r>
      <w:r w:rsidR="00C72875">
        <w:t>而</w:t>
      </w:r>
      <w:r w:rsidR="00C72875" w:rsidRPr="00F3036A">
        <w:rPr>
          <w:position w:val="-6"/>
        </w:rPr>
        <w:object w:dxaOrig="499" w:dyaOrig="220">
          <v:shape id="_x0000_i1149" type="#_x0000_t75" style="width:25.65pt;height:10.7pt" o:ole="">
            <v:imagedata r:id="rId194" o:title=""/>
          </v:shape>
          <o:OLEObject Type="Embed" ProgID="Equation.DSMT4" ShapeID="_x0000_i1149" DrawAspect="Content" ObjectID="_1543847008" r:id="rId219"/>
        </w:object>
      </w:r>
      <w:r w:rsidR="00C72875">
        <w:t xml:space="preserve">, </w:t>
      </w:r>
      <w:r w:rsidR="00C72875">
        <w:t>故</w:t>
      </w:r>
      <w:r w:rsidR="00D1000D" w:rsidRPr="009962C6">
        <w:rPr>
          <w:position w:val="-12"/>
        </w:rPr>
        <w:object w:dxaOrig="780" w:dyaOrig="360">
          <v:shape id="_x0000_i1150" type="#_x0000_t75" style="width:31.8pt;height:14.55pt" o:ole="">
            <v:imagedata r:id="rId181" o:title=""/>
          </v:shape>
          <o:OLEObject Type="Embed" ProgID="Equation.DSMT4" ShapeID="_x0000_i1150" DrawAspect="Content" ObjectID="_1543847009" r:id="rId220"/>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51" type="#_x0000_t75" style="width:15.3pt;height:13pt" o:ole="">
            <v:imagedata r:id="rId15" o:title=""/>
          </v:shape>
          <o:OLEObject Type="Embed" ProgID="Equation.DSMT4" ShapeID="_x0000_i1151" DrawAspect="Content" ObjectID="_1543847010" r:id="rId221"/>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52" type="#_x0000_t75" style="width:25.65pt;height:11.5pt" o:ole="">
            <v:imagedata r:id="rId19" o:title=""/>
          </v:shape>
          <o:OLEObject Type="Embed" ProgID="Equation.DSMT4" ShapeID="_x0000_i1152" DrawAspect="Content" ObjectID="_1543847011" r:id="rId222"/>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v:shape id="_x0000_i1153" type="#_x0000_t75" style="width:10.7pt;height:13.4pt" o:ole="">
            <v:imagedata r:id="rId184" o:title=""/>
          </v:shape>
          <o:OLEObject Type="Embed" ProgID="Equation.DSMT4" ShapeID="_x0000_i1153" DrawAspect="Content" ObjectID="_1543847012" r:id="rId223"/>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v:shape id="_x0000_i1154" type="#_x0000_t75" style="width:13pt;height:14.55pt" o:ole="">
            <v:imagedata r:id="rId129" o:title=""/>
          </v:shape>
          <o:OLEObject Type="Embed" ProgID="Equation.DSMT4" ShapeID="_x0000_i1154" DrawAspect="Content" ObjectID="_1543847013" r:id="rId224"/>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v:shape id="_x0000_i1155" type="#_x0000_t75" style="width:10.7pt;height:14.55pt" o:ole="">
            <v:imagedata r:id="rId225" o:title=""/>
          </v:shape>
          <o:OLEObject Type="Embed" ProgID="Equation.DSMT4" ShapeID="_x0000_i1155" DrawAspect="Content" ObjectID="_1543847014" r:id="rId226"/>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D1000D" w:rsidP="007D7E0E">
            <w:pPr>
              <w:ind w:firstLine="0"/>
              <w:jc w:val="center"/>
            </w:pPr>
            <w:r w:rsidRPr="00A31D8B">
              <w:rPr>
                <w:position w:val="-30"/>
              </w:rPr>
              <w:object w:dxaOrig="2920" w:dyaOrig="720">
                <v:shape id="_x0000_i1156" type="#_x0000_t75" style="width:142.85pt;height:31.8pt" o:ole="">
                  <v:imagedata r:id="rId227" o:title=""/>
                </v:shape>
                <o:OLEObject Type="Embed" ProgID="Equation.DSMT4" ShapeID="_x0000_i1156" DrawAspect="Content" ObjectID="_1543847015" r:id="rId228"/>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v:shape id="_x0000_i1157" type="#_x0000_t75" style="width:22.6pt;height:11.5pt" o:ole="">
            <v:imagedata r:id="rId229" o:title=""/>
          </v:shape>
          <o:OLEObject Type="Embed" ProgID="Equation.DSMT4" ShapeID="_x0000_i1157" DrawAspect="Content" ObjectID="_1543847016" r:id="rId230"/>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v:shape id="_x0000_i1158" type="#_x0000_t75" style="width:12.25pt;height:14.55pt" o:ole="">
            <v:imagedata r:id="rId231" o:title=""/>
          </v:shape>
          <o:OLEObject Type="Embed" ProgID="Equation.DSMT4" ShapeID="_x0000_i1158" DrawAspect="Content" ObjectID="_1543847017" r:id="rId232"/>
        </w:object>
      </w:r>
      <w:r w:rsidR="00F3036A">
        <w:rPr>
          <w:rFonts w:hint="eastAsia"/>
          <w:snapToGrid/>
        </w:rPr>
        <w:t>调整</w:t>
      </w:r>
      <w:r>
        <w:rPr>
          <w:snapToGrid/>
        </w:rPr>
        <w:t>由</w:t>
      </w:r>
      <w:r w:rsidR="00D1000D" w:rsidRPr="002D7A23">
        <w:rPr>
          <w:snapToGrid/>
          <w:position w:val="-12"/>
        </w:rPr>
        <w:object w:dxaOrig="280" w:dyaOrig="360">
          <v:shape id="_x0000_i1159" type="#_x0000_t75" style="width:10.7pt;height:14.55pt" o:ole="">
            <v:imagedata r:id="rId225" o:title=""/>
          </v:shape>
          <o:OLEObject Type="Embed" ProgID="Equation.DSMT4" ShapeID="_x0000_i1159" DrawAspect="Content" ObjectID="_1543847018" r:id="rId233"/>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v:shape id="_x0000_i1160" type="#_x0000_t75" style="width:23.75pt;height:12.25pt" o:ole="">
            <v:imagedata r:id="rId234" o:title=""/>
          </v:shape>
          <o:OLEObject Type="Embed" ProgID="Equation.DSMT4" ShapeID="_x0000_i1160" DrawAspect="Content" ObjectID="_1543847019" r:id="rId235"/>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61" type="#_x0000_t75" style="width:15.3pt;height:13pt" o:ole="">
            <v:imagedata r:id="rId15" o:title=""/>
          </v:shape>
          <o:OLEObject Type="Embed" ProgID="Equation.DSMT4" ShapeID="_x0000_i1161" DrawAspect="Content" ObjectID="_1543847020" r:id="rId236"/>
        </w:object>
      </w:r>
      <w:r w:rsidR="00A42A2C">
        <w:rPr>
          <w:rFonts w:hint="eastAsia"/>
          <w:snapToGrid/>
        </w:rPr>
        <w:t>调整，因此</w:t>
      </w:r>
      <w:r w:rsidR="00D1000D" w:rsidRPr="007F5F09">
        <w:rPr>
          <w:snapToGrid/>
          <w:position w:val="-6"/>
        </w:rPr>
        <w:object w:dxaOrig="520" w:dyaOrig="279">
          <v:shape id="_x0000_i1162" type="#_x0000_t75" style="width:19.9pt;height:12.25pt" o:ole="">
            <v:imagedata r:id="rId237" o:title=""/>
          </v:shape>
          <o:OLEObject Type="Embed" ProgID="Equation.DSMT4" ShapeID="_x0000_i1162" DrawAspect="Content" ObjectID="_1543847021" r:id="rId238"/>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v:shape id="_x0000_i1163" type="#_x0000_t75" style="width:24.5pt;height:13pt" o:ole="">
            <v:imagedata r:id="rId229" o:title=""/>
          </v:shape>
          <o:OLEObject Type="Embed" ProgID="Equation.DSMT4" ShapeID="_x0000_i1163" DrawAspect="Content" ObjectID="_1543847022" r:id="rId239"/>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v:shape id="_x0000_i1164" type="#_x0000_t75" style="width:67pt;height:13.4pt" o:ole="">
            <v:imagedata r:id="rId240" o:title=""/>
          </v:shape>
          <o:OLEObject Type="Embed" ProgID="Equation.DSMT4" ShapeID="_x0000_i1164" DrawAspect="Content" ObjectID="_1543847023" r:id="rId241"/>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v:shape id="_x0000_i1165" type="#_x0000_t75" style="width:41pt;height:13.4pt" o:ole="">
            <v:imagedata r:id="rId242" o:title=""/>
          </v:shape>
          <o:OLEObject Type="Embed" ProgID="Equation.DSMT4" ShapeID="_x0000_i1165" DrawAspect="Content" ObjectID="_1543847024" r:id="rId243"/>
        </w:object>
      </w:r>
      <w:r w:rsidR="00581A3E">
        <w:rPr>
          <w:rFonts w:hint="eastAsia"/>
        </w:rPr>
        <w:t>,</w:t>
      </w:r>
      <w:r w:rsidR="00581A3E">
        <w:t>因此达到了此种嵌入策略的最大值</w:t>
      </w:r>
      <w:r w:rsidR="00581A3E">
        <w:rPr>
          <w:rFonts w:hint="eastAsia"/>
        </w:rPr>
        <w:t>.</w:t>
      </w:r>
    </w:p>
    <w:p w:rsidR="00A74346" w:rsidRDefault="00A31D8B" w:rsidP="006D01B9">
      <w:pPr>
        <w:spacing w:line="400" w:lineRule="exact"/>
      </w:pPr>
      <w:r>
        <w:rPr>
          <w:rFonts w:hint="eastAsia"/>
        </w:rPr>
        <w:t>当</w:t>
      </w:r>
      <w:r w:rsidR="00D1000D" w:rsidRPr="00A31D8B">
        <w:rPr>
          <w:snapToGrid/>
          <w:position w:val="-6"/>
        </w:rPr>
        <w:object w:dxaOrig="560" w:dyaOrig="279">
          <v:shape id="_x0000_i1166" type="#_x0000_t75" style="width:25.65pt;height:13.4pt" o:ole="">
            <v:imagedata r:id="rId244" o:title=""/>
          </v:shape>
          <o:OLEObject Type="Embed" ProgID="Equation.DSMT4" ShapeID="_x0000_i1166" DrawAspect="Content" ObjectID="_1543847025" r:id="rId245"/>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v:shape id="_x0000_i1167" type="#_x0000_t75" style="width:13.8pt;height:16.1pt" o:ole="">
            <v:imagedata r:id="rId246" o:title=""/>
          </v:shape>
          <o:OLEObject Type="Embed" ProgID="Equation.DSMT4" ShapeID="_x0000_i1167" DrawAspect="Content" ObjectID="_1543847026" r:id="rId247"/>
        </w:object>
      </w:r>
      <w:r w:rsidR="007F5F09">
        <w:rPr>
          <w:snapToGrid/>
        </w:rPr>
        <w:t>调整</w:t>
      </w:r>
      <w:r w:rsidR="00A42A2C">
        <w:rPr>
          <w:rFonts w:hint="eastAsia"/>
          <w:snapToGrid/>
        </w:rPr>
        <w:t>，由基向量</w:t>
      </w:r>
      <w:r w:rsidR="00D1000D" w:rsidRPr="00A74346">
        <w:rPr>
          <w:snapToGrid/>
          <w:position w:val="-12"/>
        </w:rPr>
        <w:object w:dxaOrig="2140" w:dyaOrig="360">
          <v:shape id="_x0000_i1168" type="#_x0000_t75" style="width:95.75pt;height:16.1pt" o:ole="">
            <v:imagedata r:id="rId248" o:title=""/>
          </v:shape>
          <o:OLEObject Type="Embed" ProgID="Equation.DSMT4" ShapeID="_x0000_i1168" DrawAspect="Content" ObjectID="_1543847027" r:id="rId249"/>
        </w:object>
      </w:r>
      <w:r w:rsidR="00A74346">
        <w:rPr>
          <w:snapToGrid/>
        </w:rPr>
        <w:t>可连续</w:t>
      </w:r>
      <w:r w:rsidR="007F5F09">
        <w:rPr>
          <w:rFonts w:hint="eastAsia"/>
          <w:snapToGrid/>
        </w:rPr>
        <w:t>组合出</w:t>
      </w:r>
      <w:r w:rsidR="00D1000D" w:rsidRPr="007F5F09">
        <w:rPr>
          <w:snapToGrid/>
          <w:position w:val="-6"/>
        </w:rPr>
        <w:object w:dxaOrig="1040" w:dyaOrig="279">
          <v:shape id="_x0000_i1169" type="#_x0000_t75" style="width:43.65pt;height:13.4pt" o:ole="">
            <v:imagedata r:id="rId250" o:title=""/>
          </v:shape>
          <o:OLEObject Type="Embed" ProgID="Equation.DSMT4" ShapeID="_x0000_i1169" DrawAspect="Content" ObjectID="_1543847028" r:id="rId251"/>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70" type="#_x0000_t75" style="width:57.45pt;height:14.55pt" o:ole="">
            <v:imagedata r:id="rId252" o:title=""/>
          </v:shape>
          <o:OLEObject Type="Embed" ProgID="Equation.DSMT4" ShapeID="_x0000_i1170" DrawAspect="Content" ObjectID="_1543847029" r:id="rId253"/>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v:shape id="_x0000_i1171" type="#_x0000_t75" style="width:25.65pt;height:13.4pt" o:ole="">
            <v:imagedata r:id="rId244" o:title=""/>
          </v:shape>
          <o:OLEObject Type="Embed" ProgID="Equation.DSMT4" ShapeID="_x0000_i1171" DrawAspect="Content" ObjectID="_1543847030" r:id="rId254"/>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72" type="#_x0000_t75" style="width:16.1pt;height:18pt" o:ole="">
            <v:imagedata r:id="rId246" o:title=""/>
          </v:shape>
          <o:OLEObject Type="Embed" ProgID="Equation.DSMT4" ShapeID="_x0000_i1172" DrawAspect="Content" ObjectID="_1543847031" r:id="rId255"/>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v:shape id="_x0000_i1173" type="#_x0000_t75" style="width:11.1pt;height:13.4pt" o:ole="">
            <v:imagedata r:id="rId246" o:title=""/>
          </v:shape>
          <o:OLEObject Type="Embed" ProgID="Equation.DSMT4" ShapeID="_x0000_i1173" DrawAspect="Content" ObjectID="_1543847032" r:id="rId256"/>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v:shape id="_x0000_i1174" type="#_x0000_t75" style="width:23.75pt;height:11.85pt" o:ole="">
            <v:imagedata r:id="rId244" o:title=""/>
          </v:shape>
          <o:OLEObject Type="Embed" ProgID="Equation.DSMT4" ShapeID="_x0000_i1174" DrawAspect="Content" ObjectID="_1543847033" r:id="rId257"/>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v:shape id="_x0000_i1175" type="#_x0000_t75" style="width:50.95pt;height:13pt" o:ole="">
            <v:imagedata r:id="rId252" o:title=""/>
          </v:shape>
          <o:OLEObject Type="Embed" ProgID="Equation.DSMT4" ShapeID="_x0000_i1175" DrawAspect="Content" ObjectID="_1543847034" r:id="rId258"/>
        </w:object>
      </w:r>
      <w:r w:rsidR="006D01B9">
        <w:t>由于选择</w:t>
      </w:r>
      <w:r w:rsidR="006D01B9">
        <w:rPr>
          <w:rFonts w:hint="eastAsia"/>
        </w:rPr>
        <w:t>的</w:t>
      </w:r>
      <w:r w:rsidR="00D1000D" w:rsidRPr="002D7A23">
        <w:rPr>
          <w:snapToGrid/>
          <w:position w:val="-12"/>
        </w:rPr>
        <w:object w:dxaOrig="280" w:dyaOrig="360">
          <v:shape id="_x0000_i1176" type="#_x0000_t75" style="width:11.85pt;height:16.1pt" o:ole="">
            <v:imagedata r:id="rId225" o:title=""/>
          </v:shape>
          <o:OLEObject Type="Embed" ProgID="Equation.DSMT4" ShapeID="_x0000_i1176" DrawAspect="Content" ObjectID="_1543847035" r:id="rId259"/>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77" type="#_x0000_t75" alt="" style="width:16.1pt;height:13pt" o:ole="">
            <v:imagedata r:id="rId260" o:title=""/>
          </v:shape>
          <o:OLEObject Type="Embed" ProgID="Equation.DSMT4" ShapeID="_x0000_i1177" DrawAspect="Content" ObjectID="_1543847036" r:id="rId26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78" type="#_x0000_t75" style="width:13pt;height:16.1pt" o:ole="">
            <v:imagedata r:id="rId262" o:title=""/>
          </v:shape>
          <o:OLEObject Type="Embed" ProgID="Equation.DSMT4" ShapeID="_x0000_i1178" DrawAspect="Content" ObjectID="_1543847037" r:id="rId263"/>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v:shape id="_x0000_i1179" type="#_x0000_t75" style="width:10.7pt;height:14.55pt" o:ole="">
            <v:imagedata r:id="rId225" o:title=""/>
          </v:shape>
          <o:OLEObject Type="Embed" ProgID="Equation.DSMT4" ShapeID="_x0000_i1179" DrawAspect="Content" ObjectID="_1543847038" r:id="rId26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D1000D" w:rsidP="00EA1D4E">
            <w:pPr>
              <w:ind w:firstLine="0"/>
              <w:jc w:val="center"/>
              <w:rPr>
                <w:snapToGrid/>
                <w:position w:val="-12"/>
              </w:rPr>
            </w:pPr>
            <w:r w:rsidRPr="002D7A23">
              <w:rPr>
                <w:snapToGrid/>
                <w:position w:val="-12"/>
              </w:rPr>
              <w:object w:dxaOrig="1920" w:dyaOrig="380">
                <v:shape id="_x0000_i1180" type="#_x0000_t75" style="width:91.55pt;height:18pt" o:ole="">
                  <v:imagedata r:id="rId265" o:title=""/>
                </v:shape>
                <o:OLEObject Type="Embed" ProgID="Equation.DSMT4" ShapeID="_x0000_i1180" DrawAspect="Content" ObjectID="_1543847039" r:id="rId26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81" type="#_x0000_t75" style="width:27.2pt;height:14.55pt" o:ole="">
            <v:imagedata r:id="rId267" o:title=""/>
          </v:shape>
          <o:OLEObject Type="Embed" ProgID="Equation.DSMT4" ShapeID="_x0000_i1181" DrawAspect="Content" ObjectID="_1543847040" r:id="rId268"/>
        </w:object>
      </w:r>
      <w:r w:rsidRPr="006D01B9">
        <w:rPr>
          <w:rFonts w:hint="eastAsia"/>
        </w:rPr>
        <w:t>时</w:t>
      </w:r>
      <w:r w:rsidR="006D01B9" w:rsidRPr="006D01B9">
        <w:rPr>
          <w:rFonts w:hint="eastAsia"/>
        </w:rPr>
        <w:t>,</w:t>
      </w:r>
      <w:r w:rsidRPr="006D01B9">
        <w:rPr>
          <w:snapToGrid/>
          <w:position w:val="-12"/>
        </w:rPr>
        <w:object w:dxaOrig="280" w:dyaOrig="360">
          <v:shape id="_x0000_i1182" type="#_x0000_t75" style="width:14.55pt;height:19.15pt" o:ole="">
            <v:imagedata r:id="rId225" o:title=""/>
          </v:shape>
          <o:OLEObject Type="Embed" ProgID="Equation.DSMT4" ShapeID="_x0000_i1182" DrawAspect="Content" ObjectID="_1543847041" r:id="rId269"/>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v:shape id="_x0000_i1183" type="#_x0000_t75" style="width:34.45pt;height:16.45pt" o:ole="">
            <v:imagedata r:id="rId270" o:title=""/>
          </v:shape>
          <o:OLEObject Type="Embed" ProgID="Equation.DSMT4" ShapeID="_x0000_i1183" DrawAspect="Content" ObjectID="_1543847042" r:id="rId271"/>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84" type="#_x0000_t75" style="width:26.45pt;height:11.5pt" o:ole="">
            <v:imagedata r:id="rId272" o:title=""/>
          </v:shape>
          <o:OLEObject Type="Embed" ProgID="Equation.DSMT4" ShapeID="_x0000_i1184" DrawAspect="Content" ObjectID="_1543847043" r:id="rId273"/>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85" type="#_x0000_t75" style="width:16.1pt;height:18pt" o:ole="">
            <v:imagedata r:id="rId246" o:title=""/>
          </v:shape>
          <o:OLEObject Type="Embed" ProgID="Equation.DSMT4" ShapeID="_x0000_i1185" DrawAspect="Content" ObjectID="_1543847044" r:id="rId274"/>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86" type="#_x0000_t75" style="width:9.2pt;height:8.45pt" o:ole="">
            <v:imagedata r:id="rId275" o:title=""/>
          </v:shape>
          <o:OLEObject Type="Embed" ProgID="Equation.DSMT4" ShapeID="_x0000_i1186" DrawAspect="Content" ObjectID="_1543847045" r:id="rId276"/>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D1000D" w:rsidP="0086376E">
            <w:pPr>
              <w:ind w:firstLine="0"/>
              <w:jc w:val="center"/>
              <w:rPr>
                <w:snapToGrid/>
                <w:position w:val="-12"/>
              </w:rPr>
            </w:pPr>
            <w:r w:rsidRPr="006D01B9">
              <w:rPr>
                <w:snapToGrid/>
                <w:position w:val="-28"/>
              </w:rPr>
              <w:object w:dxaOrig="1680" w:dyaOrig="700">
                <v:shape id="_x0000_i1187" type="#_x0000_t75" style="width:73.55pt;height:31pt" o:ole="">
                  <v:imagedata r:id="rId277" o:title=""/>
                </v:shape>
                <o:OLEObject Type="Embed" ProgID="Equation.DSMT4" ShapeID="_x0000_i1187" DrawAspect="Content" ObjectID="_1543847046" r:id="rId278"/>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60"/>
      <w:r>
        <w:rPr>
          <w:rFonts w:hint="eastAsia"/>
          <w:snapToGrid/>
        </w:rPr>
        <w:t>由于是</w:t>
      </w:r>
      <w:r w:rsidRPr="00B073FA">
        <w:rPr>
          <w:snapToGrid/>
          <w:position w:val="-4"/>
        </w:rPr>
        <w:object w:dxaOrig="300" w:dyaOrig="260">
          <v:shape id="_x0000_i1188" type="#_x0000_t75" alt="" style="width:16.1pt;height:13pt" o:ole="">
            <v:imagedata r:id="rId260" o:title=""/>
          </v:shape>
          <o:OLEObject Type="Embed" ProgID="Equation.DSMT4" ShapeID="_x0000_i1188" DrawAspect="Content" ObjectID="_1543847047" r:id="rId279"/>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v:shape id="_x0000_i1189" type="#_x0000_t75" style="width:21.45pt;height:13.4pt" o:ole="">
            <v:imagedata r:id="rId237" o:title=""/>
          </v:shape>
          <o:OLEObject Type="Embed" ProgID="Equation.DSMT4" ShapeID="_x0000_i1189" DrawAspect="Content" ObjectID="_1543847048" r:id="rId28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v:shape id="_x0000_i1190" type="#_x0000_t75" style="width:78.15pt;height:15.3pt" o:ole="">
            <v:imagedata r:id="rId281" o:title=""/>
          </v:shape>
          <o:OLEObject Type="Embed" ProgID="Equation.DSMT4" ShapeID="_x0000_i1190" DrawAspect="Content" ObjectID="_1543847049" r:id="rId282"/>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v:shape id="_x0000_i1191" type="#_x0000_t75" style="width:19.55pt;height:14.55pt" o:ole="">
            <v:imagedata r:id="rId178" o:title=""/>
          </v:shape>
          <o:OLEObject Type="Embed" ProgID="Equation.DSMT4" ShapeID="_x0000_i1191" DrawAspect="Content" ObjectID="_1543847050" r:id="rId283"/>
        </w:object>
      </w:r>
      <w:r w:rsidR="006D01B9">
        <w:rPr>
          <w:rFonts w:hint="eastAsia"/>
        </w:rPr>
        <w:t>本身也是</w:t>
      </w:r>
      <w:r w:rsidR="006D01B9" w:rsidRPr="006D01B9">
        <w:rPr>
          <w:snapToGrid/>
          <w:position w:val="-12"/>
        </w:rPr>
        <w:object w:dxaOrig="280" w:dyaOrig="360">
          <v:shape id="_x0000_i1192" type="#_x0000_t75" style="width:14.55pt;height:19.15pt" o:ole="">
            <v:imagedata r:id="rId225" o:title=""/>
          </v:shape>
          <o:OLEObject Type="Embed" ProgID="Equation.DSMT4" ShapeID="_x0000_i1192" DrawAspect="Content" ObjectID="_1543847051" r:id="rId284"/>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93" type="#_x0000_t75" style="width:36.4pt;height:14.55pt" o:ole="">
            <v:imagedata r:id="rId285" o:title=""/>
          </v:shape>
          <o:OLEObject Type="Embed" ProgID="Equation.DSMT4" ShapeID="_x0000_i1193" DrawAspect="Content" ObjectID="_1543847052" r:id="rId286"/>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4" type="#_x0000_t75" alt="" style="width:16.1pt;height:13pt" o:ole="">
            <v:imagedata r:id="rId287" o:title=""/>
          </v:shape>
          <o:OLEObject Type="Embed" ProgID="Equation.DSMT4" ShapeID="_x0000_i1194" DrawAspect="Content" ObjectID="_1543847053" r:id="rId288"/>
        </w:object>
      </w:r>
      <w:r w:rsidR="00AC5BDC">
        <w:rPr>
          <w:rFonts w:hint="eastAsia"/>
          <w:snapToGrid/>
        </w:rPr>
        <w:t>算法，将</w:t>
      </w:r>
      <w:r w:rsidR="00FD64CF" w:rsidRPr="009E4B75">
        <w:rPr>
          <w:position w:val="-12"/>
        </w:rPr>
        <w:object w:dxaOrig="320" w:dyaOrig="360">
          <v:shape id="_x0000_i1195" type="#_x0000_t75" style="width:16.1pt;height:18pt" o:ole="">
            <v:imagedata r:id="rId289" o:title=""/>
          </v:shape>
          <o:OLEObject Type="Embed" ProgID="Equation.DSMT4" ShapeID="_x0000_i1195" DrawAspect="Content" ObjectID="_1543847054" r:id="rId290"/>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96" type="#_x0000_t75" alt="" style="width:16.1pt;height:13pt" o:ole="">
            <v:imagedata r:id="rId291" o:title=""/>
          </v:shape>
          <o:OLEObject Type="Embed" ProgID="Equation.DSMT4" ShapeID="_x0000_i1196" DrawAspect="Content" ObjectID="_1543847055" r:id="rId292"/>
        </w:object>
      </w:r>
      <w:r w:rsidR="00FD64CF">
        <w:rPr>
          <w:snapToGrid/>
        </w:rPr>
        <w:t>拓展为</w:t>
      </w:r>
      <w:r w:rsidR="00FD64CF" w:rsidRPr="002D7A23">
        <w:rPr>
          <w:snapToGrid/>
          <w:position w:val="-4"/>
        </w:rPr>
        <w:object w:dxaOrig="320" w:dyaOrig="260">
          <v:shape id="_x0000_i1197" type="#_x0000_t75" alt="" style="width:16.1pt;height:13pt" o:ole="">
            <v:imagedata r:id="rId287" o:title=""/>
          </v:shape>
          <o:OLEObject Type="Embed" ProgID="Equation.DSMT4" ShapeID="_x0000_i1197" DrawAspect="Content" ObjectID="_1543847056" r:id="rId293"/>
        </w:object>
      </w:r>
      <w:r w:rsidR="00AC5BDC">
        <w:rPr>
          <w:rFonts w:hint="eastAsia"/>
          <w:snapToGrid/>
        </w:rPr>
        <w:t>并且</w:t>
      </w:r>
      <w:r w:rsidR="00AC5BDC" w:rsidRPr="009E4B75">
        <w:rPr>
          <w:position w:val="-12"/>
        </w:rPr>
        <w:object w:dxaOrig="320" w:dyaOrig="360">
          <v:shape id="_x0000_i1198" type="#_x0000_t75" style="width:16.1pt;height:18pt" o:ole="">
            <v:imagedata r:id="rId289" o:title=""/>
          </v:shape>
          <o:OLEObject Type="Embed" ProgID="Equation.DSMT4" ShapeID="_x0000_i1198" DrawAspect="Content" ObjectID="_1543847057" r:id="rId294"/>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9" type="#_x0000_t75" alt="" style="width:16.1pt;height:13pt" o:ole="">
            <v:imagedata r:id="rId287" o:title=""/>
          </v:shape>
          <o:OLEObject Type="Embed" ProgID="Equation.DSMT4" ShapeID="_x0000_i1199" DrawAspect="Content" ObjectID="_1543847058" r:id="rId295"/>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200" type="#_x0000_t75" style="width:135.95pt;height:18pt" o:ole="">
                  <v:imagedata r:id="rId296" o:title=""/>
                </v:shape>
                <o:OLEObject Type="Embed" ProgID="Equation.DSMT4" ShapeID="_x0000_i1200" DrawAspect="Content" ObjectID="_1543847059" r:id="rId297"/>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201" type="#_x0000_t75" alt="" style="width:16.1pt;height:13pt" o:ole="">
            <v:imagedata r:id="rId287" o:title=""/>
          </v:shape>
          <o:OLEObject Type="Embed" ProgID="Equation.DSMT4" ShapeID="_x0000_i1201" DrawAspect="Content" ObjectID="_1543847060" r:id="rId298"/>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D1000D" w:rsidP="0086376E">
            <w:pPr>
              <w:ind w:firstLine="0"/>
              <w:jc w:val="center"/>
              <w:rPr>
                <w:snapToGrid/>
                <w:position w:val="-12"/>
              </w:rPr>
            </w:pPr>
            <w:r w:rsidRPr="002D7A23">
              <w:rPr>
                <w:snapToGrid/>
                <w:position w:val="-4"/>
              </w:rPr>
              <w:object w:dxaOrig="1200" w:dyaOrig="300">
                <v:shape id="_x0000_i1202" type="#_x0000_t75" style="width:49.8pt;height:13pt" o:ole="">
                  <v:imagedata r:id="rId299" o:title=""/>
                </v:shape>
                <o:OLEObject Type="Embed" ProgID="Equation.DSMT4" ShapeID="_x0000_i1202" DrawAspect="Content" ObjectID="_1543847061" r:id="rId300"/>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203" type="#_x0000_t75" style="width:16.1pt;height:18pt" o:ole="">
            <v:imagedata r:id="rId289" o:title=""/>
          </v:shape>
          <o:OLEObject Type="Embed" ProgID="Equation.DSMT4" ShapeID="_x0000_i1203" DrawAspect="Content" ObjectID="_1543847062" r:id="rId301"/>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204" type="#_x0000_t75" alt="" style="width:17.6pt;height:13pt" o:ole="">
            <v:imagedata r:id="rId302" o:title=""/>
          </v:shape>
          <o:OLEObject Type="Embed" ProgID="Equation.DSMT4" ShapeID="_x0000_i1204" DrawAspect="Content" ObjectID="_1543847063" r:id="rId303"/>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205" type="#_x0000_t75" alt="" style="width:17.6pt;height:13pt" o:ole="">
            <v:imagedata r:id="rId304" o:title=""/>
          </v:shape>
          <o:OLEObject Type="Embed" ProgID="Equation.DSMT4" ShapeID="_x0000_i1205" DrawAspect="Content" ObjectID="_1543847064" r:id="rId305"/>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w:t>
      </w:r>
      <w:r w:rsidR="005A591F">
        <w:rPr>
          <w:rFonts w:hint="eastAsia"/>
          <w:snapToGrid/>
        </w:rPr>
        <w:lastRenderedPageBreak/>
        <w:t>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D1000D" w:rsidP="0086376E">
            <w:pPr>
              <w:ind w:firstLine="0"/>
              <w:jc w:val="center"/>
              <w:rPr>
                <w:snapToGrid/>
                <w:position w:val="-12"/>
              </w:rPr>
            </w:pPr>
            <w:r w:rsidRPr="002D7A23">
              <w:rPr>
                <w:position w:val="-30"/>
              </w:rPr>
              <w:object w:dxaOrig="3960" w:dyaOrig="720">
                <v:shape id="_x0000_i1206" type="#_x0000_t75" style="width:160.1pt;height:31.8pt" o:ole="">
                  <v:imagedata r:id="rId306" o:title=""/>
                </v:shape>
                <o:OLEObject Type="Embed" ProgID="Equation.DSMT4" ShapeID="_x0000_i1206" DrawAspect="Content" ObjectID="_1543847065" r:id="rId307"/>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207" type="#_x0000_t75" alt="" style="width:17.6pt;height:13pt" o:ole="">
            <v:imagedata r:id="rId308" o:title=""/>
          </v:shape>
          <o:OLEObject Type="Embed" ProgID="Equation.DSMT4" ShapeID="_x0000_i1207" DrawAspect="Content" ObjectID="_1543847066" r:id="rId309"/>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D1000D" w:rsidP="0086376E">
            <w:pPr>
              <w:ind w:firstLine="0"/>
              <w:jc w:val="center"/>
              <w:rPr>
                <w:snapToGrid/>
                <w:position w:val="-12"/>
              </w:rPr>
            </w:pPr>
            <w:r w:rsidRPr="002D7A23">
              <w:rPr>
                <w:snapToGrid/>
                <w:position w:val="-4"/>
              </w:rPr>
              <w:object w:dxaOrig="1200" w:dyaOrig="300">
                <v:shape id="_x0000_i1208" type="#_x0000_t75" style="width:52.1pt;height:13.4pt" o:ole="">
                  <v:imagedata r:id="rId310" o:title=""/>
                </v:shape>
                <o:OLEObject Type="Embed" ProgID="Equation.DSMT4" ShapeID="_x0000_i1208" DrawAspect="Content" ObjectID="_1543847067" r:id="rId311"/>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209" type="#_x0000_t75" alt="" style="width:27.55pt;height:14.55pt" o:ole="">
            <v:imagedata r:id="rId312" o:title=""/>
          </v:shape>
          <o:OLEObject Type="Embed" ProgID="Equation.DSMT4" ShapeID="_x0000_i1209" DrawAspect="Content" ObjectID="_1543847068" r:id="rId313"/>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0" type="#_x0000_t75" alt="" style="width:16.1pt;height:13pt" o:ole="">
            <v:imagedata r:id="rId287" o:title=""/>
          </v:shape>
          <o:OLEObject Type="Embed" ProgID="Equation.DSMT4" ShapeID="_x0000_i1210" DrawAspect="Content" ObjectID="_1543847069" r:id="rId314"/>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211" type="#_x0000_t75" alt="" style="width:17.6pt;height:13pt" o:ole="">
            <v:imagedata r:id="rId304" o:title=""/>
          </v:shape>
          <o:OLEObject Type="Embed" ProgID="Equation.DSMT4" ShapeID="_x0000_i1211" DrawAspect="Content" ObjectID="_1543847070" r:id="rId315"/>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2" type="#_x0000_t75" alt="" style="width:16.1pt;height:13pt" o:ole="">
            <v:imagedata r:id="rId287" o:title=""/>
          </v:shape>
          <o:OLEObject Type="Embed" ProgID="Equation.DSMT4" ShapeID="_x0000_i1212" DrawAspect="Content" ObjectID="_1543847071" r:id="rId316"/>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13" type="#_x0000_t75" style="width:10.7pt;height:14.55pt" o:ole="">
            <v:imagedata r:id="rId317" o:title=""/>
          </v:shape>
          <o:OLEObject Type="Embed" ProgID="Equation.DSMT4" ShapeID="_x0000_i1213" DrawAspect="Content" ObjectID="_1543847072" r:id="rId318"/>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14" type="#_x0000_t75" style="width:11.85pt;height:14.55pt" o:ole="">
            <v:imagedata r:id="rId289" o:title=""/>
          </v:shape>
          <o:OLEObject Type="Embed" ProgID="Equation.DSMT4" ShapeID="_x0000_i1214" DrawAspect="Content" ObjectID="_1543847073" r:id="rId319"/>
        </w:object>
      </w:r>
      <w:r>
        <w:rPr>
          <w:rFonts w:hint="eastAsia"/>
        </w:rPr>
        <w:t xml:space="preserve">, </w:t>
      </w:r>
      <w:r>
        <w:rPr>
          <w:rFonts w:hint="eastAsia"/>
        </w:rPr>
        <w:t>由</w:t>
      </w:r>
      <w:r w:rsidR="007C4B20" w:rsidRPr="006738BD">
        <w:rPr>
          <w:snapToGrid/>
          <w:position w:val="-12"/>
        </w:rPr>
        <w:object w:dxaOrig="279" w:dyaOrig="360">
          <v:shape id="_x0000_i1215" type="#_x0000_t75" style="width:11.5pt;height:14.55pt" o:ole="">
            <v:imagedata r:id="rId317" o:title=""/>
          </v:shape>
          <o:OLEObject Type="Embed" ProgID="Equation.DSMT4" ShapeID="_x0000_i1215" DrawAspect="Content" ObjectID="_1543847074" r:id="rId320"/>
        </w:object>
      </w:r>
      <w:r>
        <w:rPr>
          <w:rFonts w:hint="eastAsia"/>
          <w:snapToGrid/>
        </w:rPr>
        <w:t>中元素组合出的最小正数</w:t>
      </w:r>
      <w:r w:rsidR="007C4B20" w:rsidRPr="006738BD">
        <w:rPr>
          <w:snapToGrid/>
          <w:position w:val="-12"/>
        </w:rPr>
        <w:object w:dxaOrig="720" w:dyaOrig="360">
          <v:shape id="_x0000_i1216" type="#_x0000_t75" style="width:27.2pt;height:13.4pt" o:ole="">
            <v:imagedata r:id="rId321" o:title=""/>
          </v:shape>
          <o:OLEObject Type="Embed" ProgID="Equation.DSMT4" ShapeID="_x0000_i1216" DrawAspect="Content" ObjectID="_1543847075" r:id="rId322"/>
        </w:object>
      </w:r>
      <w:r>
        <w:rPr>
          <w:rFonts w:hint="eastAsia"/>
          <w:snapToGrid/>
        </w:rPr>
        <w:t>,</w:t>
      </w:r>
      <w:r>
        <w:rPr>
          <w:rFonts w:hint="eastAsia"/>
          <w:snapToGrid/>
        </w:rPr>
        <w:t>最大正数</w:t>
      </w:r>
      <w:r w:rsidR="007C4B20" w:rsidRPr="003054FB">
        <w:rPr>
          <w:position w:val="-12"/>
        </w:rPr>
        <w:object w:dxaOrig="499" w:dyaOrig="360">
          <v:shape id="_x0000_i1217" type="#_x0000_t75" style="width:19.55pt;height:14.55pt" o:ole="">
            <v:imagedata r:id="rId323" o:title=""/>
          </v:shape>
          <o:OLEObject Type="Embed" ProgID="Equation.DSMT4" ShapeID="_x0000_i1217" DrawAspect="Content" ObjectID="_1543847076" r:id="rId324"/>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18" type="#_x0000_t75" style="width:136.35pt;height:27.2pt" o:ole="">
                  <v:imagedata r:id="rId325" o:title=""/>
                </v:shape>
                <o:OLEObject Type="Embed" ProgID="Equation.DSMT4" ShapeID="_x0000_i1218" DrawAspect="Content" ObjectID="_1543847077" r:id="rId326"/>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19" type="#_x0000_t75" style="width:14.55pt;height:18pt" o:ole="">
            <v:imagedata r:id="rId317" o:title=""/>
          </v:shape>
          <o:OLEObject Type="Embed" ProgID="Equation.DSMT4" ShapeID="_x0000_i1219" DrawAspect="Content" ObjectID="_1543847078" r:id="rId327"/>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20" type="#_x0000_t75" style="width:11.85pt;height:10.7pt" o:ole="">
            <v:imagedata r:id="rId328" o:title=""/>
          </v:shape>
          <o:OLEObject Type="Embed" ProgID="Equation.DSMT4" ShapeID="_x0000_i1220" DrawAspect="Content" ObjectID="_1543847079" r:id="rId329"/>
        </w:object>
      </w:r>
      <w:r>
        <w:rPr>
          <w:rFonts w:hint="eastAsia"/>
          <w:snapToGrid/>
        </w:rPr>
        <w:t>估值应为</w:t>
      </w:r>
      <w:r w:rsidR="00E10461">
        <w:rPr>
          <w:rFonts w:hint="eastAsia"/>
          <w:snapToGrid/>
        </w:rPr>
        <w:t>:</w:t>
      </w:r>
      <w:r w:rsidR="00D1000D" w:rsidRPr="00E10461">
        <w:rPr>
          <w:position w:val="-12"/>
        </w:rPr>
        <w:object w:dxaOrig="900" w:dyaOrig="360">
          <v:shape id="_x0000_i1221" type="#_x0000_t75" style="width:31.8pt;height:13.4pt" o:ole="">
            <v:imagedata r:id="rId330" o:title=""/>
          </v:shape>
          <o:OLEObject Type="Embed" ProgID="Equation.DSMT4" ShapeID="_x0000_i1221" DrawAspect="Content" ObjectID="_1543847080" r:id="rId331"/>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v:shape id="_x0000_i1222" type="#_x0000_t75" style="width:65.1pt;height:14.55pt" o:ole="">
            <v:imagedata r:id="rId332" o:title=""/>
          </v:shape>
          <o:OLEObject Type="Embed" ProgID="Equation.DSMT4" ShapeID="_x0000_i1222" DrawAspect="Content" ObjectID="_1543847081" r:id="rId333"/>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23" type="#_x0000_t75" alt="" style="width:17.6pt;height:13pt" o:ole="">
            <v:imagedata r:id="rId304" o:title=""/>
          </v:shape>
          <o:OLEObject Type="Embed" ProgID="Equation.DSMT4" ShapeID="_x0000_i1223" DrawAspect="Content" ObjectID="_1543847082" r:id="rId334"/>
        </w:object>
      </w:r>
      <w:r w:rsidR="00E10461">
        <w:rPr>
          <w:rFonts w:hint="eastAsia"/>
          <w:snapToGrid/>
        </w:rPr>
        <w:t>算法其结论也类似</w:t>
      </w:r>
      <w:r w:rsidR="00E10461">
        <w:rPr>
          <w:rFonts w:hint="eastAsia"/>
          <w:snapToGrid/>
        </w:rPr>
        <w:t xml:space="preserve">. </w:t>
      </w:r>
    </w:p>
    <w:p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v:shape id="_x0000_i1224" type="#_x0000_t75" alt="" style="width:16.1pt;height:13pt" o:ole="">
            <v:imagedata r:id="rId287" o:title=""/>
          </v:shape>
          <o:OLEObject Type="Embed" ProgID="Equation.DSMT4" ShapeID="_x0000_i1224" DrawAspect="Content" ObjectID="_1543847083" r:id="rId335"/>
        </w:object>
      </w:r>
      <w:r>
        <w:rPr>
          <w:rFonts w:hint="eastAsia"/>
          <w:snapToGrid/>
        </w:rPr>
        <w:t>和</w:t>
      </w:r>
      <w:r w:rsidRPr="00D62332">
        <w:rPr>
          <w:snapToGrid/>
          <w:position w:val="-6"/>
        </w:rPr>
        <w:object w:dxaOrig="340" w:dyaOrig="260">
          <v:shape id="_x0000_i1225" type="#_x0000_t75" alt="" style="width:16.45pt;height:13pt" o:ole="">
            <v:imagedata r:id="rId336" o:title=""/>
          </v:shape>
          <o:OLEObject Type="Embed" ProgID="Equation.DSMT4" ShapeID="_x0000_i1225" DrawAspect="Content" ObjectID="_1543847084" r:id="rId337"/>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Default="008229DB" w:rsidP="00E10461">
      <w:pPr>
        <w:spacing w:line="400" w:lineRule="exact"/>
        <w:ind w:firstLineChars="200" w:firstLine="416"/>
        <w:rPr>
          <w:snapToGrid/>
        </w:rPr>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675B9A">
        <w:rPr>
          <w:rFonts w:hint="eastAsia"/>
          <w:snapToGrid/>
        </w:rPr>
        <w:t>-</w:t>
      </w:r>
      <w:r w:rsidR="00B84F89" w:rsidRPr="00675B9A">
        <w:rPr>
          <w:rFonts w:hint="eastAsia"/>
          <w:i/>
          <w:snapToGrid/>
        </w:rPr>
        <w:t>c</w:t>
      </w:r>
      <w:r w:rsidR="00B84F89" w:rsidRPr="00675B9A">
        <w:rPr>
          <w:rFonts w:hint="eastAsia"/>
          <w:i/>
          <w:snapToGrid/>
          <w:vertAlign w:val="superscript"/>
        </w:rPr>
        <w:t>n</w:t>
      </w:r>
      <w:r w:rsidR="00B84F89" w:rsidRPr="00675B9A">
        <w:rPr>
          <w:rFonts w:hint="eastAsia"/>
          <w:snapToGrid/>
        </w:rPr>
        <w:t>方法本质同文献</w:t>
      </w:r>
      <w:r w:rsidR="00B84F89" w:rsidRPr="00675B9A">
        <w:rPr>
          <w:rFonts w:hint="eastAsia"/>
          <w:snapToGrid/>
        </w:rPr>
        <w:t>[15]</w:t>
      </w:r>
      <w:r w:rsidR="00B84F89" w:rsidRPr="00675B9A">
        <w:rPr>
          <w:rFonts w:hint="eastAsia"/>
          <w:snapToGrid/>
        </w:rPr>
        <w:t>相类似</w:t>
      </w:r>
      <w:r w:rsidR="00B84F89" w:rsidRPr="00675B9A">
        <w:rPr>
          <w:rFonts w:hint="eastAsia"/>
          <w:snapToGrid/>
        </w:rPr>
        <w:t>,</w:t>
      </w:r>
      <w:r w:rsidR="00937628" w:rsidRPr="00675B9A">
        <w:rPr>
          <w:rFonts w:hint="eastAsia"/>
          <w:snapToGrid/>
        </w:rPr>
        <w:t xml:space="preserve"> </w:t>
      </w:r>
      <w:commentRangeStart w:id="61"/>
      <w:r w:rsidRPr="00675B9A">
        <w:rPr>
          <w:rFonts w:hint="eastAsia"/>
          <w:snapToGrid/>
        </w:rPr>
        <w:t>通过约定每个像素的调整方式数</w:t>
      </w:r>
      <w:r w:rsidRPr="00675B9A">
        <w:rPr>
          <w:position w:val="-6"/>
        </w:rPr>
        <w:object w:dxaOrig="180" w:dyaOrig="220">
          <v:shape id="_x0000_i1226" type="#_x0000_t75" style="width:9.55pt;height:10.7pt" o:ole="">
            <v:imagedata r:id="rId64" o:title=""/>
          </v:shape>
          <o:OLEObject Type="Embed" ProgID="Equation.DSMT4" ShapeID="_x0000_i1226" DrawAspect="Content" ObjectID="_1543847085" r:id="rId338"/>
        </w:object>
      </w:r>
      <w:r w:rsidRPr="00675B9A">
        <w:rPr>
          <w:rFonts w:hint="eastAsia"/>
        </w:rPr>
        <w:t xml:space="preserve">, </w:t>
      </w:r>
      <w:r w:rsidRPr="00675B9A">
        <w:t>将基向量设置为</w:t>
      </w:r>
      <w:r w:rsidR="00D1000D" w:rsidRPr="00675B9A">
        <w:rPr>
          <w:position w:val="-10"/>
        </w:rPr>
        <w:object w:dxaOrig="1460" w:dyaOrig="360">
          <v:shape id="_x0000_i1227" type="#_x0000_t75" style="width:61.3pt;height:16.1pt" o:ole="">
            <v:imagedata r:id="rId66" o:title=""/>
          </v:shape>
          <o:OLEObject Type="Embed" ProgID="Equation.DSMT4" ShapeID="_x0000_i1227" DrawAspect="Content" ObjectID="_1543847086" r:id="rId339"/>
        </w:object>
      </w:r>
      <w:r w:rsidRPr="00675B9A">
        <w:rPr>
          <w:rFonts w:hint="eastAsia"/>
          <w:snapToGrid/>
        </w:rPr>
        <w:t xml:space="preserve">, </w:t>
      </w:r>
      <w:r w:rsidRPr="00675B9A">
        <w:rPr>
          <w:rFonts w:hint="eastAsia"/>
          <w:snapToGrid/>
        </w:rPr>
        <w:t>从而可嵌入一个</w:t>
      </w:r>
      <w:r w:rsidRPr="00675B9A">
        <w:rPr>
          <w:position w:val="-6"/>
        </w:rPr>
        <w:object w:dxaOrig="260" w:dyaOrig="320">
          <v:shape id="_x0000_i1228" type="#_x0000_t75" style="width:13pt;height:16.1pt" o:ole="">
            <v:imagedata r:id="rId68" o:title=""/>
          </v:shape>
          <o:OLEObject Type="Embed" ProgID="Equation.DSMT4" ShapeID="_x0000_i1228" DrawAspect="Content" ObjectID="_1543847087" r:id="rId340"/>
        </w:object>
      </w:r>
      <w:r w:rsidRPr="00675B9A">
        <w:t>进制数</w:t>
      </w:r>
      <w:commentRangeEnd w:id="61"/>
      <w:r w:rsidRPr="00675B9A">
        <w:rPr>
          <w:rStyle w:val="ab"/>
        </w:rPr>
        <w:commentReference w:id="61"/>
      </w:r>
      <w:r w:rsidRPr="00675B9A">
        <w:rPr>
          <w:rFonts w:hint="eastAsia"/>
        </w:rPr>
        <w:t>.</w:t>
      </w:r>
      <w:r w:rsidR="00B84F89" w:rsidRPr="00675B9A">
        <w:rPr>
          <w:rFonts w:hint="eastAsia"/>
        </w:rPr>
        <w:t>若每个像素只允许进行</w:t>
      </w:r>
      <w:r w:rsidR="00B84F89" w:rsidRPr="00675B9A">
        <w:rPr>
          <w:snapToGrid/>
          <w:position w:val="-4"/>
        </w:rPr>
        <w:object w:dxaOrig="300" w:dyaOrig="260">
          <v:shape id="_x0000_i1229" type="#_x0000_t75" alt="" style="width:16.1pt;height:13pt" o:ole="">
            <v:imagedata r:id="rId260" o:title=""/>
          </v:shape>
          <o:OLEObject Type="Embed" ProgID="Equation.DSMT4" ShapeID="_x0000_i1229" DrawAspect="Content" ObjectID="_1543847088" r:id="rId341"/>
        </w:object>
      </w:r>
      <w:r w:rsidR="00B84F89" w:rsidRPr="00675B9A">
        <w:rPr>
          <w:snapToGrid/>
        </w:rPr>
        <w:t>调整</w:t>
      </w:r>
      <w:r w:rsidR="00B84F89" w:rsidRPr="00675B9A">
        <w:rPr>
          <w:rFonts w:hint="eastAsia"/>
          <w:snapToGrid/>
        </w:rPr>
        <w:t>和不调整，则基向量对应为</w:t>
      </w:r>
      <w:bookmarkStart w:id="62" w:name="_GoBack"/>
      <w:r w:rsidR="00D1000D" w:rsidRPr="00675B9A">
        <w:rPr>
          <w:position w:val="-10"/>
        </w:rPr>
        <w:object w:dxaOrig="1460" w:dyaOrig="360">
          <v:shape id="_x0000_i1230" type="#_x0000_t75" style="width:68.95pt;height:16.85pt" o:ole="">
            <v:imagedata r:id="rId342" o:title=""/>
          </v:shape>
          <o:OLEObject Type="Embed" ProgID="Equation.DSMT4" ShapeID="_x0000_i1230" DrawAspect="Content" ObjectID="_1543847089" r:id="rId343"/>
        </w:object>
      </w:r>
      <w:bookmarkEnd w:id="62"/>
      <w:r w:rsidR="00B84F89" w:rsidRPr="00675B9A">
        <w:rPr>
          <w:rFonts w:hint="eastAsia"/>
        </w:rPr>
        <w:t xml:space="preserve">, </w:t>
      </w:r>
      <w:r w:rsidR="00B84F89" w:rsidRPr="00675B9A">
        <w:rPr>
          <w:rFonts w:hint="eastAsia"/>
        </w:rPr>
        <w:t>则文献</w:t>
      </w:r>
      <w:r w:rsidR="00B84F89" w:rsidRPr="00675B9A">
        <w:rPr>
          <w:rFonts w:hint="eastAsia"/>
        </w:rPr>
        <w:t>[18]</w:t>
      </w:r>
      <w:r w:rsidR="00B84F89" w:rsidRPr="00675B9A">
        <w:rPr>
          <w:rFonts w:hint="eastAsia"/>
        </w:rPr>
        <w:t>中的方法实际对应为</w:t>
      </w:r>
      <w:r w:rsidR="00F45DDC" w:rsidRPr="00675B9A">
        <w:rPr>
          <w:rFonts w:hint="eastAsia"/>
          <w:snapToGrid/>
        </w:rPr>
        <w:t>文献</w:t>
      </w:r>
      <w:r w:rsidR="00F45DDC" w:rsidRPr="00675B9A">
        <w:rPr>
          <w:rFonts w:hint="eastAsia"/>
          <w:snapToGrid/>
        </w:rPr>
        <w:t xml:space="preserve">[15]. </w:t>
      </w:r>
      <w:r w:rsidR="00F45DDC" w:rsidRPr="00675B9A">
        <w:rPr>
          <w:rFonts w:hint="eastAsia"/>
          <w:snapToGrid/>
        </w:rPr>
        <w:t>同文</w:t>
      </w:r>
      <w:r w:rsidR="00F45DDC" w:rsidRPr="00675B9A">
        <w:rPr>
          <w:rFonts w:hint="eastAsia"/>
        </w:rPr>
        <w:t>献</w:t>
      </w:r>
      <w:r w:rsidR="00F45DDC" w:rsidRPr="00675B9A">
        <w:rPr>
          <w:rFonts w:hint="eastAsia"/>
        </w:rPr>
        <w:t>[15]</w:t>
      </w:r>
      <w:r w:rsidR="00F45DDC" w:rsidRPr="00675B9A">
        <w:rPr>
          <w:rFonts w:hint="eastAsia"/>
        </w:rPr>
        <w:t>一样，</w:t>
      </w:r>
      <w:r w:rsidR="00F45DDC" w:rsidRPr="00675B9A">
        <w:rPr>
          <w:rFonts w:hint="eastAsia"/>
          <w:snapToGrid/>
          <w:highlight w:val="yellow"/>
        </w:rPr>
        <w:t>文献</w:t>
      </w:r>
      <w:r w:rsidR="00F45DDC" w:rsidRPr="00675B9A">
        <w:rPr>
          <w:rFonts w:hint="eastAsia"/>
          <w:snapToGrid/>
          <w:highlight w:val="yellow"/>
        </w:rPr>
        <w:t>[18]</w:t>
      </w:r>
      <w:r w:rsidR="00F45DDC" w:rsidRPr="00675B9A">
        <w:rPr>
          <w:rFonts w:hint="eastAsia"/>
          <w:snapToGrid/>
          <w:highlight w:val="yellow"/>
        </w:rPr>
        <w:t>可达到当前嵌入容量的所采用的嵌入策略的最大的嵌入容量</w:t>
      </w:r>
      <w:r w:rsidR="00D62332" w:rsidRPr="00675B9A">
        <w:rPr>
          <w:rFonts w:hint="eastAsia"/>
          <w:snapToGrid/>
          <w:highlight w:val="yellow"/>
        </w:rPr>
        <w:t>，</w:t>
      </w:r>
      <w:r w:rsidR="00D62332" w:rsidRPr="00675B9A">
        <w:rPr>
          <w:rFonts w:hint="eastAsia"/>
          <w:snapToGrid/>
        </w:rPr>
        <w:t>但当</w:t>
      </w:r>
      <w:r w:rsidR="00D62332" w:rsidRPr="00675B9A">
        <w:rPr>
          <w:position w:val="-6"/>
        </w:rPr>
        <w:object w:dxaOrig="520" w:dyaOrig="279">
          <v:shape id="_x0000_i1231" type="#_x0000_t75" style="width:28.35pt;height:13.4pt" o:ole="">
            <v:imagedata r:id="rId344" o:title=""/>
          </v:shape>
          <o:OLEObject Type="Embed" ProgID="Equation.DSMT4" ShapeID="_x0000_i1231" DrawAspect="Content" ObjectID="_1543847090" r:id="rId345"/>
        </w:object>
      </w:r>
      <w:r w:rsidR="00D62332" w:rsidRPr="00675B9A">
        <w:rPr>
          <w:rFonts w:hint="eastAsia"/>
        </w:rPr>
        <w:t>时，对载体的最大修改量</w:t>
      </w:r>
      <w:r w:rsidR="00D62332" w:rsidRPr="00675B9A">
        <w:rPr>
          <w:rFonts w:hint="eastAsia"/>
        </w:rPr>
        <w:lastRenderedPageBreak/>
        <w:t>会达到</w:t>
      </w:r>
      <w:r w:rsidR="00D62332" w:rsidRPr="002D7A23">
        <w:rPr>
          <w:snapToGrid/>
          <w:position w:val="-4"/>
        </w:rPr>
        <w:object w:dxaOrig="320" w:dyaOrig="260">
          <v:shape id="_x0000_i1232" type="#_x0000_t75" alt="" style="width:16.1pt;height:13pt" o:ole="">
            <v:imagedata r:id="rId287" o:title=""/>
          </v:shape>
          <o:OLEObject Type="Embed" ProgID="Equation.DSMT4" ShapeID="_x0000_i1232" DrawAspect="Content" ObjectID="_1543847091" r:id="rId346"/>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rsidR="00FE32A5" w:rsidRPr="00980BAF" w:rsidRDefault="00FE32A5" w:rsidP="00675B9A">
      <w:pPr>
        <w:spacing w:line="400" w:lineRule="exact"/>
        <w:ind w:firstLineChars="200" w:firstLine="416"/>
        <w:rPr>
          <w:snapToGrid/>
          <w:highlight w:val="yellow"/>
        </w:rPr>
      </w:pPr>
      <w:r w:rsidRPr="00980BAF">
        <w:rPr>
          <w:rFonts w:hint="eastAsia"/>
          <w:snapToGrid/>
          <w:highlight w:val="yellow"/>
        </w:rPr>
        <w:t>新加的</w:t>
      </w:r>
      <w:r w:rsidR="00675B9A" w:rsidRPr="00980BAF">
        <w:rPr>
          <w:i/>
          <w:snapToGrid/>
          <w:highlight w:val="yellow"/>
        </w:rPr>
        <w:t>n</w:t>
      </w:r>
      <w:r w:rsidR="00675B9A" w:rsidRPr="00980BAF">
        <w:rPr>
          <w:snapToGrid/>
          <w:highlight w:val="yellow"/>
        </w:rPr>
        <w:t xml:space="preserve"> </w:t>
      </w:r>
      <w:r w:rsidR="00675B9A" w:rsidRPr="00980BAF">
        <w:rPr>
          <w:snapToGrid/>
          <w:highlight w:val="yellow"/>
        </w:rPr>
        <w:t>维超立方体模映射安全隐写算法：</w:t>
      </w:r>
      <w:r w:rsidR="00675B9A" w:rsidRPr="00980BAF">
        <w:rPr>
          <w:rFonts w:hint="eastAsia"/>
          <w:snapToGrid/>
          <w:highlight w:val="yellow"/>
        </w:rPr>
        <w:t>2016.1</w:t>
      </w:r>
      <w:r w:rsidR="00675B9A" w:rsidRPr="00980BAF">
        <w:rPr>
          <w:rFonts w:hint="eastAsia"/>
          <w:snapToGrid/>
          <w:highlight w:val="yellow"/>
        </w:rPr>
        <w:t>电子学报暂定为文献</w:t>
      </w:r>
      <w:r w:rsidR="00675B9A" w:rsidRPr="00980BAF">
        <w:rPr>
          <w:rFonts w:hint="eastAsia"/>
          <w:snapToGrid/>
          <w:highlight w:val="yellow"/>
        </w:rPr>
        <w:t>22</w:t>
      </w:r>
      <w:r w:rsidRPr="00980BAF">
        <w:rPr>
          <w:rFonts w:hint="eastAsia"/>
          <w:snapToGrid/>
          <w:highlight w:val="yellow"/>
        </w:rPr>
        <w:t>{</w:t>
      </w:r>
    </w:p>
    <w:p w:rsidR="009079B0" w:rsidRPr="00980BAF" w:rsidRDefault="00937628" w:rsidP="00E10461">
      <w:pPr>
        <w:spacing w:line="400" w:lineRule="exact"/>
        <w:ind w:firstLineChars="200" w:firstLine="416"/>
        <w:rPr>
          <w:snapToGrid/>
          <w:highlight w:val="yellow"/>
        </w:rPr>
      </w:pPr>
      <w:r w:rsidRPr="00980BAF">
        <w:rPr>
          <w:snapToGrid/>
          <w:highlight w:val="yellow"/>
        </w:rPr>
        <w:t>文献</w:t>
      </w:r>
      <w:r w:rsidRPr="00980BAF">
        <w:rPr>
          <w:rFonts w:hint="eastAsia"/>
          <w:snapToGrid/>
          <w:highlight w:val="yellow"/>
        </w:rPr>
        <w:t>[22]</w:t>
      </w:r>
      <w:r w:rsidRPr="00980BAF">
        <w:rPr>
          <w:rFonts w:hint="eastAsia"/>
          <w:snapToGrid/>
          <w:highlight w:val="yellow"/>
        </w:rPr>
        <w:t>给出的</w:t>
      </w:r>
      <w:r w:rsidRPr="00980BAF">
        <w:rPr>
          <w:i/>
          <w:snapToGrid/>
          <w:highlight w:val="yellow"/>
        </w:rPr>
        <w:t>n</w:t>
      </w:r>
      <w:r w:rsidRPr="00980BAF">
        <w:rPr>
          <w:snapToGrid/>
          <w:highlight w:val="yellow"/>
        </w:rPr>
        <w:t xml:space="preserve"> </w:t>
      </w:r>
      <w:r w:rsidRPr="00980BAF">
        <w:rPr>
          <w:snapToGrid/>
          <w:highlight w:val="yellow"/>
        </w:rPr>
        <w:t>维超立方体模映射安全隐写算法本质同文献</w:t>
      </w:r>
      <w:r w:rsidRPr="00980BAF">
        <w:rPr>
          <w:rFonts w:hint="eastAsia"/>
          <w:snapToGrid/>
          <w:highlight w:val="yellow"/>
        </w:rPr>
        <w:t>[18]</w:t>
      </w:r>
      <w:r w:rsidRPr="00980BAF">
        <w:rPr>
          <w:rFonts w:hint="eastAsia"/>
          <w:snapToGrid/>
          <w:highlight w:val="yellow"/>
        </w:rPr>
        <w:t>一样，只是另一种实现方式另外增加算法安全系数</w:t>
      </w:r>
      <w:r w:rsidRPr="00980BAF">
        <w:rPr>
          <w:rFonts w:hint="eastAsia"/>
          <w:i/>
          <w:snapToGrid/>
          <w:highlight w:val="yellow"/>
        </w:rPr>
        <w:t>z</w:t>
      </w:r>
      <w:r w:rsidRPr="00980BAF">
        <w:rPr>
          <w:rFonts w:hint="eastAsia"/>
          <w:snapToGrid/>
          <w:highlight w:val="yellow"/>
        </w:rPr>
        <w:t>以提高安全性，</w:t>
      </w:r>
      <w:r w:rsidRPr="00980BAF">
        <w:rPr>
          <w:snapToGrid/>
          <w:highlight w:val="yellow"/>
        </w:rPr>
        <w:t>文献</w:t>
      </w:r>
      <w:r w:rsidRPr="00980BAF">
        <w:rPr>
          <w:rFonts w:hint="eastAsia"/>
          <w:snapToGrid/>
          <w:highlight w:val="yellow"/>
        </w:rPr>
        <w:t>[22]</w:t>
      </w:r>
      <w:r w:rsidR="000A12A4" w:rsidRPr="00980BAF">
        <w:rPr>
          <w:rFonts w:hint="eastAsia"/>
          <w:snapToGrid/>
          <w:highlight w:val="yellow"/>
        </w:rPr>
        <w:t>首先</w:t>
      </w:r>
      <w:r w:rsidRPr="00980BAF">
        <w:rPr>
          <w:rFonts w:hint="eastAsia"/>
          <w:snapToGrid/>
          <w:highlight w:val="yellow"/>
        </w:rPr>
        <w:t>约定待嵌入的秘密信息为</w:t>
      </w:r>
      <w:r w:rsidR="000A12A4" w:rsidRPr="00980BAF">
        <w:rPr>
          <w:rFonts w:hint="eastAsia"/>
          <w:i/>
          <w:snapToGrid/>
          <w:position w:val="-4"/>
          <w:highlight w:val="yellow"/>
        </w:rPr>
        <w:t>c</w:t>
      </w:r>
      <w:r w:rsidRPr="00980BAF">
        <w:rPr>
          <w:rFonts w:hint="eastAsia"/>
          <w:i/>
          <w:snapToGrid/>
          <w:position w:val="-4"/>
          <w:highlight w:val="yellow"/>
          <w:vertAlign w:val="superscript"/>
        </w:rPr>
        <w:t>n</w:t>
      </w:r>
      <w:r w:rsidRPr="00980BAF">
        <w:rPr>
          <w:rFonts w:hint="eastAsia"/>
          <w:snapToGrid/>
          <w:highlight w:val="yellow"/>
        </w:rPr>
        <w:t>进制的数</w:t>
      </w:r>
      <w:r w:rsidR="000A12A4" w:rsidRPr="00980BAF">
        <w:rPr>
          <w:rFonts w:hint="eastAsia"/>
          <w:snapToGrid/>
          <w:highlight w:val="yellow"/>
        </w:rPr>
        <w:t>，从而确定参数</w:t>
      </w:r>
      <w:r w:rsidR="000A12A4" w:rsidRPr="00980BAF">
        <w:rPr>
          <w:rFonts w:hint="eastAsia"/>
          <w:i/>
          <w:snapToGrid/>
          <w:highlight w:val="yellow"/>
        </w:rPr>
        <w:t>c</w:t>
      </w:r>
      <w:r w:rsidR="000A12A4" w:rsidRPr="00980BAF">
        <w:rPr>
          <w:rFonts w:hint="eastAsia"/>
          <w:snapToGrid/>
          <w:highlight w:val="yellow"/>
        </w:rPr>
        <w:t>，嵌入本质是取对应的基向量</w:t>
      </w:r>
      <w:r w:rsidR="009079B0" w:rsidRPr="00980BAF">
        <w:rPr>
          <w:position w:val="-10"/>
          <w:highlight w:val="yellow"/>
        </w:rPr>
        <w:object w:dxaOrig="1460" w:dyaOrig="360">
          <v:shape id="_x0000_i1233" type="#_x0000_t75" style="width:52.45pt;height:13.8pt" o:ole="">
            <v:imagedata r:id="rId66" o:title=""/>
          </v:shape>
          <o:OLEObject Type="Embed" ProgID="Equation.DSMT4" ShapeID="_x0000_i1233" DrawAspect="Content" ObjectID="_1543847092" r:id="rId347"/>
        </w:object>
      </w:r>
      <w:r w:rsidR="009079B0" w:rsidRPr="00980BAF">
        <w:rPr>
          <w:rFonts w:hint="eastAsia"/>
          <w:snapToGrid/>
          <w:highlight w:val="yellow"/>
        </w:rPr>
        <w:t>，对应式</w:t>
      </w:r>
      <w:r w:rsidR="009079B0" w:rsidRPr="00980BAF">
        <w:rPr>
          <w:rFonts w:hint="eastAsia"/>
          <w:snapToGrid/>
          <w:highlight w:val="yellow"/>
        </w:rPr>
        <w:t>(4)</w:t>
      </w:r>
      <w:r w:rsidR="009079B0" w:rsidRPr="00980BAF">
        <w:rPr>
          <w:rFonts w:hint="eastAsia"/>
          <w:snapToGrid/>
          <w:highlight w:val="yellow"/>
        </w:rPr>
        <w:t>中的映射值</w:t>
      </w:r>
      <w:r w:rsidR="009079B0" w:rsidRPr="00980BAF">
        <w:rPr>
          <w:rFonts w:hint="eastAsia"/>
          <w:i/>
          <w:snapToGrid/>
          <w:highlight w:val="yellow"/>
        </w:rPr>
        <w:t>f</w:t>
      </w:r>
      <w:r w:rsidR="009079B0" w:rsidRPr="00980BAF">
        <w:rPr>
          <w:rFonts w:hint="eastAsia"/>
          <w:snapToGrid/>
          <w:highlight w:val="yellow"/>
        </w:rPr>
        <w:t>增加安全系数</w:t>
      </w:r>
      <w:r w:rsidR="009079B0" w:rsidRPr="00980BAF">
        <w:rPr>
          <w:rFonts w:hint="eastAsia"/>
          <w:i/>
          <w:snapToGrid/>
          <w:highlight w:val="yellow"/>
        </w:rPr>
        <w:t>z</w:t>
      </w:r>
      <w:r w:rsidR="009079B0" w:rsidRPr="00980BAF">
        <w:rPr>
          <w:rFonts w:hint="eastAsia"/>
          <w:snapToGrid/>
          <w:highlight w:val="yellow"/>
        </w:rPr>
        <w:t>后如式</w:t>
      </w:r>
      <w:r w:rsidR="009079B0" w:rsidRPr="00980BAF">
        <w:rPr>
          <w:rFonts w:hint="eastAsia"/>
          <w:snapToGrid/>
          <w:highlight w:val="yellow"/>
        </w:rPr>
        <w:t>(13)</w:t>
      </w:r>
    </w:p>
    <w:tbl>
      <w:tblPr>
        <w:tblW w:w="4706" w:type="dxa"/>
        <w:tblLayout w:type="fixed"/>
        <w:tblLook w:val="04A0"/>
      </w:tblPr>
      <w:tblGrid>
        <w:gridCol w:w="4077"/>
        <w:gridCol w:w="629"/>
      </w:tblGrid>
      <w:tr w:rsidR="009079B0" w:rsidRPr="00980BAF" w:rsidTr="000C4351">
        <w:tc>
          <w:tcPr>
            <w:tcW w:w="4077" w:type="dxa"/>
          </w:tcPr>
          <w:p w:rsidR="009079B0" w:rsidRPr="00980BAF" w:rsidRDefault="009079B0" w:rsidP="000C4351">
            <w:pPr>
              <w:ind w:firstLine="0"/>
              <w:jc w:val="center"/>
              <w:rPr>
                <w:snapToGrid/>
                <w:position w:val="-12"/>
                <w:highlight w:val="yellow"/>
              </w:rPr>
            </w:pPr>
            <w:r w:rsidRPr="00980BAF">
              <w:rPr>
                <w:snapToGrid/>
                <w:position w:val="-12"/>
                <w:highlight w:val="yellow"/>
              </w:rPr>
              <w:object w:dxaOrig="2200" w:dyaOrig="360">
                <v:shape id="_x0000_i1234" type="#_x0000_t75" style="width:96.9pt;height:16.1pt" o:ole="">
                  <v:imagedata r:id="rId348" o:title=""/>
                </v:shape>
                <o:OLEObject Type="Embed" ProgID="Equation.DSMT4" ShapeID="_x0000_i1234" DrawAspect="Content" ObjectID="_1543847093" r:id="rId349"/>
              </w:object>
            </w:r>
          </w:p>
        </w:tc>
        <w:tc>
          <w:tcPr>
            <w:tcW w:w="629" w:type="dxa"/>
            <w:vAlign w:val="center"/>
          </w:tcPr>
          <w:p w:rsidR="009079B0" w:rsidRPr="00980BAF" w:rsidRDefault="009079B0" w:rsidP="009079B0">
            <w:pPr>
              <w:ind w:leftChars="-103" w:right="104" w:hangingChars="103" w:hanging="214"/>
              <w:jc w:val="right"/>
              <w:rPr>
                <w:snapToGrid/>
                <w:highlight w:val="yellow"/>
              </w:rPr>
            </w:pPr>
            <w:r w:rsidRPr="00980BAF">
              <w:rPr>
                <w:rFonts w:hint="eastAsia"/>
                <w:snapToGrid/>
                <w:highlight w:val="yellow"/>
              </w:rPr>
              <w:t>(</w:t>
            </w:r>
            <w:r w:rsidRPr="00980BAF">
              <w:rPr>
                <w:snapToGrid/>
                <w:highlight w:val="yellow"/>
              </w:rPr>
              <w:t>1</w:t>
            </w:r>
            <w:r w:rsidRPr="00980BAF">
              <w:rPr>
                <w:rFonts w:hint="eastAsia"/>
                <w:snapToGrid/>
                <w:highlight w:val="yellow"/>
              </w:rPr>
              <w:t>3)</w:t>
            </w:r>
          </w:p>
        </w:tc>
      </w:tr>
    </w:tbl>
    <w:p w:rsidR="009079B0" w:rsidRPr="00980BAF" w:rsidRDefault="009079B0" w:rsidP="009079B0">
      <w:pPr>
        <w:spacing w:line="400" w:lineRule="exact"/>
        <w:ind w:firstLineChars="200" w:firstLine="416"/>
        <w:rPr>
          <w:snapToGrid/>
          <w:highlight w:val="yellow"/>
        </w:rPr>
      </w:pPr>
      <w:r w:rsidRPr="00980BAF">
        <w:rPr>
          <w:rFonts w:hint="eastAsia"/>
          <w:snapToGrid/>
          <w:highlight w:val="yellow"/>
        </w:rPr>
        <w:t>式</w:t>
      </w:r>
      <w:r w:rsidRPr="00980BAF">
        <w:rPr>
          <w:rFonts w:hint="eastAsia"/>
          <w:snapToGrid/>
          <w:highlight w:val="yellow"/>
        </w:rPr>
        <w:t>(13)</w:t>
      </w:r>
      <w:r w:rsidRPr="00980BAF">
        <w:rPr>
          <w:rFonts w:hint="eastAsia"/>
          <w:snapToGrid/>
          <w:highlight w:val="yellow"/>
        </w:rPr>
        <w:t>中</w:t>
      </w:r>
      <w:r w:rsidRPr="00980BAF">
        <w:rPr>
          <w:rFonts w:hint="eastAsia"/>
          <w:snapToGrid/>
          <w:highlight w:val="yellow"/>
        </w:rPr>
        <w:t xml:space="preserve">, </w:t>
      </w:r>
      <w:r w:rsidRPr="00980BAF">
        <w:rPr>
          <w:snapToGrid/>
          <w:position w:val="-10"/>
          <w:highlight w:val="yellow"/>
        </w:rPr>
        <w:object w:dxaOrig="1579" w:dyaOrig="360">
          <v:shape id="_x0000_i1235" type="#_x0000_t75" style="width:69.7pt;height:16.1pt" o:ole="">
            <v:imagedata r:id="rId350" o:title=""/>
          </v:shape>
          <o:OLEObject Type="Embed" ProgID="Equation.DSMT4" ShapeID="_x0000_i1235" DrawAspect="Content" ObjectID="_1543847094" r:id="rId351"/>
        </w:object>
      </w:r>
      <w:r w:rsidRPr="00980BAF">
        <w:rPr>
          <w:rFonts w:hint="eastAsia"/>
          <w:highlight w:val="yellow"/>
        </w:rPr>
        <w:t>.</w:t>
      </w:r>
    </w:p>
    <w:p w:rsidR="00FE32A5" w:rsidRPr="00980BAF" w:rsidRDefault="009079B0" w:rsidP="00675B9A">
      <w:pPr>
        <w:spacing w:line="400" w:lineRule="exact"/>
        <w:ind w:firstLineChars="200" w:firstLine="416"/>
        <w:rPr>
          <w:snapToGrid/>
          <w:highlight w:val="yellow"/>
        </w:rPr>
      </w:pPr>
      <w:r w:rsidRPr="00980BAF">
        <w:rPr>
          <w:rFonts w:hint="eastAsia"/>
          <w:snapToGrid/>
          <w:highlight w:val="yellow"/>
        </w:rPr>
        <w:t>每个载体像素的调整量</w:t>
      </w:r>
      <w:r w:rsidRPr="00980BAF">
        <w:rPr>
          <w:snapToGrid/>
          <w:position w:val="-14"/>
          <w:highlight w:val="yellow"/>
        </w:rPr>
        <w:object w:dxaOrig="2120" w:dyaOrig="400">
          <v:shape id="_x0000_i1236" type="#_x0000_t75" style="width:81.95pt;height:15.3pt" o:ole="">
            <v:imagedata r:id="rId352" o:title=""/>
          </v:shape>
          <o:OLEObject Type="Embed" ProgID="Equation.DSMT4" ShapeID="_x0000_i1236" DrawAspect="Content" ObjectID="_1543847095" r:id="rId353"/>
        </w:object>
      </w:r>
      <w:r w:rsidRPr="00980BAF">
        <w:rPr>
          <w:rFonts w:hint="eastAsia"/>
          <w:snapToGrid/>
          <w:highlight w:val="yellow"/>
        </w:rPr>
        <w:t>，</w:t>
      </w:r>
      <w:r w:rsidR="00AB3B34" w:rsidRPr="00980BAF">
        <w:rPr>
          <w:rFonts w:hint="eastAsia"/>
          <w:snapToGrid/>
          <w:highlight w:val="yellow"/>
        </w:rPr>
        <w:t>因此，</w:t>
      </w:r>
      <w:r w:rsidR="00AB23BE" w:rsidRPr="00980BAF">
        <w:rPr>
          <w:rFonts w:hint="eastAsia"/>
          <w:snapToGrid/>
          <w:highlight w:val="yellow"/>
        </w:rPr>
        <w:t>c</w:t>
      </w:r>
      <w:r w:rsidR="00AB23BE" w:rsidRPr="00980BAF">
        <w:rPr>
          <w:rFonts w:hint="eastAsia"/>
          <w:snapToGrid/>
          <w:highlight w:val="yellow"/>
        </w:rPr>
        <w:t>为偶数时，</w:t>
      </w:r>
      <w:r w:rsidR="00AB23BE" w:rsidRPr="00980BAF">
        <w:rPr>
          <w:position w:val="-6"/>
          <w:highlight w:val="yellow"/>
        </w:rPr>
        <w:object w:dxaOrig="320" w:dyaOrig="220">
          <v:shape id="_x0000_i1237" type="#_x0000_t75" style="width:16.1pt;height:11.1pt" o:ole="">
            <v:imagedata r:id="rId354" o:title=""/>
          </v:shape>
          <o:OLEObject Type="Embed" ProgID="Equation.DSMT4" ShapeID="_x0000_i1237" DrawAspect="Content" ObjectID="_1543847096" r:id="rId355"/>
        </w:object>
      </w:r>
      <w:r w:rsidR="00AB23BE" w:rsidRPr="00980BAF">
        <w:rPr>
          <w:highlight w:val="yellow"/>
        </w:rPr>
        <w:t>有</w:t>
      </w:r>
      <w:r w:rsidR="00AB23BE" w:rsidRPr="00980BAF">
        <w:rPr>
          <w:position w:val="-10"/>
          <w:highlight w:val="yellow"/>
        </w:rPr>
        <w:object w:dxaOrig="3040" w:dyaOrig="320">
          <v:shape id="_x0000_i1238" type="#_x0000_t75" style="width:126.4pt;height:13.4pt" o:ole="">
            <v:imagedata r:id="rId356" o:title=""/>
          </v:shape>
          <o:OLEObject Type="Embed" ProgID="Equation.DSMT4" ShapeID="_x0000_i1238" DrawAspect="Content" ObjectID="_1543847097" r:id="rId357"/>
        </w:object>
      </w:r>
      <w:r w:rsidR="00AB23BE" w:rsidRPr="00980BAF">
        <w:rPr>
          <w:highlight w:val="yellow"/>
        </w:rPr>
        <w:t>共</w:t>
      </w:r>
      <w:r w:rsidR="00AB23BE" w:rsidRPr="00980BAF">
        <w:rPr>
          <w:position w:val="-6"/>
          <w:highlight w:val="yellow"/>
        </w:rPr>
        <w:object w:dxaOrig="480" w:dyaOrig="279">
          <v:shape id="_x0000_i1239" type="#_x0000_t75" style="width:18.75pt;height:10.7pt" o:ole="">
            <v:imagedata r:id="rId358" o:title=""/>
          </v:shape>
          <o:OLEObject Type="Embed" ProgID="Equation.DSMT4" ShapeID="_x0000_i1239" DrawAspect="Content" ObjectID="_1543847098" r:id="rId359"/>
        </w:object>
      </w:r>
      <w:r w:rsidR="00AB23BE" w:rsidRPr="00980BAF">
        <w:rPr>
          <w:highlight w:val="yellow"/>
        </w:rPr>
        <w:t>种取值</w:t>
      </w:r>
      <w:r w:rsidR="00AB23BE" w:rsidRPr="00980BAF">
        <w:rPr>
          <w:rFonts w:hint="eastAsia"/>
          <w:highlight w:val="yellow"/>
        </w:rPr>
        <w:t>，</w:t>
      </w:r>
      <w:r w:rsidR="00AB23BE" w:rsidRPr="00980BAF">
        <w:rPr>
          <w:rFonts w:hint="eastAsia"/>
          <w:i/>
          <w:snapToGrid/>
          <w:highlight w:val="yellow"/>
        </w:rPr>
        <w:t>c</w:t>
      </w:r>
      <w:r w:rsidR="00AB23BE" w:rsidRPr="00980BAF">
        <w:rPr>
          <w:rFonts w:hint="eastAsia"/>
          <w:snapToGrid/>
          <w:highlight w:val="yellow"/>
        </w:rPr>
        <w:t>为奇数时，</w:t>
      </w:r>
      <w:r w:rsidR="00AB23BE" w:rsidRPr="00980BAF">
        <w:rPr>
          <w:position w:val="-6"/>
          <w:highlight w:val="yellow"/>
        </w:rPr>
        <w:object w:dxaOrig="320" w:dyaOrig="220">
          <v:shape id="_x0000_i1240" type="#_x0000_t75" style="width:16.1pt;height:11.1pt" o:ole="">
            <v:imagedata r:id="rId354" o:title=""/>
          </v:shape>
          <o:OLEObject Type="Embed" ProgID="Equation.DSMT4" ShapeID="_x0000_i1240" DrawAspect="Content" ObjectID="_1543847099" r:id="rId360"/>
        </w:object>
      </w:r>
      <w:r w:rsidR="00AB23BE" w:rsidRPr="00980BAF">
        <w:rPr>
          <w:highlight w:val="yellow"/>
        </w:rPr>
        <w:t>有</w:t>
      </w:r>
      <w:r w:rsidR="00AB23BE" w:rsidRPr="00980BAF">
        <w:rPr>
          <w:position w:val="-14"/>
          <w:highlight w:val="yellow"/>
        </w:rPr>
        <w:object w:dxaOrig="3980" w:dyaOrig="400">
          <v:shape id="_x0000_i1241" type="#_x0000_t75" style="width:165.45pt;height:16.85pt" o:ole="">
            <v:imagedata r:id="rId361" o:title=""/>
          </v:shape>
          <o:OLEObject Type="Embed" ProgID="Equation.DSMT4" ShapeID="_x0000_i1241" DrawAspect="Content" ObjectID="_1543847100" r:id="rId362"/>
        </w:object>
      </w:r>
      <w:r w:rsidR="00AB23BE" w:rsidRPr="00980BAF">
        <w:rPr>
          <w:highlight w:val="yellow"/>
        </w:rPr>
        <w:t>共</w:t>
      </w:r>
      <w:r w:rsidR="00AB23BE" w:rsidRPr="00980BAF">
        <w:rPr>
          <w:position w:val="-6"/>
          <w:highlight w:val="yellow"/>
        </w:rPr>
        <w:object w:dxaOrig="180" w:dyaOrig="220">
          <v:shape id="_x0000_i1242" type="#_x0000_t75" style="width:6.9pt;height:8.45pt" o:ole="">
            <v:imagedata r:id="rId363" o:title=""/>
          </v:shape>
          <o:OLEObject Type="Embed" ProgID="Equation.DSMT4" ShapeID="_x0000_i1242" DrawAspect="Content" ObjectID="_1543847101" r:id="rId364"/>
        </w:object>
      </w:r>
      <w:r w:rsidR="00AB23BE" w:rsidRPr="00980BAF">
        <w:rPr>
          <w:highlight w:val="yellow"/>
        </w:rPr>
        <w:t>种取值</w:t>
      </w:r>
      <w:r w:rsidR="00AB23BE" w:rsidRPr="00980BAF">
        <w:rPr>
          <w:rFonts w:hint="eastAsia"/>
          <w:highlight w:val="yellow"/>
        </w:rPr>
        <w:t>，</w:t>
      </w:r>
      <w:r w:rsidR="00AB23BE" w:rsidRPr="00980BAF">
        <w:rPr>
          <w:highlight w:val="yellow"/>
        </w:rPr>
        <w:t>由于</w:t>
      </w:r>
      <w:r w:rsidR="00AB23BE" w:rsidRPr="00980BAF">
        <w:rPr>
          <w:rFonts w:hint="eastAsia"/>
          <w:i/>
          <w:snapToGrid/>
          <w:highlight w:val="yellow"/>
        </w:rPr>
        <w:t>c</w:t>
      </w:r>
      <w:r w:rsidR="00AB23BE" w:rsidRPr="00980BAF">
        <w:rPr>
          <w:rFonts w:hint="eastAsia"/>
          <w:snapToGrid/>
          <w:highlight w:val="yellow"/>
        </w:rPr>
        <w:t>为偶数时，</w:t>
      </w:r>
      <w:r w:rsidR="00AB23BE" w:rsidRPr="00980BAF">
        <w:rPr>
          <w:position w:val="-6"/>
          <w:highlight w:val="yellow"/>
        </w:rPr>
        <w:object w:dxaOrig="320" w:dyaOrig="220">
          <v:shape id="_x0000_i1243" type="#_x0000_t75" style="width:16.1pt;height:11.1pt" o:ole="">
            <v:imagedata r:id="rId354" o:title=""/>
          </v:shape>
          <o:OLEObject Type="Embed" ProgID="Equation.DSMT4" ShapeID="_x0000_i1243" DrawAspect="Content" ObjectID="_1543847102" r:id="rId365"/>
        </w:object>
      </w:r>
      <w:r w:rsidR="00AB23BE" w:rsidRPr="00980BAF">
        <w:rPr>
          <w:highlight w:val="yellow"/>
        </w:rPr>
        <w:t>的</w:t>
      </w:r>
      <w:r w:rsidR="00AB23BE" w:rsidRPr="00980BAF">
        <w:rPr>
          <w:position w:val="-6"/>
          <w:highlight w:val="yellow"/>
        </w:rPr>
        <w:object w:dxaOrig="480" w:dyaOrig="279">
          <v:shape id="_x0000_i1244" type="#_x0000_t75" style="width:24.15pt;height:13.8pt" o:ole="">
            <v:imagedata r:id="rId366" o:title=""/>
          </v:shape>
          <o:OLEObject Type="Embed" ProgID="Equation.DSMT4" ShapeID="_x0000_i1244" DrawAspect="Content" ObjectID="_1543847103" r:id="rId367"/>
        </w:object>
      </w:r>
      <w:r w:rsidR="00AB23BE" w:rsidRPr="00980BAF">
        <w:rPr>
          <w:rFonts w:hint="eastAsia"/>
          <w:highlight w:val="yellow"/>
        </w:rPr>
        <w:t>种</w:t>
      </w:r>
      <w:r w:rsidR="00AB23BE" w:rsidRPr="00980BAF">
        <w:rPr>
          <w:highlight w:val="yellow"/>
        </w:rPr>
        <w:t>取值</w:t>
      </w:r>
      <w:r w:rsidR="00AB23BE" w:rsidRPr="00980BAF">
        <w:rPr>
          <w:rFonts w:hint="eastAsia"/>
          <w:highlight w:val="yellow"/>
        </w:rPr>
        <w:t>中</w:t>
      </w:r>
      <w:r w:rsidR="00FD215E" w:rsidRPr="00980BAF">
        <w:rPr>
          <w:rFonts w:hint="eastAsia"/>
          <w:highlight w:val="yellow"/>
        </w:rPr>
        <w:t>组合出</w:t>
      </w:r>
      <w:r w:rsidR="00AB23BE" w:rsidRPr="00980BAF">
        <w:rPr>
          <w:highlight w:val="yellow"/>
        </w:rPr>
        <w:t>不重复值为</w:t>
      </w:r>
      <w:r w:rsidR="00980BAF" w:rsidRPr="00980BAF">
        <w:rPr>
          <w:position w:val="-6"/>
          <w:highlight w:val="yellow"/>
        </w:rPr>
        <w:object w:dxaOrig="260" w:dyaOrig="320">
          <v:shape id="_x0000_i1245" type="#_x0000_t75" style="width:13pt;height:16.1pt" o:ole="">
            <v:imagedata r:id="rId368" o:title=""/>
          </v:shape>
          <o:OLEObject Type="Embed" ProgID="Equation.DSMT4" ShapeID="_x0000_i1245" DrawAspect="Content" ObjectID="_1543847104" r:id="rId369"/>
        </w:object>
      </w:r>
      <w:r w:rsidR="00AB23BE" w:rsidRPr="00980BAF">
        <w:rPr>
          <w:highlight w:val="yellow"/>
        </w:rPr>
        <w:t>种</w:t>
      </w:r>
      <w:r w:rsidR="00AB23BE" w:rsidRPr="00980BAF">
        <w:rPr>
          <w:rFonts w:hint="eastAsia"/>
          <w:highlight w:val="yellow"/>
        </w:rPr>
        <w:t>，</w:t>
      </w:r>
      <w:r w:rsidR="00AB23BE" w:rsidRPr="00980BAF">
        <w:rPr>
          <w:highlight w:val="yellow"/>
        </w:rPr>
        <w:t>因此</w:t>
      </w:r>
      <w:r w:rsidR="00AB23BE" w:rsidRPr="00980BAF">
        <w:rPr>
          <w:snapToGrid/>
          <w:highlight w:val="yellow"/>
        </w:rPr>
        <w:t>文献</w:t>
      </w:r>
      <w:r w:rsidR="00AB23BE" w:rsidRPr="00980BAF">
        <w:rPr>
          <w:rFonts w:hint="eastAsia"/>
          <w:snapToGrid/>
          <w:highlight w:val="yellow"/>
        </w:rPr>
        <w:t>[22]</w:t>
      </w:r>
      <w:r w:rsidR="00AB23BE" w:rsidRPr="00980BAF">
        <w:rPr>
          <w:rFonts w:hint="eastAsia"/>
          <w:snapToGrid/>
          <w:highlight w:val="yellow"/>
        </w:rPr>
        <w:t>的最大嵌入容量为</w:t>
      </w:r>
      <w:r w:rsidR="00675B9A" w:rsidRPr="00980BAF">
        <w:rPr>
          <w:position w:val="-6"/>
          <w:highlight w:val="yellow"/>
        </w:rPr>
        <w:object w:dxaOrig="260" w:dyaOrig="320">
          <v:shape id="_x0000_i1246" type="#_x0000_t75" style="width:13pt;height:16.1pt" o:ole="">
            <v:imagedata r:id="rId368" o:title=""/>
          </v:shape>
          <o:OLEObject Type="Embed" ProgID="Equation.DSMT4" ShapeID="_x0000_i1246" DrawAspect="Content" ObjectID="_1543847105" r:id="rId370"/>
        </w:object>
      </w:r>
      <w:r w:rsidR="00675B9A" w:rsidRPr="00980BAF">
        <w:rPr>
          <w:rFonts w:hint="eastAsia"/>
          <w:snapToGrid/>
          <w:highlight w:val="yellow"/>
        </w:rPr>
        <w:t>，同样，当</w:t>
      </w:r>
      <w:r w:rsidR="00675B9A" w:rsidRPr="00980BAF">
        <w:rPr>
          <w:position w:val="-6"/>
          <w:highlight w:val="yellow"/>
        </w:rPr>
        <w:object w:dxaOrig="520" w:dyaOrig="279">
          <v:shape id="_x0000_i1247" type="#_x0000_t75" style="width:28.35pt;height:13.4pt" o:ole="">
            <v:imagedata r:id="rId344" o:title=""/>
          </v:shape>
          <o:OLEObject Type="Embed" ProgID="Equation.DSMT4" ShapeID="_x0000_i1247" DrawAspect="Content" ObjectID="_1543847106" r:id="rId371"/>
        </w:object>
      </w:r>
      <w:r w:rsidR="00675B9A" w:rsidRPr="00980BAF">
        <w:rPr>
          <w:rFonts w:hint="eastAsia"/>
          <w:highlight w:val="yellow"/>
        </w:rPr>
        <w:t>时，对载体的最大修改量会达到</w:t>
      </w:r>
      <w:r w:rsidR="00675B9A" w:rsidRPr="00980BAF">
        <w:rPr>
          <w:snapToGrid/>
          <w:position w:val="-4"/>
          <w:highlight w:val="yellow"/>
        </w:rPr>
        <w:object w:dxaOrig="320" w:dyaOrig="260">
          <v:shape id="_x0000_i1248" type="#_x0000_t75" alt="" style="width:16.1pt;height:13pt" o:ole="">
            <v:imagedata r:id="rId287" o:title=""/>
          </v:shape>
          <o:OLEObject Type="Embed" ProgID="Equation.DSMT4" ShapeID="_x0000_i1248" DrawAspect="Content" ObjectID="_1543847107" r:id="rId372"/>
        </w:object>
      </w:r>
      <w:r w:rsidR="00675B9A" w:rsidRPr="00980BAF">
        <w:rPr>
          <w:rFonts w:hint="eastAsia"/>
          <w:snapToGrid/>
          <w:highlight w:val="yellow"/>
        </w:rPr>
        <w:t>，会对载体视觉质量造成较大影响</w:t>
      </w:r>
      <w:r w:rsidR="00675B9A" w:rsidRPr="00980BAF">
        <w:rPr>
          <w:rFonts w:hint="eastAsia"/>
          <w:snapToGrid/>
          <w:highlight w:val="yellow"/>
        </w:rPr>
        <w:t>.}</w:t>
      </w:r>
    </w:p>
    <w:p w:rsidR="00675B9A" w:rsidRPr="00980BAF" w:rsidRDefault="00675B9A" w:rsidP="00E10461">
      <w:pPr>
        <w:spacing w:line="400" w:lineRule="exact"/>
        <w:ind w:firstLineChars="200" w:firstLine="416"/>
        <w:rPr>
          <w:snapToGrid/>
          <w:highlight w:val="yellow"/>
        </w:rPr>
      </w:pPr>
      <w:r w:rsidRPr="00980BAF">
        <w:rPr>
          <w:rFonts w:hint="eastAsia"/>
          <w:snapToGrid/>
          <w:highlight w:val="yellow"/>
        </w:rPr>
        <w:t>新加的</w:t>
      </w:r>
      <w:r w:rsidRPr="00980BAF">
        <w:rPr>
          <w:snapToGrid/>
          <w:highlight w:val="yellow"/>
        </w:rPr>
        <w:t>A steganographic scheme by fully exploiting modification directions</w:t>
      </w:r>
      <w:r w:rsidRPr="00980BAF">
        <w:rPr>
          <w:rFonts w:hint="eastAsia"/>
          <w:snapToGrid/>
          <w:highlight w:val="yellow"/>
        </w:rPr>
        <w:t>暂定为文献</w:t>
      </w:r>
      <w:r w:rsidRPr="00980BAF">
        <w:rPr>
          <w:rFonts w:hint="eastAsia"/>
          <w:snapToGrid/>
          <w:highlight w:val="yellow"/>
        </w:rPr>
        <w:t>23{</w:t>
      </w:r>
    </w:p>
    <w:p w:rsidR="009079B0" w:rsidRPr="00980BAF" w:rsidRDefault="00675B9A" w:rsidP="00980BAF">
      <w:pPr>
        <w:spacing w:line="400" w:lineRule="exact"/>
        <w:ind w:firstLineChars="200" w:firstLine="416"/>
        <w:rPr>
          <w:snapToGrid/>
        </w:rPr>
      </w:pPr>
      <w:r w:rsidRPr="00980BAF">
        <w:rPr>
          <w:snapToGrid/>
          <w:highlight w:val="yellow"/>
        </w:rPr>
        <w:t>文献</w:t>
      </w:r>
      <w:r w:rsidRPr="00980BAF">
        <w:rPr>
          <w:rFonts w:hint="eastAsia"/>
          <w:snapToGrid/>
          <w:highlight w:val="yellow"/>
        </w:rPr>
        <w:t>[23]</w:t>
      </w:r>
      <w:r w:rsidR="00FD215E" w:rsidRPr="00980BAF">
        <w:rPr>
          <w:rFonts w:hint="eastAsia"/>
          <w:snapToGrid/>
          <w:highlight w:val="yellow"/>
        </w:rPr>
        <w:t>是在两个像素中嵌入一个</w:t>
      </w:r>
      <w:r w:rsidR="00FD215E" w:rsidRPr="00980BAF">
        <w:rPr>
          <w:rFonts w:hint="eastAsia"/>
          <w:snapToGrid/>
          <w:highlight w:val="yellow"/>
        </w:rPr>
        <w:t xml:space="preserve"> </w:t>
      </w:r>
      <w:r w:rsidR="00FD215E" w:rsidRPr="00980BAF">
        <w:rPr>
          <w:snapToGrid/>
          <w:highlight w:val="yellow"/>
        </w:rPr>
        <w:object w:dxaOrig="260" w:dyaOrig="320">
          <v:shape id="_x0000_i1249" type="#_x0000_t75" style="width:11.1pt;height:11.85pt" o:ole="">
            <v:imagedata r:id="rId373" o:title=""/>
          </v:shape>
          <o:OLEObject Type="Embed" ProgID="Equation.DSMT4" ShapeID="_x0000_i1249" DrawAspect="Content" ObjectID="_1543847108" r:id="rId374"/>
        </w:object>
      </w:r>
      <w:r w:rsidR="00FD215E" w:rsidRPr="00980BAF">
        <w:rPr>
          <w:snapToGrid/>
          <w:highlight w:val="yellow"/>
        </w:rPr>
        <w:t>进制的</w:t>
      </w:r>
      <w:r w:rsidR="00FD215E" w:rsidRPr="00980BAF">
        <w:rPr>
          <w:position w:val="-6"/>
          <w:highlight w:val="yellow"/>
        </w:rPr>
        <w:t>数</w:t>
      </w:r>
      <w:r w:rsidR="00FD215E" w:rsidRPr="00980BAF">
        <w:rPr>
          <w:rFonts w:hint="eastAsia"/>
          <w:position w:val="-6"/>
          <w:highlight w:val="yellow"/>
        </w:rPr>
        <w:t>，</w:t>
      </w:r>
      <w:r w:rsidR="00FD215E" w:rsidRPr="00980BAF">
        <w:rPr>
          <w:position w:val="-6"/>
          <w:highlight w:val="yellow"/>
        </w:rPr>
        <w:t>基向量对应为</w:t>
      </w:r>
      <w:r w:rsidR="00FD215E" w:rsidRPr="00980BAF">
        <w:rPr>
          <w:snapToGrid/>
          <w:position w:val="-10"/>
          <w:highlight w:val="yellow"/>
        </w:rPr>
        <w:object w:dxaOrig="820" w:dyaOrig="320">
          <v:shape id="_x0000_i1250" type="#_x0000_t75" style="width:34.45pt;height:11.85pt" o:ole="">
            <v:imagedata r:id="rId375" o:title=""/>
          </v:shape>
          <o:OLEObject Type="Embed" ProgID="Equation.DSMT4" ShapeID="_x0000_i1250" DrawAspect="Content" ObjectID="_1543847109" r:id="rId376"/>
        </w:object>
      </w:r>
      <w:r w:rsidR="00FD215E" w:rsidRPr="00980BAF">
        <w:rPr>
          <w:rFonts w:hint="eastAsia"/>
          <w:snapToGrid/>
          <w:highlight w:val="yellow"/>
        </w:rPr>
        <w:t>，每个载体像素的调整量</w:t>
      </w:r>
      <w:r w:rsidR="00FD215E" w:rsidRPr="00980BAF">
        <w:rPr>
          <w:snapToGrid/>
          <w:position w:val="-14"/>
          <w:highlight w:val="yellow"/>
        </w:rPr>
        <w:object w:dxaOrig="2120" w:dyaOrig="400">
          <v:shape id="_x0000_i1251" type="#_x0000_t75" style="width:78.9pt;height:14.95pt" o:ole="">
            <v:imagedata r:id="rId377" o:title=""/>
          </v:shape>
          <o:OLEObject Type="Embed" ProgID="Equation.DSMT4" ShapeID="_x0000_i1251" DrawAspect="Content" ObjectID="_1543847110" r:id="rId378"/>
        </w:object>
      </w:r>
      <w:r w:rsidR="00FD215E" w:rsidRPr="00980BAF">
        <w:rPr>
          <w:rFonts w:hint="eastAsia"/>
          <w:snapToGrid/>
          <w:highlight w:val="yellow"/>
        </w:rPr>
        <w:t>，和文献</w:t>
      </w:r>
      <w:r w:rsidR="00FD215E" w:rsidRPr="00980BAF">
        <w:rPr>
          <w:rFonts w:hint="eastAsia"/>
          <w:snapToGrid/>
          <w:highlight w:val="yellow"/>
        </w:rPr>
        <w:t>[22]</w:t>
      </w:r>
      <w:r w:rsidR="00FD215E" w:rsidRPr="00980BAF">
        <w:rPr>
          <w:rFonts w:hint="eastAsia"/>
          <w:snapToGrid/>
          <w:highlight w:val="yellow"/>
        </w:rPr>
        <w:t>类似，</w:t>
      </w:r>
      <w:r w:rsidR="00FD215E" w:rsidRPr="00980BAF">
        <w:rPr>
          <w:snapToGrid/>
          <w:highlight w:val="yellow"/>
        </w:rPr>
        <w:t>文献</w:t>
      </w:r>
      <w:r w:rsidR="00FD215E" w:rsidRPr="00980BAF">
        <w:rPr>
          <w:rFonts w:hint="eastAsia"/>
          <w:snapToGrid/>
          <w:highlight w:val="yellow"/>
        </w:rPr>
        <w:t>[23]</w:t>
      </w:r>
      <w:r w:rsidR="00FD215E" w:rsidRPr="00980BAF">
        <w:rPr>
          <w:position w:val="-6"/>
          <w:highlight w:val="yellow"/>
        </w:rPr>
        <w:object w:dxaOrig="320" w:dyaOrig="220">
          <v:shape id="_x0000_i1252" type="#_x0000_t75" style="width:16.1pt;height:11.1pt" o:ole="">
            <v:imagedata r:id="rId354" o:title=""/>
          </v:shape>
          <o:OLEObject Type="Embed" ProgID="Equation.DSMT4" ShapeID="_x0000_i1252" DrawAspect="Content" ObjectID="_1543847111" r:id="rId379"/>
        </w:object>
      </w:r>
      <w:r w:rsidR="00980BAF" w:rsidRPr="00980BAF">
        <w:rPr>
          <w:rFonts w:hint="eastAsia"/>
          <w:highlight w:val="yellow"/>
        </w:rPr>
        <w:t xml:space="preserve"> </w:t>
      </w:r>
      <w:r w:rsidR="00980BAF" w:rsidRPr="00980BAF">
        <w:rPr>
          <w:rFonts w:hint="eastAsia"/>
          <w:highlight w:val="yellow"/>
        </w:rPr>
        <w:t>组合出</w:t>
      </w:r>
      <w:r w:rsidR="00980BAF" w:rsidRPr="00980BAF">
        <w:rPr>
          <w:highlight w:val="yellow"/>
        </w:rPr>
        <w:t>不重复值为</w:t>
      </w:r>
      <w:r w:rsidR="00980BAF" w:rsidRPr="00980BAF">
        <w:rPr>
          <w:snapToGrid/>
          <w:highlight w:val="yellow"/>
        </w:rPr>
        <w:object w:dxaOrig="260" w:dyaOrig="320">
          <v:shape id="_x0000_i1253" type="#_x0000_t75" style="width:11.1pt;height:11.85pt" o:ole="">
            <v:imagedata r:id="rId373" o:title=""/>
          </v:shape>
          <o:OLEObject Type="Embed" ProgID="Equation.DSMT4" ShapeID="_x0000_i1253" DrawAspect="Content" ObjectID="_1543847112" r:id="rId380"/>
        </w:object>
      </w:r>
      <w:r w:rsidR="00980BAF" w:rsidRPr="00980BAF">
        <w:rPr>
          <w:highlight w:val="yellow"/>
        </w:rPr>
        <w:t>种</w:t>
      </w:r>
      <w:r w:rsidR="00FD215E" w:rsidRPr="00980BAF">
        <w:rPr>
          <w:rFonts w:hint="eastAsia"/>
          <w:highlight w:val="yellow"/>
        </w:rPr>
        <w:t>，因此</w:t>
      </w:r>
      <w:r w:rsidR="00980BAF" w:rsidRPr="00980BAF">
        <w:rPr>
          <w:rFonts w:hint="eastAsia"/>
          <w:highlight w:val="yellow"/>
        </w:rPr>
        <w:t>其</w:t>
      </w:r>
      <w:r w:rsidR="00980BAF" w:rsidRPr="00980BAF">
        <w:rPr>
          <w:rFonts w:hint="eastAsia"/>
          <w:snapToGrid/>
          <w:highlight w:val="yellow"/>
        </w:rPr>
        <w:t>最大嵌入容量为</w:t>
      </w:r>
      <w:r w:rsidR="00980BAF" w:rsidRPr="00980BAF">
        <w:rPr>
          <w:snapToGrid/>
          <w:highlight w:val="yellow"/>
        </w:rPr>
        <w:object w:dxaOrig="260" w:dyaOrig="320">
          <v:shape id="_x0000_i1254" type="#_x0000_t75" style="width:11.1pt;height:11.85pt" o:ole="">
            <v:imagedata r:id="rId373" o:title=""/>
          </v:shape>
          <o:OLEObject Type="Embed" ProgID="Equation.DSMT4" ShapeID="_x0000_i1254" DrawAspect="Content" ObjectID="_1543847113" r:id="rId381"/>
        </w:object>
      </w:r>
      <w:r w:rsidR="00980BAF" w:rsidRPr="00980BAF">
        <w:rPr>
          <w:rFonts w:hint="eastAsia"/>
          <w:snapToGrid/>
          <w:highlight w:val="yellow"/>
        </w:rPr>
        <w:t>，但</w:t>
      </w:r>
      <w:r w:rsidR="00980BAF" w:rsidRPr="00980BAF">
        <w:rPr>
          <w:snapToGrid/>
          <w:highlight w:val="yellow"/>
        </w:rPr>
        <w:object w:dxaOrig="260" w:dyaOrig="320">
          <v:shape id="_x0000_i1255" type="#_x0000_t75" style="width:11.1pt;height:11.85pt" o:ole="">
            <v:imagedata r:id="rId373" o:title=""/>
          </v:shape>
          <o:OLEObject Type="Embed" ProgID="Equation.DSMT4" ShapeID="_x0000_i1255" DrawAspect="Content" ObjectID="_1543847114" r:id="rId382"/>
        </w:object>
      </w:r>
      <w:r w:rsidR="00980BAF" w:rsidRPr="00980BAF">
        <w:rPr>
          <w:snapToGrid/>
          <w:highlight w:val="yellow"/>
        </w:rPr>
        <w:t>值较大时</w:t>
      </w:r>
      <w:r w:rsidR="00980BAF" w:rsidRPr="00980BAF">
        <w:rPr>
          <w:rFonts w:hint="eastAsia"/>
          <w:snapToGrid/>
          <w:highlight w:val="yellow"/>
        </w:rPr>
        <w:t>，会对载体视觉质量造成较大影响</w:t>
      </w:r>
      <w:r w:rsidRPr="00980BAF">
        <w:rPr>
          <w:rFonts w:hint="eastAsia"/>
          <w:snapToGrid/>
          <w:highlight w:val="yellow"/>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56" type="#_x0000_t75" style="width:24.5pt;height:10.7pt" o:ole="">
            <v:imagedata r:id="rId71" o:title=""/>
          </v:shape>
          <o:OLEObject Type="Embed" ProgID="Equation.DSMT4" ShapeID="_x0000_i1256" DrawAspect="Content" ObjectID="_1543847115" r:id="rId383"/>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v:shape id="_x0000_i1257" type="#_x0000_t75" style="width:47.85pt;height:16.1pt" o:ole="">
            <v:imagedata r:id="rId73" o:title=""/>
          </v:shape>
          <o:OLEObject Type="Embed" ProgID="Equation.DSMT4" ShapeID="_x0000_i1257" DrawAspect="Content" ObjectID="_1543847116" r:id="rId384"/>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w:t>
      </w:r>
      <w:r w:rsidR="00F45DDC">
        <w:rPr>
          <w:snapToGrid/>
        </w:rPr>
        <w:lastRenderedPageBreak/>
        <w:t>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58" type="#_x0000_t75" style="width:11.85pt;height:15.3pt" o:ole="">
            <v:imagedata r:id="rId75" o:title=""/>
          </v:shape>
          <o:OLEObject Type="Embed" ProgID="Equation.DSMT4" ShapeID="_x0000_i1258" DrawAspect="Content" ObjectID="_1543847117" r:id="rId385"/>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v:shape id="_x0000_i1259" type="#_x0000_t75" style="width:20.7pt;height:12.25pt" o:ole="">
            <v:imagedata r:id="rId386" o:title=""/>
          </v:shape>
          <o:OLEObject Type="Embed" ProgID="Equation.DSMT4" ShapeID="_x0000_i1259" DrawAspect="Content" ObjectID="_1543847118" r:id="rId387"/>
        </w:object>
      </w:r>
      <w:r w:rsidR="004C24D3">
        <w:t>,</w:t>
      </w:r>
      <w:r w:rsidR="004C24D3">
        <w:rPr>
          <w:rFonts w:hint="eastAsia"/>
        </w:rPr>
        <w:t>则由像素</w:t>
      </w:r>
      <w:r w:rsidR="00D1000D" w:rsidRPr="00753A81">
        <w:rPr>
          <w:position w:val="-12"/>
        </w:rPr>
        <w:object w:dxaOrig="1260" w:dyaOrig="360">
          <v:shape id="_x0000_i1260" type="#_x0000_t75" style="width:47.85pt;height:13.4pt" o:ole="">
            <v:imagedata r:id="rId388" o:title=""/>
          </v:shape>
          <o:OLEObject Type="Embed" ProgID="Equation.DSMT4" ShapeID="_x0000_i1260" DrawAspect="Content" ObjectID="_1543847119" r:id="rId389"/>
        </w:object>
      </w:r>
      <w:r w:rsidR="009B555F">
        <w:rPr>
          <w:rFonts w:hint="eastAsia"/>
        </w:rPr>
        <w:t>可构造位置坐标</w:t>
      </w:r>
      <w:r w:rsidR="009B555F" w:rsidRPr="009B555F">
        <w:rPr>
          <w:position w:val="-10"/>
        </w:rPr>
        <w:object w:dxaOrig="560" w:dyaOrig="320">
          <v:shape id="_x0000_i1261" type="#_x0000_t75" style="width:22.6pt;height:13pt" o:ole="">
            <v:imagedata r:id="rId390" o:title=""/>
          </v:shape>
          <o:OLEObject Type="Embed" ProgID="Equation.DSMT4" ShapeID="_x0000_i1261" DrawAspect="Content" ObjectID="_1543847120" r:id="rId391"/>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62" type="#_x0000_t75" style="width:21.45pt;height:14.55pt" o:ole="">
            <v:imagedata r:id="rId392" o:title=""/>
          </v:shape>
          <o:OLEObject Type="Embed" ProgID="Equation.DSMT4" ShapeID="_x0000_i1262" DrawAspect="Content" ObjectID="_1543847121" r:id="rId393"/>
        </w:object>
      </w:r>
      <w:r w:rsidR="009B555F">
        <w:rPr>
          <w:rFonts w:hint="eastAsia"/>
        </w:rPr>
        <w:t>修改为</w:t>
      </w:r>
      <w:r w:rsidR="009B555F" w:rsidRPr="00753A81">
        <w:rPr>
          <w:position w:val="-12"/>
        </w:rPr>
        <w:object w:dxaOrig="560" w:dyaOrig="360">
          <v:shape id="_x0000_i1263" type="#_x0000_t75" style="width:22.6pt;height:14.55pt" o:ole="">
            <v:imagedata r:id="rId394" o:title=""/>
          </v:shape>
          <o:OLEObject Type="Embed" ProgID="Equation.DSMT4" ShapeID="_x0000_i1263" DrawAspect="Content" ObjectID="_1543847122" r:id="rId395"/>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64" type="#_x0000_t75" style="width:50.95pt;height:14.55pt" o:ole="">
            <v:imagedata r:id="rId396" o:title=""/>
          </v:shape>
          <o:OLEObject Type="Embed" ProgID="Equation.DSMT4" ShapeID="_x0000_i1264" DrawAspect="Content" ObjectID="_1543847123" r:id="rId397"/>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65" type="#_x0000_t75" style="width:13pt;height:18pt" o:ole="">
                  <v:imagedata r:id="rId398" o:title=""/>
                </v:shape>
                <o:OLEObject Type="Embed" ProgID="Equation.DSMT4" ShapeID="_x0000_i1265" DrawAspect="Content" ObjectID="_1543847124" r:id="rId399"/>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66" type="#_x0000_t75" style="width:11.85pt;height:18pt" o:ole="">
                  <v:imagedata r:id="rId400" o:title=""/>
                </v:shape>
                <o:OLEObject Type="Embed" ProgID="Equation.DSMT4" ShapeID="_x0000_i1266" DrawAspect="Content" ObjectID="_1543847125" r:id="rId401"/>
              </w:object>
            </w:r>
          </w:p>
        </w:tc>
      </w:tr>
    </w:tbl>
    <w:p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67" type="#_x0000_t75" style="width:9.55pt;height:10.7pt" o:ole="">
            <v:imagedata r:id="rId83" o:title=""/>
          </v:shape>
          <o:OLEObject Type="Embed" ProgID="Equation.DSMT4" ShapeID="_x0000_i1267" DrawAspect="Content" ObjectID="_1543847126" r:id="rId402"/>
        </w:object>
      </w:r>
      <w:r>
        <w:t>通常取值较小</w:t>
      </w:r>
      <w:r>
        <w:rPr>
          <w:rFonts w:hint="eastAsia"/>
        </w:rPr>
        <w:t xml:space="preserve">, </w:t>
      </w:r>
      <w:r>
        <w:t>当</w:t>
      </w:r>
      <w:r w:rsidRPr="002D7A23">
        <w:rPr>
          <w:position w:val="-6"/>
        </w:rPr>
        <w:object w:dxaOrig="200" w:dyaOrig="220">
          <v:shape id="_x0000_i1268" type="#_x0000_t75" style="width:9.55pt;height:10.7pt" o:ole="">
            <v:imagedata r:id="rId83" o:title=""/>
          </v:shape>
          <o:OLEObject Type="Embed" ProgID="Equation.DSMT4" ShapeID="_x0000_i1268" DrawAspect="Content" ObjectID="_1543847127" r:id="rId403"/>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69" type="#_x0000_t75" style="width:16.1pt;height:13pt" o:ole="">
            <v:imagedata r:id="rId52" o:title=""/>
          </v:shape>
          <o:OLEObject Type="Embed" ProgID="Equation.DSMT4" ShapeID="_x0000_i1269" DrawAspect="Content" ObjectID="_1543847128" r:id="rId404"/>
        </w:object>
      </w:r>
      <w:r>
        <w:rPr>
          <w:rFonts w:hint="eastAsia"/>
        </w:rPr>
        <w:t xml:space="preserve">, </w:t>
      </w:r>
      <w:r>
        <w:rPr>
          <w:rFonts w:hint="eastAsia"/>
        </w:rPr>
        <w:t>当</w:t>
      </w:r>
      <w:r w:rsidRPr="002D7A23">
        <w:rPr>
          <w:position w:val="-6"/>
        </w:rPr>
        <w:object w:dxaOrig="200" w:dyaOrig="220">
          <v:shape id="_x0000_i1270" type="#_x0000_t75" style="width:9.55pt;height:10.7pt" o:ole="">
            <v:imagedata r:id="rId83" o:title=""/>
          </v:shape>
          <o:OLEObject Type="Embed" ProgID="Equation.DSMT4" ShapeID="_x0000_i1270" DrawAspect="Content" ObjectID="_1543847129" r:id="rId405"/>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3"/>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v:shape id="_x0000_i1271" type="#_x0000_t75" style="width:22.2pt;height:11.5pt" o:ole="">
            <v:imagedata r:id="rId244" o:title=""/>
          </v:shape>
          <o:OLEObject Type="Embed" ProgID="Equation.DSMT4" ShapeID="_x0000_i1271" DrawAspect="Content" ObjectID="_1543847130" r:id="rId406"/>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lastRenderedPageBreak/>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rsidR="0079053A" w:rsidRDefault="00E73903" w:rsidP="0079053A">
      <w:pPr>
        <w:spacing w:line="400" w:lineRule="exact"/>
        <w:rPr>
          <w:rFonts w:hint="eastAsia"/>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4"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72" type="#_x0000_t75" alt="" style="width:16.1pt;height:13pt" o:ole="">
            <v:imagedata r:id="rId407" o:title=""/>
          </v:shape>
          <o:OLEObject Type="Embed" ProgID="Equation.DSMT4" ShapeID="_x0000_i1272" DrawAspect="Content" ObjectID="_1543847131" r:id="rId408"/>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73" type="#_x0000_t75" alt="" style="width:16.1pt;height:13pt" o:ole="">
            <v:imagedata r:id="rId409" o:title=""/>
          </v:shape>
          <o:OLEObject Type="Embed" ProgID="Equation.DSMT4" ShapeID="_x0000_i1273" DrawAspect="Content" ObjectID="_1543847132" r:id="rId410"/>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Pr="0079053A" w:rsidRDefault="007B30F8" w:rsidP="0079053A">
      <w:pPr>
        <w:pStyle w:val="7"/>
        <w:ind w:left="360"/>
        <w:rPr>
          <w:b/>
        </w:rPr>
      </w:pPr>
      <w:r>
        <w:rPr>
          <w:rFonts w:hint="eastAsia"/>
          <w:b/>
        </w:rPr>
        <w:lastRenderedPageBreak/>
        <w:t>3</w:t>
      </w:r>
      <w:r w:rsidR="00252113">
        <w:rPr>
          <w:rFonts w:hint="eastAsia"/>
          <w:b/>
        </w:rPr>
        <w:t>EMD(</w:t>
      </w:r>
      <w:r w:rsidR="00252113" w:rsidRPr="0079053A">
        <w:rPr>
          <w:rFonts w:hint="eastAsia"/>
          <w:b/>
        </w:rPr>
        <w:t>n</w:t>
      </w:r>
      <w:r w:rsidR="00252113">
        <w:rPr>
          <w:rFonts w:hint="eastAsia"/>
          <w:b/>
        </w:rPr>
        <w:t xml:space="preserve">, </w:t>
      </w:r>
      <w:r w:rsidR="00252113" w:rsidRPr="0079053A">
        <w:rPr>
          <w:rFonts w:hint="eastAsia"/>
          <w:b/>
        </w:rPr>
        <w:t>m</w:t>
      </w:r>
      <w:r w:rsidR="00252113">
        <w:rPr>
          <w:rFonts w:hint="eastAsia"/>
          <w:b/>
        </w:rPr>
        <w:t>)</w:t>
      </w:r>
      <w:r w:rsidR="007E3E62">
        <w:rPr>
          <w:b/>
        </w:rPr>
        <w:t>嵌入</w:t>
      </w:r>
      <w:r w:rsidR="00252113">
        <w:rPr>
          <w:rFonts w:hint="eastAsia"/>
          <w:b/>
        </w:rPr>
        <w:t>模型</w:t>
      </w:r>
    </w:p>
    <w:p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5"/>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7E3E62" w:rsidRDefault="00E86C6A" w:rsidP="00E517D2">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7E3E62" w:rsidRPr="00D27E1A">
        <w:rPr>
          <w:i/>
          <w:snapToGrid/>
        </w:rPr>
        <w:t>n</w:t>
      </w:r>
      <w:r w:rsidR="007E3E62" w:rsidRPr="00D27E1A">
        <w:rPr>
          <w:rFonts w:hint="eastAsia"/>
          <w:snapToGrid/>
        </w:rPr>
        <w:t>个载体数据最多调整</w:t>
      </w:r>
      <w:r w:rsidR="007E3E62" w:rsidRPr="00D27E1A">
        <w:rPr>
          <w:i/>
          <w:snapToGrid/>
        </w:rPr>
        <w:t>m</w:t>
      </w:r>
      <w:r w:rsidR="007E3E62" w:rsidRPr="00D27E1A">
        <w:rPr>
          <w:rFonts w:hint="eastAsia"/>
          <w:snapToGrid/>
        </w:rPr>
        <w:t>个数据</w:t>
      </w:r>
      <w:r w:rsidR="007E3E62">
        <w:rPr>
          <w:rFonts w:hint="eastAsia"/>
          <w:snapToGrid/>
        </w:rPr>
        <w:t>来嵌入秘密信息。</w:t>
      </w:r>
    </w:p>
    <w:p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r w:rsidR="00E86C6A" w:rsidRPr="00D27E1A">
        <w:rPr>
          <w:rFonts w:hint="eastAsia"/>
          <w:snapToGrid/>
        </w:rPr>
        <w:t>个载体数据最多调整</w:t>
      </w:r>
      <w:r w:rsidR="00E86C6A" w:rsidRPr="00D27E1A">
        <w:rPr>
          <w:i/>
          <w:snapToGrid/>
        </w:rPr>
        <w:t>m</w:t>
      </w:r>
      <w:r w:rsidR="00E86C6A" w:rsidRPr="00D27E1A">
        <w:rPr>
          <w:rFonts w:hint="eastAsia"/>
          <w:snapToGrid/>
        </w:rPr>
        <w:t>个数据</w:t>
      </w:r>
      <w:r w:rsidR="00E517D2">
        <w:rPr>
          <w:rFonts w:hint="eastAsia"/>
          <w:snapToGrid/>
        </w:rPr>
        <w:t>全部组合来</w:t>
      </w:r>
      <w:r w:rsidR="00E86C6A" w:rsidRPr="00D27E1A">
        <w:rPr>
          <w:rFonts w:hint="eastAsia"/>
          <w:snapToGrid/>
        </w:rPr>
        <w:t>形成嵌密元素调整表</w:t>
      </w:r>
      <w:r w:rsidR="00E86C6A" w:rsidRPr="00D27E1A">
        <w:rPr>
          <w:rFonts w:hint="eastAsia"/>
          <w:snapToGrid/>
        </w:rPr>
        <w:t xml:space="preserve">, </w:t>
      </w:r>
      <w:r>
        <w:rPr>
          <w:rFonts w:hint="eastAsia"/>
          <w:snapToGrid/>
        </w:rPr>
        <w:t>然后</w:t>
      </w:r>
      <w:r w:rsidR="00E86C6A" w:rsidRPr="00D27E1A">
        <w:rPr>
          <w:rFonts w:hint="eastAsia"/>
          <w:snapToGrid/>
        </w:rPr>
        <w:t>选取</w:t>
      </w:r>
      <w:r w:rsidR="00E517D2">
        <w:rPr>
          <w:rFonts w:hint="eastAsia"/>
          <w:snapToGrid/>
        </w:rPr>
        <w:t>与嵌密元素值相对应的</w:t>
      </w:r>
      <w:r w:rsidR="00E86C6A" w:rsidRPr="00D27E1A">
        <w:rPr>
          <w:rFonts w:hint="eastAsia"/>
          <w:snapToGrid/>
        </w:rPr>
        <w:t>嵌密元素调整表行来对载体数据进行调整以嵌入秘密信息</w:t>
      </w:r>
      <w:r w:rsidR="00E517D2">
        <w:rPr>
          <w:rFonts w:hint="eastAsia"/>
          <w:snapToGrid/>
        </w:rPr>
        <w:t>.</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r w:rsidR="00E517D2" w:rsidRPr="00D27E1A">
        <w:rPr>
          <w:rFonts w:hint="eastAsia"/>
          <w:snapToGrid/>
        </w:rPr>
        <w:t>个载体数据中最多调整</w:t>
      </w:r>
      <w:r w:rsidR="00E517D2" w:rsidRPr="00D27E1A">
        <w:rPr>
          <w:i/>
          <w:snapToGrid/>
        </w:rPr>
        <w:t>m</w:t>
      </w:r>
      <w:r w:rsidR="00E517D2" w:rsidRPr="00D27E1A">
        <w:rPr>
          <w:rFonts w:hint="eastAsia"/>
          <w:snapToGrid/>
        </w:rPr>
        <w:t>个数据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v:shape id="_x0000_i1274" type="#_x0000_t75" style="width:15.3pt;height:13pt" o:ole="">
            <v:imagedata r:id="rId411" o:title=""/>
          </v:shape>
          <o:OLEObject Type="Embed" ProgID="Equation.DSMT4" ShapeID="_x0000_i1274" DrawAspect="Content" ObjectID="_1543847133" r:id="rId412"/>
        </w:object>
      </w:r>
      <w:r>
        <w:rPr>
          <w:rFonts w:hint="eastAsia"/>
          <w:snapToGrid/>
        </w:rPr>
        <w:t>,</w:t>
      </w:r>
      <w:r w:rsidR="00E517D2">
        <w:rPr>
          <w:rFonts w:hint="eastAsia"/>
          <w:snapToGrid/>
        </w:rPr>
        <w:t>溢出像素的调整量为</w:t>
      </w:r>
      <w:r w:rsidR="00E517D2" w:rsidRPr="00E517D2">
        <w:rPr>
          <w:snapToGrid/>
          <w:position w:val="-4"/>
        </w:rPr>
        <w:object w:dxaOrig="320" w:dyaOrig="260">
          <v:shape id="_x0000_i1275" type="#_x0000_t75" style="width:16.1pt;height:13pt" o:ole="">
            <v:imagedata r:id="rId413" o:title=""/>
          </v:shape>
          <o:OLEObject Type="Embed" ProgID="Equation.DSMT4" ShapeID="_x0000_i1275" DrawAspect="Content" ObjectID="_1543847134" r:id="rId414"/>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rsidR="00E86C6A" w:rsidRDefault="00D12DC6" w:rsidP="00E86C6A">
      <w:pPr>
        <w:widowControl/>
        <w:rPr>
          <w:snapToGrid/>
        </w:rPr>
      </w:pPr>
      <w:r>
        <w:rPr>
          <w:rFonts w:hint="eastAsia"/>
          <w:snapToGrid/>
        </w:rPr>
        <w:t>记</w:t>
      </w:r>
      <w:r w:rsidR="00DC0630" w:rsidRPr="002D7A23">
        <w:rPr>
          <w:position w:val="-12"/>
        </w:rPr>
        <w:object w:dxaOrig="440" w:dyaOrig="360">
          <v:shape id="_x0000_i1276" type="#_x0000_t75" style="width:16.85pt;height:13.4pt" o:ole="">
            <v:imagedata r:id="rId415" o:title=""/>
          </v:shape>
          <o:OLEObject Type="Embed" ProgID="Equation.DSMT4" ShapeID="_x0000_i1276" DrawAspect="Content" ObjectID="_1543847135" r:id="rId416"/>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v:shape id="_x0000_i1277" type="#_x0000_t75" style="width:81.95pt;height:16.1pt" o:ole="">
            <v:imagedata r:id="rId91" o:title=""/>
          </v:shape>
          <o:OLEObject Type="Embed" ProgID="Equation.DSMT4" ShapeID="_x0000_i1277" DrawAspect="Content" ObjectID="_1543847136" r:id="rId417"/>
        </w:object>
      </w:r>
      <w:r>
        <w:rPr>
          <w:rFonts w:hint="eastAsia"/>
          <w:snapToGrid/>
        </w:rPr>
        <w:t>任取</w:t>
      </w:r>
      <w:r w:rsidRPr="00D27E1A">
        <w:rPr>
          <w:i/>
          <w:snapToGrid/>
        </w:rPr>
        <w:t>m</w:t>
      </w:r>
      <w:r w:rsidRPr="00D27E1A">
        <w:rPr>
          <w:rFonts w:hint="eastAsia"/>
          <w:snapToGrid/>
        </w:rPr>
        <w:t>个数据</w:t>
      </w:r>
      <w:r>
        <w:rPr>
          <w:rFonts w:hint="eastAsia"/>
          <w:snapToGrid/>
        </w:rPr>
        <w:t>进行</w:t>
      </w:r>
      <w:r w:rsidR="00E33F94" w:rsidRPr="00E517D2">
        <w:rPr>
          <w:snapToGrid/>
          <w:position w:val="-4"/>
        </w:rPr>
        <w:object w:dxaOrig="300" w:dyaOrig="260">
          <v:shape id="_x0000_i1278" type="#_x0000_t75" style="width:15.3pt;height:13pt" o:ole="">
            <v:imagedata r:id="rId411" o:title=""/>
          </v:shape>
          <o:OLEObject Type="Embed" ProgID="Equation.DSMT4" ShapeID="_x0000_i1278" DrawAspect="Content" ObjectID="_1543847137" r:id="rId418"/>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C0630" w:rsidP="00015E26">
            <w:pPr>
              <w:ind w:firstLine="0"/>
              <w:jc w:val="center"/>
              <w:rPr>
                <w:snapToGrid/>
                <w:position w:val="-12"/>
              </w:rPr>
            </w:pPr>
            <w:r w:rsidRPr="002D7A23">
              <w:rPr>
                <w:position w:val="-28"/>
                <w:sz w:val="28"/>
                <w:szCs w:val="28"/>
              </w:rPr>
              <w:object w:dxaOrig="2060" w:dyaOrig="680">
                <v:shape id="_x0000_i1279" type="#_x0000_t75" style="width:85.4pt;height:27.2pt" o:ole="">
                  <v:imagedata r:id="rId419" o:title=""/>
                </v:shape>
                <o:OLEObject Type="Embed" ProgID="Equation.DSMT4" ShapeID="_x0000_i1279" DrawAspect="Content" ObjectID="_1543847138" r:id="rId420"/>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80" type="#_x0000_t75" style="width:16.1pt;height:19.15pt" o:ole="">
            <v:imagedata r:id="rId421" o:title=""/>
          </v:shape>
          <o:OLEObject Type="Embed" ProgID="Equation.DSMT4" ShapeID="_x0000_i1280" DrawAspect="Content" ObjectID="_1543847139" r:id="rId422"/>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v:shape id="_x0000_i1281" type="#_x0000_t75" style="width:9.2pt;height:11.1pt" o:ole="">
            <v:imagedata r:id="rId423" o:title=""/>
          </v:shape>
          <o:OLEObject Type="Embed" ProgID="Equation.DSMT4" ShapeID="_x0000_i1281" DrawAspect="Content" ObjectID="_1543847140" r:id="rId424"/>
        </w:object>
      </w:r>
      <w:r>
        <w:t>表示被改变的</w:t>
      </w:r>
      <w:r>
        <w:rPr>
          <w:rFonts w:hint="eastAsia"/>
          <w:i/>
        </w:rPr>
        <w:t>i</w:t>
      </w:r>
      <w:r>
        <w:t>个元素进行</w:t>
      </w:r>
      <w:r w:rsidRPr="002D7A23">
        <w:rPr>
          <w:position w:val="-4"/>
        </w:rPr>
        <w:object w:dxaOrig="300" w:dyaOrig="260">
          <v:shape id="_x0000_i1282" type="#_x0000_t75" style="width:16.1pt;height:13pt" o:ole="">
            <v:imagedata r:id="rId425" o:title=""/>
          </v:shape>
          <o:OLEObject Type="Embed" ProgID="Equation.DSMT4" ShapeID="_x0000_i1282" DrawAspect="Content" ObjectID="_1543847141" r:id="rId426"/>
        </w:object>
      </w:r>
      <w:r>
        <w:t>调整的全部情况</w:t>
      </w:r>
      <w:r>
        <w:t>.</w:t>
      </w:r>
      <w:r w:rsidR="000354C2">
        <w:rPr>
          <w:rFonts w:hint="eastAsia"/>
        </w:rPr>
        <w:t>这里按</w:t>
      </w:r>
      <w:r w:rsidR="000354C2" w:rsidRPr="002D7A23">
        <w:rPr>
          <w:position w:val="-4"/>
        </w:rPr>
        <w:object w:dxaOrig="300" w:dyaOrig="260">
          <v:shape id="_x0000_i1283" type="#_x0000_t75" style="width:16.1pt;height:13pt" o:ole="">
            <v:imagedata r:id="rId425" o:title=""/>
          </v:shape>
          <o:OLEObject Type="Embed" ProgID="Equation.DSMT4" ShapeID="_x0000_i1283" DrawAspect="Content" ObjectID="_1543847142" r:id="rId427"/>
        </w:object>
      </w:r>
      <w:r w:rsidR="00E33F94">
        <w:rPr>
          <w:rFonts w:hint="eastAsia"/>
        </w:rPr>
        <w:t>进行调整是为了避免</w:t>
      </w:r>
      <w:r w:rsidR="000354C2">
        <w:rPr>
          <w:rFonts w:hint="eastAsia"/>
        </w:rPr>
        <w:t>对载体修改量较大</w:t>
      </w:r>
      <w:r w:rsidR="00015E26">
        <w:rPr>
          <w:rFonts w:hint="eastAsia"/>
        </w:rPr>
        <w:t>.</w:t>
      </w:r>
    </w:p>
    <w:p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v:shape id="_x0000_i1284" type="#_x0000_t75" style="width:47.85pt;height:13.8pt" o:ole="">
            <v:imagedata r:id="rId428" o:title=""/>
          </v:shape>
          <o:OLEObject Type="Embed" ProgID="Equation.DSMT4" ShapeID="_x0000_i1284" DrawAspect="Content" ObjectID="_1543847143" r:id="rId429"/>
        </w:object>
      </w:r>
      <w:r>
        <w:rPr>
          <w:rFonts w:hint="eastAsia"/>
        </w:rPr>
        <w:t>，即对应为文献</w:t>
      </w:r>
      <w:r>
        <w:rPr>
          <w:rFonts w:hint="eastAsia"/>
        </w:rPr>
        <w:t>[8]</w:t>
      </w:r>
      <w:r>
        <w:rPr>
          <w:rFonts w:hint="eastAsia"/>
        </w:rPr>
        <w:t>传统</w:t>
      </w:r>
      <w:r w:rsidRPr="00980BAF">
        <w:rPr>
          <w:rFonts w:hint="eastAsia"/>
        </w:rPr>
        <w:t>EMD</w:t>
      </w:r>
      <w:r w:rsidRPr="00980BAF">
        <w:rPr>
          <w:rFonts w:hint="eastAsia"/>
        </w:rPr>
        <w:t>方法的嵌入容量</w:t>
      </w:r>
      <w:r w:rsidRPr="00980BAF">
        <w:rPr>
          <w:rFonts w:hint="eastAsia"/>
        </w:rPr>
        <w:t xml:space="preserve">; </w:t>
      </w:r>
      <w:r w:rsidRPr="00980BAF">
        <w:rPr>
          <w:rFonts w:hint="eastAsia"/>
        </w:rPr>
        <w:t>当</w:t>
      </w:r>
      <w:r w:rsidRPr="00980BAF">
        <w:rPr>
          <w:rFonts w:hint="eastAsia"/>
          <w:i/>
        </w:rPr>
        <w:t>m</w:t>
      </w:r>
      <w:r w:rsidRPr="00980BAF">
        <w:rPr>
          <w:rFonts w:hint="eastAsia"/>
        </w:rPr>
        <w:t>=2</w:t>
      </w:r>
      <w:r w:rsidRPr="00980BAF">
        <w:rPr>
          <w:rFonts w:hint="eastAsia"/>
        </w:rPr>
        <w:t>时</w:t>
      </w:r>
      <w:r w:rsidRPr="00980BAF">
        <w:rPr>
          <w:rFonts w:hint="eastAsia"/>
        </w:rPr>
        <w:t xml:space="preserve">, </w:t>
      </w:r>
      <w:r w:rsidR="008919C5" w:rsidRPr="00980BAF">
        <w:rPr>
          <w:position w:val="-12"/>
        </w:rPr>
        <w:object w:dxaOrig="1359" w:dyaOrig="380">
          <v:shape id="_x0000_i1285" type="#_x0000_t75" style="width:52.1pt;height:14.55pt" o:ole="">
            <v:imagedata r:id="rId430" o:title=""/>
          </v:shape>
          <o:OLEObject Type="Embed" ProgID="Equation.DSMT4" ShapeID="_x0000_i1285" DrawAspect="Content" ObjectID="_1543847144" r:id="rId431"/>
        </w:object>
      </w:r>
      <w:r w:rsidR="003648E3" w:rsidRPr="00980BAF">
        <w:t xml:space="preserve">, </w:t>
      </w:r>
      <w:r w:rsidR="000354C2" w:rsidRPr="00980BAF">
        <w:rPr>
          <w:rFonts w:hint="eastAsia"/>
        </w:rPr>
        <w:t>当</w:t>
      </w:r>
      <w:r w:rsidR="008919C5" w:rsidRPr="00980BAF">
        <w:rPr>
          <w:position w:val="-6"/>
        </w:rPr>
        <w:object w:dxaOrig="560" w:dyaOrig="279">
          <v:shape id="_x0000_i1286" type="#_x0000_t75" style="width:20.7pt;height:10.7pt" o:ole="">
            <v:imagedata r:id="rId432" o:title=""/>
          </v:shape>
          <o:OLEObject Type="Embed" ProgID="Equation.DSMT4" ShapeID="_x0000_i1286" DrawAspect="Content" ObjectID="_1543847145" r:id="rId433"/>
        </w:object>
      </w:r>
      <w:r w:rsidR="003648E3" w:rsidRPr="00980BAF">
        <w:rPr>
          <w:rFonts w:hint="eastAsia"/>
        </w:rPr>
        <w:t>时，即对应为</w:t>
      </w:r>
      <w:r w:rsidR="000354C2" w:rsidRPr="00980BAF">
        <w:rPr>
          <w:rFonts w:hint="eastAsia"/>
        </w:rPr>
        <w:t>文献</w:t>
      </w:r>
      <w:r w:rsidR="000354C2" w:rsidRPr="00980BAF">
        <w:rPr>
          <w:rFonts w:hint="eastAsia"/>
        </w:rPr>
        <w:t>[14]</w:t>
      </w:r>
      <w:r w:rsidR="003648E3" w:rsidRPr="00980BAF">
        <w:rPr>
          <w:rFonts w:hint="eastAsia"/>
        </w:rPr>
        <w:t>EMD-2</w:t>
      </w:r>
      <w:r w:rsidR="003648E3" w:rsidRPr="00980BAF">
        <w:rPr>
          <w:rFonts w:hint="eastAsia"/>
        </w:rPr>
        <w:t>算法在</w:t>
      </w:r>
      <w:r w:rsidR="008919C5" w:rsidRPr="00980BAF">
        <w:rPr>
          <w:position w:val="-6"/>
        </w:rPr>
        <w:object w:dxaOrig="560" w:dyaOrig="279">
          <v:shape id="_x0000_i1287" type="#_x0000_t75" style="width:20.7pt;height:10.7pt;mso-position-vertical:absolute" o:ole="">
            <v:imagedata r:id="rId432" o:title=""/>
          </v:shape>
          <o:OLEObject Type="Embed" ProgID="Equation.DSMT4" ShapeID="_x0000_i1287" DrawAspect="Content" ObjectID="_1543847146" r:id="rId434"/>
        </w:object>
      </w:r>
      <w:r w:rsidR="003648E3" w:rsidRPr="00980BAF">
        <w:rPr>
          <w:rFonts w:hint="eastAsia"/>
        </w:rPr>
        <w:t>时的嵌入容量</w:t>
      </w:r>
      <w:r w:rsidR="003648E3" w:rsidRPr="00980BAF">
        <w:rPr>
          <w:rFonts w:hint="eastAsia"/>
        </w:rPr>
        <w:t>;</w:t>
      </w:r>
      <w:r w:rsidR="000354C2" w:rsidRPr="00980BAF">
        <w:rPr>
          <w:rFonts w:hint="eastAsia"/>
        </w:rPr>
        <w:t>当</w:t>
      </w:r>
      <w:r w:rsidR="008919C5" w:rsidRPr="003648E3">
        <w:rPr>
          <w:position w:val="-6"/>
        </w:rPr>
        <w:object w:dxaOrig="560" w:dyaOrig="279">
          <v:shape id="_x0000_i1288" type="#_x0000_t75" style="width:20.7pt;height:10.7pt;mso-position-vertical:absolute" o:ole="">
            <v:imagedata r:id="rId435" o:title=""/>
          </v:shape>
          <o:OLEObject Type="Embed" ProgID="Equation.DSMT4" ShapeID="_x0000_i1288" DrawAspect="Content" ObjectID="_1543847147" r:id="rId436"/>
        </w:object>
      </w:r>
      <w:r w:rsidR="003648E3">
        <w:rPr>
          <w:rFonts w:hint="eastAsia"/>
        </w:rPr>
        <w:t>时</w:t>
      </w:r>
      <w:r w:rsidR="003648E3">
        <w:rPr>
          <w:rFonts w:hint="eastAsia"/>
        </w:rPr>
        <w:t>,</w:t>
      </w:r>
      <w:r w:rsidR="008919C5" w:rsidRPr="000354C2">
        <w:rPr>
          <w:position w:val="-12"/>
        </w:rPr>
        <w:object w:dxaOrig="460" w:dyaOrig="360">
          <v:shape id="_x0000_i1289" type="#_x0000_t75" style="width:16.85pt;height:13.8pt" o:ole="">
            <v:imagedata r:id="rId437" o:title=""/>
          </v:shape>
          <o:OLEObject Type="Embed" ProgID="Equation.DSMT4" ShapeID="_x0000_i1289" DrawAspect="Content" ObjectID="_1543847148" r:id="rId438"/>
        </w:object>
      </w:r>
      <w:r w:rsidR="000354C2">
        <w:rPr>
          <w:rFonts w:hint="eastAsia"/>
        </w:rPr>
        <w:t>大于文献</w:t>
      </w:r>
      <w:r w:rsidR="000354C2">
        <w:rPr>
          <w:rFonts w:hint="eastAsia"/>
        </w:rPr>
        <w:t>[14]EMD-2</w:t>
      </w:r>
      <w:r w:rsidR="000354C2">
        <w:rPr>
          <w:rFonts w:hint="eastAsia"/>
        </w:rPr>
        <w:t>算法的实际嵌入容量</w:t>
      </w:r>
      <w:r w:rsidR="008919C5" w:rsidRPr="007F5F09">
        <w:rPr>
          <w:position w:val="-6"/>
        </w:rPr>
        <w:object w:dxaOrig="1160" w:dyaOrig="279">
          <v:shape id="_x0000_i1290" type="#_x0000_t75" style="width:42.5pt;height:10.7pt" o:ole="">
            <v:imagedata r:id="rId252" o:title=""/>
          </v:shape>
          <o:OLEObject Type="Embed" ProgID="Equation.DSMT4" ShapeID="_x0000_i1290" DrawAspect="Content" ObjectID="_1543847149" r:id="rId439"/>
        </w:object>
      </w:r>
      <w:r w:rsidR="00015E26" w:rsidRPr="00015E26">
        <w:rPr>
          <w:rFonts w:hint="eastAsia"/>
        </w:rPr>
        <w:t>.</w:t>
      </w:r>
      <w:r w:rsidR="006C6744">
        <w:rPr>
          <w:rFonts w:hint="eastAsia"/>
        </w:rPr>
        <w:t>而当</w:t>
      </w:r>
      <w:r w:rsidR="007305A5" w:rsidRPr="003648E3">
        <w:rPr>
          <w:position w:val="-6"/>
        </w:rPr>
        <w:object w:dxaOrig="620" w:dyaOrig="220">
          <v:shape id="_x0000_i1291" type="#_x0000_t75" style="width:20.7pt;height:7.65pt" o:ole="">
            <v:imagedata r:id="rId440" o:title=""/>
          </v:shape>
          <o:OLEObject Type="Embed" ProgID="Equation.DSMT4" ShapeID="_x0000_i1291" DrawAspect="Content" ObjectID="_1543847150" r:id="rId441"/>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给出的</w:t>
      </w:r>
      <w:r w:rsidR="006C6744">
        <w:rPr>
          <w:rFonts w:hint="eastAsia"/>
          <w:snapToGrid/>
        </w:rPr>
        <w:t>EMD-</w:t>
      </w:r>
      <w:r w:rsidR="006C6744">
        <w:rPr>
          <w:rFonts w:hint="eastAsia"/>
          <w:i/>
          <w:snapToGrid/>
        </w:rPr>
        <w:t>n</w:t>
      </w:r>
      <w:r w:rsidR="006C6744">
        <w:rPr>
          <w:rFonts w:hint="eastAsia"/>
          <w:snapToGrid/>
        </w:rPr>
        <w:t>算法的嵌入容量</w:t>
      </w:r>
      <w:r w:rsidR="006C6744">
        <w:rPr>
          <w:rFonts w:hint="eastAsia"/>
          <w:snapToGrid/>
        </w:rPr>
        <w:t>.</w:t>
      </w:r>
    </w:p>
    <w:p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r w:rsidR="00B7480F">
        <w:rPr>
          <w:rFonts w:hint="eastAsia"/>
          <w:snapToGrid/>
        </w:rPr>
        <w:t>与嵌密元素值相对应的</w:t>
      </w:r>
      <w:r w:rsidR="00B7480F" w:rsidRPr="00D27E1A">
        <w:rPr>
          <w:rFonts w:hint="eastAsia"/>
          <w:snapToGrid/>
        </w:rPr>
        <w:t>嵌密元素调整表行来对载体数据进行调整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rsidR="00B7480F" w:rsidRDefault="00B7480F" w:rsidP="008919C5">
      <w:pPr>
        <w:widowControl/>
        <w:spacing w:line="240" w:lineRule="auto"/>
        <w:ind w:firstLineChars="200" w:firstLine="416"/>
        <w:textAlignment w:val="center"/>
      </w:pPr>
      <w:r w:rsidRPr="008919C5">
        <w:t>记</w:t>
      </w:r>
      <w:r w:rsidR="001E2DF5" w:rsidRPr="008919C5">
        <w:object w:dxaOrig="540" w:dyaOrig="380">
          <v:shape id="_x0000_i1292" type="#_x0000_t75" style="width:20.7pt;height:14.95pt" o:ole="">
            <v:imagedata r:id="rId442" o:title=""/>
          </v:shape>
          <o:OLEObject Type="Embed" ProgID="Equation.DSMT4" ShapeID="_x0000_i1292" DrawAspect="Content" ObjectID="_1543847151" r:id="rId443"/>
        </w:object>
      </w:r>
      <w:r w:rsidR="00015E26">
        <w:t>为</w:t>
      </w:r>
      <w:r w:rsidR="001E2DF5" w:rsidRPr="008919C5">
        <w:object w:dxaOrig="780" w:dyaOrig="360">
          <v:shape id="_x0000_i1293" type="#_x0000_t75" style="width:27.2pt;height:13.4pt" o:ole="">
            <v:imagedata r:id="rId444" o:title=""/>
          </v:shape>
          <o:OLEObject Type="Embed" ProgID="Equation.DSMT4" ShapeID="_x0000_i1293" DrawAspect="Content" ObjectID="_1543847152" r:id="rId445"/>
        </w:object>
      </w:r>
      <w:r w:rsidR="00015E26" w:rsidRPr="002D5478">
        <w:t>维嵌密元素调整表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rsidR="00B7480F" w:rsidRDefault="00B7480F" w:rsidP="008919C5">
      <w:pPr>
        <w:widowControl/>
        <w:ind w:firstLineChars="200" w:firstLine="416"/>
        <w:textAlignment w:val="center"/>
      </w:pPr>
      <w:r w:rsidRPr="008919C5">
        <w:rPr>
          <w:rFonts w:hint="eastAsia"/>
        </w:rPr>
        <w:t>第</w:t>
      </w:r>
      <w:r w:rsidRPr="008919C5">
        <w:rPr>
          <w:rFonts w:hint="eastAsia"/>
        </w:rPr>
        <w:t>1</w:t>
      </w:r>
      <w:r w:rsidRPr="008919C5">
        <w:rPr>
          <w:rFonts w:hint="eastAsia"/>
        </w:rPr>
        <w:t>步</w:t>
      </w:r>
      <w:r w:rsidR="00B70BE1">
        <w:rPr>
          <w:rFonts w:hint="eastAsia"/>
        </w:rPr>
        <w:t>:</w:t>
      </w:r>
      <w:r w:rsidR="001E2DF5" w:rsidRPr="008919C5">
        <w:t>初始化全</w:t>
      </w:r>
      <w:r w:rsidR="001E2DF5" w:rsidRPr="008919C5">
        <w:t>0</w:t>
      </w:r>
      <w:r w:rsidR="001E2DF5" w:rsidRPr="008919C5">
        <w:t>的</w:t>
      </w:r>
      <w:r w:rsidR="001E2DF5" w:rsidRPr="008919C5">
        <w:object w:dxaOrig="780" w:dyaOrig="360">
          <v:shape id="对象 84" o:spid="_x0000_i1294" type="#_x0000_t75" style="width:27.95pt;height:13pt;mso-position-horizontal-relative:page;mso-position-vertical-relative:page" o:ole="">
            <v:imagedata r:id="rId446" o:title=""/>
          </v:shape>
          <o:OLEObject Type="Embed" ProgID="Equation.DSMT4" ShapeID="对象 84" DrawAspect="Content" ObjectID="_1543847153" r:id="rId447"/>
        </w:object>
      </w:r>
      <w:r w:rsidR="001E2DF5" w:rsidRPr="008919C5">
        <w:t>维</w:t>
      </w:r>
      <w:bookmarkStart w:id="66" w:name="OLE_LINK31"/>
      <w:r w:rsidR="001E2DF5" w:rsidRPr="008919C5">
        <w:t>嵌密元素调整表</w:t>
      </w:r>
      <w:r w:rsidR="008919C5" w:rsidRPr="008919C5">
        <w:object w:dxaOrig="1959" w:dyaOrig="379">
          <v:shape id="对象 85" o:spid="_x0000_i1295" type="#_x0000_t75" alt="" style="width:73.55pt;height:14.55pt;mso-position-horizontal:absolute;mso-position-horizontal-relative:page;mso-position-vertical-relative:page" o:ole="">
            <v:fill o:detectmouseclick="t"/>
            <v:imagedata r:id="rId448" o:title=""/>
          </v:shape>
          <o:OLEObject Type="Embed" ProgID="Equation.DSMT4" ShapeID="对象 85" DrawAspect="Content" ObjectID="_1543847154" r:id="rId449"/>
        </w:object>
      </w:r>
      <w:bookmarkEnd w:id="66"/>
      <w:r w:rsidR="008919C5">
        <w:rPr>
          <w:rFonts w:hint="eastAsia"/>
        </w:rPr>
        <w:t>;</w:t>
      </w:r>
    </w:p>
    <w:p w:rsidR="008919C5" w:rsidRPr="008919C5" w:rsidRDefault="00B70BE1" w:rsidP="008919C5">
      <w:pPr>
        <w:widowControl/>
        <w:ind w:firstLineChars="200" w:firstLine="416"/>
        <w:textAlignment w:val="center"/>
      </w:pPr>
      <w:r w:rsidRPr="008919C5">
        <w:rPr>
          <w:rFonts w:hint="eastAsia"/>
        </w:rPr>
        <w:lastRenderedPageBreak/>
        <w:t>第</w:t>
      </w:r>
      <w:r>
        <w:t>2</w:t>
      </w:r>
      <w:r w:rsidRPr="008919C5">
        <w:rPr>
          <w:rFonts w:hint="eastAsia"/>
        </w:rPr>
        <w:t>步</w:t>
      </w:r>
      <w:r>
        <w:rPr>
          <w:rFonts w:hint="eastAsia"/>
        </w:rPr>
        <w:t>:</w:t>
      </w:r>
      <w:r w:rsidRPr="00EC2606">
        <w:t>初始化计数变量</w:t>
      </w:r>
      <w:r w:rsidR="007305A5" w:rsidRPr="00EC2606">
        <w:object w:dxaOrig="1120" w:dyaOrig="320">
          <v:shape id="对象 86" o:spid="_x0000_i1296" type="#_x0000_t75" style="width:39.45pt;height:11.1pt;mso-position-horizontal-relative:page;mso-position-vertical-relative:page" o:ole="">
            <v:imagedata r:id="rId450" o:title=""/>
          </v:shape>
          <o:OLEObject Type="Embed" ProgID="Equation.DSMT4" ShapeID="对象 86" DrawAspect="Content" ObjectID="_1543847155" r:id="rId451"/>
        </w:object>
      </w:r>
      <w:r>
        <w:rPr>
          <w:rFonts w:hint="eastAsia"/>
        </w:rPr>
        <w:t>;</w:t>
      </w:r>
    </w:p>
    <w:p w:rsidR="00B7480F" w:rsidRDefault="007305A5" w:rsidP="007305A5">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rsidRPr="007305A5">
        <w:t>将</w:t>
      </w:r>
      <w:r w:rsidRPr="007305A5">
        <w:object w:dxaOrig="200" w:dyaOrig="301">
          <v:shape id="对象 87" o:spid="_x0000_i1297" type="#_x0000_t75" style="width:6.5pt;height:10.7pt;mso-position-horizontal-relative:page;mso-position-vertical-relative:page" o:ole="">
            <v:imagedata r:id="rId452" o:title=""/>
          </v:shape>
          <o:OLEObject Type="Embed" ProgID="Equation.DSMT4" ShapeID="对象 87" DrawAspect="Content" ObjectID="_1543847156" r:id="rId453"/>
        </w:object>
      </w:r>
      <w:r w:rsidRPr="007305A5">
        <w:t>按</w:t>
      </w:r>
      <w:r w:rsidRPr="007305A5">
        <w:t>3</w:t>
      </w:r>
      <w:r w:rsidRPr="007305A5">
        <w:t>进制数进行表示，并用长度为</w:t>
      </w:r>
      <w:r w:rsidRPr="007305A5">
        <w:object w:dxaOrig="201" w:dyaOrig="221">
          <v:shape id="对象 88" o:spid="_x0000_i1298" type="#_x0000_t75" style="width:9.55pt;height:7.65pt;mso-position-horizontal-relative:page;mso-position-vertical-relative:page" o:ole="">
            <v:imagedata r:id="rId454" o:title=""/>
          </v:shape>
          <o:OLEObject Type="Embed" ProgID="Equation.DSMT4" ShapeID="对象 88" DrawAspect="Content" ObjectID="_1543847157" r:id="rId455"/>
        </w:object>
      </w:r>
      <w:r w:rsidRPr="007305A5">
        <w:t>的</w:t>
      </w:r>
      <w:r w:rsidRPr="007305A5">
        <w:t>1</w:t>
      </w:r>
      <w:r w:rsidRPr="007305A5">
        <w:t>维向量</w:t>
      </w:r>
      <w:r w:rsidRPr="007305A5">
        <w:object w:dxaOrig="801" w:dyaOrig="360">
          <v:shape id="对象 89" o:spid="_x0000_i1299" type="#_x0000_t75" style="width:28.35pt;height:13pt;mso-position-horizontal-relative:page;mso-position-vertical:absolute;mso-position-vertical-relative:page" o:ole="">
            <v:imagedata r:id="rId456" o:title=""/>
          </v:shape>
          <o:OLEObject Type="Embed" ProgID="Equation.DSMT4" ShapeID="对象 89" DrawAspect="Content" ObjectID="_1543847158" r:id="rId457"/>
        </w:object>
      </w:r>
      <w:r w:rsidRPr="007305A5">
        <w:t>进行存储，其中</w:t>
      </w:r>
      <w:r w:rsidRPr="007305A5">
        <w:object w:dxaOrig="2480" w:dyaOrig="359">
          <v:shape id="对象 90" o:spid="_x0000_i1300" type="#_x0000_t75" style="width:88.45pt;height:13pt;mso-position-horizontal-relative:page;mso-position-vertical-relative:page" o:ole="">
            <v:imagedata r:id="rId458" o:title=""/>
          </v:shape>
          <o:OLEObject Type="Embed" ProgID="Equation.DSMT4" ShapeID="对象 90" DrawAspect="Content" ObjectID="_1543847159" r:id="rId459"/>
        </w:object>
      </w:r>
      <w:r w:rsidRPr="007305A5">
        <w:t>对应为</w:t>
      </w:r>
      <w:r w:rsidRPr="007305A5">
        <w:object w:dxaOrig="200" w:dyaOrig="301">
          <v:shape id="对象 91" o:spid="_x0000_i1301" type="#_x0000_t75" style="width:6.5pt;height:10.7pt;mso-position-horizontal:absolute;mso-position-horizontal-relative:page;mso-position-vertical-relative:page" o:ole="">
            <v:imagedata r:id="rId460" o:title=""/>
          </v:shape>
          <o:OLEObject Type="Embed" ProgID="Equation.DSMT4" ShapeID="对象 91" DrawAspect="Content" ObjectID="_1543847160" r:id="rId461"/>
        </w:object>
      </w:r>
      <w:r w:rsidRPr="007305A5">
        <w:t>的第</w:t>
      </w:r>
      <w:r w:rsidRPr="007305A5">
        <w:rPr>
          <w:i/>
        </w:rPr>
        <w:t>i</w:t>
      </w:r>
      <w:r w:rsidRPr="007305A5">
        <w:t>位</w:t>
      </w:r>
      <w:r w:rsidRPr="007305A5">
        <w:t>3</w:t>
      </w:r>
      <w:r w:rsidRPr="007305A5">
        <w:t>进制位，将</w:t>
      </w:r>
      <w:r w:rsidRPr="007305A5">
        <w:object w:dxaOrig="241" w:dyaOrig="281">
          <v:shape id="对象 92" o:spid="_x0000_i1302" type="#_x0000_t75" style="width:8.45pt;height:9.55pt;mso-position-horizontal-relative:page;mso-position-vertical-relative:page" o:ole="">
            <v:imagedata r:id="rId462" o:title=""/>
          </v:shape>
          <o:OLEObject Type="Embed" ProgID="Equation.DSMT4" ShapeID="对象 92" DrawAspect="Content" ObjectID="_1543847161" r:id="rId463"/>
        </w:object>
      </w:r>
      <w:r w:rsidRPr="007305A5">
        <w:t>映射为</w:t>
      </w:r>
      <w:r w:rsidRPr="007305A5">
        <w:object w:dxaOrig="2960" w:dyaOrig="359">
          <v:shape id="对象 93" o:spid="_x0000_i1303" type="#_x0000_t75" style="width:105.7pt;height:13pt;mso-position-horizontal:absolute;mso-position-horizontal-relative:page;mso-position-vertical-relative:page" o:ole="">
            <v:imagedata r:id="rId464" o:title=""/>
          </v:shape>
          <o:OLEObject Type="Embed" ProgID="Equation.DSMT4" ShapeID="对象 93" DrawAspect="Content" ObjectID="_1543847162" r:id="rId465"/>
        </w:object>
      </w:r>
      <w:r>
        <w:rPr>
          <w:rFonts w:hint="eastAsia"/>
        </w:rPr>
        <w:t>;</w:t>
      </w:r>
    </w:p>
    <w:p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rsidRPr="007305A5">
        <w:t>统计</w:t>
      </w:r>
      <w:r w:rsidRPr="007305A5">
        <w:object w:dxaOrig="302" w:dyaOrig="281">
          <v:shape id="对象 94" o:spid="_x0000_i1304" type="#_x0000_t75" style="width:10.7pt;height:9.55pt;mso-position-horizontal:absolute;mso-position-horizontal-relative:page;mso-position-vertical-relative:page" o:ole="">
            <v:imagedata r:id="rId466" o:title=""/>
          </v:shape>
          <o:OLEObject Type="Embed" ProgID="Equation.DSMT4" ShapeID="对象 94" DrawAspect="Content" ObjectID="_1543847163" r:id="rId467"/>
        </w:object>
      </w:r>
      <w:r w:rsidRPr="007305A5">
        <w:t>中的非零元素数量</w:t>
      </w:r>
      <w:r w:rsidRPr="007305A5">
        <w:object w:dxaOrig="321" w:dyaOrig="361">
          <v:shape id="对象 95" o:spid="_x0000_i1305" type="#_x0000_t75" style="width:16.45pt;height:18pt;mso-position-horizontal-relative:page;mso-position-vertical-relative:page" o:ole="">
            <v:imagedata r:id="rId468" o:title=""/>
          </v:shape>
          <o:OLEObject Type="Embed" ProgID="Equation.DSMT4" ShapeID="对象 95" DrawAspect="Content" ObjectID="_1543847164" r:id="rId469"/>
        </w:object>
      </w:r>
      <w:r w:rsidRPr="007305A5">
        <w:t>，若</w:t>
      </w:r>
      <w:r w:rsidRPr="007305A5">
        <w:object w:dxaOrig="762" w:dyaOrig="361">
          <v:shape id="对象 96" o:spid="_x0000_i1306" type="#_x0000_t75" style="width:27.2pt;height:13pt;mso-position-horizontal-relative:page;mso-position-vertical:absolute;mso-position-vertical-relative:page" o:ole="">
            <v:imagedata r:id="rId470" o:title=""/>
          </v:shape>
          <o:OLEObject Type="Embed" ProgID="Equation.DSMT4" ShapeID="对象 96" DrawAspect="Content" ObjectID="_1543847165" r:id="rId471"/>
        </w:object>
      </w:r>
      <w:r w:rsidRPr="007305A5">
        <w:t>，则将</w:t>
      </w:r>
      <w:r w:rsidRPr="007305A5">
        <w:object w:dxaOrig="302" w:dyaOrig="281">
          <v:shape id="对象 97" o:spid="_x0000_i1307" type="#_x0000_t75" style="width:10.7pt;height:9.55pt;mso-position-horizontal:absolute;mso-position-horizontal-relative:page;mso-position-vertical-relative:page" o:ole="">
            <v:imagedata r:id="rId472" o:title=""/>
          </v:shape>
          <o:OLEObject Type="Embed" ProgID="Equation.DSMT4" ShapeID="对象 97" DrawAspect="Content" ObjectID="_1543847166" r:id="rId473"/>
        </w:object>
      </w:r>
      <w:r w:rsidRPr="007305A5">
        <w:t>嵌入到</w:t>
      </w:r>
      <w:r w:rsidRPr="007305A5">
        <w:object w:dxaOrig="539" w:dyaOrig="379">
          <v:shape id="对象 843" o:spid="_x0000_i1308" type="#_x0000_t75" style="width:19.15pt;height:13.4pt" o:ole="">
            <v:imagedata r:id="rId474" o:title=""/>
          </v:shape>
          <o:OLEObject Type="Embed" ProgID="Equation.DSMT4" ShapeID="对象 843" DrawAspect="Content" ObjectID="_1543847167" r:id="rId475"/>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rsidR="007305A5" w:rsidRDefault="007305A5" w:rsidP="007305A5">
      <w:pPr>
        <w:widowControl/>
        <w:ind w:firstLineChars="200" w:firstLine="416"/>
        <w:textAlignment w:val="center"/>
      </w:pPr>
      <w:r w:rsidRPr="00EC2606">
        <w:t>第</w:t>
      </w:r>
      <w:r>
        <w:t>5</w:t>
      </w:r>
      <w:r w:rsidRPr="00EC2606">
        <w:t>步：反复执行第</w:t>
      </w:r>
      <w:r w:rsidRPr="00EC2606">
        <w:t>3</w:t>
      </w:r>
      <w:r w:rsidRPr="00EC2606">
        <w:t>步和第</w:t>
      </w:r>
      <w:r w:rsidRPr="00EC2606">
        <w:t>4</w:t>
      </w:r>
      <w:r w:rsidRPr="00EC2606">
        <w:t>步，直至</w:t>
      </w:r>
      <w:r w:rsidRPr="00EC2606">
        <w:rPr>
          <w:i/>
        </w:rPr>
        <w:t>k</w:t>
      </w:r>
      <w:r w:rsidRPr="00EC2606">
        <w:t>=</w:t>
      </w:r>
      <w:r w:rsidR="00FF19C1" w:rsidRPr="00EC2606">
        <w:object w:dxaOrig="442" w:dyaOrig="361">
          <v:shape id="对象 99" o:spid="_x0000_i1309" type="#_x0000_t75" style="width:15.3pt;height:13pt;mso-position-horizontal:absolute;mso-position-horizontal-relative:page;mso-position-vertical-relative:page" o:ole="">
            <v:imagedata r:id="rId476" o:title=""/>
          </v:shape>
          <o:OLEObject Type="Embed" ProgID="Equation.DSMT4" ShapeID="对象 99" DrawAspect="Content" ObjectID="_1543847168" r:id="rId477"/>
        </w:object>
      </w:r>
      <w:r w:rsidR="00FF19C1">
        <w:t>.</w:t>
      </w:r>
    </w:p>
    <w:p w:rsidR="00FF19C1" w:rsidRDefault="00FF19C1" w:rsidP="007305A5">
      <w:pPr>
        <w:widowControl/>
        <w:ind w:firstLineChars="200" w:firstLine="416"/>
        <w:textAlignment w:val="center"/>
      </w:pPr>
      <w:r>
        <w:t>算法</w:t>
      </w:r>
      <w:r>
        <w:rPr>
          <w:rFonts w:hint="eastAsia"/>
        </w:rPr>
        <w:t>1</w:t>
      </w:r>
      <w:r>
        <w:rPr>
          <w:rFonts w:hint="eastAsia"/>
        </w:rPr>
        <w:t>生成</w:t>
      </w:r>
      <w:r w:rsidRPr="002D5478">
        <w:t>嵌密元素调整表</w:t>
      </w:r>
      <w:r w:rsidRPr="008919C5">
        <w:object w:dxaOrig="540" w:dyaOrig="380">
          <v:shape id="_x0000_i1310" type="#_x0000_t75" style="width:20.7pt;height:14.95pt" o:ole="">
            <v:imagedata r:id="rId442" o:title=""/>
          </v:shape>
          <o:OLEObject Type="Embed" ProgID="Equation.DSMT4" ShapeID="_x0000_i1310" DrawAspect="Content" ObjectID="_1543847169" r:id="rId478"/>
        </w:object>
      </w:r>
      <w:r>
        <w:t>的具体思路是不断</w:t>
      </w:r>
      <w:r>
        <w:rPr>
          <w:rFonts w:hint="eastAsia"/>
        </w:rPr>
        <w:t>地</w:t>
      </w:r>
      <w:r w:rsidR="002E2CB3">
        <w:rPr>
          <w:rFonts w:hint="eastAsia"/>
        </w:rPr>
        <w:t>枚举</w:t>
      </w:r>
      <w:r w:rsidRPr="007305A5">
        <w:object w:dxaOrig="760" w:dyaOrig="320">
          <v:shape id="_x0000_i1311" type="#_x0000_t75" style="width:27.55pt;height:11.85pt" o:ole="">
            <v:imagedata r:id="rId479" o:title=""/>
          </v:shape>
          <o:OLEObject Type="Embed" ProgID="Equation.DSMT4" ShapeID="_x0000_i1311" DrawAspect="Content" ObjectID="_1543847170" r:id="rId480"/>
        </w:object>
      </w:r>
      <w:r>
        <w:t>范围内的</w:t>
      </w:r>
      <w:r>
        <w:rPr>
          <w:rFonts w:hint="eastAsia"/>
        </w:rPr>
        <w:t>候选</w:t>
      </w:r>
      <w:r>
        <w:t>整数</w:t>
      </w:r>
      <w:r w:rsidRPr="007305A5">
        <w:object w:dxaOrig="200" w:dyaOrig="301">
          <v:shape id="_x0000_i1312" type="#_x0000_t75" style="width:6.5pt;height:10.7pt;mso-position-horizontal:absolute;mso-position-horizontal-relative:page;mso-position-vertical-relative:page" o:ole="">
            <v:imagedata r:id="rId460" o:title=""/>
          </v:shape>
          <o:OLEObject Type="Embed" ProgID="Equation.DSMT4" ShapeID="_x0000_i1312" DrawAspect="Content" ObjectID="_1543847171" r:id="rId481"/>
        </w:object>
      </w:r>
      <w:r>
        <w:rPr>
          <w:rFonts w:hint="eastAsia"/>
        </w:rPr>
        <w:t>,</w:t>
      </w:r>
      <w:r>
        <w:t>将其</w:t>
      </w:r>
      <w:r>
        <w:rPr>
          <w:rFonts w:hint="eastAsia"/>
        </w:rPr>
        <w:t>转换为</w:t>
      </w:r>
      <w:r w:rsidRPr="007305A5">
        <w:t>3</w:t>
      </w:r>
      <w:r w:rsidRPr="007305A5">
        <w:t>进制数</w:t>
      </w:r>
      <w:r>
        <w:t>并通过</w:t>
      </w:r>
      <w:r>
        <w:rPr>
          <w:rFonts w:hint="eastAsia"/>
        </w:rPr>
        <w:t>1</w:t>
      </w:r>
      <w:r>
        <w:rPr>
          <w:rFonts w:hint="eastAsia"/>
        </w:rPr>
        <w:t>维向量</w:t>
      </w:r>
      <w:r w:rsidRPr="007305A5">
        <w:object w:dxaOrig="801" w:dyaOrig="360">
          <v:shape id="_x0000_i1313" type="#_x0000_t75" style="width:28.35pt;height:13pt;mso-position-horizontal-relative:page;mso-position-vertical:absolute;mso-position-vertical-relative:page" o:ole="">
            <v:imagedata r:id="rId456" o:title=""/>
          </v:shape>
          <o:OLEObject Type="Embed" ProgID="Equation.DSMT4" ShapeID="_x0000_i1313" DrawAspect="Content" ObjectID="_1543847172" r:id="rId482"/>
        </w:object>
      </w:r>
      <w:r w:rsidRPr="007305A5">
        <w:t>进行存储</w:t>
      </w:r>
      <w:r w:rsidR="002E2CB3">
        <w:rPr>
          <w:rFonts w:hint="eastAsia"/>
        </w:rPr>
        <w:t>,</w:t>
      </w:r>
      <w:r w:rsidR="002E2CB3">
        <w:rPr>
          <w:rFonts w:hint="eastAsia"/>
        </w:rPr>
        <w:t>然后</w:t>
      </w:r>
      <w:r w:rsidR="002E2CB3">
        <w:t>将</w:t>
      </w:r>
      <w:r w:rsidR="002E2CB3" w:rsidRPr="002E2CB3">
        <w:object w:dxaOrig="240" w:dyaOrig="279">
          <v:shape id="_x0000_i1314" type="#_x0000_t75" style="width:9.2pt;height:10.7pt;mso-position-horizontal:absolute" o:ole="">
            <v:imagedata r:id="rId483" o:title=""/>
          </v:shape>
          <o:OLEObject Type="Embed" ProgID="Equation.DSMT4" ShapeID="_x0000_i1314" DrawAspect="Content" ObjectID="_1543847173" r:id="rId484"/>
        </w:object>
      </w:r>
      <w:r w:rsidR="002E2CB3">
        <w:t>元素</w:t>
      </w:r>
      <w:r w:rsidR="002E2CB3" w:rsidRPr="007305A5">
        <w:object w:dxaOrig="1120" w:dyaOrig="360">
          <v:shape id="_x0000_i1315" type="#_x0000_t75" style="width:40.2pt;height:13pt" o:ole="">
            <v:imagedata r:id="rId485" o:title=""/>
          </v:shape>
          <o:OLEObject Type="Embed" ProgID="Equation.DSMT4" ShapeID="_x0000_i1315" DrawAspect="Content" ObjectID="_1543847174" r:id="rId486"/>
        </w:object>
      </w:r>
      <w:r w:rsidR="002E2CB3">
        <w:t>映射为</w:t>
      </w:r>
      <w:r w:rsidR="002E2CB3" w:rsidRPr="002E2CB3">
        <w:object w:dxaOrig="1280" w:dyaOrig="360">
          <v:shape id="_x0000_i1316" type="#_x0000_t75" style="width:48.25pt;height:13.8pt" o:ole="">
            <v:imagedata r:id="rId487" o:title=""/>
          </v:shape>
          <o:OLEObject Type="Embed" ProgID="Equation.DSMT4" ShapeID="_x0000_i1316" DrawAspect="Content" ObjectID="_1543847175" r:id="rId488"/>
        </w:object>
      </w:r>
      <w:r w:rsidR="002E2CB3">
        <w:t>从而为每个</w:t>
      </w:r>
      <w:r w:rsidR="002E2CB3">
        <w:rPr>
          <w:rFonts w:hint="eastAsia"/>
        </w:rPr>
        <w:t>3</w:t>
      </w:r>
      <w:r w:rsidR="002E2CB3">
        <w:rPr>
          <w:rFonts w:hint="eastAsia"/>
        </w:rPr>
        <w:t>进制数字分配</w:t>
      </w:r>
      <w:r w:rsidR="002E2CB3">
        <w:rPr>
          <w:rFonts w:hint="eastAsia"/>
        </w:rPr>
        <w:t>1</w:t>
      </w:r>
      <w:r w:rsidR="002E2CB3">
        <w:rPr>
          <w:rFonts w:hint="eastAsia"/>
        </w:rPr>
        <w:t>个指定的调整量</w:t>
      </w:r>
      <w:r w:rsidR="007E100A" w:rsidRPr="002E2CB3">
        <w:object w:dxaOrig="300" w:dyaOrig="260">
          <v:shape id="_x0000_i1317" type="#_x0000_t75" style="width:12.25pt;height:10.7pt" o:ole="">
            <v:imagedata r:id="rId411" o:title=""/>
          </v:shape>
          <o:OLEObject Type="Embed" ProgID="Equation.DSMT4" ShapeID="_x0000_i1317" DrawAspect="Content" ObjectID="_1543847176" r:id="rId489"/>
        </w:object>
      </w:r>
      <w:r w:rsidR="002E2CB3" w:rsidRPr="002E2CB3">
        <w:t>或</w:t>
      </w:r>
      <w:r w:rsidR="002E2CB3" w:rsidRPr="002E2CB3">
        <w:rPr>
          <w:rFonts w:hint="eastAsia"/>
        </w:rPr>
        <w:t>0</w:t>
      </w:r>
      <w:r w:rsidR="00A039F0">
        <w:t>形成映射后的调整向量</w:t>
      </w:r>
      <w:r w:rsidR="00A039F0" w:rsidRPr="007305A5">
        <w:object w:dxaOrig="302" w:dyaOrig="281">
          <v:shape id="_x0000_i1318" type="#_x0000_t75" style="width:10.7pt;height:9.55pt;mso-position-horizontal:absolute;mso-position-horizontal-relative:page;mso-position-vertical-relative:page" o:ole="">
            <v:imagedata r:id="rId466" o:title=""/>
          </v:shape>
          <o:OLEObject Type="Embed" ProgID="Equation.DSMT4" ShapeID="_x0000_i1318" DrawAspect="Content" ObjectID="_1543847177" r:id="rId490"/>
        </w:object>
      </w:r>
      <w:r w:rsidR="002E2CB3">
        <w:t>.</w:t>
      </w:r>
      <w:r w:rsidR="00A039F0" w:rsidRPr="007305A5">
        <w:object w:dxaOrig="302" w:dyaOrig="281">
          <v:shape id="_x0000_i1319" type="#_x0000_t75" style="width:10.7pt;height:9.55pt;mso-position-horizontal:absolute;mso-position-horizontal-relative:page;mso-position-vertical-relative:page" o:ole="">
            <v:imagedata r:id="rId466" o:title=""/>
          </v:shape>
          <o:OLEObject Type="Embed" ProgID="Equation.DSMT4" ShapeID="_x0000_i1319" DrawAspect="Content" ObjectID="_1543847178" r:id="rId491"/>
        </w:object>
      </w:r>
      <w:r w:rsidR="002E2CB3" w:rsidRPr="007305A5">
        <w:t>中非零元素数量</w:t>
      </w:r>
      <w:r w:rsidR="00A039F0" w:rsidRPr="007305A5">
        <w:object w:dxaOrig="321" w:dyaOrig="361">
          <v:shape id="_x0000_i1320" type="#_x0000_t75" style="width:12.25pt;height:13.4pt;mso-position-horizontal:absolute;mso-position-horizontal-relative:page;mso-position-vertical-relative:page" o:ole="">
            <v:imagedata r:id="rId468" o:title=""/>
          </v:shape>
          <o:OLEObject Type="Embed" ProgID="Equation.DSMT4" ShapeID="_x0000_i1320" DrawAspect="Content" ObjectID="_1543847179" r:id="rId492"/>
        </w:object>
      </w:r>
      <w:r w:rsidR="00A039F0">
        <w:t>即对应为载体向量</w:t>
      </w:r>
      <w:r w:rsidR="00A039F0" w:rsidRPr="00A039F0">
        <w:object w:dxaOrig="320" w:dyaOrig="360">
          <v:shape id="_x0000_i1321" type="#_x0000_t75" style="width:12.25pt;height:13.8pt" o:ole="">
            <v:imagedata r:id="rId493" o:title=""/>
          </v:shape>
          <o:OLEObject Type="Embed" ProgID="Equation.DSMT4" ShapeID="_x0000_i1321" DrawAspect="Content" ObjectID="_1543847180" r:id="rId494"/>
        </w:object>
      </w:r>
      <w:r w:rsidR="00A039F0">
        <w:t>的调整元素数</w:t>
      </w:r>
      <w:r w:rsidR="007E3E62">
        <w:rPr>
          <w:rFonts w:hint="eastAsia"/>
        </w:rPr>
        <w:t>,</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v:shape id="_x0000_i1322" type="#_x0000_t75" style="width:27.2pt;height:13pt;mso-position-horizontal-relative:page;mso-position-vertical:absolute;mso-position-vertical-relative:page" o:ole="">
            <v:imagedata r:id="rId470" o:title=""/>
          </v:shape>
          <o:OLEObject Type="Embed" ProgID="Equation.DSMT4" ShapeID="_x0000_i1322" DrawAspect="Content" ObjectID="_1543847181" r:id="rId495"/>
        </w:object>
      </w:r>
      <w:r w:rsidR="007E3E62">
        <w:t>来保证嵌密调整表中的</w:t>
      </w:r>
      <w:r w:rsidR="007E3E62">
        <w:rPr>
          <w:rFonts w:hint="eastAsia"/>
        </w:rPr>
        <w:t>任</w:t>
      </w:r>
      <w:r w:rsidR="009304A5">
        <w:rPr>
          <w:rFonts w:hint="eastAsia"/>
        </w:rPr>
        <w:t>一</w:t>
      </w:r>
      <w:r w:rsidR="007E3E62">
        <w:t>行</w:t>
      </w:r>
      <w:r w:rsidR="007E100A" w:rsidRPr="002E2CB3">
        <w:object w:dxaOrig="300" w:dyaOrig="260">
          <v:shape id="_x0000_i1323" type="#_x0000_t75" style="width:12.25pt;height:10.7pt" o:ole="">
            <v:imagedata r:id="rId411" o:title=""/>
          </v:shape>
          <o:OLEObject Type="Embed" ProgID="Equation.DSMT4" ShapeID="_x0000_i1323" DrawAspect="Content" ObjectID="_1543847182" r:id="rId496"/>
        </w:object>
      </w:r>
      <w:r w:rsidR="007E3E62">
        <w:t>的</w:t>
      </w:r>
      <w:r w:rsidR="009304A5">
        <w:t>总</w:t>
      </w:r>
      <w:r w:rsidR="007E3E62">
        <w:t>数量都小于</w:t>
      </w:r>
      <w:r w:rsidR="007E100A" w:rsidRPr="007E3E62">
        <w:object w:dxaOrig="260" w:dyaOrig="220">
          <v:shape id="_x0000_i1324" type="#_x0000_t75" style="width:9.2pt;height:7.65pt" o:ole="">
            <v:imagedata r:id="rId497" o:title=""/>
          </v:shape>
          <o:OLEObject Type="Embed" ProgID="Equation.DSMT4" ShapeID="_x0000_i1324" DrawAspect="Content" ObjectID="_1543847183" r:id="rId498"/>
        </w:object>
      </w:r>
      <w:r w:rsidR="007E3E62">
        <w:rPr>
          <w:rFonts w:hint="eastAsia"/>
        </w:rPr>
        <w:t>.</w:t>
      </w:r>
    </w:p>
    <w:p w:rsidR="002E2CB3" w:rsidRPr="002E2CB3" w:rsidRDefault="00DC0630" w:rsidP="007305A5">
      <w:pPr>
        <w:widowControl/>
        <w:ind w:firstLineChars="200" w:firstLine="416"/>
        <w:textAlignment w:val="center"/>
      </w:pPr>
      <w:r>
        <w:rPr>
          <w:rFonts w:hint="eastAsia"/>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object w:dxaOrig="960" w:dyaOrig="360">
          <v:shape id="_x0000_i1325" type="#_x0000_t75" style="width:37.15pt;height:13.4pt" o:ole="">
            <v:imagedata r:id="rId499" o:title=""/>
          </v:shape>
          <o:OLEObject Type="Embed" ProgID="Equation.DSMT4" ShapeID="_x0000_i1325" DrawAspect="Content" ObjectID="_1543847184" r:id="rId500"/>
        </w:object>
      </w:r>
      <w:r w:rsidRPr="00DC0630">
        <w:rPr>
          <w:rFonts w:hint="eastAsia"/>
        </w:rPr>
        <w:t>,</w:t>
      </w:r>
      <w:r>
        <w:rPr>
          <w:rFonts w:hint="eastAsia"/>
        </w:rPr>
        <w:t>因此可确定</w:t>
      </w:r>
      <w:r w:rsidRPr="008919C5">
        <w:object w:dxaOrig="780" w:dyaOrig="360">
          <v:shape id="_x0000_i1326" type="#_x0000_t75" style="width:27.2pt;height:13.4pt" o:ole="">
            <v:imagedata r:id="rId444" o:title=""/>
          </v:shape>
          <o:OLEObject Type="Embed" ProgID="Equation.DSMT4" ShapeID="_x0000_i1326" DrawAspect="Content" ObjectID="_1543847185" r:id="rId501"/>
        </w:object>
      </w:r>
      <w:r w:rsidRPr="002D5478">
        <w:t>维嵌密元素调整表</w:t>
      </w:r>
      <w:r>
        <w:t>的规模为</w:t>
      </w:r>
      <w:r w:rsidRPr="008919C5">
        <w:object w:dxaOrig="620" w:dyaOrig="279">
          <v:shape id="_x0000_i1327" type="#_x0000_t75" style="width:22.2pt;height:10.7pt" o:ole="">
            <v:imagedata r:id="rId502" o:title=""/>
          </v:shape>
          <o:OLEObject Type="Embed" ProgID="Equation.DSMT4" ShapeID="_x0000_i1327" DrawAspect="Content" ObjectID="_1543847186" r:id="rId503"/>
        </w:object>
      </w:r>
      <w:r>
        <w:rPr>
          <w:rFonts w:hint="eastAsia"/>
        </w:rPr>
        <w:t>。</w:t>
      </w:r>
      <w:r>
        <w:t>假设当前待枚举的</w:t>
      </w:r>
      <w:r w:rsidRPr="007305A5">
        <w:object w:dxaOrig="660" w:dyaOrig="320">
          <v:shape id="_x0000_i1328" type="#_x0000_t75" style="width:23.75pt;height:11.1pt" o:ole="">
            <v:imagedata r:id="rId504" o:title=""/>
          </v:shape>
          <o:OLEObject Type="Embed" ProgID="Equation.DSMT4" ShapeID="_x0000_i1328" DrawAspect="Content" ObjectID="_1543847187" r:id="rId505"/>
        </w:object>
      </w:r>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525031" w:rsidRPr="00DC0630">
        <w:object w:dxaOrig="680" w:dyaOrig="320">
          <v:shape id="_x0000_i1329" type="#_x0000_t75" style="width:27.2pt;height:13.8pt" o:ole="">
            <v:imagedata r:id="rId506" o:title=""/>
          </v:shape>
          <o:OLEObject Type="Embed" ProgID="Equation.DSMT4" ShapeID="_x0000_i1329" DrawAspect="Content" ObjectID="_1543847188" r:id="rId507"/>
        </w:object>
      </w:r>
      <w:r w:rsidR="00525031">
        <w:rPr>
          <w:rFonts w:hint="eastAsia"/>
        </w:rPr>
        <w:t>,</w:t>
      </w:r>
      <w:r w:rsidR="00525031">
        <w:t>则</w:t>
      </w:r>
      <w:r w:rsidR="00F456F2" w:rsidRPr="007305A5">
        <w:object w:dxaOrig="1820" w:dyaOrig="360">
          <v:shape id="_x0000_i1330" type="#_x0000_t75" style="width:65.5pt;height:13pt" o:ole="">
            <v:imagedata r:id="rId508" o:title=""/>
          </v:shape>
          <o:OLEObject Type="Embed" ProgID="Equation.DSMT4" ShapeID="_x0000_i1330" DrawAspect="Content" ObjectID="_1543847189" r:id="rId509"/>
        </w:object>
      </w:r>
      <w:r w:rsidR="00525031">
        <w:rPr>
          <w:rFonts w:hint="eastAsia"/>
        </w:rPr>
        <w:t>。</w:t>
      </w:r>
      <w:r w:rsidR="00525031">
        <w:t>按算法</w:t>
      </w:r>
      <w:r w:rsidR="00525031">
        <w:rPr>
          <w:rFonts w:hint="eastAsia"/>
        </w:rPr>
        <w:t>1</w:t>
      </w:r>
      <w:r w:rsidR="00525031">
        <w:rPr>
          <w:rFonts w:hint="eastAsia"/>
        </w:rPr>
        <w:t>第</w:t>
      </w:r>
      <w:r w:rsidR="00525031">
        <w:rPr>
          <w:rFonts w:hint="eastAsia"/>
        </w:rPr>
        <w:t>3</w:t>
      </w:r>
      <w:r w:rsidR="00525031">
        <w:rPr>
          <w:rFonts w:hint="eastAsia"/>
        </w:rPr>
        <w:t>步可得</w:t>
      </w:r>
      <w:r w:rsidR="00525031" w:rsidRPr="007305A5">
        <w:object w:dxaOrig="302" w:dyaOrig="281">
          <v:shape id="_x0000_i1331" type="#_x0000_t75" style="width:10.7pt;height:9.55pt;mso-position-horizontal:absolute;mso-position-horizontal-relative:page;mso-position-vertical-relative:page" o:ole="">
            <v:imagedata r:id="rId466" o:title=""/>
          </v:shape>
          <o:OLEObject Type="Embed" ProgID="Equation.DSMT4" ShapeID="_x0000_i1331" DrawAspect="Content" ObjectID="_1543847190" r:id="rId510"/>
        </w:object>
      </w:r>
      <w:r w:rsidR="00525031" w:rsidRPr="007305A5">
        <w:t>中</w:t>
      </w:r>
      <w:r w:rsidR="00525031">
        <w:t>元素</w:t>
      </w:r>
      <w:r w:rsidR="00F456F2" w:rsidRPr="007305A5">
        <w:object w:dxaOrig="1939" w:dyaOrig="360">
          <v:shape id="_x0000_i1332" type="#_x0000_t75" style="width:68.95pt;height:13pt" o:ole="">
            <v:imagedata r:id="rId511" o:title=""/>
          </v:shape>
          <o:OLEObject Type="Embed" ProgID="Equation.DSMT4" ShapeID="_x0000_i1332" DrawAspect="Content" ObjectID="_1543847191" r:id="rId512"/>
        </w:object>
      </w:r>
      <w:r w:rsidR="00525031">
        <w:rPr>
          <w:rFonts w:hint="eastAsia"/>
        </w:rPr>
        <w:t>，由于</w:t>
      </w:r>
      <w:r w:rsidR="00525031" w:rsidRPr="007305A5">
        <w:object w:dxaOrig="302" w:dyaOrig="281">
          <v:shape id="_x0000_i1333" type="#_x0000_t75" style="width:10.7pt;height:9.55pt;mso-position-horizontal:absolute;mso-position-horizontal-relative:page;mso-position-vertical-relative:page" o:ole="">
            <v:imagedata r:id="rId466" o:title=""/>
          </v:shape>
          <o:OLEObject Type="Embed" ProgID="Equation.DSMT4" ShapeID="_x0000_i1333" DrawAspect="Content" ObjectID="_1543847192" r:id="rId513"/>
        </w:object>
      </w:r>
      <w:r w:rsidR="00525031">
        <w:t>中非零元素数量</w:t>
      </w:r>
      <w:r w:rsidR="00525031" w:rsidRPr="007305A5">
        <w:object w:dxaOrig="1040" w:dyaOrig="360">
          <v:shape id="_x0000_i1334" type="#_x0000_t75" style="width:36.4pt;height:13pt" o:ole="">
            <v:imagedata r:id="rId514" o:title=""/>
          </v:shape>
          <o:OLEObject Type="Embed" ProgID="Equation.DSMT4" ShapeID="_x0000_i1334" DrawAspect="Content" ObjectID="_1543847193" r:id="rId515"/>
        </w:object>
      </w:r>
      <w:r w:rsidR="00525031">
        <w:rPr>
          <w:rFonts w:hint="eastAsia"/>
        </w:rPr>
        <w:t>，</w:t>
      </w:r>
      <w:r w:rsidR="00525031">
        <w:t>故将</w:t>
      </w:r>
      <w:r w:rsidR="00F456F2" w:rsidRPr="007305A5">
        <w:object w:dxaOrig="1939" w:dyaOrig="360">
          <v:shape id="_x0000_i1335" type="#_x0000_t75" style="width:68.95pt;height:13pt" o:ole="">
            <v:imagedata r:id="rId516" o:title=""/>
          </v:shape>
          <o:OLEObject Type="Embed" ProgID="Equation.DSMT4" ShapeID="_x0000_i1335" DrawAspect="Content" ObjectID="_1543847194" r:id="rId517"/>
        </w:object>
      </w:r>
      <w:r w:rsidR="00525031">
        <w:t>作为</w:t>
      </w:r>
      <w:r w:rsidR="00525031" w:rsidRPr="008919C5">
        <w:object w:dxaOrig="540" w:dyaOrig="380">
          <v:shape id="_x0000_i1336" type="#_x0000_t75" style="width:20.7pt;height:14.95pt" o:ole="">
            <v:imagedata r:id="rId442" o:title=""/>
          </v:shape>
          <o:OLEObject Type="Embed" ProgID="Equation.DSMT4" ShapeID="_x0000_i1336" DrawAspect="Content" ObjectID="_1543847195" r:id="rId518"/>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r w:rsidR="00525031">
        <w:rPr>
          <w:snapToGrid/>
        </w:rPr>
        <w:t>嵌密调整表</w:t>
      </w:r>
      <w:r w:rsidR="00525031">
        <w:rPr>
          <w:rFonts w:hint="eastAsia"/>
          <w:snapToGrid/>
        </w:rPr>
        <w:t>.</w:t>
      </w:r>
      <w:r w:rsidR="009304A5">
        <w:rPr>
          <w:rFonts w:hint="eastAsia"/>
          <w:snapToGrid/>
        </w:rPr>
        <w:t>其中第</w:t>
      </w:r>
      <w:r w:rsidR="009304A5">
        <w:rPr>
          <w:rFonts w:hint="eastAsia"/>
          <w:snapToGrid/>
        </w:rPr>
        <w:t>1</w:t>
      </w:r>
      <w:r w:rsidR="009304A5">
        <w:rPr>
          <w:rFonts w:hint="eastAsia"/>
          <w:snapToGrid/>
        </w:rPr>
        <w:t>列是为了说明行号而增加的额外列</w:t>
      </w:r>
      <w:r w:rsidR="009304A5">
        <w:rPr>
          <w:rFonts w:hint="eastAsia"/>
          <w:snapToGrid/>
        </w:rPr>
        <w:t>.</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4D4CB9" w:rsidTr="004D4CB9">
        <w:trPr>
          <w:trHeight w:val="227"/>
          <w:jc w:val="center"/>
        </w:trPr>
        <w:tc>
          <w:tcPr>
            <w:tcW w:w="668" w:type="dxa"/>
            <w:tcBorders>
              <w:top w:val="single" w:sz="4" w:space="0" w:color="auto"/>
              <w:bottom w:val="single" w:sz="4" w:space="0" w:color="auto"/>
            </w:tcBorders>
            <w:hideMark/>
          </w:tcPr>
          <w:p w:rsidR="004D4CB9" w:rsidRDefault="004D4CB9" w:rsidP="004D4CB9">
            <w:pPr>
              <w:ind w:firstLineChars="150" w:firstLine="252"/>
            </w:pPr>
            <w:commentRangeStart w:id="67"/>
            <w:r>
              <w:rPr>
                <w:rFonts w:hint="eastAsia"/>
                <w:sz w:val="16"/>
                <w:szCs w:val="16"/>
              </w:rPr>
              <w:t>行号</w:t>
            </w:r>
          </w:p>
        </w:tc>
        <w:tc>
          <w:tcPr>
            <w:tcW w:w="2005" w:type="dxa"/>
            <w:gridSpan w:val="4"/>
            <w:tcBorders>
              <w:top w:val="single" w:sz="4" w:space="0" w:color="auto"/>
              <w:bottom w:val="single" w:sz="4" w:space="0" w:color="auto"/>
            </w:tcBorders>
            <w:vAlign w:val="center"/>
          </w:tcPr>
          <w:p w:rsidR="004D4CB9" w:rsidRDefault="004D4CB9" w:rsidP="004D4CB9">
            <w:pPr>
              <w:ind w:firstLine="0"/>
              <w:jc w:val="center"/>
            </w:pPr>
            <w:r w:rsidRPr="004D4CB9">
              <w:rPr>
                <w:sz w:val="16"/>
                <w:szCs w:val="16"/>
              </w:rPr>
              <w:t>嵌密表元素</w:t>
            </w:r>
            <w:commentRangeEnd w:id="67"/>
            <w:r w:rsidR="00682081">
              <w:rPr>
                <w:rStyle w:val="ab"/>
              </w:rPr>
              <w:commentReference w:id="67"/>
            </w:r>
          </w:p>
        </w:tc>
      </w:tr>
      <w:tr w:rsidR="00A70942" w:rsidTr="00905E40">
        <w:trPr>
          <w:trHeight w:val="227"/>
          <w:jc w:val="center"/>
        </w:trPr>
        <w:tc>
          <w:tcPr>
            <w:tcW w:w="693" w:type="dxa"/>
            <w:gridSpan w:val="2"/>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lastRenderedPageBreak/>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4D4CB9" w:rsidRDefault="00F456F2" w:rsidP="00FE32A5">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r w:rsidRPr="00F456F2">
        <w:t>嵌密元素调整表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68"/>
      <w:r w:rsidRPr="00D27E1A">
        <w:rPr>
          <w:snapToGrid/>
          <w:position w:val="-12"/>
        </w:rPr>
        <w:object w:dxaOrig="1579" w:dyaOrig="360">
          <v:shape id="_x0000_i1337" type="#_x0000_t75" style="width:67pt;height:16.1pt" o:ole="">
            <v:imagedata r:id="rId519" o:title=""/>
          </v:shape>
          <o:OLEObject Type="Embed" ProgID="Equation.DSMT4" ShapeID="_x0000_i1337" DrawAspect="Content" ObjectID="_1543847196" r:id="rId520"/>
        </w:object>
      </w:r>
      <w:commentRangeEnd w:id="68"/>
      <w:r>
        <w:rPr>
          <w:rStyle w:val="ab"/>
        </w:rPr>
        <w:commentReference w:id="68"/>
      </w:r>
      <w:r>
        <w:rPr>
          <w:rFonts w:hint="eastAsia"/>
        </w:rPr>
        <w:t>中每个元素的调整量</w:t>
      </w:r>
      <w:r w:rsidR="00704EB4">
        <w:rPr>
          <w:rFonts w:hint="eastAsia"/>
        </w:rPr>
        <w:t>.</w:t>
      </w:r>
      <w:r w:rsidR="00FE32A5">
        <w:rPr>
          <w:snapToGrid/>
        </w:rPr>
        <w:t xml:space="preserve"> </w:t>
      </w:r>
    </w:p>
    <w:p w:rsidR="009304A5" w:rsidRDefault="00711942" w:rsidP="00ED6D60">
      <w:pPr>
        <w:widowControl/>
        <w:rPr>
          <w:snapToGrid/>
        </w:rPr>
      </w:pPr>
      <w:r w:rsidRPr="00711942">
        <w:rPr>
          <w:rFonts w:hint="eastAsia"/>
          <w:snapToGrid/>
        </w:rPr>
        <w:t>经典</w:t>
      </w:r>
      <w:r>
        <w:rPr>
          <w:rFonts w:hint="eastAsia"/>
          <w:snapToGrid/>
        </w:rPr>
        <w:t>EMD</w:t>
      </w:r>
      <w:r w:rsidR="00854085">
        <w:rPr>
          <w:rFonts w:hint="eastAsia"/>
          <w:snapToGrid/>
        </w:rPr>
        <w:t>模型</w:t>
      </w:r>
      <w:r>
        <w:rPr>
          <w:rFonts w:hint="eastAsia"/>
          <w:snapToGrid/>
        </w:rPr>
        <w:t>都是根据</w:t>
      </w:r>
      <w:r w:rsidR="009304A5">
        <w:rPr>
          <w:rFonts w:hint="eastAsia"/>
          <w:snapToGrid/>
        </w:rPr>
        <w:t>载体像素调整位置的基向量元素的有效组合来嵌入秘密信息</w:t>
      </w:r>
      <w:r w:rsidR="009304A5">
        <w:rPr>
          <w:rFonts w:hint="eastAsia"/>
          <w:snapToGrid/>
        </w:rPr>
        <w:t>,</w:t>
      </w:r>
      <w:r w:rsidR="009304A5">
        <w:rPr>
          <w:rFonts w:hint="eastAsia"/>
          <w:snapToGrid/>
        </w:rPr>
        <w:t>因此经典的</w:t>
      </w:r>
      <w:r w:rsidR="009304A5">
        <w:rPr>
          <w:rFonts w:hint="eastAsia"/>
          <w:snapToGrid/>
        </w:rPr>
        <w:t>EMD</w:t>
      </w:r>
      <w:r w:rsidR="009304A5">
        <w:rPr>
          <w:rFonts w:hint="eastAsia"/>
          <w:snapToGrid/>
        </w:rPr>
        <w:t>模型都需要指定基向量</w:t>
      </w:r>
      <w:r w:rsidR="009304A5">
        <w:rPr>
          <w:rFonts w:hint="eastAsia"/>
          <w:snapToGrid/>
        </w:rPr>
        <w:t>,</w:t>
      </w:r>
      <w:r w:rsidR="009304A5">
        <w:rPr>
          <w:rFonts w:hint="eastAsia"/>
          <w:snapToGrid/>
        </w:rPr>
        <w:t>从而限制了秘密信息的表达范围</w:t>
      </w:r>
      <w:r w:rsidR="009304A5">
        <w:rPr>
          <w:rFonts w:hint="eastAsia"/>
          <w:snapToGrid/>
        </w:rPr>
        <w:t xml:space="preserve">. </w:t>
      </w:r>
    </w:p>
    <w:p w:rsidR="005210DA" w:rsidRDefault="003D32B9" w:rsidP="00E207FB">
      <w:pPr>
        <w:widowControl/>
        <w:textAlignment w:val="center"/>
        <w:rPr>
          <w:snapToGrid/>
        </w:rPr>
      </w:pPr>
      <w:r>
        <w:rPr>
          <w:rFonts w:hint="eastAsia"/>
          <w:snapToGrid/>
        </w:rPr>
        <w:t>而</w:t>
      </w:r>
      <w:r w:rsidR="00240582">
        <w:rPr>
          <w:rFonts w:hint="eastAsia"/>
        </w:rPr>
        <w:t>同</w:t>
      </w:r>
      <w:r w:rsidR="00E207FB">
        <w:rPr>
          <w:rFonts w:hint="eastAsia"/>
          <w:snapToGrid/>
        </w:rPr>
        <w:t>经典的</w:t>
      </w:r>
      <w:r w:rsidR="00E207FB">
        <w:rPr>
          <w:rFonts w:hint="eastAsia"/>
          <w:snapToGrid/>
        </w:rPr>
        <w:t>EMD</w:t>
      </w:r>
      <w:r w:rsidR="00E207FB">
        <w:rPr>
          <w:rFonts w:hint="eastAsia"/>
          <w:snapToGrid/>
        </w:rPr>
        <w:t>模型不同</w:t>
      </w:r>
      <w:r w:rsidR="00E207FB">
        <w:rPr>
          <w:rFonts w:hint="eastAsia"/>
          <w:snapToGrid/>
        </w:rPr>
        <w:t>,</w:t>
      </w:r>
      <w:r w:rsidR="00ED6D60">
        <w:rPr>
          <w:rFonts w:hint="eastAsia"/>
          <w:snapToGrid/>
        </w:rPr>
        <w:t>本文提出的</w:t>
      </w:r>
      <w:r w:rsidR="00ED6D60">
        <w:rPr>
          <w:rFonts w:hint="eastAsia"/>
          <w:snapToGrid/>
        </w:rPr>
        <w:t>EMD(</w:t>
      </w:r>
      <w:r w:rsidR="00ED6D60" w:rsidRPr="00E207FB">
        <w:rPr>
          <w:rFonts w:hint="eastAsia"/>
          <w:i/>
          <w:snapToGrid/>
        </w:rPr>
        <w:t>n</w:t>
      </w:r>
      <w:r w:rsidR="00ED6D60">
        <w:rPr>
          <w:rFonts w:hint="eastAsia"/>
          <w:snapToGrid/>
        </w:rPr>
        <w:t>,</w:t>
      </w:r>
      <w:r w:rsidR="00ED6D60" w:rsidRPr="00E207FB">
        <w:rPr>
          <w:rFonts w:hint="eastAsia"/>
          <w:i/>
          <w:snapToGrid/>
        </w:rPr>
        <w:t>m</w:t>
      </w:r>
      <w:r w:rsidR="00ED6D60">
        <w:rPr>
          <w:rFonts w:hint="eastAsia"/>
          <w:snapToGrid/>
        </w:rPr>
        <w:t>)</w:t>
      </w:r>
      <w:r w:rsidR="00ED6D60">
        <w:rPr>
          <w:rFonts w:hint="eastAsia"/>
          <w:snapToGrid/>
        </w:rPr>
        <w:t>模型</w:t>
      </w:r>
      <w:r w:rsidR="009304A5">
        <w:rPr>
          <w:rFonts w:hint="eastAsia"/>
          <w:snapToGrid/>
        </w:rPr>
        <w:t>中不存在基向量</w:t>
      </w:r>
      <w:r w:rsidR="009304A5">
        <w:rPr>
          <w:rFonts w:hint="eastAsia"/>
          <w:snapToGrid/>
        </w:rPr>
        <w:t xml:space="preserve">, </w:t>
      </w:r>
      <w:r w:rsidR="00E207FB">
        <w:rPr>
          <w:rFonts w:hint="eastAsia"/>
          <w:snapToGrid/>
        </w:rPr>
        <w:t>仅需通过选取嵌密调整表</w:t>
      </w:r>
      <w:r w:rsidR="00E207FB" w:rsidRPr="00E207FB">
        <w:rPr>
          <w:snapToGrid/>
        </w:rPr>
        <w:object w:dxaOrig="540" w:dyaOrig="380">
          <v:shape id="_x0000_i1338" type="#_x0000_t75" style="width:20.7pt;height:14.95pt" o:ole="">
            <v:imagedata r:id="rId442" o:title=""/>
          </v:shape>
          <o:OLEObject Type="Embed" ProgID="Equation.DSMT4" ShapeID="_x0000_i1338" DrawAspect="Content" ObjectID="_1543847197" r:id="rId521"/>
        </w:object>
      </w:r>
      <w:r w:rsidR="004725D2" w:rsidRPr="004725D2">
        <w:rPr>
          <w:rFonts w:hint="eastAsia"/>
          <w:snapToGrid/>
        </w:rPr>
        <w:t>的</w:t>
      </w:r>
      <w:r w:rsidR="004725D2">
        <w:rPr>
          <w:rFonts w:hint="eastAsia"/>
          <w:snapToGrid/>
        </w:rPr>
        <w:t>第</w:t>
      </w:r>
      <w:r w:rsidR="004725D2" w:rsidRPr="005210DA">
        <w:rPr>
          <w:rFonts w:hint="eastAsia"/>
          <w:i/>
          <w:snapToGrid/>
        </w:rPr>
        <w:t>d</w:t>
      </w:r>
      <w:r w:rsidR="004725D2" w:rsidRPr="005210DA">
        <w:rPr>
          <w:snapToGrid/>
        </w:rPr>
        <w:t>行元素</w:t>
      </w:r>
      <w:r w:rsidR="00FE32A5" w:rsidRPr="005210DA">
        <w:rPr>
          <w:snapToGrid/>
        </w:rPr>
        <w:object w:dxaOrig="2020" w:dyaOrig="400">
          <v:shape id="_x0000_i1339" type="#_x0000_t75" style="width:80.45pt;height:16.85pt" o:ole="">
            <v:imagedata r:id="rId522" o:title=""/>
          </v:shape>
          <o:OLEObject Type="Embed" ProgID="Equation.DSMT4" ShapeID="_x0000_i1339" DrawAspect="Content" ObjectID="_1543847198" r:id="rId523"/>
        </w:object>
      </w:r>
      <w:r w:rsidR="00E207FB">
        <w:rPr>
          <w:rFonts w:hint="eastAsia"/>
          <w:snapToGrid/>
        </w:rPr>
        <w:t>来对载体</w:t>
      </w:r>
      <w:r w:rsidR="004725D2">
        <w:rPr>
          <w:rFonts w:hint="eastAsia"/>
          <w:snapToGrid/>
        </w:rPr>
        <w:t>向量</w:t>
      </w:r>
      <w:r w:rsidR="004725D2" w:rsidRPr="004725D2">
        <w:rPr>
          <w:snapToGrid/>
        </w:rPr>
        <w:object w:dxaOrig="1920" w:dyaOrig="360">
          <v:shape id="_x0000_i1340" type="#_x0000_t75" style="width:70.45pt;height:13.4pt" o:ole="">
            <v:imagedata r:id="rId91" o:title=""/>
          </v:shape>
          <o:OLEObject Type="Embed" ProgID="Equation.DSMT4" ShapeID="_x0000_i1340" DrawAspect="Content" ObjectID="_1543847199" r:id="rId524"/>
        </w:object>
      </w:r>
      <w:r w:rsidR="007955DB">
        <w:rPr>
          <w:snapToGrid/>
        </w:rPr>
        <w:t>按式</w:t>
      </w:r>
      <w:r w:rsidR="007955DB">
        <w:rPr>
          <w:rFonts w:hint="eastAsia"/>
          <w:snapToGrid/>
        </w:rPr>
        <w:t>(14)</w:t>
      </w:r>
      <w:r w:rsidR="00E207FB">
        <w:rPr>
          <w:rFonts w:hint="eastAsia"/>
          <w:snapToGrid/>
        </w:rPr>
        <w:t>进行调整以嵌入秘密信息</w:t>
      </w:r>
      <w:r w:rsidR="007955DB" w:rsidRPr="005210DA">
        <w:rPr>
          <w:rFonts w:hint="eastAsia"/>
          <w:i/>
          <w:snapToGrid/>
        </w:rPr>
        <w:t>d</w:t>
      </w:r>
      <w:r w:rsidR="005210DA">
        <w:rPr>
          <w:snapToGrid/>
        </w:rPr>
        <w:t>.</w:t>
      </w:r>
    </w:p>
    <w:tbl>
      <w:tblPr>
        <w:tblW w:w="4706" w:type="dxa"/>
        <w:tblLayout w:type="fixed"/>
        <w:tblLook w:val="04A0"/>
      </w:tblPr>
      <w:tblGrid>
        <w:gridCol w:w="4077"/>
        <w:gridCol w:w="629"/>
      </w:tblGrid>
      <w:tr w:rsidR="007955DB" w:rsidTr="00240582">
        <w:tc>
          <w:tcPr>
            <w:tcW w:w="4077" w:type="dxa"/>
          </w:tcPr>
          <w:p w:rsidR="007955DB" w:rsidRPr="00460678" w:rsidRDefault="00DF5F99" w:rsidP="00240582">
            <w:pPr>
              <w:ind w:firstLine="0"/>
              <w:jc w:val="center"/>
              <w:rPr>
                <w:snapToGrid/>
                <w:position w:val="-12"/>
              </w:rPr>
            </w:pPr>
            <w:r w:rsidRPr="00DF5F99">
              <w:rPr>
                <w:position w:val="-50"/>
                <w:sz w:val="28"/>
                <w:szCs w:val="28"/>
              </w:rPr>
              <w:object w:dxaOrig="4560" w:dyaOrig="1120">
                <v:shape id="_x0000_i1341" type="#_x0000_t75" style="width:169.65pt;height:42.15pt" o:ole="">
                  <v:imagedata r:id="rId525" o:title=""/>
                </v:shape>
                <o:OLEObject Type="Embed" ProgID="Equation.DSMT4" ShapeID="_x0000_i1341" DrawAspect="Content" ObjectID="_1543847200" r:id="rId526"/>
              </w:object>
            </w:r>
          </w:p>
        </w:tc>
        <w:tc>
          <w:tcPr>
            <w:tcW w:w="629" w:type="dxa"/>
            <w:vAlign w:val="center"/>
          </w:tcPr>
          <w:p w:rsidR="007955DB" w:rsidRDefault="007955DB" w:rsidP="007955DB">
            <w:pPr>
              <w:ind w:leftChars="-103" w:right="104" w:hangingChars="103" w:hanging="214"/>
              <w:jc w:val="right"/>
              <w:rPr>
                <w:snapToGrid/>
              </w:rPr>
            </w:pPr>
            <w:r>
              <w:rPr>
                <w:rFonts w:hint="eastAsia"/>
                <w:snapToGrid/>
              </w:rPr>
              <w:t>(</w:t>
            </w:r>
            <w:r>
              <w:rPr>
                <w:snapToGrid/>
              </w:rPr>
              <w:t>14</w:t>
            </w:r>
            <w:r>
              <w:rPr>
                <w:rFonts w:hint="eastAsia"/>
                <w:snapToGrid/>
              </w:rPr>
              <w:t>)</w:t>
            </w:r>
          </w:p>
        </w:tc>
      </w:tr>
    </w:tbl>
    <w:p w:rsidR="004260F9" w:rsidRDefault="005E2C3D" w:rsidP="00E207FB">
      <w:pPr>
        <w:widowControl/>
        <w:textAlignment w:val="center"/>
      </w:pPr>
      <w:r>
        <w:rPr>
          <w:snapToGrid/>
        </w:rPr>
        <w:t>式</w:t>
      </w:r>
      <w:r>
        <w:rPr>
          <w:rFonts w:hint="eastAsia"/>
          <w:snapToGrid/>
        </w:rPr>
        <w:t>(</w:t>
      </w:r>
      <w:r>
        <w:rPr>
          <w:snapToGrid/>
        </w:rPr>
        <w:t>14)</w:t>
      </w:r>
      <w:r w:rsidR="000A64A7">
        <w:t>中</w:t>
      </w:r>
      <w:r w:rsidR="00240582">
        <w:rPr>
          <w:rFonts w:hint="eastAsia"/>
        </w:rPr>
        <w:t>,</w:t>
      </w:r>
      <w:r w:rsidR="004260F9" w:rsidRPr="004260F9">
        <w:rPr>
          <w:snapToGrid/>
        </w:rPr>
        <w:object w:dxaOrig="1020" w:dyaOrig="360">
          <v:shape id="_x0000_i1342" type="#_x0000_t75" style="width:36pt;height:13pt" o:ole="">
            <v:imagedata r:id="rId527" o:title=""/>
          </v:shape>
          <o:OLEObject Type="Embed" ProgID="Equation.DSMT4" ShapeID="_x0000_i1342" DrawAspect="Content" ObjectID="_1543847201" r:id="rId528"/>
        </w:object>
      </w:r>
      <w:r w:rsidR="004260F9">
        <w:rPr>
          <w:snapToGrid/>
        </w:rPr>
        <w:t>或</w:t>
      </w:r>
      <w:r w:rsidR="004260F9" w:rsidRPr="004260F9">
        <w:rPr>
          <w:snapToGrid/>
        </w:rPr>
        <w:object w:dxaOrig="1260" w:dyaOrig="360">
          <v:shape id="_x0000_i1343" type="#_x0000_t75" style="width:44.05pt;height:13pt" o:ole="">
            <v:imagedata r:id="rId529" o:title=""/>
          </v:shape>
          <o:OLEObject Type="Embed" ProgID="Equation.DSMT4" ShapeID="_x0000_i1343" DrawAspect="Content" ObjectID="_1543847202" r:id="rId530"/>
        </w:object>
      </w:r>
      <w:r w:rsidR="004260F9">
        <w:rPr>
          <w:rFonts w:hint="eastAsia"/>
          <w:snapToGrid/>
        </w:rPr>
        <w:t>对应为嵌入时发生溢出</w:t>
      </w:r>
      <w:r w:rsidR="007709F3">
        <w:rPr>
          <w:rFonts w:hint="eastAsia"/>
          <w:snapToGrid/>
        </w:rPr>
        <w:t>的处理情况</w:t>
      </w:r>
      <w:r w:rsidR="007709F3">
        <w:rPr>
          <w:rFonts w:hint="eastAsia"/>
          <w:snapToGrid/>
        </w:rPr>
        <w:t xml:space="preserve">, </w:t>
      </w:r>
      <w:r w:rsidR="007709F3">
        <w:rPr>
          <w:rFonts w:hint="eastAsia"/>
          <w:snapToGrid/>
        </w:rPr>
        <w:t>即当</w:t>
      </w:r>
      <w:r w:rsidR="007709F3" w:rsidRPr="004260F9">
        <w:rPr>
          <w:snapToGrid/>
        </w:rPr>
        <w:object w:dxaOrig="1260" w:dyaOrig="360">
          <v:shape id="_x0000_i1344" type="#_x0000_t75" style="width:44.05pt;height:13pt" o:ole="">
            <v:imagedata r:id="rId529" o:title=""/>
          </v:shape>
          <o:OLEObject Type="Embed" ProgID="Equation.DSMT4" ShapeID="_x0000_i1344" DrawAspect="Content" ObjectID="_1543847203" r:id="rId531"/>
        </w:object>
      </w:r>
      <w:r w:rsidR="007709F3">
        <w:rPr>
          <w:snapToGrid/>
        </w:rPr>
        <w:t>产生上溢</w:t>
      </w:r>
      <w:r w:rsidR="007709F3">
        <w:rPr>
          <w:rFonts w:hint="eastAsia"/>
          <w:snapToGrid/>
        </w:rPr>
        <w:t>时</w:t>
      </w:r>
      <w:r w:rsidR="007709F3">
        <w:rPr>
          <w:rFonts w:hint="eastAsia"/>
          <w:snapToGrid/>
        </w:rPr>
        <w:t>,</w:t>
      </w:r>
      <w:r w:rsidR="007709F3">
        <w:rPr>
          <w:rFonts w:hint="eastAsia"/>
          <w:snapToGrid/>
        </w:rPr>
        <w:t>此时通过</w:t>
      </w:r>
      <w:r w:rsidR="007709F3" w:rsidRPr="007709F3">
        <w:rPr>
          <w:snapToGrid/>
        </w:rPr>
        <w:object w:dxaOrig="620" w:dyaOrig="360">
          <v:shape id="_x0000_i1345" type="#_x0000_t75" style="width:24.9pt;height:14.55pt" o:ole="">
            <v:imagedata r:id="rId532" o:title=""/>
          </v:shape>
          <o:OLEObject Type="Embed" ProgID="Equation.DSMT4" ShapeID="_x0000_i1345" DrawAspect="Content" ObjectID="_1543847204" r:id="rId533"/>
        </w:object>
      </w:r>
      <w:r w:rsidR="007709F3">
        <w:t>标记上溢情况</w:t>
      </w:r>
      <w:r w:rsidR="007709F3">
        <w:rPr>
          <w:rFonts w:hint="eastAsia"/>
        </w:rPr>
        <w:t xml:space="preserve">; </w:t>
      </w:r>
      <w:r w:rsidR="007709F3">
        <w:rPr>
          <w:rFonts w:hint="eastAsia"/>
        </w:rPr>
        <w:t>当</w:t>
      </w:r>
      <w:r w:rsidR="007709F3" w:rsidRPr="004260F9">
        <w:rPr>
          <w:snapToGrid/>
        </w:rPr>
        <w:object w:dxaOrig="1020" w:dyaOrig="360">
          <v:shape id="_x0000_i1346" type="#_x0000_t75" style="width:36pt;height:13pt" o:ole="">
            <v:imagedata r:id="rId534" o:title=""/>
          </v:shape>
          <o:OLEObject Type="Embed" ProgID="Equation.DSMT4" ShapeID="_x0000_i1346" DrawAspect="Content" ObjectID="_1543847205" r:id="rId535"/>
        </w:object>
      </w:r>
      <w:r w:rsidR="007709F3">
        <w:rPr>
          <w:snapToGrid/>
        </w:rPr>
        <w:t>发生下溢时</w:t>
      </w:r>
      <w:r w:rsidR="007709F3">
        <w:rPr>
          <w:rFonts w:hint="eastAsia"/>
          <w:snapToGrid/>
        </w:rPr>
        <w:t xml:space="preserve">, </w:t>
      </w:r>
      <w:r w:rsidR="007709F3">
        <w:rPr>
          <w:rFonts w:hint="eastAsia"/>
          <w:snapToGrid/>
        </w:rPr>
        <w:t>此时通过</w:t>
      </w:r>
      <w:r w:rsidR="007709F3" w:rsidRPr="007709F3">
        <w:rPr>
          <w:snapToGrid/>
        </w:rPr>
        <w:object w:dxaOrig="620" w:dyaOrig="360">
          <v:shape id="_x0000_i1347" type="#_x0000_t75" style="width:24.9pt;height:14.55pt" o:ole="">
            <v:imagedata r:id="rId536" o:title=""/>
          </v:shape>
          <o:OLEObject Type="Embed" ProgID="Equation.DSMT4" ShapeID="_x0000_i1347" DrawAspect="Content" ObjectID="_1543847206" r:id="rId537"/>
        </w:object>
      </w:r>
      <w:r w:rsidR="007709F3">
        <w:t>标记</w:t>
      </w:r>
      <w:r w:rsidR="007709F3">
        <w:rPr>
          <w:rFonts w:hint="eastAsia"/>
        </w:rPr>
        <w:t>下</w:t>
      </w:r>
      <w:r w:rsidR="007709F3">
        <w:t>溢情况</w:t>
      </w:r>
      <w:r w:rsidR="007709F3">
        <w:rPr>
          <w:rFonts w:hint="eastAsia"/>
        </w:rPr>
        <w:t xml:space="preserve">, </w:t>
      </w:r>
      <w:r w:rsidR="007709F3">
        <w:rPr>
          <w:rFonts w:hint="eastAsia"/>
        </w:rPr>
        <w:t>与式</w:t>
      </w:r>
      <w:r w:rsidR="007709F3">
        <w:rPr>
          <w:rFonts w:hint="eastAsia"/>
        </w:rPr>
        <w:t>(14)</w:t>
      </w:r>
      <w:r w:rsidR="007709F3">
        <w:t>相对应的</w:t>
      </w:r>
      <w:r w:rsidR="007709F3">
        <w:rPr>
          <w:rFonts w:hint="eastAsia"/>
          <w:snapToGrid/>
        </w:rPr>
        <w:t>秘密信息</w:t>
      </w:r>
      <w:r w:rsidR="007709F3" w:rsidRPr="005210DA">
        <w:rPr>
          <w:rFonts w:hint="eastAsia"/>
          <w:i/>
          <w:snapToGrid/>
        </w:rPr>
        <w:t>d</w:t>
      </w:r>
      <w:r w:rsidR="007709F3">
        <w:t>提取式</w:t>
      </w:r>
      <w:r w:rsidR="007709F3">
        <w:rPr>
          <w:rFonts w:hint="eastAsia"/>
        </w:rPr>
        <w:t>如式</w:t>
      </w:r>
      <w:r w:rsidR="007709F3">
        <w:rPr>
          <w:rFonts w:hint="eastAsia"/>
        </w:rPr>
        <w:t>(15)</w:t>
      </w:r>
      <w:r w:rsidR="007709F3">
        <w:rPr>
          <w:rFonts w:hint="eastAsia"/>
        </w:rPr>
        <w:t>所示</w:t>
      </w:r>
      <w:r w:rsidR="007709F3">
        <w:t>:</w:t>
      </w:r>
    </w:p>
    <w:tbl>
      <w:tblPr>
        <w:tblW w:w="4706" w:type="dxa"/>
        <w:tblLayout w:type="fixed"/>
        <w:tblLook w:val="04A0"/>
      </w:tblPr>
      <w:tblGrid>
        <w:gridCol w:w="4077"/>
        <w:gridCol w:w="629"/>
      </w:tblGrid>
      <w:tr w:rsidR="007709F3" w:rsidTr="00937628">
        <w:tc>
          <w:tcPr>
            <w:tcW w:w="4077" w:type="dxa"/>
          </w:tcPr>
          <w:p w:rsidR="007709F3" w:rsidRPr="00460678" w:rsidRDefault="00B47BE6" w:rsidP="00937628">
            <w:pPr>
              <w:ind w:firstLine="0"/>
              <w:jc w:val="center"/>
              <w:rPr>
                <w:snapToGrid/>
                <w:position w:val="-12"/>
              </w:rPr>
            </w:pPr>
            <w:r w:rsidRPr="004260F9">
              <w:rPr>
                <w:position w:val="-50"/>
                <w:sz w:val="28"/>
                <w:szCs w:val="28"/>
              </w:rPr>
              <w:object w:dxaOrig="3739" w:dyaOrig="1120">
                <v:shape id="_x0000_i1348" type="#_x0000_t75" style="width:158.15pt;height:47.85pt" o:ole="">
                  <v:imagedata r:id="rId538" o:title=""/>
                </v:shape>
                <o:OLEObject Type="Embed" ProgID="Equation.DSMT4" ShapeID="_x0000_i1348" DrawAspect="Content" ObjectID="_1543847207" r:id="rId539"/>
              </w:object>
            </w:r>
          </w:p>
        </w:tc>
        <w:tc>
          <w:tcPr>
            <w:tcW w:w="629" w:type="dxa"/>
            <w:vAlign w:val="center"/>
          </w:tcPr>
          <w:p w:rsidR="007709F3" w:rsidRDefault="007709F3" w:rsidP="00937628">
            <w:pPr>
              <w:ind w:leftChars="-103" w:right="104" w:hangingChars="103" w:hanging="214"/>
              <w:jc w:val="right"/>
              <w:rPr>
                <w:snapToGrid/>
              </w:rPr>
            </w:pPr>
            <w:r>
              <w:rPr>
                <w:rFonts w:hint="eastAsia"/>
                <w:snapToGrid/>
              </w:rPr>
              <w:t>(</w:t>
            </w:r>
            <w:r>
              <w:rPr>
                <w:snapToGrid/>
              </w:rPr>
              <w:t>15</w:t>
            </w:r>
            <w:r>
              <w:rPr>
                <w:rFonts w:hint="eastAsia"/>
                <w:snapToGrid/>
              </w:rPr>
              <w:t>)</w:t>
            </w:r>
          </w:p>
        </w:tc>
      </w:tr>
    </w:tbl>
    <w:p w:rsidR="007709F3" w:rsidRDefault="00B47BE6" w:rsidP="00E207FB">
      <w:pPr>
        <w:widowControl/>
        <w:textAlignment w:val="center"/>
      </w:pPr>
      <w:r>
        <w:rPr>
          <w:rFonts w:hint="eastAsia"/>
        </w:rPr>
        <w:t>式</w:t>
      </w:r>
      <w:r>
        <w:rPr>
          <w:rFonts w:hint="eastAsia"/>
        </w:rPr>
        <w:t>(15)</w:t>
      </w:r>
      <w:r>
        <w:t>中</w:t>
      </w:r>
      <w:r>
        <w:rPr>
          <w:rFonts w:hint="eastAsia"/>
        </w:rPr>
        <w:t>,</w:t>
      </w:r>
      <w:r>
        <w:object w:dxaOrig="960" w:dyaOrig="360">
          <v:shape id="_x0000_i1349" type="#_x0000_t75" style="width:34.1pt;height:13pt" o:ole="">
            <v:imagedata r:id="rId540" o:title=""/>
          </v:shape>
          <o:OLEObject Type="Embed" ProgID="Equation.DSMT4" ShapeID="_x0000_i1349" DrawAspect="Content" ObjectID="_1543847208" r:id="rId541"/>
        </w:object>
      </w:r>
      <w:r>
        <w:t>和</w:t>
      </w:r>
      <w:r>
        <w:object w:dxaOrig="1040" w:dyaOrig="360">
          <v:shape id="_x0000_i1350" type="#_x0000_t75" style="width:37.15pt;height:13pt" o:ole="">
            <v:imagedata r:id="rId542" o:title=""/>
          </v:shape>
          <o:OLEObject Type="Embed" ProgID="Equation.DSMT4" ShapeID="_x0000_i1350" DrawAspect="Content" ObjectID="_1543847209" r:id="rId543"/>
        </w:object>
      </w:r>
      <w:r>
        <w:t>分别对应为</w:t>
      </w:r>
      <w:r>
        <w:rPr>
          <w:rFonts w:hint="eastAsia"/>
        </w:rPr>
        <w:t>下</w:t>
      </w:r>
      <w:r>
        <w:t>溢和上溢嵌入标志</w:t>
      </w:r>
      <w:r>
        <w:rPr>
          <w:rFonts w:hint="eastAsia"/>
        </w:rPr>
        <w:t>，</w:t>
      </w:r>
      <w:r>
        <w:t>此时可由反向调整直接确定</w:t>
      </w:r>
      <w:r w:rsidRPr="00B47BE6">
        <w:object w:dxaOrig="220" w:dyaOrig="360">
          <v:shape id="_x0000_i1351" type="#_x0000_t75" style="width:10.7pt;height:18pt" o:ole="">
            <v:imagedata r:id="rId544" o:title=""/>
          </v:shape>
          <o:OLEObject Type="Embed" ProgID="Equation.DSMT4" ShapeID="_x0000_i1351" DrawAspect="Content" ObjectID="_1543847210" r:id="rId545"/>
        </w:object>
      </w:r>
      <w:r>
        <w:t>的取值</w:t>
      </w:r>
      <w:r>
        <w:rPr>
          <w:rFonts w:hint="eastAsia"/>
        </w:rPr>
        <w:t>.</w:t>
      </w:r>
    </w:p>
    <w:p w:rsidR="00B47BE6" w:rsidRPr="007709F3" w:rsidRDefault="00B47BE6" w:rsidP="00E207FB">
      <w:pPr>
        <w:widowControl/>
        <w:textAlignment w:val="center"/>
      </w:pPr>
      <w:r>
        <w:t>通过式</w:t>
      </w:r>
      <w:r>
        <w:rPr>
          <w:rFonts w:hint="eastAsia"/>
        </w:rPr>
        <w:t>(</w:t>
      </w:r>
      <w:r>
        <w:t>15)</w:t>
      </w:r>
      <w:r>
        <w:t>可提取出</w:t>
      </w:r>
      <w:r w:rsidR="00FE32A5" w:rsidRPr="005210DA">
        <w:rPr>
          <w:snapToGrid/>
        </w:rPr>
        <w:object w:dxaOrig="2020" w:dyaOrig="400">
          <v:shape id="_x0000_i1519" type="#_x0000_t75" style="width:80.45pt;height:16.85pt" o:ole="">
            <v:imagedata r:id="rId522" o:title=""/>
          </v:shape>
          <o:OLEObject Type="Embed" ProgID="Equation.DSMT4" ShapeID="_x0000_i1519" DrawAspect="Content" ObjectID="_1543847211" r:id="rId546"/>
        </w:object>
      </w:r>
      <w:r>
        <w:rPr>
          <w:snapToGrid/>
        </w:rPr>
        <w:t>,</w:t>
      </w:r>
      <w:r>
        <w:rPr>
          <w:snapToGrid/>
        </w:rPr>
        <w:t>从而</w:t>
      </w:r>
      <w:r>
        <w:rPr>
          <w:rFonts w:hint="eastAsia"/>
          <w:snapToGrid/>
        </w:rPr>
        <w:t>得到</w:t>
      </w:r>
      <w:r>
        <w:rPr>
          <w:snapToGrid/>
        </w:rPr>
        <w:t>嵌入的秘密信息</w:t>
      </w:r>
      <w:r w:rsidRPr="005E2C3D">
        <w:rPr>
          <w:rFonts w:hint="eastAsia"/>
          <w:i/>
          <w:snapToGrid/>
        </w:rPr>
        <w:t>d</w:t>
      </w:r>
    </w:p>
    <w:p w:rsidR="005E2C3D" w:rsidRDefault="007955DB" w:rsidP="00E207FB">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sidR="009B08B1" w:rsidRPr="009B08B1">
        <w:rPr>
          <w:rFonts w:hint="eastAsia"/>
          <w:i/>
          <w:snapToGrid/>
        </w:rPr>
        <w:t>X</w:t>
      </w:r>
      <w:r w:rsidR="009B08B1">
        <w:rPr>
          <w:rFonts w:hint="eastAsia"/>
          <w:snapToGrid/>
        </w:rPr>
        <w:t>进制数</w:t>
      </w:r>
      <w:r w:rsidRPr="005210DA">
        <w:rPr>
          <w:rFonts w:hint="eastAsia"/>
          <w:i/>
          <w:snapToGrid/>
        </w:rPr>
        <w:t>d</w:t>
      </w:r>
      <w:r>
        <w:rPr>
          <w:rFonts w:hint="eastAsia"/>
          <w:snapToGrid/>
        </w:rPr>
        <w:t>,</w:t>
      </w:r>
      <w:r w:rsidR="005E2C3D">
        <w:rPr>
          <w:snapToGrid/>
        </w:rPr>
        <w:t>安全性较低</w:t>
      </w:r>
      <w:r w:rsidR="005E2C3D">
        <w:rPr>
          <w:snapToGrid/>
        </w:rPr>
        <w:t xml:space="preserve">; </w:t>
      </w:r>
      <w:r w:rsidR="005E2C3D">
        <w:rPr>
          <w:rFonts w:hint="eastAsia"/>
          <w:snapToGrid/>
        </w:rPr>
        <w:t>式</w:t>
      </w:r>
      <w:r w:rsidR="005E2C3D">
        <w:rPr>
          <w:rFonts w:hint="eastAsia"/>
          <w:snapToGrid/>
        </w:rPr>
        <w:t>(15)</w:t>
      </w:r>
      <w:r w:rsidR="005E2C3D">
        <w:rPr>
          <w:rFonts w:hint="eastAsia"/>
          <w:snapToGrid/>
        </w:rPr>
        <w:t>相对于式</w:t>
      </w:r>
      <w:r w:rsidR="005E2C3D">
        <w:rPr>
          <w:rFonts w:hint="eastAsia"/>
          <w:snapToGrid/>
        </w:rPr>
        <w:t xml:space="preserve">(4), </w:t>
      </w:r>
      <w:r w:rsidR="005E2C3D">
        <w:rPr>
          <w:snapToGrid/>
        </w:rPr>
        <w:t>不仅需要嵌入后的载体向量</w:t>
      </w:r>
      <w:r w:rsidR="005E2C3D" w:rsidRPr="005E2C3D">
        <w:rPr>
          <w:snapToGrid/>
        </w:rPr>
        <w:object w:dxaOrig="320" w:dyaOrig="360">
          <v:shape id="_x0000_i1352" type="#_x0000_t75" style="width:16.1pt;height:18pt" o:ole="">
            <v:imagedata r:id="rId547" o:title=""/>
          </v:shape>
          <o:OLEObject Type="Embed" ProgID="Equation.DSMT4" ShapeID="_x0000_i1352" DrawAspect="Content" ObjectID="_1543847212" r:id="rId548"/>
        </w:object>
      </w:r>
      <w:r w:rsidR="005E2C3D">
        <w:rPr>
          <w:snapToGrid/>
        </w:rPr>
        <w:t>,</w:t>
      </w:r>
      <w:r w:rsidR="005E2C3D">
        <w:rPr>
          <w:snapToGrid/>
        </w:rPr>
        <w:t>还需要嵌入</w:t>
      </w:r>
      <w:r w:rsidR="005E2C3D">
        <w:rPr>
          <w:rFonts w:hint="eastAsia"/>
          <w:snapToGrid/>
        </w:rPr>
        <w:t>前的</w:t>
      </w:r>
      <w:r w:rsidR="005E2C3D">
        <w:rPr>
          <w:snapToGrid/>
        </w:rPr>
        <w:t>载体向量</w:t>
      </w:r>
      <w:r w:rsidR="005E2C3D" w:rsidRPr="005E2C3D">
        <w:rPr>
          <w:snapToGrid/>
        </w:rPr>
        <w:object w:dxaOrig="320" w:dyaOrig="360">
          <v:shape id="_x0000_i1353" type="#_x0000_t75" style="width:16.1pt;height:18pt" o:ole="">
            <v:imagedata r:id="rId549" o:title=""/>
          </v:shape>
          <o:OLEObject Type="Embed" ProgID="Equation.DSMT4" ShapeID="_x0000_i1353" DrawAspect="Content" ObjectID="_1543847213" r:id="rId550"/>
        </w:object>
      </w:r>
      <w:r w:rsidR="00CC6443">
        <w:rPr>
          <w:snapToGrid/>
        </w:rPr>
        <w:t>和嵌密调整表</w:t>
      </w:r>
      <w:r w:rsidR="00CC6443" w:rsidRPr="00E207FB">
        <w:rPr>
          <w:snapToGrid/>
        </w:rPr>
        <w:object w:dxaOrig="540" w:dyaOrig="380">
          <v:shape id="_x0000_i1354" type="#_x0000_t75" style="width:20.7pt;height:14.95pt" o:ole="">
            <v:imagedata r:id="rId442" o:title=""/>
          </v:shape>
          <o:OLEObject Type="Embed" ProgID="Equation.DSMT4" ShapeID="_x0000_i1354" DrawAspect="Content" ObjectID="_1543847214" r:id="rId551"/>
        </w:object>
      </w:r>
      <w:r w:rsidR="005E2C3D">
        <w:rPr>
          <w:rFonts w:hint="eastAsia"/>
          <w:snapToGrid/>
        </w:rPr>
        <w:t>,</w:t>
      </w:r>
      <w:r w:rsidR="005E2C3D">
        <w:rPr>
          <w:rFonts w:hint="eastAsia"/>
          <w:snapToGrid/>
        </w:rPr>
        <w:t>若未知</w:t>
      </w:r>
      <w:r w:rsidR="005E2C3D" w:rsidRPr="005E2C3D">
        <w:rPr>
          <w:snapToGrid/>
        </w:rPr>
        <w:object w:dxaOrig="320" w:dyaOrig="360">
          <v:shape id="_x0000_i1355" type="#_x0000_t75" style="width:16.1pt;height:18pt" o:ole="">
            <v:imagedata r:id="rId549" o:title=""/>
          </v:shape>
          <o:OLEObject Type="Embed" ProgID="Equation.DSMT4" ShapeID="_x0000_i1355" DrawAspect="Content" ObjectID="_1543847215" r:id="rId552"/>
        </w:object>
      </w:r>
      <w:r w:rsidR="005E2C3D">
        <w:rPr>
          <w:rFonts w:hint="eastAsia"/>
          <w:snapToGrid/>
        </w:rPr>
        <w:t>,</w:t>
      </w:r>
      <w:r w:rsidR="005E2C3D">
        <w:rPr>
          <w:snapToGrid/>
        </w:rPr>
        <w:t>则无法提取出嵌入的</w:t>
      </w:r>
      <w:r w:rsidR="005E2C3D">
        <w:rPr>
          <w:rFonts w:hint="eastAsia"/>
          <w:snapToGrid/>
        </w:rPr>
        <w:t>秘密信息</w:t>
      </w:r>
      <w:r w:rsidR="00CC6443" w:rsidRPr="005210DA">
        <w:rPr>
          <w:rFonts w:hint="eastAsia"/>
          <w:i/>
          <w:snapToGrid/>
        </w:rPr>
        <w:t>d</w:t>
      </w:r>
      <w:r w:rsidR="00CC6443">
        <w:rPr>
          <w:rFonts w:hint="eastAsia"/>
          <w:snapToGrid/>
        </w:rPr>
        <w:t>,</w:t>
      </w:r>
      <w:r w:rsidR="00CC6443">
        <w:rPr>
          <w:rFonts w:hint="eastAsia"/>
          <w:snapToGrid/>
        </w:rPr>
        <w:t>因此相对于式</w:t>
      </w:r>
      <w:r w:rsidR="00CC6443">
        <w:rPr>
          <w:rFonts w:hint="eastAsia"/>
          <w:snapToGrid/>
        </w:rPr>
        <w:t>(4)</w:t>
      </w:r>
      <w:r w:rsidR="00CC6443">
        <w:rPr>
          <w:snapToGrid/>
        </w:rPr>
        <w:t>具备更高的安全性</w:t>
      </w:r>
      <w:r w:rsidR="00CC6443">
        <w:rPr>
          <w:rFonts w:hint="eastAsia"/>
          <w:snapToGrid/>
        </w:rPr>
        <w:t>。</w:t>
      </w:r>
    </w:p>
    <w:p w:rsidR="00CC6443" w:rsidRDefault="00CC6443" w:rsidP="00CC6443">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Pr="00E207FB">
        <w:rPr>
          <w:snapToGrid/>
        </w:rPr>
        <w:object w:dxaOrig="540" w:dyaOrig="380">
          <v:shape id="_x0000_i1356" type="#_x0000_t75" style="width:20.7pt;height:14.95pt" o:ole="">
            <v:imagedata r:id="rId442" o:title=""/>
          </v:shape>
          <o:OLEObject Type="Embed" ProgID="Equation.DSMT4" ShapeID="_x0000_i1356" DrawAspect="Content" ObjectID="_1543847216" r:id="rId553"/>
        </w:object>
      </w:r>
      <w:r>
        <w:rPr>
          <w:snapToGrid/>
        </w:rPr>
        <w:t>的生成策略算法</w:t>
      </w:r>
      <w:r>
        <w:rPr>
          <w:rFonts w:hint="eastAsia"/>
          <w:snapToGrid/>
        </w:rPr>
        <w:t>1</w:t>
      </w:r>
      <w:r>
        <w:rPr>
          <w:snapToGrid/>
        </w:rPr>
        <w:t>即构成了本文所给出的</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模型的嵌入和提取策略</w:t>
      </w:r>
      <w:r>
        <w:rPr>
          <w:rFonts w:hint="eastAsia"/>
          <w:snapToGrid/>
        </w:rPr>
        <w:t xml:space="preserve">. </w:t>
      </w:r>
    </w:p>
    <w:p w:rsidR="00CC6443" w:rsidRPr="00E030D5" w:rsidRDefault="00CC6443" w:rsidP="00E030D5">
      <w:pPr>
        <w:widowControl/>
        <w:textAlignment w:val="center"/>
      </w:pPr>
      <w:r>
        <w:rPr>
          <w:rFonts w:hint="eastAsia"/>
          <w:snapToGrid/>
        </w:rPr>
        <w:t>当</w:t>
      </w:r>
      <w:r w:rsidRPr="00CC6443">
        <w:rPr>
          <w:rFonts w:hint="eastAsia"/>
          <w:i/>
          <w:snapToGrid/>
        </w:rPr>
        <w:t>m</w:t>
      </w:r>
      <w:r>
        <w:rPr>
          <w:rFonts w:hint="eastAsia"/>
          <w:snapToGrid/>
        </w:rPr>
        <w:t>=1</w:t>
      </w:r>
      <w:r>
        <w:rPr>
          <w:snapToGrid/>
        </w:rPr>
        <w:t>时</w:t>
      </w:r>
      <w:r>
        <w:rPr>
          <w:rFonts w:hint="eastAsia"/>
          <w:snapToGrid/>
        </w:rPr>
        <w:t>，</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sidR="00DF5F99" w:rsidRPr="00980BAF">
        <w:rPr>
          <w:rFonts w:hint="eastAsia"/>
        </w:rPr>
        <w:t>;</w:t>
      </w:r>
      <w:r w:rsidRPr="00980BAF">
        <w:rPr>
          <w:rFonts w:hint="eastAsia"/>
        </w:rPr>
        <w:t>当</w:t>
      </w:r>
      <w:r w:rsidRPr="00980BAF">
        <w:rPr>
          <w:rFonts w:hint="eastAsia"/>
          <w:i/>
        </w:rPr>
        <w:t>m</w:t>
      </w:r>
      <w:r w:rsidRPr="00980BAF">
        <w:rPr>
          <w:rFonts w:hint="eastAsia"/>
        </w:rPr>
        <w:t>=2</w:t>
      </w:r>
      <w:r w:rsidRPr="00980BAF">
        <w:rPr>
          <w:rFonts w:hint="eastAsia"/>
        </w:rPr>
        <w:t>和</w:t>
      </w:r>
      <w:r w:rsidRPr="00980BAF">
        <w:object w:dxaOrig="560" w:dyaOrig="279">
          <v:shape id="_x0000_i1357" type="#_x0000_t75" style="width:20.7pt;height:10.7pt" o:ole="">
            <v:imagedata r:id="rId432" o:title=""/>
          </v:shape>
          <o:OLEObject Type="Embed" ProgID="Equation.DSMT4" ShapeID="_x0000_i1357" DrawAspect="Content" ObjectID="_1543847217" r:id="rId554"/>
        </w:object>
      </w:r>
      <w:r w:rsidRPr="00980BAF">
        <w:rPr>
          <w:rFonts w:hint="eastAsia"/>
        </w:rPr>
        <w:t>时，即对应为文献</w:t>
      </w:r>
      <w:r w:rsidRPr="00980BAF">
        <w:rPr>
          <w:rFonts w:hint="eastAsia"/>
        </w:rPr>
        <w:t>[14]EMD-2</w:t>
      </w:r>
      <w:r w:rsidRPr="00980BAF">
        <w:rPr>
          <w:rFonts w:hint="eastAsia"/>
        </w:rPr>
        <w:t>在</w:t>
      </w:r>
      <w:r w:rsidRPr="00980BAF">
        <w:object w:dxaOrig="560" w:dyaOrig="279">
          <v:shape id="_x0000_i1358" type="#_x0000_t75" style="width:20.7pt;height:10.7pt;mso-position-vertical:absolute" o:ole="">
            <v:imagedata r:id="rId432" o:title=""/>
          </v:shape>
          <o:OLEObject Type="Embed" ProgID="Equation.DSMT4" ShapeID="_x0000_i1358" DrawAspect="Content" ObjectID="_1543847218" r:id="rId555"/>
        </w:object>
      </w:r>
      <w:r w:rsidRPr="00980BAF">
        <w:rPr>
          <w:rFonts w:hint="eastAsia"/>
        </w:rPr>
        <w:t>时的嵌入容量</w:t>
      </w:r>
      <w:r w:rsidR="00DF5F99" w:rsidRPr="00980BAF">
        <w:rPr>
          <w:rFonts w:hint="eastAsia"/>
        </w:rPr>
        <w:t>;</w:t>
      </w:r>
      <w:r w:rsidRPr="00980BAF">
        <w:rPr>
          <w:rFonts w:hint="eastAsia"/>
        </w:rPr>
        <w:t>当</w:t>
      </w:r>
      <w:r w:rsidRPr="00980BAF">
        <w:rPr>
          <w:position w:val="-6"/>
        </w:rPr>
        <w:object w:dxaOrig="620" w:dyaOrig="220">
          <v:shape id="_x0000_i1359" type="#_x0000_t75" style="width:20.7pt;height:7.65pt" o:ole="">
            <v:imagedata r:id="rId440" o:title=""/>
          </v:shape>
          <o:OLEObject Type="Embed" ProgID="Equation.DSMT4" ShapeID="_x0000_i1359" DrawAspect="Content" ObjectID="_1543847219" r:id="rId556"/>
        </w:object>
      </w:r>
      <w:r w:rsidRPr="00980BAF">
        <w:t>时</w:t>
      </w:r>
      <w:r w:rsidRPr="00980BAF">
        <w:rPr>
          <w:rFonts w:hint="eastAsia"/>
        </w:rPr>
        <w:t>,</w:t>
      </w:r>
      <w:r w:rsidRPr="00980BAF">
        <w:rPr>
          <w:rFonts w:hint="eastAsia"/>
        </w:rPr>
        <w:t>则对应为</w:t>
      </w:r>
      <w:r w:rsidR="00DF5F99" w:rsidRPr="00980BAF">
        <w:rPr>
          <w:rFonts w:hint="eastAsia"/>
        </w:rPr>
        <w:t>文献</w:t>
      </w:r>
      <w:r w:rsidR="00DF5F99" w:rsidRPr="00980BAF">
        <w:rPr>
          <w:rFonts w:hint="eastAsia"/>
        </w:rPr>
        <w:t>[16]EMD-</w:t>
      </w:r>
      <w:r w:rsidR="00DF5F99" w:rsidRPr="00980BAF">
        <w:rPr>
          <w:i/>
        </w:rPr>
        <w:t>n</w:t>
      </w:r>
      <w:r w:rsidR="00DF5F99" w:rsidRPr="00980BAF">
        <w:t>算法的嵌入容量</w:t>
      </w:r>
      <w:r w:rsidR="00DF5F99" w:rsidRPr="00980BAF">
        <w:rPr>
          <w:rFonts w:hint="eastAsia"/>
        </w:rPr>
        <w:t>.</w:t>
      </w:r>
      <w:r w:rsidR="00DF5F99" w:rsidRPr="00980BAF">
        <w:t>而</w:t>
      </w:r>
      <w:r w:rsidR="00DF5F99">
        <w:t>对于其他情况，</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模型始终保持最大的嵌入容量，由于</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模型在嵌入时调整量为</w:t>
      </w:r>
      <w:r w:rsidR="00DF5F99" w:rsidRPr="00E517D2">
        <w:rPr>
          <w:snapToGrid/>
          <w:position w:val="-4"/>
        </w:rPr>
        <w:object w:dxaOrig="300" w:dyaOrig="260">
          <v:shape id="_x0000_i1360" type="#_x0000_t75" style="width:15.3pt;height:13pt" o:ole="">
            <v:imagedata r:id="rId411" o:title=""/>
          </v:shape>
          <o:OLEObject Type="Embed" ProgID="Equation.DSMT4" ShapeID="_x0000_i1360" DrawAspect="Content" ObjectID="_1543847220" r:id="rId557"/>
        </w:object>
      </w:r>
      <w:r w:rsidR="00DF5F99">
        <w:rPr>
          <w:rFonts w:hint="eastAsia"/>
          <w:snapToGrid/>
        </w:rPr>
        <w:t>,</w:t>
      </w:r>
      <w:r w:rsidR="00DF5F99">
        <w:rPr>
          <w:rFonts w:hint="eastAsia"/>
          <w:snapToGrid/>
        </w:rPr>
        <w:t>溢出像素的调整量为</w:t>
      </w:r>
      <w:r w:rsidR="00DF5F99" w:rsidRPr="00E517D2">
        <w:rPr>
          <w:snapToGrid/>
          <w:position w:val="-4"/>
        </w:rPr>
        <w:object w:dxaOrig="320" w:dyaOrig="260">
          <v:shape id="_x0000_i1361" type="#_x0000_t75" style="width:16.1pt;height:13pt" o:ole="">
            <v:imagedata r:id="rId413" o:title=""/>
          </v:shape>
          <o:OLEObject Type="Embed" ProgID="Equation.DSMT4" ShapeID="_x0000_i1361" DrawAspect="Content" ObjectID="_1543847221" r:id="rId558"/>
        </w:object>
      </w:r>
      <w:r w:rsidR="00DF5F99">
        <w:rPr>
          <w:rFonts w:hint="eastAsia"/>
          <w:snapToGrid/>
        </w:rPr>
        <w:t>，因而</w:t>
      </w:r>
      <w:r w:rsidR="00DF5F99" w:rsidRPr="00D27E1A">
        <w:rPr>
          <w:rFonts w:hint="eastAsia"/>
          <w:snapToGrid/>
        </w:rPr>
        <w:t>避免了文献</w:t>
      </w:r>
      <w:r w:rsidR="00DF5F99" w:rsidRPr="00D27E1A">
        <w:rPr>
          <w:rFonts w:hint="eastAsia"/>
          <w:snapToGrid/>
        </w:rPr>
        <w:t>[16-18]</w:t>
      </w:r>
      <w:r w:rsidR="00DF5F99" w:rsidRPr="00D27E1A">
        <w:t>对嵌入掩</w:t>
      </w:r>
      <w:r w:rsidR="00DF5F99" w:rsidRPr="00D27E1A">
        <w:lastRenderedPageBreak/>
        <w:t>体视觉质量产生较大影响</w:t>
      </w:r>
      <w:r w:rsidR="00E030D5">
        <w:rPr>
          <w:rFonts w:hint="eastAsia"/>
        </w:rPr>
        <w:t>.</w:t>
      </w:r>
      <w:r w:rsidR="00E030D5">
        <w:rPr>
          <w:rFonts w:hint="eastAsia"/>
          <w:snapToGrid/>
        </w:rPr>
        <w:t>EMD(</w:t>
      </w:r>
      <w:r w:rsidR="00E030D5" w:rsidRPr="00E207FB">
        <w:rPr>
          <w:rFonts w:hint="eastAsia"/>
          <w:i/>
          <w:snapToGrid/>
        </w:rPr>
        <w:t>n</w:t>
      </w:r>
      <w:r w:rsidR="00E030D5">
        <w:rPr>
          <w:rFonts w:hint="eastAsia"/>
          <w:snapToGrid/>
        </w:rPr>
        <w:t>,</w:t>
      </w:r>
      <w:r w:rsidR="00E030D5" w:rsidRPr="00E207FB">
        <w:rPr>
          <w:rFonts w:hint="eastAsia"/>
          <w:i/>
          <w:snapToGrid/>
        </w:rPr>
        <w:t>m</w:t>
      </w:r>
      <w:r w:rsidR="00E030D5">
        <w:rPr>
          <w:rFonts w:hint="eastAsia"/>
          <w:snapToGrid/>
        </w:rPr>
        <w:t>)</w:t>
      </w:r>
      <w:r w:rsidR="00E030D5">
        <w:rPr>
          <w:rFonts w:hint="eastAsia"/>
          <w:snapToGrid/>
        </w:rPr>
        <w:t>模型可根据</w:t>
      </w:r>
      <w:r w:rsidR="00E030D5" w:rsidRPr="00E030D5">
        <w:rPr>
          <w:rFonts w:hint="eastAsia"/>
          <w:i/>
          <w:snapToGrid/>
        </w:rPr>
        <w:t>m</w:t>
      </w:r>
      <w:r w:rsidR="00E030D5">
        <w:rPr>
          <w:rFonts w:hint="eastAsia"/>
        </w:rPr>
        <w:t>的不同取值</w:t>
      </w:r>
      <w:r w:rsidR="00E030D5">
        <w:rPr>
          <w:rFonts w:hint="eastAsia"/>
        </w:rPr>
        <w:t>,</w:t>
      </w:r>
      <w:r w:rsidR="00E030D5">
        <w:rPr>
          <w:rFonts w:hint="eastAsia"/>
          <w:snapToGrid/>
        </w:rPr>
        <w:t>在图像视觉嵌入质量和嵌入容量上进行较好地折中</w:t>
      </w:r>
      <w:r w:rsidR="00E030D5">
        <w:rPr>
          <w:rFonts w:hint="eastAsia"/>
          <w:snapToGrid/>
        </w:rPr>
        <w:t>,</w:t>
      </w:r>
      <w:r w:rsidR="00B47BE6">
        <w:rPr>
          <w:rFonts w:hint="eastAsia"/>
          <w:snapToGrid/>
        </w:rPr>
        <w:t>在提取时和嵌入前的载体向量</w:t>
      </w:r>
      <w:r w:rsidR="00B47BE6" w:rsidRPr="00B47BE6">
        <w:rPr>
          <w:snapToGrid/>
        </w:rPr>
        <w:object w:dxaOrig="320" w:dyaOrig="360">
          <v:shape id="_x0000_i1362" type="#_x0000_t75" style="width:13.8pt;height:16.1pt" o:ole="">
            <v:imagedata r:id="rId559" o:title=""/>
          </v:shape>
          <o:OLEObject Type="Embed" ProgID="Equation.DSMT4" ShapeID="_x0000_i1362" DrawAspect="Content" ObjectID="_1543847222" r:id="rId560"/>
        </w:object>
      </w:r>
      <w:r w:rsidR="00B47BE6">
        <w:rPr>
          <w:snapToGrid/>
        </w:rPr>
        <w:t>和嵌密调整表</w:t>
      </w:r>
      <w:r w:rsidR="00B47BE6" w:rsidRPr="005210DA">
        <w:rPr>
          <w:snapToGrid/>
        </w:rPr>
        <w:object w:dxaOrig="540" w:dyaOrig="400">
          <v:shape id="_x0000_i1363" type="#_x0000_t75" style="width:18pt;height:14.55pt" o:ole="">
            <v:imagedata r:id="rId561" o:title=""/>
          </v:shape>
          <o:OLEObject Type="Embed" ProgID="Equation.DSMT4" ShapeID="_x0000_i1363" DrawAspect="Content" ObjectID="_1543847223" r:id="rId562"/>
        </w:object>
      </w:r>
      <w:r w:rsidR="00E030D5">
        <w:rPr>
          <w:snapToGrid/>
        </w:rPr>
        <w:t>直接绑定</w:t>
      </w:r>
      <w:r w:rsidR="00E030D5">
        <w:rPr>
          <w:rFonts w:hint="eastAsia"/>
          <w:snapToGrid/>
        </w:rPr>
        <w:t>,</w:t>
      </w:r>
      <w:r w:rsidR="00E030D5">
        <w:rPr>
          <w:rFonts w:hint="eastAsia"/>
          <w:snapToGrid/>
        </w:rPr>
        <w:t>因此相对于传统的</w:t>
      </w:r>
      <w:r w:rsidR="00E030D5">
        <w:rPr>
          <w:rFonts w:hint="eastAsia"/>
          <w:snapToGrid/>
        </w:rPr>
        <w:t>EMD</w:t>
      </w:r>
      <w:r w:rsidR="00E030D5">
        <w:rPr>
          <w:snapToGrid/>
        </w:rPr>
        <w:t>嵌入方法具有更高的安全性</w:t>
      </w:r>
      <w:r w:rsidR="00E030D5">
        <w:rPr>
          <w:rFonts w:hint="eastAsia"/>
          <w:snapToGrid/>
        </w:rPr>
        <w:t>.</w:t>
      </w:r>
    </w:p>
    <w:p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BD6661" w:rsidRDefault="00BD6661" w:rsidP="00067202">
      <w:pPr>
        <w:ind w:firstLine="360"/>
        <w:rPr>
          <w:snapToGrid/>
        </w:rPr>
      </w:pP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002BDD">
        <w:rPr>
          <w:rFonts w:hint="eastAsia"/>
          <w:snapToGrid/>
        </w:rPr>
        <w:t>可</w:t>
      </w:r>
      <w:r w:rsidR="00067202">
        <w:rPr>
          <w:rFonts w:hint="eastAsia"/>
          <w:snapToGrid/>
        </w:rPr>
        <w:t>直接应用到图像密写上</w:t>
      </w:r>
      <w:r w:rsidR="00067202">
        <w:rPr>
          <w:rFonts w:hint="eastAsia"/>
          <w:snapToGrid/>
        </w:rPr>
        <w:t xml:space="preserve">, </w:t>
      </w:r>
      <w:r w:rsidR="00002BDD">
        <w:rPr>
          <w:rFonts w:hint="eastAsia"/>
          <w:snapToGrid/>
        </w:rPr>
        <w:t>当</w:t>
      </w:r>
      <w:r w:rsidR="00002BDD" w:rsidRPr="00002BDD">
        <w:rPr>
          <w:rFonts w:hint="eastAsia"/>
          <w:i/>
          <w:snapToGrid/>
        </w:rPr>
        <w:t>n</w:t>
      </w:r>
      <w:r w:rsidR="00002BDD" w:rsidRPr="00002BDD">
        <w:rPr>
          <w:rFonts w:hint="eastAsia"/>
          <w:snapToGrid/>
        </w:rPr>
        <w:t>=</w:t>
      </w:r>
      <w:r w:rsidR="00002BDD" w:rsidRPr="00002BDD">
        <w:rPr>
          <w:rFonts w:hint="eastAsia"/>
          <w:i/>
          <w:snapToGrid/>
        </w:rPr>
        <w:t>m</w:t>
      </w:r>
      <w:r w:rsidR="00002BDD">
        <w:rPr>
          <w:rFonts w:hint="eastAsia"/>
          <w:snapToGrid/>
        </w:rPr>
        <w:t>时</w:t>
      </w:r>
      <w:r w:rsidR="00002BDD">
        <w:rPr>
          <w:rFonts w:hint="eastAsia"/>
          <w:snapToGrid/>
        </w:rPr>
        <w:t xml:space="preserve">, </w:t>
      </w:r>
      <w:r w:rsidR="00002BDD" w:rsidRPr="00D27E1A">
        <w:rPr>
          <w:snapToGrid/>
        </w:rPr>
        <w:t>EMD(</w:t>
      </w:r>
      <w:r w:rsidR="00002BDD" w:rsidRPr="00D27E1A">
        <w:rPr>
          <w:i/>
          <w:snapToGrid/>
        </w:rPr>
        <w:t>n</w:t>
      </w:r>
      <w:r w:rsidR="00002BDD" w:rsidRPr="00D27E1A">
        <w:rPr>
          <w:snapToGrid/>
        </w:rPr>
        <w:t xml:space="preserve">, </w:t>
      </w:r>
      <w:r w:rsidR="00002BDD" w:rsidRPr="00D27E1A">
        <w:rPr>
          <w:i/>
          <w:snapToGrid/>
        </w:rPr>
        <w:t>m</w:t>
      </w:r>
      <w:r w:rsidR="00002BDD" w:rsidRPr="00D27E1A">
        <w:rPr>
          <w:snapToGrid/>
        </w:rPr>
        <w:t>)</w:t>
      </w:r>
      <w:r w:rsidR="00002BDD">
        <w:rPr>
          <w:snapToGrid/>
        </w:rPr>
        <w:t>密写方法可达到与文献</w:t>
      </w:r>
      <w:r w:rsidR="00002BDD">
        <w:rPr>
          <w:rFonts w:hint="eastAsia"/>
          <w:snapToGrid/>
        </w:rPr>
        <w:t>[]</w:t>
      </w:r>
      <w:r w:rsidR="00002BDD">
        <w:rPr>
          <w:rFonts w:hint="eastAsia"/>
          <w:snapToGrid/>
        </w:rPr>
        <w:t>同等的嵌入率</w:t>
      </w:r>
      <w:r w:rsidR="00A4786E">
        <w:rPr>
          <w:rFonts w:hint="eastAsia"/>
          <w:snapToGrid/>
        </w:rPr>
        <w:t xml:space="preserve">, </w:t>
      </w:r>
      <w:r w:rsidR="00A4786E">
        <w:rPr>
          <w:rFonts w:hint="eastAsia"/>
          <w:snapToGrid/>
        </w:rPr>
        <w:t>然而</w:t>
      </w:r>
      <w:r w:rsidR="00A4786E">
        <w:rPr>
          <w:rFonts w:hint="eastAsia"/>
          <w:snapToGrid/>
        </w:rPr>
        <w:t xml:space="preserve">, </w:t>
      </w:r>
      <w:r w:rsidR="00A4786E" w:rsidRPr="00D27E1A">
        <w:rPr>
          <w:snapToGrid/>
        </w:rPr>
        <w:t>EMD(</w:t>
      </w:r>
      <w:r w:rsidR="00A4786E" w:rsidRPr="00D27E1A">
        <w:rPr>
          <w:i/>
          <w:snapToGrid/>
        </w:rPr>
        <w:t>n</w:t>
      </w:r>
      <w:r w:rsidR="00A4786E" w:rsidRPr="00D27E1A">
        <w:rPr>
          <w:snapToGrid/>
        </w:rPr>
        <w:t xml:space="preserve">, </w:t>
      </w:r>
      <w:r w:rsidR="00A4786E" w:rsidRPr="00D27E1A">
        <w:rPr>
          <w:i/>
          <w:snapToGrid/>
        </w:rPr>
        <w:t>m</w:t>
      </w:r>
      <w:r w:rsidR="00A4786E" w:rsidRPr="00D27E1A">
        <w:rPr>
          <w:snapToGrid/>
        </w:rPr>
        <w:t>)</w:t>
      </w:r>
      <w:r w:rsidR="00A4786E">
        <w:rPr>
          <w:snapToGrid/>
        </w:rPr>
        <w:t>密写方法</w:t>
      </w:r>
      <w:r w:rsidR="00A4786E">
        <w:rPr>
          <w:rFonts w:hint="eastAsia"/>
          <w:snapToGrid/>
        </w:rPr>
        <w:t>的嵌密元素个数和最多可改变的嵌密元素个数固定</w:t>
      </w:r>
      <w:r w:rsidR="00A4786E">
        <w:rPr>
          <w:rFonts w:hint="eastAsia"/>
          <w:snapToGrid/>
        </w:rPr>
        <w:t xml:space="preserve">, </w:t>
      </w:r>
      <w:r w:rsidR="00A4786E">
        <w:rPr>
          <w:rFonts w:hint="eastAsia"/>
          <w:snapToGrid/>
        </w:rPr>
        <w:t>因此据其得到嵌密元素调整表后</w:t>
      </w:r>
      <w:r w:rsidR="00A4786E">
        <w:rPr>
          <w:rFonts w:hint="eastAsia"/>
          <w:snapToGrid/>
        </w:rPr>
        <w:t xml:space="preserve">, </w:t>
      </w:r>
      <w:r w:rsidR="00A4786E">
        <w:rPr>
          <w:rFonts w:hint="eastAsia"/>
          <w:snapToGrid/>
        </w:rPr>
        <w:t>可顺利提取出秘密信息</w:t>
      </w:r>
      <w:r w:rsidR="00A4786E">
        <w:rPr>
          <w:rFonts w:hint="eastAsia"/>
          <w:snapToGrid/>
        </w:rPr>
        <w:t xml:space="preserve">. </w:t>
      </w:r>
      <w:r w:rsidR="00A4786E">
        <w:rPr>
          <w:rFonts w:hint="eastAsia"/>
          <w:snapToGrid/>
        </w:rPr>
        <w:t>为此</w:t>
      </w:r>
      <w:r w:rsidR="00A4786E">
        <w:rPr>
          <w:rFonts w:hint="eastAsia"/>
          <w:snapToGrid/>
        </w:rPr>
        <w:t xml:space="preserve">, </w:t>
      </w:r>
      <w:r w:rsidR="00A4786E">
        <w:rPr>
          <w:rFonts w:hint="eastAsia"/>
          <w:snapToGrid/>
        </w:rPr>
        <w:t>本文将</w:t>
      </w:r>
      <w:r w:rsidR="00A4786E" w:rsidRPr="00D27E1A">
        <w:rPr>
          <w:snapToGrid/>
        </w:rPr>
        <w:t>EMD(</w:t>
      </w:r>
      <w:r w:rsidR="00A4786E" w:rsidRPr="00D27E1A">
        <w:rPr>
          <w:i/>
          <w:snapToGrid/>
        </w:rPr>
        <w:t>n</w:t>
      </w:r>
      <w:r w:rsidR="00A4786E" w:rsidRPr="00D27E1A">
        <w:rPr>
          <w:snapToGrid/>
        </w:rPr>
        <w:t xml:space="preserve">, </w:t>
      </w:r>
      <w:r w:rsidR="00A4786E" w:rsidRPr="00D27E1A">
        <w:rPr>
          <w:i/>
          <w:snapToGrid/>
        </w:rPr>
        <w:t>m</w:t>
      </w:r>
      <w:r w:rsidR="00A4786E" w:rsidRPr="00D27E1A">
        <w:rPr>
          <w:snapToGrid/>
        </w:rPr>
        <w:t>)</w:t>
      </w:r>
      <w:r w:rsidR="00A4786E" w:rsidRPr="00D27E1A">
        <w:rPr>
          <w:rFonts w:hint="eastAsia"/>
          <w:snapToGrid/>
        </w:rPr>
        <w:t>嵌入模型</w:t>
      </w:r>
      <w:r w:rsidR="00A4786E">
        <w:rPr>
          <w:rFonts w:hint="eastAsia"/>
          <w:snapToGrid/>
        </w:rPr>
        <w:t>应用到图像密写上时增加相应的安全策略</w:t>
      </w:r>
      <w:r w:rsidR="00A4786E">
        <w:rPr>
          <w:rFonts w:hint="eastAsia"/>
          <w:snapToGrid/>
        </w:rPr>
        <w:t xml:space="preserve">, </w:t>
      </w:r>
      <w:r w:rsidR="00A4786E">
        <w:rPr>
          <w:rFonts w:hint="eastAsia"/>
          <w:snapToGrid/>
        </w:rPr>
        <w:t>即动态生成嵌密元素个数和最多可改变的嵌密元素个数以及置乱嵌密元素调整表</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w:t>
      </w:r>
      <w:r w:rsidR="00067202">
        <w:rPr>
          <w:rFonts w:hint="eastAsia"/>
        </w:rPr>
        <w:t>生成方法</w:t>
      </w:r>
      <w:r>
        <w:rPr>
          <w:rFonts w:hint="eastAsia"/>
        </w:rPr>
        <w:t>为</w:t>
      </w:r>
      <w:r>
        <w:rPr>
          <w:rFonts w:hint="eastAsia"/>
          <w:snapToGrid/>
        </w:rPr>
        <w:t>用户给定系统参数</w:t>
      </w:r>
      <w:r w:rsidR="00A4688F" w:rsidRPr="002D7A23">
        <w:rPr>
          <w:snapToGrid/>
          <w:position w:val="-10"/>
        </w:rPr>
        <w:object w:dxaOrig="1219" w:dyaOrig="320">
          <v:shape id="_x0000_i1364" type="#_x0000_t75" style="width:52.45pt;height:13.4pt" o:ole="">
            <v:imagedata r:id="rId563" o:title=""/>
          </v:shape>
          <o:OLEObject Type="Embed" ProgID="Equation.DSMT4" ShapeID="_x0000_i1364" DrawAspect="Content" ObjectID="_1543847224" r:id="rId564"/>
        </w:object>
      </w:r>
      <w:r>
        <w:rPr>
          <w:rFonts w:hint="eastAsia"/>
          <w:snapToGrid/>
        </w:rPr>
        <w:t xml:space="preserve">, </w:t>
      </w:r>
      <w:r>
        <w:rPr>
          <w:rFonts w:hint="eastAsia"/>
          <w:snapToGrid/>
        </w:rPr>
        <w:t>初始值</w:t>
      </w:r>
      <w:r w:rsidR="00A4688F" w:rsidRPr="002D7A23">
        <w:rPr>
          <w:snapToGrid/>
          <w:position w:val="-12"/>
        </w:rPr>
        <w:object w:dxaOrig="960" w:dyaOrig="360">
          <v:shape id="_x0000_i1365" type="#_x0000_t75" style="width:40.2pt;height:16.1pt" o:ole="">
            <v:imagedata r:id="rId565" o:title=""/>
          </v:shape>
          <o:OLEObject Type="Embed" ProgID="Equation.DSMT4" ShapeID="_x0000_i1365" DrawAspect="Content" ObjectID="_1543847225" r:id="rId566"/>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366" type="#_x0000_t75" style="width:11.85pt;height:13pt" o:ole="">
            <v:imagedata r:id="rId567" o:title=""/>
          </v:shape>
          <o:OLEObject Type="Embed" ProgID="Equation.DSMT4" ShapeID="_x0000_i1366" DrawAspect="Content" ObjectID="_1543847226" r:id="rId568"/>
        </w:object>
      </w:r>
      <w:r>
        <w:rPr>
          <w:snapToGrid/>
        </w:rPr>
        <w:t>和</w:t>
      </w:r>
      <w:r w:rsidRPr="002D7A23">
        <w:rPr>
          <w:snapToGrid/>
          <w:position w:val="-12"/>
        </w:rPr>
        <w:object w:dxaOrig="260" w:dyaOrig="360">
          <v:shape id="_x0000_i1367" type="#_x0000_t75" style="width:13pt;height:18pt" o:ole="">
            <v:imagedata r:id="rId569" o:title=""/>
          </v:shape>
          <o:OLEObject Type="Embed" ProgID="Equation.DSMT4" ShapeID="_x0000_i1367" DrawAspect="Content" ObjectID="_1543847227" r:id="rId570"/>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79053A" w:rsidP="00905E40">
            <w:pPr>
              <w:ind w:firstLine="0"/>
              <w:jc w:val="center"/>
              <w:rPr>
                <w:snapToGrid/>
              </w:rPr>
            </w:pPr>
            <w:r w:rsidRPr="002D7A23">
              <w:rPr>
                <w:position w:val="-12"/>
              </w:rPr>
              <w:object w:dxaOrig="1400" w:dyaOrig="360">
                <v:shape id="_x0000_i1368" type="#_x0000_t75" style="width:54.75pt;height:14.55pt" o:ole="">
                  <v:imagedata r:id="rId571" o:title=""/>
                </v:shape>
                <o:OLEObject Type="Embed" ProgID="Equation.DSMT4" ShapeID="_x0000_i1368" DrawAspect="Content" ObjectID="_1543847228" r:id="rId572"/>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1</w:t>
            </w:r>
            <w:r>
              <w:rPr>
                <w:rFonts w:hint="eastAsia"/>
                <w:snapToGrid/>
              </w:rPr>
              <w:t>)</w:t>
            </w:r>
          </w:p>
        </w:tc>
      </w:tr>
    </w:tbl>
    <w:p w:rsidR="00BD6661" w:rsidRDefault="00BD6661" w:rsidP="00BD6661">
      <w:pPr>
        <w:spacing w:line="259" w:lineRule="auto"/>
        <w:rPr>
          <w:position w:val="-10"/>
        </w:rPr>
      </w:pPr>
      <w:r>
        <w:rPr>
          <w:rFonts w:hint="eastAsia"/>
          <w:snapToGrid/>
        </w:rPr>
        <w:t>取式</w:t>
      </w:r>
      <w:r>
        <w:rPr>
          <w:rFonts w:hint="eastAsia"/>
        </w:rPr>
        <w:t>(</w:t>
      </w:r>
      <w:r w:rsidR="000B07EC">
        <w:rPr>
          <w:rFonts w:hint="eastAsia"/>
        </w:rPr>
        <w:t>1</w:t>
      </w:r>
      <w:r>
        <w:rPr>
          <w:rFonts w:hint="eastAsia"/>
        </w:rPr>
        <w:t>)</w:t>
      </w:r>
      <w:r>
        <w:t>连续生成的</w:t>
      </w:r>
      <w:r>
        <w:t>4</w:t>
      </w:r>
      <w:r>
        <w:t>个随机数</w:t>
      </w:r>
      <w:r w:rsidR="0079053A" w:rsidRPr="002D7A23">
        <w:rPr>
          <w:position w:val="-12"/>
        </w:rPr>
        <w:object w:dxaOrig="2240" w:dyaOrig="360">
          <v:shape id="_x0000_i1369" type="#_x0000_t75" style="width:91.15pt;height:14.55pt" o:ole="">
            <v:imagedata r:id="rId573" o:title=""/>
          </v:shape>
          <o:OLEObject Type="Embed" ProgID="Equation.DSMT4" ShapeID="_x0000_i1369" DrawAspect="Content" ObjectID="_1543847229" r:id="rId574"/>
        </w:object>
      </w:r>
      <w:r>
        <w:rPr>
          <w:rFonts w:hint="eastAsia"/>
        </w:rPr>
        <w:t>和</w:t>
      </w:r>
      <w:r w:rsidR="0079053A" w:rsidRPr="002D7A23">
        <w:rPr>
          <w:position w:val="-12"/>
        </w:rPr>
        <w:object w:dxaOrig="420" w:dyaOrig="360">
          <v:shape id="_x0000_i1370" type="#_x0000_t75" style="width:17.6pt;height:14.95pt" o:ole="">
            <v:imagedata r:id="rId575" o:title=""/>
          </v:shape>
          <o:OLEObject Type="Embed" ProgID="Equation.DSMT4" ShapeID="_x0000_i1370" DrawAspect="Content" ObjectID="_1543847230" r:id="rId576"/>
        </w:object>
      </w:r>
      <w:r>
        <w:rPr>
          <w:rFonts w:hint="eastAsia"/>
        </w:rPr>
        <w:t xml:space="preserve">, </w:t>
      </w:r>
      <w:r>
        <w:rPr>
          <w:rFonts w:hint="eastAsia"/>
        </w:rPr>
        <w:t>按式</w:t>
      </w:r>
      <w:r>
        <w:rPr>
          <w:rFonts w:hint="eastAsia"/>
        </w:rPr>
        <w:t>(</w:t>
      </w:r>
      <w:r w:rsidR="000B07EC">
        <w:rPr>
          <w:rFonts w:hint="eastAsia"/>
        </w:rPr>
        <w:t>2</w:t>
      </w:r>
      <w:r>
        <w:rPr>
          <w:rFonts w:hint="eastAsia"/>
        </w:rPr>
        <w:t xml:space="preserve">), </w:t>
      </w:r>
      <w:r>
        <w:rPr>
          <w:rFonts w:hint="eastAsia"/>
        </w:rPr>
        <w:t>式</w:t>
      </w:r>
      <w:r>
        <w:rPr>
          <w:rFonts w:hint="eastAsia"/>
        </w:rPr>
        <w:t>(</w:t>
      </w:r>
      <w:r w:rsidR="000B07EC">
        <w:rPr>
          <w:rFonts w:hint="eastAsia"/>
        </w:rPr>
        <w:t>3</w:t>
      </w:r>
      <w:r>
        <w:rPr>
          <w:rFonts w:hint="eastAsia"/>
        </w:rPr>
        <w:t>)</w:t>
      </w:r>
      <w:r>
        <w:t>生成嵌密元素</w:t>
      </w:r>
      <w:r>
        <w:rPr>
          <w:rFonts w:hint="eastAsia"/>
        </w:rPr>
        <w:t>个数</w:t>
      </w:r>
      <w:r w:rsidR="0079053A" w:rsidRPr="002D7A23">
        <w:rPr>
          <w:position w:val="-12"/>
        </w:rPr>
        <w:object w:dxaOrig="1620" w:dyaOrig="360">
          <v:shape id="_x0000_i1371" type="#_x0000_t75" style="width:61.65pt;height:13.8pt" o:ole="">
            <v:imagedata r:id="rId577" o:title=""/>
          </v:shape>
          <o:OLEObject Type="Embed" ProgID="Equation.DSMT4" ShapeID="_x0000_i1371" DrawAspect="Content" ObjectID="_1543847231" r:id="rId578"/>
        </w:object>
      </w:r>
      <w:r>
        <w:t>和最多</w:t>
      </w:r>
      <w:r>
        <w:rPr>
          <w:rFonts w:hint="eastAsia"/>
        </w:rPr>
        <w:t>可</w:t>
      </w:r>
      <w:r>
        <w:t>改变的</w:t>
      </w:r>
      <w:r>
        <w:rPr>
          <w:rFonts w:hint="eastAsia"/>
        </w:rPr>
        <w:t>嵌密元素个数</w:t>
      </w:r>
      <w:r w:rsidRPr="002D7A23">
        <w:rPr>
          <w:position w:val="-10"/>
        </w:rPr>
        <w:object w:dxaOrig="1420" w:dyaOrig="320">
          <v:shape id="_x0000_i1372" type="#_x0000_t75" style="width:59pt;height:13.4pt" o:ole="">
            <v:imagedata r:id="rId579" o:title=""/>
          </v:shape>
          <o:OLEObject Type="Embed" ProgID="Equation.DSMT4" ShapeID="_x0000_i1372" DrawAspect="Content" ObjectID="_1543847232" r:id="rId580"/>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6"/>
              </w:rPr>
              <w:object w:dxaOrig="2700" w:dyaOrig="440">
                <v:shape id="_x0000_i1373" type="#_x0000_t75" style="width:121.8pt;height:19.15pt" o:ole="">
                  <v:imagedata r:id="rId581" o:title=""/>
                </v:shape>
                <o:OLEObject Type="Embed" ProgID="Equation.DSMT4" ShapeID="_x0000_i1373" DrawAspect="Content" ObjectID="_1543847233" r:id="rId582"/>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2</w:t>
            </w:r>
            <w:r>
              <w:rPr>
                <w:rFonts w:hint="eastAsia"/>
                <w:snapToGrid/>
              </w:rPr>
              <w:t>)</w:t>
            </w:r>
          </w:p>
        </w:tc>
      </w:tr>
      <w:tr w:rsidR="00BD6661" w:rsidTr="00905E40">
        <w:tc>
          <w:tcPr>
            <w:tcW w:w="4077" w:type="dxa"/>
          </w:tcPr>
          <w:p w:rsidR="00BD6661" w:rsidRDefault="00D1000D" w:rsidP="00905E40">
            <w:pPr>
              <w:ind w:firstLine="0"/>
              <w:jc w:val="center"/>
              <w:rPr>
                <w:snapToGrid/>
              </w:rPr>
            </w:pPr>
            <w:r w:rsidRPr="002D7A23">
              <w:rPr>
                <w:position w:val="-16"/>
              </w:rPr>
              <w:object w:dxaOrig="2640" w:dyaOrig="440">
                <v:shape id="_x0000_i1374" type="#_x0000_t75" style="width:122.55pt;height:19.55pt" o:ole="">
                  <v:imagedata r:id="rId583" o:title=""/>
                </v:shape>
                <o:OLEObject Type="Embed" ProgID="Equation.DSMT4" ShapeID="_x0000_i1374" DrawAspect="Content" ObjectID="_1543847234" r:id="rId584"/>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3</w:t>
            </w:r>
            <w:r>
              <w:rPr>
                <w:rFonts w:hint="eastAsia"/>
                <w:snapToGrid/>
              </w:rPr>
              <w:t>)</w:t>
            </w:r>
          </w:p>
        </w:tc>
      </w:tr>
    </w:tbl>
    <w:p w:rsidR="00BD6661" w:rsidRDefault="00BD6661" w:rsidP="00BD6661">
      <w:pPr>
        <w:ind w:firstLineChars="200" w:firstLine="416"/>
        <w:rPr>
          <w:snapToGrid/>
        </w:rPr>
      </w:pPr>
      <w:r>
        <w:rPr>
          <w:rFonts w:hint="eastAsia"/>
          <w:snapToGrid/>
        </w:rPr>
        <w:t>式</w:t>
      </w:r>
      <w:r>
        <w:rPr>
          <w:rFonts w:hint="eastAsia"/>
          <w:snapToGrid/>
        </w:rPr>
        <w:t>(</w:t>
      </w:r>
      <w:r w:rsidR="000B07EC">
        <w:rPr>
          <w:rFonts w:hint="eastAsia"/>
          <w:snapToGrid/>
        </w:rPr>
        <w:t>2</w:t>
      </w:r>
      <w:r>
        <w:rPr>
          <w:rFonts w:hint="eastAsia"/>
          <w:snapToGrid/>
        </w:rPr>
        <w:t>)</w:t>
      </w:r>
      <w:r>
        <w:rPr>
          <w:snapToGrid/>
        </w:rPr>
        <w:t>和式</w:t>
      </w:r>
      <w:r>
        <w:rPr>
          <w:snapToGrid/>
        </w:rPr>
        <w:t>(</w:t>
      </w:r>
      <w:r w:rsidR="000B07EC">
        <w:rPr>
          <w:rFonts w:hint="eastAsia"/>
          <w:snapToGrid/>
        </w:rPr>
        <w:t>3</w:t>
      </w:r>
      <w:r>
        <w:rPr>
          <w:snapToGrid/>
        </w:rPr>
        <w:t>)</w:t>
      </w:r>
      <w:r>
        <w:rPr>
          <w:snapToGrid/>
        </w:rPr>
        <w:t>中</w:t>
      </w:r>
      <w:r>
        <w:rPr>
          <w:snapToGrid/>
        </w:rPr>
        <w:t>,  “</w:t>
      </w:r>
      <w:r w:rsidRPr="002D7A23">
        <w:rPr>
          <w:snapToGrid/>
          <w:position w:val="-14"/>
        </w:rPr>
        <w:object w:dxaOrig="400" w:dyaOrig="400">
          <v:shape id="_x0000_i1375" type="#_x0000_t75" style="width:16.1pt;height:11.5pt" o:ole="">
            <v:imagedata r:id="rId585" o:title=""/>
          </v:shape>
          <o:OLEObject Type="Embed" ProgID="Equation.DSMT4" ShapeID="_x0000_i1375" DrawAspect="Content" ObjectID="_1543847235" r:id="rId586"/>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00002BDD" w:rsidRPr="002D7A23">
        <w:rPr>
          <w:snapToGrid/>
          <w:position w:val="-14"/>
        </w:rPr>
        <w:object w:dxaOrig="540" w:dyaOrig="380">
          <v:shape id="_x0000_i1376" type="#_x0000_t75" style="width:23.35pt;height:16.1pt" o:ole="">
            <v:imagedata r:id="rId587" o:title=""/>
          </v:shape>
          <o:OLEObject Type="Embed" ProgID="Equation.DSMT4" ShapeID="_x0000_i1376" DrawAspect="Content" ObjectID="_1543847236" r:id="rId588"/>
        </w:object>
      </w:r>
      <w:r>
        <w:rPr>
          <w:rFonts w:hint="eastAsia"/>
          <w:snapToGrid/>
        </w:rPr>
        <w:t xml:space="preserve">, </w:t>
      </w:r>
      <w:r>
        <w:rPr>
          <w:rFonts w:hint="eastAsia"/>
          <w:snapToGrid/>
        </w:rPr>
        <w:t>按</w:t>
      </w:r>
      <w:r>
        <w:rPr>
          <w:snapToGrid/>
        </w:rPr>
        <w:t>式</w:t>
      </w:r>
      <w:r>
        <w:rPr>
          <w:snapToGrid/>
        </w:rPr>
        <w:t>(</w:t>
      </w:r>
      <w:r w:rsidR="000B07EC">
        <w:rPr>
          <w:rFonts w:hint="eastAsia"/>
          <w:snapToGrid/>
        </w:rPr>
        <w:t>4</w:t>
      </w:r>
      <w:r>
        <w:rPr>
          <w:snapToGrid/>
        </w:rPr>
        <w:t>)</w:t>
      </w:r>
      <w:r>
        <w:rPr>
          <w:snapToGrid/>
        </w:rPr>
        <w:t>将</w:t>
      </w:r>
      <w:r w:rsidR="00002BDD" w:rsidRPr="002D7A23">
        <w:rPr>
          <w:snapToGrid/>
          <w:position w:val="-14"/>
        </w:rPr>
        <w:object w:dxaOrig="540" w:dyaOrig="380">
          <v:shape id="_x0000_i1377" type="#_x0000_t75" style="width:23.75pt;height:16.45pt" o:ole="">
            <v:imagedata r:id="rId587" o:title=""/>
          </v:shape>
          <o:OLEObject Type="Embed" ProgID="Equation.DSMT4" ShapeID="_x0000_i1377" DrawAspect="Content" ObjectID="_1543847237" r:id="rId589"/>
        </w:object>
      </w:r>
      <w:r>
        <w:rPr>
          <w:snapToGrid/>
        </w:rPr>
        <w:t>第</w:t>
      </w:r>
      <w:r>
        <w:rPr>
          <w:i/>
          <w:snapToGrid/>
        </w:rPr>
        <w:t>i</w:t>
      </w:r>
      <w:r>
        <w:rPr>
          <w:snapToGrid/>
        </w:rPr>
        <w:t>行作为</w:t>
      </w:r>
      <w:r w:rsidR="00002BDD" w:rsidRPr="002D7A23">
        <w:rPr>
          <w:snapToGrid/>
          <w:position w:val="-14"/>
        </w:rPr>
        <w:object w:dxaOrig="540" w:dyaOrig="380">
          <v:shape id="_x0000_i1378" type="#_x0000_t75" style="width:23.35pt;height:16.1pt" o:ole="">
            <v:imagedata r:id="rId590" o:title=""/>
          </v:shape>
          <o:OLEObject Type="Embed" ProgID="Equation.DSMT4" ShapeID="_x0000_i1378" DrawAspect="Content" ObjectID="_1543847238" r:id="rId591"/>
        </w:object>
      </w:r>
      <w:r>
        <w:rPr>
          <w:snapToGrid/>
        </w:rPr>
        <w:t>第</w:t>
      </w:r>
      <w:r w:rsidRPr="002D7A23">
        <w:rPr>
          <w:snapToGrid/>
        </w:rPr>
        <w:object w:dxaOrig="200" w:dyaOrig="279">
          <v:shape id="_x0000_i1379" type="#_x0000_t75" style="width:9.55pt;height:9.55pt" o:ole="">
            <v:imagedata r:id="rId592" o:title=""/>
          </v:shape>
          <o:OLEObject Type="Embed" ProgID="Equation.DSMT4" ShapeID="_x0000_i1379" DrawAspect="Content" ObjectID="_1543847239" r:id="rId593"/>
        </w:object>
      </w:r>
      <w:r>
        <w:rPr>
          <w:rFonts w:hint="eastAsia"/>
          <w:snapToGrid/>
        </w:rPr>
        <w:t>行</w:t>
      </w:r>
      <w:r w:rsidR="004F438B">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002BDD" w:rsidP="00905E40">
            <w:pPr>
              <w:ind w:firstLine="0"/>
              <w:jc w:val="center"/>
              <w:rPr>
                <w:snapToGrid/>
              </w:rPr>
            </w:pPr>
            <w:r w:rsidRPr="002D7A23">
              <w:rPr>
                <w:position w:val="-12"/>
              </w:rPr>
              <w:object w:dxaOrig="3740" w:dyaOrig="360">
                <v:shape id="_x0000_i1380" type="#_x0000_t75" style="width:147.05pt;height:14.55pt" o:ole="">
                  <v:imagedata r:id="rId594" o:title=""/>
                </v:shape>
                <o:OLEObject Type="Embed" ProgID="Equation.DSMT4" ShapeID="_x0000_i1380" DrawAspect="Content" ObjectID="_1543847240" r:id="rId595"/>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4</w:t>
            </w:r>
            <w:r>
              <w:rPr>
                <w:rFonts w:hint="eastAsia"/>
                <w:snapToGrid/>
              </w:rPr>
              <w:t>)</w:t>
            </w:r>
          </w:p>
        </w:tc>
      </w:tr>
    </w:tbl>
    <w:p w:rsidR="009351CA" w:rsidRDefault="00BD6661" w:rsidP="009351CA">
      <w:pPr>
        <w:ind w:firstLineChars="200" w:firstLine="416"/>
        <w:rPr>
          <w:rFonts w:hint="eastAsia"/>
          <w:snapToGrid/>
        </w:rPr>
      </w:pPr>
      <w:r>
        <w:rPr>
          <w:snapToGrid/>
        </w:rPr>
        <w:t>式</w:t>
      </w:r>
      <w:r>
        <w:rPr>
          <w:snapToGrid/>
        </w:rPr>
        <w:t>(</w:t>
      </w:r>
      <w:r w:rsidR="000B07EC">
        <w:rPr>
          <w:rFonts w:hint="eastAsia"/>
          <w:snapToGrid/>
        </w:rPr>
        <w:t>4</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507" type="#_x0000_t75" style="width:35.6pt;height:16.1pt" o:ole="">
            <v:imagedata r:id="rId596" o:title=""/>
          </v:shape>
          <o:OLEObject Type="Embed" ProgID="Equation.DSMT4" ShapeID="_x0000_i1507" DrawAspect="Content" ObjectID="_1543847241" r:id="rId597"/>
        </w:object>
      </w:r>
      <w:r>
        <w:rPr>
          <w:snapToGrid/>
        </w:rPr>
        <w:t>按式</w:t>
      </w:r>
      <w:r>
        <w:rPr>
          <w:snapToGrid/>
        </w:rPr>
        <w:t>(</w:t>
      </w:r>
      <w:r w:rsidR="000B07EC">
        <w:rPr>
          <w:rFonts w:hint="eastAsia"/>
          <w:snapToGrid/>
        </w:rPr>
        <w:t>5</w:t>
      </w:r>
      <w:r>
        <w:rPr>
          <w:snapToGrid/>
        </w:rPr>
        <w:t>)</w:t>
      </w:r>
      <w:r>
        <w:rPr>
          <w:snapToGrid/>
        </w:rPr>
        <w:t>映射为</w:t>
      </w:r>
      <w:r w:rsidRPr="002D7A23">
        <w:rPr>
          <w:snapToGrid/>
          <w:position w:val="-14"/>
        </w:rPr>
        <w:object w:dxaOrig="1419" w:dyaOrig="400">
          <v:shape id="_x0000_i1508" type="#_x0000_t75" style="width:60.9pt;height:16.45pt" o:ole="">
            <v:imagedata r:id="rId598" o:title=""/>
          </v:shape>
          <o:OLEObject Type="Embed" ProgID="Equation.DSMT4" ShapeID="_x0000_i1508" DrawAspect="Content" ObjectID="_1543847242" r:id="rId599"/>
        </w:object>
      </w:r>
      <w:r>
        <w:rPr>
          <w:rFonts w:hint="eastAsia"/>
          <w:snapToGrid/>
        </w:rPr>
        <w:t xml:space="preserve">, </w:t>
      </w:r>
      <w:r>
        <w:rPr>
          <w:snapToGrid/>
        </w:rPr>
        <w:t>将</w:t>
      </w:r>
      <w:r w:rsidRPr="002D7A23">
        <w:rPr>
          <w:snapToGrid/>
          <w:position w:val="-12"/>
        </w:rPr>
        <w:object w:dxaOrig="820" w:dyaOrig="360">
          <v:shape id="_x0000_i1509" type="#_x0000_t75" style="width:38.7pt;height:16.85pt" o:ole="">
            <v:imagedata r:id="rId600" o:title=""/>
          </v:shape>
          <o:OLEObject Type="Embed" ProgID="Equation.DSMT4" ShapeID="_x0000_i1509" DrawAspect="Content" ObjectID="_1543847243" r:id="rId601"/>
        </w:object>
      </w:r>
      <w:r>
        <w:rPr>
          <w:snapToGrid/>
        </w:rPr>
        <w:t>按式</w:t>
      </w:r>
      <w:r>
        <w:rPr>
          <w:snapToGrid/>
        </w:rPr>
        <w:t>(</w:t>
      </w:r>
      <w:r w:rsidR="000B07EC">
        <w:rPr>
          <w:rFonts w:hint="eastAsia"/>
          <w:snapToGrid/>
        </w:rPr>
        <w:t>6</w:t>
      </w:r>
      <w:r>
        <w:rPr>
          <w:snapToGrid/>
        </w:rPr>
        <w:t>)</w:t>
      </w:r>
      <w:r>
        <w:rPr>
          <w:snapToGrid/>
        </w:rPr>
        <w:t>映射为</w:t>
      </w:r>
      <w:r w:rsidRPr="002D7A23">
        <w:rPr>
          <w:snapToGrid/>
          <w:position w:val="-12"/>
        </w:rPr>
        <w:object w:dxaOrig="400" w:dyaOrig="360">
          <v:shape id="_x0000_i1381" type="#_x0000_t75" style="width:18pt;height:16.1pt" o:ole="">
            <v:imagedata r:id="rId602" o:title=""/>
          </v:shape>
          <o:OLEObject Type="Embed" ProgID="Equation.DSMT4" ShapeID="_x0000_i1381" DrawAspect="Content" ObjectID="_1543847244" r:id="rId603"/>
        </w:object>
      </w:r>
      <w:r>
        <w:rPr>
          <w:rFonts w:hint="eastAsia"/>
          <w:snapToGrid/>
        </w:rPr>
        <w:t xml:space="preserve">, </w:t>
      </w:r>
      <w:r>
        <w:rPr>
          <w:snapToGrid/>
        </w:rPr>
        <w:t>将</w:t>
      </w:r>
      <w:r w:rsidRPr="002D7A23">
        <w:rPr>
          <w:snapToGrid/>
          <w:position w:val="-12"/>
        </w:rPr>
        <w:object w:dxaOrig="400" w:dyaOrig="360">
          <v:shape id="_x0000_i1382" type="#_x0000_t75" style="width:18pt;height:16.1pt" o:ole="">
            <v:imagedata r:id="rId604" o:title=""/>
          </v:shape>
          <o:OLEObject Type="Embed" ProgID="Equation.DSMT4" ShapeID="_x0000_i1382" DrawAspect="Content" ObjectID="_1543847245" r:id="rId605"/>
        </w:object>
      </w:r>
      <w:r>
        <w:rPr>
          <w:rFonts w:hint="eastAsia"/>
          <w:snapToGrid/>
        </w:rPr>
        <w:t>和</w:t>
      </w:r>
      <w:r w:rsidRPr="002D7A23">
        <w:rPr>
          <w:snapToGrid/>
          <w:position w:val="-12"/>
        </w:rPr>
        <w:object w:dxaOrig="400" w:dyaOrig="360">
          <v:shape id="_x0000_i1383" type="#_x0000_t75" style="width:16.45pt;height:16.1pt" o:ole="">
            <v:imagedata r:id="rId602" o:title=""/>
          </v:shape>
          <o:OLEObject Type="Embed" ProgID="Equation.DSMT4" ShapeID="_x0000_i1383" DrawAspect="Content" ObjectID="_1543847246" r:id="rId606"/>
        </w:object>
      </w:r>
      <w:r>
        <w:rPr>
          <w:snapToGrid/>
        </w:rPr>
        <w:t>分别作为式</w:t>
      </w:r>
      <w:r>
        <w:rPr>
          <w:snapToGrid/>
        </w:rPr>
        <w:t>(</w:t>
      </w:r>
      <w:r w:rsidR="000B07EC">
        <w:rPr>
          <w:rFonts w:hint="eastAsia"/>
          <w:snapToGrid/>
        </w:rPr>
        <w:t>1</w:t>
      </w:r>
      <w:r>
        <w:rPr>
          <w:snapToGrid/>
        </w:rPr>
        <w:t>)</w:t>
      </w:r>
      <w:r>
        <w:rPr>
          <w:snapToGrid/>
        </w:rPr>
        <w:t>的系统参数和初始值</w:t>
      </w:r>
      <w:r>
        <w:rPr>
          <w:rFonts w:hint="eastAsia"/>
          <w:snapToGrid/>
        </w:rPr>
        <w:t xml:space="preserve">, </w:t>
      </w:r>
      <w:r>
        <w:rPr>
          <w:snapToGrid/>
        </w:rPr>
        <w:t>将式</w:t>
      </w:r>
      <w:r>
        <w:rPr>
          <w:rFonts w:hint="eastAsia"/>
        </w:rPr>
        <w:t>(</w:t>
      </w:r>
      <w:r w:rsidR="000B07EC">
        <w:rPr>
          <w:rFonts w:hint="eastAsia"/>
        </w:rPr>
        <w:t>1</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0B07EC">
        <w:rPr>
          <w:rFonts w:hint="eastAsia"/>
          <w:snapToGrid/>
        </w:rPr>
        <w:t>7</w:t>
      </w:r>
      <w:r>
        <w:rPr>
          <w:snapToGrid/>
        </w:rPr>
        <w:t>)</w:t>
      </w:r>
      <w:r>
        <w:rPr>
          <w:snapToGrid/>
        </w:rPr>
        <w:t>量化</w:t>
      </w:r>
      <w:r>
        <w:rPr>
          <w:rFonts w:hint="eastAsia"/>
          <w:snapToGrid/>
        </w:rPr>
        <w:t>为</w:t>
      </w:r>
      <w:r w:rsidR="004F438B" w:rsidRPr="002D7A23">
        <w:rPr>
          <w:snapToGrid/>
          <w:position w:val="-4"/>
        </w:rPr>
        <w:object w:dxaOrig="280" w:dyaOrig="260">
          <v:shape id="_x0000_i1384" type="#_x0000_t75" style="width:11.5pt;height:10.7pt" o:ole="">
            <v:imagedata r:id="rId607" o:title=""/>
          </v:shape>
          <o:OLEObject Type="Embed" ProgID="Equation.DSMT4" ShapeID="_x0000_i1384" DrawAspect="Content" ObjectID="_1543847247" r:id="rId608"/>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385" type="#_x0000_t75" style="width:11.85pt;height:10.7pt" o:ole="">
            <v:imagedata r:id="rId607" o:title=""/>
          </v:shape>
          <o:OLEObject Type="Embed" ProgID="Equation.DSMT4" ShapeID="_x0000_i1385" DrawAspect="Content" ObjectID="_1543847248" r:id="rId609"/>
        </w:object>
      </w:r>
      <w:r>
        <w:rPr>
          <w:snapToGrid/>
        </w:rPr>
        <w:t>和</w:t>
      </w:r>
      <w:r w:rsidRPr="002D7A23">
        <w:rPr>
          <w:snapToGrid/>
          <w:position w:val="-12"/>
        </w:rPr>
        <w:object w:dxaOrig="440" w:dyaOrig="360">
          <v:shape id="_x0000_i1386" type="#_x0000_t75" style="width:16.45pt;height:14.55pt" o:ole="">
            <v:imagedata r:id="rId610" o:title=""/>
          </v:shape>
          <o:OLEObject Type="Embed" ProgID="Equation.DSMT4" ShapeID="_x0000_i1386" DrawAspect="Content" ObjectID="_1543847249" r:id="rId611"/>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387" type="#_x0000_t75" style="width:11.5pt;height:10.7pt" o:ole="">
            <v:imagedata r:id="rId607" o:title=""/>
          </v:shape>
          <o:OLEObject Type="Embed" ProgID="Equation.DSMT4" ShapeID="_x0000_i1387" DrawAspect="Content" ObjectID="_1543847250" r:id="rId612"/>
        </w:object>
      </w:r>
      <w:r>
        <w:rPr>
          <w:snapToGrid/>
        </w:rPr>
        <w:t>作为</w:t>
      </w:r>
      <w:r>
        <w:rPr>
          <w:rFonts w:hint="eastAsia"/>
          <w:i/>
          <w:snapToGrid/>
        </w:rPr>
        <w:t>a</w:t>
      </w:r>
      <w:r>
        <w:rPr>
          <w:snapToGrid/>
        </w:rPr>
        <w:t xml:space="preserve">, </w:t>
      </w:r>
      <w:r w:rsidR="00A56E13">
        <w:rPr>
          <w:snapToGrid/>
        </w:rPr>
        <w:t>同余参数</w:t>
      </w:r>
      <w:r w:rsidR="00A56E13" w:rsidRPr="00A56E13">
        <w:rPr>
          <w:rFonts w:hint="eastAsia"/>
          <w:i/>
          <w:snapToGrid/>
        </w:rPr>
        <w:t>b</w:t>
      </w:r>
      <w:r w:rsidR="00A56E13">
        <w:rPr>
          <w:rFonts w:hint="eastAsia"/>
          <w:snapToGrid/>
        </w:rPr>
        <w:t>的生成规则如式</w:t>
      </w:r>
      <w:r w:rsidR="00A56E13">
        <w:rPr>
          <w:rFonts w:hint="eastAsia"/>
          <w:snapToGrid/>
        </w:rPr>
        <w:t xml:space="preserve">(8), </w:t>
      </w:r>
      <w:r>
        <w:rPr>
          <w:snapToGrid/>
        </w:rPr>
        <w:t>为消除暂态效应</w:t>
      </w:r>
      <w:r>
        <w:rPr>
          <w:snapToGrid/>
        </w:rPr>
        <w:t xml:space="preserve">, </w:t>
      </w:r>
      <w:r>
        <w:rPr>
          <w:snapToGrid/>
        </w:rPr>
        <w:t>将式</w:t>
      </w:r>
      <w:r>
        <w:rPr>
          <w:snapToGrid/>
        </w:rPr>
        <w:t>(</w:t>
      </w:r>
      <w:r w:rsidR="000B07EC">
        <w:rPr>
          <w:rFonts w:hint="eastAsia"/>
          <w:snapToGrid/>
        </w:rPr>
        <w:t>1</w:t>
      </w:r>
      <w:r>
        <w:rPr>
          <w:snapToGrid/>
        </w:rPr>
        <w:t>)</w:t>
      </w:r>
      <w:r>
        <w:rPr>
          <w:snapToGrid/>
        </w:rPr>
        <w:t>迭代产生的前</w:t>
      </w:r>
      <w:r w:rsidRPr="002D7A23">
        <w:rPr>
          <w:snapToGrid/>
          <w:position w:val="-4"/>
        </w:rPr>
        <w:object w:dxaOrig="320" w:dyaOrig="260">
          <v:shape id="_x0000_i1388" type="#_x0000_t75" style="width:13.8pt;height:11.1pt" o:ole="">
            <v:imagedata r:id="rId613" o:title=""/>
          </v:shape>
          <o:OLEObject Type="Embed" ProgID="Equation.DSMT4" ShapeID="_x0000_i1388" DrawAspect="Content" ObjectID="_1543847251" r:id="rId614"/>
        </w:object>
      </w:r>
      <w:r>
        <w:rPr>
          <w:rFonts w:hint="eastAsia"/>
          <w:snapToGrid/>
          <w:position w:val="-4"/>
        </w:rPr>
        <w:t xml:space="preserve">, </w:t>
      </w:r>
      <w:r w:rsidRPr="002D7A23">
        <w:rPr>
          <w:snapToGrid/>
          <w:position w:val="-6"/>
        </w:rPr>
        <w:object w:dxaOrig="679" w:dyaOrig="280">
          <v:shape id="_x0000_i1389" type="#_x0000_t75" style="width:27.2pt;height:11.5pt" o:ole="">
            <v:imagedata r:id="rId615" o:title=""/>
          </v:shape>
          <o:OLEObject Type="Embed" ProgID="Equation.DSMT4" ShapeID="_x0000_i1389" DrawAspect="Content" ObjectID="_1543847252" r:id="rId616"/>
        </w:object>
      </w:r>
      <w:r>
        <w:rPr>
          <w:snapToGrid/>
        </w:rPr>
        <w:t>个随机数抛弃</w:t>
      </w:r>
      <w:r>
        <w:rPr>
          <w:rFonts w:hint="eastAsia"/>
          <w:snapToGrid/>
        </w:rPr>
        <w:t>.</w:t>
      </w:r>
    </w:p>
    <w:tbl>
      <w:tblPr>
        <w:tblW w:w="4706" w:type="dxa"/>
        <w:tblLayout w:type="fixed"/>
        <w:tblLook w:val="04A0"/>
      </w:tblPr>
      <w:tblGrid>
        <w:gridCol w:w="4077"/>
        <w:gridCol w:w="629"/>
      </w:tblGrid>
      <w:tr w:rsidR="007A0557" w:rsidTr="00AF237B">
        <w:tc>
          <w:tcPr>
            <w:tcW w:w="4077" w:type="dxa"/>
          </w:tcPr>
          <w:p w:rsidR="007A0557" w:rsidRDefault="007A0557" w:rsidP="00AF237B">
            <w:pPr>
              <w:ind w:firstLine="0"/>
              <w:jc w:val="center"/>
              <w:rPr>
                <w:snapToGrid/>
              </w:rPr>
            </w:pPr>
            <w:r w:rsidRPr="002D7A23">
              <w:rPr>
                <w:position w:val="-14"/>
              </w:rPr>
              <w:object w:dxaOrig="2559" w:dyaOrig="420">
                <v:shape id="_x0000_i1522" type="#_x0000_t75" style="width:106.1pt;height:16.85pt" o:ole="">
                  <v:imagedata r:id="rId617" o:title=""/>
                </v:shape>
                <o:OLEObject Type="Embed" ProgID="Equation.DSMT4" ShapeID="_x0000_i1522" DrawAspect="Content" ObjectID="_1543847253" r:id="rId618"/>
              </w:object>
            </w:r>
          </w:p>
        </w:tc>
        <w:tc>
          <w:tcPr>
            <w:tcW w:w="629" w:type="dxa"/>
          </w:tcPr>
          <w:p w:rsidR="007A0557" w:rsidRDefault="007A0557" w:rsidP="00AF237B">
            <w:pPr>
              <w:ind w:firstLine="0"/>
              <w:jc w:val="right"/>
              <w:rPr>
                <w:snapToGrid/>
              </w:rPr>
            </w:pPr>
            <w:r>
              <w:rPr>
                <w:rFonts w:hint="eastAsia"/>
                <w:snapToGrid/>
              </w:rPr>
              <w:t>(5)</w:t>
            </w:r>
          </w:p>
        </w:tc>
      </w:tr>
      <w:tr w:rsidR="007A0557" w:rsidTr="00AF237B">
        <w:tc>
          <w:tcPr>
            <w:tcW w:w="4077" w:type="dxa"/>
          </w:tcPr>
          <w:p w:rsidR="007A0557" w:rsidRDefault="007A0557" w:rsidP="00AF237B">
            <w:pPr>
              <w:ind w:firstLine="0"/>
              <w:jc w:val="center"/>
              <w:rPr>
                <w:snapToGrid/>
              </w:rPr>
            </w:pPr>
            <w:r w:rsidRPr="002D7A23">
              <w:rPr>
                <w:position w:val="-12"/>
              </w:rPr>
              <w:object w:dxaOrig="2000" w:dyaOrig="360">
                <v:shape id="_x0000_i1523" type="#_x0000_t75" style="width:87.7pt;height:15.3pt" o:ole="">
                  <v:imagedata r:id="rId619" o:title=""/>
                </v:shape>
                <o:OLEObject Type="Embed" ProgID="Equation.DSMT4" ShapeID="_x0000_i1523" DrawAspect="Content" ObjectID="_1543847254" r:id="rId620"/>
              </w:object>
            </w:r>
          </w:p>
        </w:tc>
        <w:tc>
          <w:tcPr>
            <w:tcW w:w="629" w:type="dxa"/>
          </w:tcPr>
          <w:p w:rsidR="007A0557" w:rsidRDefault="007A0557" w:rsidP="00AF237B">
            <w:pPr>
              <w:ind w:firstLine="0"/>
              <w:jc w:val="right"/>
              <w:rPr>
                <w:snapToGrid/>
              </w:rPr>
            </w:pPr>
            <w:r>
              <w:rPr>
                <w:rFonts w:hint="eastAsia"/>
                <w:snapToGrid/>
              </w:rPr>
              <w:t>(6)</w:t>
            </w:r>
          </w:p>
        </w:tc>
      </w:tr>
      <w:tr w:rsidR="007A0557" w:rsidTr="00AF237B">
        <w:tc>
          <w:tcPr>
            <w:tcW w:w="4077" w:type="dxa"/>
          </w:tcPr>
          <w:p w:rsidR="007A0557" w:rsidRDefault="007A0557" w:rsidP="00AF237B">
            <w:pPr>
              <w:ind w:firstLine="0"/>
              <w:jc w:val="center"/>
              <w:rPr>
                <w:snapToGrid/>
              </w:rPr>
            </w:pPr>
            <w:r w:rsidRPr="002D7A23">
              <w:rPr>
                <w:position w:val="-16"/>
              </w:rPr>
              <w:object w:dxaOrig="2320" w:dyaOrig="440">
                <v:shape id="_x0000_i1524" type="#_x0000_t75" style="width:93.45pt;height:16.85pt" o:ole="">
                  <v:imagedata r:id="rId621" o:title=""/>
                </v:shape>
                <o:OLEObject Type="Embed" ProgID="Equation.DSMT4" ShapeID="_x0000_i1524" DrawAspect="Content" ObjectID="_1543847255" r:id="rId622"/>
              </w:object>
            </w:r>
          </w:p>
        </w:tc>
        <w:tc>
          <w:tcPr>
            <w:tcW w:w="629" w:type="dxa"/>
          </w:tcPr>
          <w:p w:rsidR="007A0557" w:rsidRDefault="007A0557" w:rsidP="00AF237B">
            <w:pPr>
              <w:ind w:firstLine="0"/>
              <w:jc w:val="right"/>
              <w:rPr>
                <w:snapToGrid/>
              </w:rPr>
            </w:pPr>
            <w:r>
              <w:rPr>
                <w:rFonts w:hint="eastAsia"/>
                <w:snapToGrid/>
              </w:rPr>
              <w:t>(7)</w:t>
            </w:r>
          </w:p>
        </w:tc>
      </w:tr>
      <w:tr w:rsidR="00A56E13" w:rsidTr="00A56E13">
        <w:tc>
          <w:tcPr>
            <w:tcW w:w="4077" w:type="dxa"/>
          </w:tcPr>
          <w:p w:rsidR="00A56E13" w:rsidRPr="00A56E13" w:rsidRDefault="00A56E13" w:rsidP="00AF237B">
            <w:pPr>
              <w:ind w:firstLine="0"/>
              <w:jc w:val="center"/>
              <w:rPr>
                <w:position w:val="-16"/>
              </w:rPr>
            </w:pPr>
            <w:r w:rsidRPr="00A56E13">
              <w:rPr>
                <w:position w:val="-18"/>
              </w:rPr>
              <w:object w:dxaOrig="2900" w:dyaOrig="480">
                <v:shape id="_x0000_i1525" type="#_x0000_t75" style="width:116.8pt;height:18.4pt" o:ole="">
                  <v:imagedata r:id="rId623" o:title=""/>
                </v:shape>
                <o:OLEObject Type="Embed" ProgID="Equation.DSMT4" ShapeID="_x0000_i1525" DrawAspect="Content" ObjectID="_1543847256" r:id="rId624"/>
              </w:object>
            </w:r>
          </w:p>
        </w:tc>
        <w:tc>
          <w:tcPr>
            <w:tcW w:w="629" w:type="dxa"/>
          </w:tcPr>
          <w:p w:rsidR="00A56E13" w:rsidRDefault="00A56E13" w:rsidP="00A56E13">
            <w:pPr>
              <w:ind w:firstLine="0"/>
              <w:jc w:val="right"/>
              <w:rPr>
                <w:snapToGrid/>
              </w:rPr>
            </w:pPr>
            <w:r>
              <w:rPr>
                <w:rFonts w:hint="eastAsia"/>
                <w:snapToGrid/>
              </w:rPr>
              <w:t>(8)</w:t>
            </w:r>
          </w:p>
        </w:tc>
      </w:tr>
    </w:tbl>
    <w:p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sidR="0047253A">
        <w:rPr>
          <w:rFonts w:hint="eastAsia"/>
          <w:snapToGrid/>
        </w:rPr>
        <w:t>记为算法</w:t>
      </w:r>
      <w:r w:rsidR="0047253A">
        <w:rPr>
          <w:rFonts w:hint="eastAsia"/>
          <w:snapToGrid/>
        </w:rPr>
        <w:t>2</w:t>
      </w:r>
      <w:r>
        <w:rPr>
          <w:rFonts w:hint="eastAsia"/>
          <w:snapToGrid/>
        </w:rPr>
        <w:t>:</w:t>
      </w:r>
    </w:p>
    <w:p w:rsidR="00905E40" w:rsidRPr="00905E40" w:rsidRDefault="0047253A" w:rsidP="00905E40">
      <w:pPr>
        <w:widowControl/>
        <w:rPr>
          <w:snapToGrid/>
        </w:rPr>
      </w:pPr>
      <w:r>
        <w:rPr>
          <w:rFonts w:hint="eastAsia"/>
        </w:rPr>
        <w:t>第</w:t>
      </w:r>
      <w:r>
        <w:rPr>
          <w:rFonts w:hint="eastAsia"/>
        </w:rPr>
        <w:t>1</w:t>
      </w:r>
      <w:r>
        <w:rPr>
          <w:rFonts w:hint="eastAsia"/>
        </w:rPr>
        <w:t>步</w:t>
      </w:r>
      <w:r>
        <w:rPr>
          <w:rFonts w:hint="eastAsia"/>
        </w:rPr>
        <w:t>:</w:t>
      </w:r>
      <w:r w:rsidR="00905E40">
        <w:rPr>
          <w:rFonts w:hint="eastAsia"/>
        </w:rPr>
        <w:t xml:space="preserve"> </w:t>
      </w:r>
      <w:r w:rsidR="00905E40" w:rsidRPr="00EC2606">
        <w:t>记分辨率为</w:t>
      </w:r>
      <w:r w:rsidR="00905E40" w:rsidRPr="0050140D">
        <w:rPr>
          <w:i/>
          <w:position w:val="-6"/>
        </w:rPr>
        <w:object w:dxaOrig="700" w:dyaOrig="279">
          <v:shape id="_x0000_i1390" type="#_x0000_t75" style="width:27.2pt;height:10.7pt" o:ole="">
            <v:imagedata r:id="rId625" o:title=""/>
          </v:shape>
          <o:OLEObject Type="Embed" ProgID="Equation.DSMT4" ShapeID="_x0000_i1390" DrawAspect="Content" ObjectID="_1543847257" r:id="rId626"/>
        </w:object>
      </w:r>
      <w:r w:rsidR="00905E40" w:rsidRPr="00232165">
        <w:t>的</w:t>
      </w:r>
      <w:r w:rsidR="00905E40" w:rsidRPr="00905E40">
        <w:rPr>
          <w:i/>
          <w:position w:val="-4"/>
        </w:rPr>
        <w:object w:dxaOrig="240" w:dyaOrig="260">
          <v:shape id="_x0000_i1391" type="#_x0000_t75" style="width:9.2pt;height:9.55pt" o:ole="">
            <v:imagedata r:id="rId627" o:title=""/>
          </v:shape>
          <o:OLEObject Type="Embed" ProgID="Equation.DSMT4" ShapeID="_x0000_i1391" DrawAspect="Content" ObjectID="_1543847258" r:id="rId628"/>
        </w:object>
      </w:r>
      <w:r w:rsidR="00905E40" w:rsidRPr="00232165">
        <w:t>比特载体图像为</w:t>
      </w:r>
      <w:r w:rsidR="00905E40" w:rsidRPr="00232165">
        <w:t>,</w:t>
      </w:r>
      <w:r w:rsidR="00905E40" w:rsidRPr="00905E40">
        <w:rPr>
          <w:i/>
          <w:position w:val="-14"/>
        </w:rPr>
        <w:object w:dxaOrig="3220" w:dyaOrig="400">
          <v:shape id="_x0000_i1392" type="#_x0000_t75" style="width:126pt;height:16.1pt" o:ole="">
            <v:imagedata r:id="rId629" o:title=""/>
          </v:shape>
          <o:OLEObject Type="Embed" ProgID="Equation.DSMT4" ShapeID="_x0000_i1392" DrawAspect="Content" ObjectID="_1543847259" r:id="rId630"/>
        </w:object>
      </w:r>
      <w:r w:rsidR="00905E40">
        <w:t xml:space="preserve"> ,</w:t>
      </w:r>
      <w:r w:rsidR="00905E40" w:rsidRPr="00232165">
        <w:t>记秘密信息对应为长度为</w:t>
      </w:r>
      <w:r w:rsidR="00905E40" w:rsidRPr="00905E40">
        <w:rPr>
          <w:i/>
        </w:rPr>
        <w:t>l</w:t>
      </w:r>
      <w:r w:rsidR="00905E40" w:rsidRPr="000B3676">
        <w:t>的</w:t>
      </w:r>
      <w:r w:rsidR="00905E40" w:rsidRPr="00303CA3">
        <w:t>2</w:t>
      </w:r>
      <w:r w:rsidR="00905E40" w:rsidRPr="00303CA3">
        <w:t>进制比特位串序列</w:t>
      </w:r>
      <w:r w:rsidR="00905E40" w:rsidRPr="00DD4DF0">
        <w:object w:dxaOrig="261" w:dyaOrig="261">
          <v:shape id="对象 6" o:spid="_x0000_i1393" type="#_x0000_t75" style="width:9.55pt;height:9.55pt;mso-position-horizontal-relative:page;mso-position-vertical-relative:page" o:ole="">
            <v:imagedata r:id="rId631" o:title=""/>
          </v:shape>
          <o:OLEObject Type="Embed" ProgID="Equation.DSMT4" ShapeID="对象 6" DrawAspect="Content" ObjectID="_1543847260" r:id="rId632"/>
        </w:object>
      </w:r>
      <w:r w:rsidR="00905E40">
        <w:t xml:space="preserve">, </w:t>
      </w:r>
      <w:r w:rsidR="00905E40" w:rsidRPr="00232165">
        <w:t>记剩余秘密信息序列为</w:t>
      </w:r>
      <w:r w:rsidR="00905E40" w:rsidRPr="00905E40">
        <w:rPr>
          <w:position w:val="-12"/>
        </w:rPr>
        <w:object w:dxaOrig="440" w:dyaOrig="360">
          <v:shape id="_x0000_i1394" type="#_x0000_t75" style="width:17.6pt;height:13.8pt" o:ole="">
            <v:imagedata r:id="rId633" o:title=""/>
          </v:shape>
          <o:OLEObject Type="Embed" ProgID="Equation.DSMT4" ShapeID="_x0000_i1394" DrawAspect="Content" ObjectID="_1543847261" r:id="rId634"/>
        </w:object>
      </w:r>
      <w:r w:rsidR="00905E40">
        <w:t xml:space="preserve">, </w:t>
      </w:r>
      <w:r w:rsidR="00905E40" w:rsidRPr="00232165">
        <w:t>初始化</w:t>
      </w:r>
      <w:r w:rsidR="0079053A" w:rsidRPr="00905E40">
        <w:rPr>
          <w:position w:val="-12"/>
        </w:rPr>
        <w:object w:dxaOrig="880" w:dyaOrig="360">
          <v:shape id="_x0000_i1395" type="#_x0000_t75" style="width:30.65pt;height:12.65pt" o:ole="">
            <v:imagedata r:id="rId635" o:title=""/>
          </v:shape>
          <o:OLEObject Type="Embed" ProgID="Equation.DSMT4" ShapeID="_x0000_i1395" DrawAspect="Content" ObjectID="_1543847262" r:id="rId636"/>
        </w:object>
      </w:r>
      <w:r w:rsidR="00905E40">
        <w:t xml:space="preserve">, </w:t>
      </w:r>
      <w:r w:rsidR="00905E40" w:rsidRPr="00232165">
        <w:t>将</w:t>
      </w:r>
      <w:r w:rsidR="00905E40" w:rsidRPr="00905E40">
        <w:rPr>
          <w:position w:val="-6"/>
        </w:rPr>
        <w:object w:dxaOrig="260" w:dyaOrig="279">
          <v:shape id="_x0000_i1396" type="#_x0000_t75" style="width:10.7pt;height:11.5pt" o:ole="">
            <v:imagedata r:id="rId637" o:title=""/>
          </v:shape>
          <o:OLEObject Type="Embed" ProgID="Equation.DSMT4" ShapeID="_x0000_i1396" DrawAspect="Content" ObjectID="_1543847263" r:id="rId638"/>
        </w:object>
      </w:r>
      <w:r w:rsidR="00905E40" w:rsidRPr="00232165">
        <w:t>扫描为</w:t>
      </w:r>
      <w:r w:rsidR="00905E40" w:rsidRPr="00DD4DF0">
        <w:t>1</w:t>
      </w:r>
      <w:r w:rsidR="00905E40" w:rsidRPr="000B3676">
        <w:t>维载体元素序列</w:t>
      </w:r>
      <w:r w:rsidR="00905E40" w:rsidRPr="00905E40">
        <w:rPr>
          <w:position w:val="-12"/>
        </w:rPr>
        <w:object w:dxaOrig="1040" w:dyaOrig="360">
          <v:shape id="_x0000_i1506" type="#_x0000_t75" style="width:42.15pt;height:14.55pt" o:ole="">
            <v:imagedata r:id="rId639" o:title=""/>
          </v:shape>
          <o:OLEObject Type="Embed" ProgID="Equation.DSMT4" ShapeID="_x0000_i1506" DrawAspect="Content" ObjectID="_1543847264" r:id="rId640"/>
        </w:object>
      </w:r>
      <w:r w:rsidR="00905E40">
        <w:t xml:space="preserve">, </w:t>
      </w:r>
      <w:r w:rsidR="00905E40" w:rsidRPr="00232165">
        <w:t>记</w:t>
      </w:r>
      <w:r w:rsidR="00905E40" w:rsidRPr="00905E40">
        <w:rPr>
          <w:position w:val="-6"/>
        </w:rPr>
        <w:object w:dxaOrig="240" w:dyaOrig="279">
          <v:shape id="_x0000_i1397" type="#_x0000_t75" style="width:9.55pt;height:11.5pt" o:ole="">
            <v:imagedata r:id="rId641" o:title=""/>
          </v:shape>
          <o:OLEObject Type="Embed" ProgID="Equation.DSMT4" ShapeID="_x0000_i1397" DrawAspect="Content" ObjectID="_1543847265" r:id="rId642"/>
        </w:object>
      </w:r>
      <w:r w:rsidR="00905E40" w:rsidRPr="00232165">
        <w:t>的剩余序列为</w:t>
      </w:r>
      <w:r w:rsidR="00905E40" w:rsidRPr="00905E40">
        <w:rPr>
          <w:position w:val="-12"/>
        </w:rPr>
        <w:object w:dxaOrig="440" w:dyaOrig="360">
          <v:shape id="_x0000_i1398" type="#_x0000_t75" style="width:17.6pt;height:14.55pt" o:ole="">
            <v:imagedata r:id="rId643" o:title=""/>
          </v:shape>
          <o:OLEObject Type="Embed" ProgID="Equation.DSMT4" ShapeID="_x0000_i1398" DrawAspect="Content" ObjectID="_1543847266" r:id="rId644"/>
        </w:object>
      </w:r>
      <w:r w:rsidR="00905E40">
        <w:t xml:space="preserve">, </w:t>
      </w:r>
      <w:r w:rsidR="00905E40" w:rsidRPr="00232165">
        <w:t>初始化</w:t>
      </w:r>
      <w:r w:rsidR="0079053A" w:rsidRPr="00905E40">
        <w:rPr>
          <w:position w:val="-12"/>
          <w:szCs w:val="24"/>
        </w:rPr>
        <w:object w:dxaOrig="760" w:dyaOrig="360">
          <v:shape id="_x0000_i1399" type="#_x0000_t75" style="width:27.55pt;height:13.4pt" o:ole="">
            <v:imagedata r:id="rId645" o:title=""/>
          </v:shape>
          <o:OLEObject Type="Embed" ProgID="Equation.DSMT4" ShapeID="_x0000_i1399" DrawAspect="Content" ObjectID="_1543847267" r:id="rId646"/>
        </w:object>
      </w:r>
      <w:r w:rsidR="00905E40">
        <w:t xml:space="preserve">, </w:t>
      </w:r>
      <w:r w:rsidR="00905E40">
        <w:rPr>
          <w:rStyle w:val="ab"/>
        </w:rPr>
        <w:commentReference w:id="69"/>
      </w:r>
      <w:r w:rsidR="00905E40" w:rsidRPr="00905E40">
        <w:rPr>
          <w:rFonts w:ascii="Calibri" w:hAnsi="Calibri"/>
          <w:snapToGrid/>
        </w:rPr>
        <w:t>记</w:t>
      </w:r>
      <w:r w:rsidR="0079053A" w:rsidRPr="00905E40">
        <w:rPr>
          <w:position w:val="-14"/>
          <w:szCs w:val="24"/>
        </w:rPr>
        <w:object w:dxaOrig="1219" w:dyaOrig="380">
          <v:shape id="_x0000_i1400" type="#_x0000_t75" style="width:40.2pt;height:13.4pt" o:ole="">
            <v:imagedata r:id="rId647" o:title=""/>
          </v:shape>
          <o:OLEObject Type="Embed" ProgID="Equation.DSMT4" ShapeID="_x0000_i1400" DrawAspect="Content" ObjectID="_1543847268" r:id="rId648"/>
        </w:object>
      </w:r>
      <w:r w:rsidR="00905E40" w:rsidRPr="00905E40">
        <w:rPr>
          <w:rFonts w:ascii="Calibri" w:hAnsi="Calibri"/>
          <w:snapToGrid/>
        </w:rPr>
        <w:t xml:space="preserve">, </w:t>
      </w:r>
      <w:r w:rsidR="00905E40" w:rsidRPr="00905E40">
        <w:rPr>
          <w:rFonts w:ascii="Calibri" w:hAnsi="Calibri"/>
          <w:snapToGrid/>
        </w:rPr>
        <w:t>其中</w:t>
      </w:r>
      <w:r w:rsidR="0079053A" w:rsidRPr="00905E40">
        <w:rPr>
          <w:position w:val="-12"/>
          <w:szCs w:val="24"/>
        </w:rPr>
        <w:object w:dxaOrig="340" w:dyaOrig="360">
          <v:shape id="_x0000_i1401" type="#_x0000_t75" style="width:12.25pt;height:12.65pt" o:ole="">
            <v:imagedata r:id="rId649" o:title=""/>
          </v:shape>
          <o:OLEObject Type="Embed" ProgID="Equation.DSMT4" ShapeID="_x0000_i1401" DrawAspect="Content" ObjectID="_1543847269" r:id="rId650"/>
        </w:object>
      </w:r>
      <w:r w:rsidR="00905E40" w:rsidRPr="00905E40">
        <w:rPr>
          <w:rFonts w:ascii="Calibri" w:hAnsi="Calibri"/>
          <w:snapToGrid/>
        </w:rPr>
        <w:t>为剩余</w:t>
      </w:r>
      <w:r w:rsidR="00905E40" w:rsidRPr="00905E40">
        <w:rPr>
          <w:position w:val="-6"/>
        </w:rPr>
        <w:object w:dxaOrig="240" w:dyaOrig="279">
          <v:shape id="_x0000_i1402" type="#_x0000_t75" style="width:9.55pt;height:11.5pt" o:ole="">
            <v:imagedata r:id="rId651" o:title=""/>
          </v:shape>
          <o:OLEObject Type="Embed" ProgID="Equation.DSMT4" ShapeID="_x0000_i1402" DrawAspect="Content" ObjectID="_1543847270" r:id="rId652"/>
        </w:object>
      </w:r>
      <w:r w:rsidR="00905E40" w:rsidRPr="00905E40">
        <w:rPr>
          <w:rFonts w:ascii="Calibri" w:hAnsi="Calibri"/>
          <w:snapToGrid/>
        </w:rPr>
        <w:t>的长度</w:t>
      </w:r>
      <w:r w:rsidR="00905E40" w:rsidRPr="00905E40">
        <w:rPr>
          <w:rFonts w:ascii="Calibri" w:hAnsi="Calibri" w:hint="eastAsia"/>
          <w:snapToGrid/>
        </w:rPr>
        <w:t>,</w:t>
      </w:r>
      <w:r w:rsidR="00905E40" w:rsidRPr="00232165">
        <w:t>记</w:t>
      </w:r>
      <w:r w:rsidR="0079053A" w:rsidRPr="00905E40">
        <w:rPr>
          <w:position w:val="-12"/>
          <w:szCs w:val="24"/>
        </w:rPr>
        <w:object w:dxaOrig="800" w:dyaOrig="360">
          <v:shape id="_x0000_i1403" type="#_x0000_t75" style="width:25.65pt;height:11.85pt" o:ole="">
            <v:imagedata r:id="rId653" o:title=""/>
          </v:shape>
          <o:OLEObject Type="Embed" ProgID="Equation.DSMT4" ShapeID="_x0000_i1403" DrawAspect="Content" ObjectID="_1543847271" r:id="rId654"/>
        </w:object>
      </w:r>
      <w:r w:rsidR="00905E40" w:rsidRPr="00232165">
        <w:t>为已嵌入秘密信息的载体元素序列</w:t>
      </w:r>
      <w:r w:rsidR="00905E40">
        <w:t xml:space="preserve">, </w:t>
      </w:r>
      <w:r w:rsidR="00905E40" w:rsidRPr="00232165">
        <w:t>初始化</w:t>
      </w:r>
      <w:r w:rsidR="0079053A" w:rsidRPr="00905E40">
        <w:rPr>
          <w:position w:val="-12"/>
          <w:szCs w:val="24"/>
        </w:rPr>
        <w:object w:dxaOrig="1180" w:dyaOrig="360">
          <v:shape id="_x0000_i1404" type="#_x0000_t75" style="width:38.7pt;height:12.25pt" o:ole="">
            <v:imagedata r:id="rId655" o:title=""/>
          </v:shape>
          <o:OLEObject Type="Embed" ProgID="Equation.DSMT4" ShapeID="_x0000_i1404" DrawAspect="Content" ObjectID="_1543847272" r:id="rId656"/>
        </w:object>
      </w:r>
      <w:r w:rsidR="00905E40" w:rsidRPr="00905E40">
        <w:rPr>
          <w:rFonts w:hint="eastAsia"/>
          <w:szCs w:val="24"/>
        </w:rPr>
        <w:t xml:space="preserve">, </w:t>
      </w:r>
      <w:r w:rsidR="006E4FE4">
        <w:rPr>
          <w:rFonts w:hint="eastAsia"/>
          <w:szCs w:val="24"/>
        </w:rPr>
        <w:t>输入用户给的系统参数</w:t>
      </w:r>
      <w:r w:rsidR="006E4FE4" w:rsidRPr="002D7A23">
        <w:rPr>
          <w:snapToGrid/>
          <w:position w:val="-10"/>
        </w:rPr>
        <w:object w:dxaOrig="240" w:dyaOrig="260">
          <v:shape id="_x0000_i1526" type="#_x0000_t75" style="width:10.35pt;height:10.7pt" o:ole="">
            <v:imagedata r:id="rId657" o:title=""/>
          </v:shape>
          <o:OLEObject Type="Embed" ProgID="Equation.DSMT4" ShapeID="_x0000_i1526" DrawAspect="Content" ObjectID="_1543847273" r:id="rId658"/>
        </w:object>
      </w:r>
      <w:r w:rsidR="006E4FE4">
        <w:rPr>
          <w:rFonts w:hint="eastAsia"/>
          <w:snapToGrid/>
        </w:rPr>
        <w:t xml:space="preserve">, </w:t>
      </w:r>
      <w:r w:rsidR="006E4FE4" w:rsidRPr="002D7A23">
        <w:rPr>
          <w:snapToGrid/>
          <w:position w:val="-12"/>
        </w:rPr>
        <w:object w:dxaOrig="260" w:dyaOrig="360">
          <v:shape id="_x0000_i1527" type="#_x0000_t75" style="width:10.7pt;height:16.1pt" o:ole="">
            <v:imagedata r:id="rId659" o:title=""/>
          </v:shape>
          <o:OLEObject Type="Embed" ProgID="Equation.DSMT4" ShapeID="_x0000_i1527" DrawAspect="Content" ObjectID="_1543847274" r:id="rId660"/>
        </w:object>
      </w:r>
      <w:r w:rsidR="006E4FE4">
        <w:rPr>
          <w:rFonts w:hint="eastAsia"/>
          <w:snapToGrid/>
        </w:rPr>
        <w:t xml:space="preserve">, </w:t>
      </w:r>
      <w:r w:rsidR="006E4FE4">
        <w:rPr>
          <w:rFonts w:hint="eastAsia"/>
          <w:i/>
          <w:snapToGrid/>
        </w:rPr>
        <w:t>IT</w:t>
      </w:r>
      <w:r w:rsidR="006E4FE4">
        <w:rPr>
          <w:rFonts w:hint="eastAsia"/>
          <w:snapToGrid/>
        </w:rPr>
        <w:t xml:space="preserve">,  </w:t>
      </w:r>
      <w:r w:rsidR="006E4FE4">
        <w:rPr>
          <w:rFonts w:hint="eastAsia"/>
          <w:i/>
          <w:snapToGrid/>
        </w:rPr>
        <w:t>n</w:t>
      </w:r>
      <w:r w:rsidR="006E4FE4">
        <w:rPr>
          <w:rFonts w:hint="eastAsia"/>
          <w:i/>
          <w:snapToGrid/>
          <w:vertAlign w:val="subscript"/>
        </w:rPr>
        <w:t>max</w:t>
      </w:r>
      <w:r w:rsidR="006E4FE4">
        <w:rPr>
          <w:rFonts w:hint="eastAsia"/>
          <w:snapToGrid/>
        </w:rPr>
        <w:t xml:space="preserve">, </w:t>
      </w:r>
      <w:r w:rsidR="006E4FE4">
        <w:rPr>
          <w:rFonts w:hint="eastAsia"/>
          <w:snapToGrid/>
        </w:rPr>
        <w:t>根据式</w:t>
      </w:r>
      <w:r w:rsidR="006E4FE4">
        <w:rPr>
          <w:rFonts w:hint="eastAsia"/>
          <w:snapToGrid/>
        </w:rPr>
        <w:t>(1)(2)(3)</w:t>
      </w:r>
      <w:r w:rsidR="00905E40">
        <w:rPr>
          <w:rFonts w:hint="eastAsia"/>
        </w:rPr>
        <w:t>确定</w:t>
      </w:r>
      <w:r w:rsidR="00905E40">
        <w:t>嵌密元素个数</w:t>
      </w:r>
      <w:r w:rsidR="00905E40" w:rsidRPr="00905E40">
        <w:rPr>
          <w:i/>
        </w:rPr>
        <w:t>n</w:t>
      </w:r>
      <w:r w:rsidR="00905E40">
        <w:t>以及最多可改变</w:t>
      </w:r>
      <w:r w:rsidR="00905E40" w:rsidRPr="002D5478">
        <w:rPr>
          <w:rFonts w:hint="eastAsia"/>
        </w:rPr>
        <w:t>的</w:t>
      </w:r>
      <w:r w:rsidR="00905E40">
        <w:t>嵌密元素个数</w:t>
      </w:r>
      <w:r w:rsidR="00905E40" w:rsidRPr="00905E40">
        <w:rPr>
          <w:i/>
        </w:rPr>
        <w:t>m</w:t>
      </w:r>
      <w:r w:rsidR="00905E40">
        <w:t xml:space="preserve">, </w:t>
      </w:r>
      <w:r w:rsidR="00905E40">
        <w:rPr>
          <w:rFonts w:hint="eastAsia"/>
        </w:rPr>
        <w:t>按式</w:t>
      </w:r>
      <w:r w:rsidR="00905E40">
        <w:t>(</w:t>
      </w:r>
      <w:r w:rsidR="000B07EC">
        <w:rPr>
          <w:rFonts w:hint="eastAsia"/>
        </w:rPr>
        <w:t>8</w:t>
      </w:r>
      <w:r w:rsidR="00905E40">
        <w:t>)</w:t>
      </w:r>
      <w:r w:rsidR="00905E40">
        <w:t>计算</w:t>
      </w:r>
      <w:r w:rsidR="00905E40" w:rsidRPr="00905E40">
        <w:rPr>
          <w:i/>
        </w:rPr>
        <w:t>n</w:t>
      </w:r>
      <w:r w:rsidR="00905E40">
        <w:t>个嵌密元素最多改变</w:t>
      </w:r>
      <w:r w:rsidR="00905E40" w:rsidRPr="00905E40">
        <w:rPr>
          <w:i/>
        </w:rPr>
        <w:t>m</w:t>
      </w:r>
      <w:r w:rsidR="00905E40">
        <w:t>个嵌密元素所能嵌入的秘密信息组合数</w:t>
      </w:r>
      <w:r w:rsidR="00905E40" w:rsidRPr="002D7A23">
        <w:rPr>
          <w:position w:val="-12"/>
        </w:rPr>
        <w:object w:dxaOrig="460" w:dyaOrig="360">
          <v:shape id="_x0000_i1405" type="#_x0000_t75" style="width:16.1pt;height:12.25pt" o:ole="">
            <v:imagedata r:id="rId661" o:title=""/>
          </v:shape>
          <o:OLEObject Type="Embed" ProgID="Equation.DSMT4" ShapeID="_x0000_i1405" DrawAspect="Content" ObjectID="_1543847275" r:id="rId662"/>
        </w:object>
      </w:r>
      <w:r w:rsidR="00905E40">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79053A" w:rsidP="00905E40">
            <w:pPr>
              <w:ind w:firstLine="0"/>
              <w:jc w:val="center"/>
              <w:rPr>
                <w:snapToGrid/>
              </w:rPr>
            </w:pPr>
            <w:r w:rsidRPr="002D7A23">
              <w:rPr>
                <w:position w:val="-28"/>
                <w:sz w:val="28"/>
                <w:szCs w:val="28"/>
              </w:rPr>
              <w:object w:dxaOrig="2079" w:dyaOrig="680">
                <v:shape id="_x0000_i1406" type="#_x0000_t75" style="width:67pt;height:21.05pt" o:ole="">
                  <v:imagedata r:id="rId663" o:title=""/>
                </v:shape>
                <o:OLEObject Type="Embed" ProgID="Equation.DSMT4" ShapeID="_x0000_i1406" DrawAspect="Content" ObjectID="_1543847276" r:id="rId664"/>
              </w:object>
            </w:r>
          </w:p>
        </w:tc>
        <w:tc>
          <w:tcPr>
            <w:tcW w:w="629" w:type="dxa"/>
          </w:tcPr>
          <w:p w:rsidR="00905E40" w:rsidRDefault="00905E40" w:rsidP="00905E40">
            <w:pPr>
              <w:ind w:firstLine="0"/>
              <w:jc w:val="right"/>
              <w:rPr>
                <w:snapToGrid/>
              </w:rPr>
            </w:pPr>
            <w:r>
              <w:rPr>
                <w:rFonts w:hint="eastAsia"/>
                <w:snapToGrid/>
              </w:rPr>
              <w:t>(</w:t>
            </w:r>
            <w:r w:rsidR="000B07EC">
              <w:rPr>
                <w:rFonts w:hint="eastAsia"/>
                <w:snapToGrid/>
              </w:rPr>
              <w:t>8</w:t>
            </w:r>
            <w:r>
              <w:rPr>
                <w:rFonts w:hint="eastAsia"/>
                <w:snapToGrid/>
              </w:rPr>
              <w:t>)</w:t>
            </w:r>
          </w:p>
          <w:p w:rsidR="00905E40" w:rsidRDefault="00905E40" w:rsidP="00905E40">
            <w:pPr>
              <w:ind w:firstLine="0"/>
              <w:jc w:val="right"/>
              <w:rPr>
                <w:snapToGrid/>
              </w:rPr>
            </w:pPr>
          </w:p>
        </w:tc>
      </w:tr>
    </w:tbl>
    <w:p w:rsidR="00A4688F" w:rsidRDefault="0047253A" w:rsidP="00E86C6A">
      <w:pPr>
        <w:widowControl/>
        <w:rPr>
          <w:rFonts w:hint="eastAsia"/>
        </w:rPr>
      </w:pPr>
      <w:r>
        <w:rPr>
          <w:rFonts w:hint="eastAsia"/>
        </w:rPr>
        <w:t>第</w:t>
      </w:r>
      <w:r>
        <w:rPr>
          <w:rFonts w:hint="eastAsia"/>
        </w:rPr>
        <w:t>2</w:t>
      </w:r>
      <w:r>
        <w:rPr>
          <w:rFonts w:hint="eastAsia"/>
        </w:rPr>
        <w:t>步</w:t>
      </w:r>
      <w:r>
        <w:rPr>
          <w:rFonts w:hint="eastAsia"/>
        </w:rPr>
        <w:t xml:space="preserve">: </w:t>
      </w:r>
      <w:r w:rsidR="00A4688F" w:rsidRPr="002D5478">
        <w:t>初始化全</w:t>
      </w:r>
      <w:r w:rsidR="00A4688F" w:rsidRPr="002D5478">
        <w:t>0</w:t>
      </w:r>
      <w:r w:rsidR="00A4688F" w:rsidRPr="002D5478">
        <w:t>的</w:t>
      </w:r>
      <w:r w:rsidR="000B07EC" w:rsidRPr="00A4688F">
        <w:rPr>
          <w:snapToGrid/>
          <w:position w:val="-12"/>
        </w:rPr>
        <w:object w:dxaOrig="780" w:dyaOrig="360">
          <v:shape id="_x0000_i1407" type="#_x0000_t75" style="width:27.55pt;height:12.65pt" o:ole="">
            <v:imagedata r:id="rId665" o:title=""/>
          </v:shape>
          <o:OLEObject Type="Embed" ProgID="Equation.DSMT4" ShapeID="_x0000_i1407" DrawAspect="Content" ObjectID="_1543847277" r:id="rId666"/>
        </w:object>
      </w:r>
      <w:r w:rsidR="00A4688F" w:rsidRPr="002D5478">
        <w:t>维嵌密元素调整表</w:t>
      </w:r>
      <w:r w:rsidRPr="00A4688F">
        <w:rPr>
          <w:snapToGrid/>
          <w:position w:val="-14"/>
        </w:rPr>
        <w:object w:dxaOrig="1960" w:dyaOrig="380">
          <v:shape id="_x0000_i1408" type="#_x0000_t75" style="width:72.75pt;height:14.15pt" o:ole="">
            <v:imagedata r:id="rId667" o:title=""/>
          </v:shape>
          <o:OLEObject Type="Embed" ProgID="Equation.DSMT4" ShapeID="_x0000_i1408" DrawAspect="Content" ObjectID="_1543847278" r:id="rId668"/>
        </w:object>
      </w:r>
      <w:r w:rsidR="00A4688F" w:rsidRPr="002D5478">
        <w:rPr>
          <w:rFonts w:hint="eastAsia"/>
        </w:rPr>
        <w:t>。首先</w:t>
      </w:r>
      <w:r w:rsidR="00A4688F" w:rsidRPr="002D5478">
        <w:t>初始化计数变量</w:t>
      </w:r>
      <w:r w:rsidR="000B07EC" w:rsidRPr="00A4688F">
        <w:rPr>
          <w:snapToGrid/>
          <w:position w:val="-10"/>
        </w:rPr>
        <w:object w:dxaOrig="1100" w:dyaOrig="320">
          <v:shape id="_x0000_i1409" type="#_x0000_t75" style="width:37.9pt;height:10.7pt" o:ole="">
            <v:imagedata r:id="rId669" o:title=""/>
          </v:shape>
          <o:OLEObject Type="Embed" ProgID="Equation.DSMT4" ShapeID="_x0000_i1409" DrawAspect="Content" ObjectID="_1543847279" r:id="rId670"/>
        </w:object>
      </w:r>
      <w:r w:rsidR="00A4688F">
        <w:rPr>
          <w:rFonts w:hint="eastAsia"/>
        </w:rPr>
        <w:t xml:space="preserve">, </w:t>
      </w:r>
      <w:r w:rsidR="00A4688F" w:rsidRPr="002D5478">
        <w:t>将</w:t>
      </w:r>
      <w:r w:rsidR="00A4688F" w:rsidRPr="00A4688F">
        <w:rPr>
          <w:snapToGrid/>
          <w:position w:val="-10"/>
        </w:rPr>
        <w:object w:dxaOrig="200" w:dyaOrig="300">
          <v:shape id="_x0000_i1410" type="#_x0000_t75" style="width:8.8pt;height:12.25pt" o:ole="">
            <v:imagedata r:id="rId671" o:title=""/>
          </v:shape>
          <o:OLEObject Type="Embed" ProgID="Equation.DSMT4" ShapeID="_x0000_i1410" DrawAspect="Content" ObjectID="_1543847280" r:id="rId672"/>
        </w:object>
      </w:r>
      <w:r w:rsidR="00A4688F" w:rsidRPr="002D5478">
        <w:t>按</w:t>
      </w:r>
      <w:r w:rsidR="00A4688F" w:rsidRPr="002D5478">
        <w:t>3</w:t>
      </w:r>
      <w:r w:rsidR="00A4688F" w:rsidRPr="002D5478">
        <w:t>进制数进行表示</w:t>
      </w:r>
      <w:r w:rsidR="00A4688F">
        <w:t xml:space="preserve">, </w:t>
      </w:r>
      <w:r w:rsidR="00A4688F" w:rsidRPr="002D5478">
        <w:t>并用长度为</w:t>
      </w:r>
      <w:r w:rsidR="00A4688F" w:rsidRPr="00A4688F">
        <w:rPr>
          <w:snapToGrid/>
          <w:position w:val="-6"/>
        </w:rPr>
        <w:object w:dxaOrig="200" w:dyaOrig="220">
          <v:shape id="_x0000_i1411" type="#_x0000_t75" style="width:8.8pt;height:9.2pt" o:ole="">
            <v:imagedata r:id="rId673" o:title=""/>
          </v:shape>
          <o:OLEObject Type="Embed" ProgID="Equation.DSMT4" ShapeID="_x0000_i1411" DrawAspect="Content" ObjectID="_1543847281" r:id="rId674"/>
        </w:object>
      </w:r>
      <w:r w:rsidR="00A4688F" w:rsidRPr="002D5478">
        <w:t>的</w:t>
      </w:r>
      <w:r w:rsidR="00A4688F" w:rsidRPr="002D5478">
        <w:t>1</w:t>
      </w:r>
      <w:r w:rsidR="00A4688F" w:rsidRPr="002D5478">
        <w:t>维向量</w:t>
      </w:r>
      <w:r w:rsidR="000B07EC" w:rsidRPr="00A4688F">
        <w:rPr>
          <w:snapToGrid/>
          <w:position w:val="-12"/>
        </w:rPr>
        <w:object w:dxaOrig="800" w:dyaOrig="360">
          <v:shape id="_x0000_i1412" type="#_x0000_t75" style="width:27.55pt;height:12.25pt" o:ole="">
            <v:imagedata r:id="rId675" o:title=""/>
          </v:shape>
          <o:OLEObject Type="Embed" ProgID="Equation.DSMT4" ShapeID="_x0000_i1412" DrawAspect="Content" ObjectID="_1543847282" r:id="rId676"/>
        </w:object>
      </w:r>
      <w:r w:rsidR="00A4688F" w:rsidRPr="002D5478">
        <w:t>进行存储</w:t>
      </w:r>
      <w:r w:rsidR="00A4688F">
        <w:t xml:space="preserve">, </w:t>
      </w:r>
      <w:r w:rsidR="00A4688F" w:rsidRPr="002D5478">
        <w:t>其中</w:t>
      </w:r>
      <w:r w:rsidR="000B07EC" w:rsidRPr="00A4688F">
        <w:rPr>
          <w:snapToGrid/>
          <w:position w:val="-12"/>
        </w:rPr>
        <w:object w:dxaOrig="2480" w:dyaOrig="360">
          <v:shape id="_x0000_i1413" type="#_x0000_t75" style="width:93.45pt;height:13.4pt" o:ole="">
            <v:imagedata r:id="rId677" o:title=""/>
          </v:shape>
          <o:OLEObject Type="Embed" ProgID="Equation.DSMT4" ShapeID="_x0000_i1413" DrawAspect="Content" ObjectID="_1543847283" r:id="rId678"/>
        </w:object>
      </w:r>
      <w:r w:rsidR="00A4688F" w:rsidRPr="002D5478">
        <w:t>对应为</w:t>
      </w:r>
      <w:r w:rsidR="000B07EC" w:rsidRPr="00A4688F">
        <w:rPr>
          <w:snapToGrid/>
          <w:position w:val="-10"/>
        </w:rPr>
        <w:object w:dxaOrig="200" w:dyaOrig="300">
          <v:shape id="_x0000_i1414" type="#_x0000_t75" style="width:6.9pt;height:9.55pt" o:ole="">
            <v:imagedata r:id="rId671" o:title=""/>
          </v:shape>
          <o:OLEObject Type="Embed" ProgID="Equation.DSMT4" ShapeID="_x0000_i1414" DrawAspect="Content" ObjectID="_1543847284" r:id="rId679"/>
        </w:object>
      </w:r>
      <w:r w:rsidR="00A4688F" w:rsidRPr="002D5478">
        <w:t>的第</w:t>
      </w:r>
      <w:r w:rsidR="00A4688F" w:rsidRPr="00A4688F">
        <w:rPr>
          <w:i/>
        </w:rPr>
        <w:t>i</w:t>
      </w:r>
      <w:r w:rsidR="00A4688F" w:rsidRPr="002D5478">
        <w:t>位</w:t>
      </w:r>
      <w:r w:rsidR="00A4688F" w:rsidRPr="002D5478">
        <w:t>3</w:t>
      </w:r>
      <w:r w:rsidR="00A4688F" w:rsidRPr="002D5478">
        <w:t>进制位</w:t>
      </w:r>
      <w:r w:rsidR="00A4688F">
        <w:t xml:space="preserve">, </w:t>
      </w:r>
      <w:r w:rsidR="00A4688F" w:rsidRPr="002D5478">
        <w:t>将</w:t>
      </w:r>
      <w:r w:rsidR="00A4688F" w:rsidRPr="00A4688F">
        <w:rPr>
          <w:snapToGrid/>
          <w:position w:val="-6"/>
        </w:rPr>
        <w:object w:dxaOrig="240" w:dyaOrig="279">
          <v:shape id="_x0000_i1515" type="#_x0000_t75" style="width:9.55pt;height:11.5pt" o:ole="">
            <v:imagedata r:id="rId680" o:title=""/>
          </v:shape>
          <o:OLEObject Type="Embed" ProgID="Equation.DSMT4" ShapeID="_x0000_i1515" DrawAspect="Content" ObjectID="_1543847285" r:id="rId681"/>
        </w:object>
      </w:r>
      <w:r w:rsidR="00A4688F" w:rsidRPr="002D5478">
        <w:t>映射为</w:t>
      </w:r>
      <w:r w:rsidR="000B07EC" w:rsidRPr="00A4688F">
        <w:rPr>
          <w:snapToGrid/>
          <w:position w:val="-12"/>
        </w:rPr>
        <w:object w:dxaOrig="2960" w:dyaOrig="360">
          <v:shape id="_x0000_i1415" type="#_x0000_t75" style="width:102.65pt;height:12.65pt" o:ole="">
            <v:imagedata r:id="rId682" o:title=""/>
          </v:shape>
          <o:OLEObject Type="Embed" ProgID="Equation.DSMT4" ShapeID="_x0000_i1415" DrawAspect="Content" ObjectID="_1543847286" r:id="rId683"/>
        </w:object>
      </w:r>
      <w:r w:rsidR="006E4FE4">
        <w:rPr>
          <w:rFonts w:hint="eastAsia"/>
        </w:rPr>
        <w:t xml:space="preserve">; </w:t>
      </w:r>
      <w:r w:rsidR="00A4688F" w:rsidRPr="002D5478">
        <w:t>统计</w:t>
      </w:r>
      <w:r w:rsidR="000B07EC" w:rsidRPr="00A4688F">
        <w:rPr>
          <w:snapToGrid/>
          <w:position w:val="-6"/>
        </w:rPr>
        <w:object w:dxaOrig="300" w:dyaOrig="279">
          <v:shape id="_x0000_i1416" type="#_x0000_t75" style="width:10.35pt;height:9.2pt" o:ole="">
            <v:imagedata r:id="rId684" o:title=""/>
          </v:shape>
          <o:OLEObject Type="Embed" ProgID="Equation.DSMT4" ShapeID="_x0000_i1416" DrawAspect="Content" ObjectID="_1543847287" r:id="rId685"/>
        </w:object>
      </w:r>
      <w:r w:rsidR="00A4688F" w:rsidRPr="002D5478">
        <w:t>中的非零元素数量</w:t>
      </w:r>
      <w:r w:rsidR="000B07EC" w:rsidRPr="00A4688F">
        <w:rPr>
          <w:snapToGrid/>
          <w:position w:val="-12"/>
        </w:rPr>
        <w:object w:dxaOrig="320" w:dyaOrig="360">
          <v:shape id="_x0000_i1417" type="#_x0000_t75" style="width:10.7pt;height:12.25pt" o:ole="">
            <v:imagedata r:id="rId686" o:title=""/>
          </v:shape>
          <o:OLEObject Type="Embed" ProgID="Equation.DSMT4" ShapeID="_x0000_i1417" DrawAspect="Content" ObjectID="_1543847288" r:id="rId687"/>
        </w:object>
      </w:r>
      <w:r w:rsidR="00A4688F">
        <w:t xml:space="preserve">, </w:t>
      </w:r>
      <w:r w:rsidR="00A4688F" w:rsidRPr="002D5478">
        <w:t>若</w:t>
      </w:r>
      <w:r w:rsidR="000B07EC" w:rsidRPr="00A4688F">
        <w:rPr>
          <w:snapToGrid/>
          <w:position w:val="-12"/>
        </w:rPr>
        <w:object w:dxaOrig="760" w:dyaOrig="360">
          <v:shape id="_x0000_i1418" type="#_x0000_t75" style="width:26.8pt;height:12.65pt" o:ole="">
            <v:imagedata r:id="rId688" o:title=""/>
          </v:shape>
          <o:OLEObject Type="Embed" ProgID="Equation.DSMT4" ShapeID="_x0000_i1418" DrawAspect="Content" ObjectID="_1543847289" r:id="rId689"/>
        </w:object>
      </w:r>
      <w:r w:rsidR="00A4688F">
        <w:t xml:space="preserve">, </w:t>
      </w:r>
      <w:r w:rsidR="00A4688F" w:rsidRPr="002D5478">
        <w:t>则将</w:t>
      </w:r>
      <w:r w:rsidR="000B07EC" w:rsidRPr="00A4688F">
        <w:rPr>
          <w:snapToGrid/>
          <w:position w:val="-6"/>
        </w:rPr>
        <w:object w:dxaOrig="300" w:dyaOrig="279">
          <v:shape id="_x0000_i1419" type="#_x0000_t75" style="width:11.85pt;height:10.35pt" o:ole="">
            <v:imagedata r:id="rId684" o:title=""/>
          </v:shape>
          <o:OLEObject Type="Embed" ProgID="Equation.DSMT4" ShapeID="_x0000_i1419" DrawAspect="Content" ObjectID="_1543847290" r:id="rId690"/>
        </w:object>
      </w:r>
      <w:r w:rsidR="00A4688F" w:rsidRPr="002D5478">
        <w:t>嵌入到</w:t>
      </w:r>
      <w:r w:rsidR="000B07EC" w:rsidRPr="00277C81">
        <w:rPr>
          <w:snapToGrid/>
          <w:position w:val="-14"/>
        </w:rPr>
        <w:object w:dxaOrig="540" w:dyaOrig="380">
          <v:shape id="_x0000_i1420" type="#_x0000_t75" style="width:18pt;height:13pt" o:ole="">
            <v:imagedata r:id="rId442" o:title=""/>
          </v:shape>
          <o:OLEObject Type="Embed" ProgID="Equation.DSMT4" ShapeID="_x0000_i1420" DrawAspect="Content" ObjectID="_1543847291" r:id="rId691"/>
        </w:object>
      </w:r>
      <w:r w:rsidR="00A4688F" w:rsidRPr="002D5478">
        <w:t>的第</w:t>
      </w:r>
      <w:r w:rsidR="00A4688F" w:rsidRPr="002D5478">
        <w:rPr>
          <w:i/>
        </w:rPr>
        <w:t>k</w:t>
      </w:r>
      <w:r w:rsidR="00A4688F" w:rsidRPr="002D5478">
        <w:t>行</w:t>
      </w:r>
      <w:r w:rsidR="00A4688F">
        <w:t xml:space="preserve">, </w:t>
      </w:r>
      <w:r w:rsidR="00A4688F" w:rsidRPr="002D5478">
        <w:t>置</w:t>
      </w:r>
      <w:r w:rsidR="00A4688F" w:rsidRPr="002D5478">
        <w:rPr>
          <w:i/>
        </w:rPr>
        <w:t>k</w:t>
      </w:r>
      <w:r w:rsidR="00A4688F" w:rsidRPr="002D5478">
        <w:t>=</w:t>
      </w:r>
      <w:r w:rsidR="00A4688F" w:rsidRPr="002D5478">
        <w:rPr>
          <w:i/>
        </w:rPr>
        <w:t>k</w:t>
      </w:r>
      <w:r w:rsidR="00A4688F" w:rsidRPr="002D5478">
        <w:t>+1</w:t>
      </w:r>
      <w:r w:rsidR="00A4688F" w:rsidRPr="002D5478">
        <w:t>；反复执行直至</w:t>
      </w:r>
      <w:r w:rsidR="000B07EC" w:rsidRPr="00A4688F">
        <w:rPr>
          <w:snapToGrid/>
          <w:position w:val="-12"/>
        </w:rPr>
        <w:object w:dxaOrig="820" w:dyaOrig="360">
          <v:shape id="_x0000_i1421" type="#_x0000_t75" style="width:29.5pt;height:13pt" o:ole="">
            <v:imagedata r:id="rId692" o:title=""/>
          </v:shape>
          <o:OLEObject Type="Embed" ProgID="Equation.DSMT4" ShapeID="_x0000_i1421" DrawAspect="Content" ObjectID="_1543847292" r:id="rId693"/>
        </w:object>
      </w:r>
      <w:r w:rsidR="00A4688F">
        <w:rPr>
          <w:rFonts w:hint="eastAsia"/>
        </w:rPr>
        <w:t>.</w:t>
      </w:r>
    </w:p>
    <w:p w:rsidR="0047253A" w:rsidRDefault="0047253A" w:rsidP="00E86C6A">
      <w:pPr>
        <w:widowControl/>
      </w:pPr>
      <w:r>
        <w:rPr>
          <w:rFonts w:hint="eastAsia"/>
          <w:position w:val="-12"/>
        </w:rPr>
        <w:t>第</w:t>
      </w:r>
      <w:r>
        <w:rPr>
          <w:rFonts w:hint="eastAsia"/>
          <w:position w:val="-12"/>
        </w:rPr>
        <w:t>3</w:t>
      </w:r>
      <w:r>
        <w:rPr>
          <w:rFonts w:hint="eastAsia"/>
          <w:position w:val="-12"/>
        </w:rPr>
        <w:t>步</w:t>
      </w:r>
      <w:r>
        <w:rPr>
          <w:rFonts w:hint="eastAsia"/>
          <w:position w:val="-12"/>
        </w:rPr>
        <w:t>:</w:t>
      </w:r>
      <w:r>
        <w:rPr>
          <w:rFonts w:hint="eastAsia"/>
          <w:position w:val="-12"/>
        </w:rPr>
        <w:t>置乱</w:t>
      </w:r>
      <w:r w:rsidRPr="0047253A">
        <w:rPr>
          <w:position w:val="-12"/>
        </w:rPr>
        <w:t>嵌密元素调整表</w:t>
      </w:r>
      <w:r w:rsidRPr="0047253A">
        <w:rPr>
          <w:position w:val="-14"/>
        </w:rPr>
        <w:object w:dxaOrig="540" w:dyaOrig="380">
          <v:shape id="_x0000_i1538" type="#_x0000_t75" style="width:19.9pt;height:14.15pt" o:ole="">
            <v:imagedata r:id="rId694" o:title=""/>
          </v:shape>
          <o:OLEObject Type="Embed" ProgID="Equation.DSMT4" ShapeID="_x0000_i1538" DrawAspect="Content" ObjectID="_1543847293" r:id="rId695"/>
        </w:object>
      </w:r>
      <w:r>
        <w:rPr>
          <w:rFonts w:hint="eastAsia"/>
          <w:position w:val="-12"/>
        </w:rPr>
        <w:t>,</w:t>
      </w:r>
    </w:p>
    <w:p w:rsidR="00A4688F" w:rsidRDefault="0047253A" w:rsidP="0047253A">
      <w:pPr>
        <w:pStyle w:val="ae"/>
        <w:ind w:firstLine="416"/>
        <w:textAlignment w:val="center"/>
        <w:rPr>
          <w:rFonts w:ascii="Times New Roman" w:eastAsia="方正书宋简体" w:hAnsi="Times New Roman" w:cs="Times New Roman" w:hint="eastAsia"/>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3</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sidR="00A4688F" w:rsidRPr="0079053A">
        <w:rPr>
          <w:rFonts w:ascii="Times New Roman" w:eastAsia="方正书宋简体" w:hAnsi="Times New Roman" w:cs="Times New Roman"/>
          <w:spacing w:val="4"/>
          <w:position w:val="-12"/>
          <w:sz w:val="20"/>
          <w:szCs w:val="20"/>
        </w:rPr>
        <w:t>记</w:t>
      </w:r>
      <w:r w:rsidR="0079053A" w:rsidRPr="0079053A">
        <w:rPr>
          <w:rFonts w:ascii="Times New Roman" w:eastAsia="方正书宋简体" w:hAnsi="Times New Roman" w:cs="Times New Roman"/>
          <w:spacing w:val="4"/>
          <w:position w:val="-12"/>
          <w:sz w:val="20"/>
          <w:szCs w:val="20"/>
        </w:rPr>
        <w:object w:dxaOrig="1240" w:dyaOrig="380">
          <v:shape id="_x0000_i1422" type="#_x0000_t75" style="width:39.45pt;height:12.65pt" o:ole="">
            <v:imagedata r:id="rId696" o:title=""/>
          </v:shape>
          <o:OLEObject Type="Embed" ProgID="Equation.DSMT4" ShapeID="_x0000_i1422" DrawAspect="Content" ObjectID="_1543847294" r:id="rId697"/>
        </w:object>
      </w:r>
      <w:r w:rsidR="00A4688F" w:rsidRPr="0079053A">
        <w:rPr>
          <w:rFonts w:ascii="Times New Roman" w:eastAsia="方正书宋简体" w:hAnsi="Times New Roman" w:cs="Times New Roman"/>
          <w:spacing w:val="4"/>
          <w:position w:val="-12"/>
          <w:sz w:val="20"/>
          <w:szCs w:val="20"/>
        </w:rPr>
        <w:t>为秘密信息序列</w:t>
      </w:r>
      <w:r w:rsidR="00A4688F" w:rsidRPr="0079053A">
        <w:rPr>
          <w:rFonts w:ascii="Times New Roman" w:eastAsia="方正书宋简体" w:hAnsi="Times New Roman" w:cs="Times New Roman"/>
          <w:spacing w:val="4"/>
          <w:position w:val="-12"/>
          <w:sz w:val="20"/>
          <w:szCs w:val="20"/>
        </w:rPr>
        <w:t xml:space="preserve">, </w:t>
      </w:r>
      <w:r w:rsidR="00A4688F" w:rsidRPr="0079053A">
        <w:rPr>
          <w:rFonts w:ascii="Times New Roman" w:eastAsia="方正书宋简体" w:hAnsi="Times New Roman" w:cs="Times New Roman"/>
          <w:spacing w:val="4"/>
          <w:position w:val="-12"/>
          <w:sz w:val="20"/>
          <w:szCs w:val="20"/>
        </w:rPr>
        <w:t>其中</w:t>
      </w:r>
      <w:r w:rsidR="00A4688F" w:rsidRPr="0079053A">
        <w:rPr>
          <w:rFonts w:ascii="Times New Roman" w:eastAsia="方正书宋简体" w:hAnsi="Times New Roman" w:cs="Times New Roman"/>
          <w:spacing w:val="4"/>
          <w:position w:val="-12"/>
          <w:sz w:val="20"/>
          <w:szCs w:val="20"/>
        </w:rPr>
        <w:object w:dxaOrig="341" w:dyaOrig="361">
          <v:shape id="对象 28" o:spid="_x0000_i1423" type="#_x0000_t75" style="width:13.4pt;height:13.4pt;mso-position-horizontal-relative:page;mso-position-vertical-relative:page" o:ole="">
            <v:imagedata r:id="rId698" o:title=""/>
          </v:shape>
          <o:OLEObject Type="Embed" ProgID="Equation.DSMT4" ShapeID="对象 28" DrawAspect="Content" ObjectID="_1543847295" r:id="rId699"/>
        </w:object>
      </w:r>
      <w:r w:rsidR="00A4688F" w:rsidRPr="0079053A">
        <w:rPr>
          <w:rFonts w:ascii="Times New Roman" w:eastAsia="方正书宋简体" w:hAnsi="Times New Roman" w:cs="Times New Roman"/>
          <w:spacing w:val="4"/>
          <w:position w:val="-12"/>
          <w:sz w:val="20"/>
          <w:szCs w:val="20"/>
        </w:rPr>
        <w:t>为剩余秘密信息序列的长度</w:t>
      </w:r>
      <w:r w:rsidR="00D1000D"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9</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确定当前截取的</w:t>
      </w:r>
      <w:r w:rsidR="00A4688F" w:rsidRPr="0079053A">
        <w:rPr>
          <w:rFonts w:ascii="Times New Roman" w:eastAsia="方正书宋简体" w:hAnsi="Times New Roman" w:cs="Times New Roman"/>
          <w:spacing w:val="4"/>
          <w:position w:val="-12"/>
          <w:sz w:val="20"/>
          <w:szCs w:val="20"/>
        </w:rPr>
        <w:t>2</w:t>
      </w:r>
      <w:r w:rsidR="00A4688F" w:rsidRPr="0079053A">
        <w:rPr>
          <w:rFonts w:ascii="Times New Roman" w:eastAsia="方正书宋简体" w:hAnsi="Times New Roman" w:cs="Times New Roman"/>
          <w:spacing w:val="4"/>
          <w:position w:val="-12"/>
          <w:sz w:val="20"/>
          <w:szCs w:val="20"/>
        </w:rPr>
        <w:t>进制位串序列的长度</w:t>
      </w:r>
      <w:r w:rsidR="0079053A" w:rsidRPr="0079053A">
        <w:rPr>
          <w:rFonts w:ascii="Times New Roman" w:eastAsia="方正书宋简体" w:hAnsi="Times New Roman" w:cs="Times New Roman"/>
          <w:spacing w:val="4"/>
          <w:position w:val="-12"/>
          <w:sz w:val="20"/>
          <w:szCs w:val="20"/>
        </w:rPr>
        <w:object w:dxaOrig="562" w:dyaOrig="361">
          <v:shape id="对象 29" o:spid="_x0000_i1424" type="#_x0000_t75" style="width:19.55pt;height:12.65pt;mso-position-horizontal-relative:page;mso-position-vertical-relative:page" o:ole="">
            <v:imagedata r:id="rId700" o:title=""/>
          </v:shape>
          <o:OLEObject Type="Embed" ProgID="Equation.DSMT4" ShapeID="对象 29" DrawAspect="Content" ObjectID="_1543847296" r:id="rId701"/>
        </w:objec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10</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从</w:t>
      </w:r>
      <w:r w:rsidR="00A4688F" w:rsidRPr="0079053A">
        <w:rPr>
          <w:rFonts w:ascii="Times New Roman" w:eastAsia="方正书宋简体" w:hAnsi="Times New Roman" w:cs="Times New Roman"/>
          <w:spacing w:val="4"/>
          <w:position w:val="-12"/>
          <w:sz w:val="20"/>
          <w:szCs w:val="20"/>
        </w:rPr>
        <w:object w:dxaOrig="442" w:dyaOrig="361">
          <v:shape id="对象 30" o:spid="_x0000_i1425" type="#_x0000_t75" style="width:16.1pt;height:13.4pt;mso-position-horizontal-relative:page;mso-position-vertical-relative:page" o:ole="">
            <v:imagedata r:id="rId702" o:title=""/>
          </v:shape>
          <o:OLEObject Type="Embed" ProgID="Equation.DSMT4" ShapeID="对象 30" DrawAspect="Content" ObjectID="_1543847297" r:id="rId703"/>
        </w:object>
      </w:r>
      <w:r w:rsidR="00A4688F" w:rsidRPr="0079053A">
        <w:rPr>
          <w:rFonts w:ascii="Times New Roman" w:eastAsia="方正书宋简体" w:hAnsi="Times New Roman" w:cs="Times New Roman"/>
          <w:spacing w:val="4"/>
          <w:position w:val="-12"/>
          <w:sz w:val="20"/>
          <w:szCs w:val="20"/>
        </w:rPr>
        <w:t>中截取长度为</w:t>
      </w:r>
      <w:r w:rsidRPr="0079053A">
        <w:rPr>
          <w:rFonts w:ascii="Times New Roman" w:eastAsia="方正书宋简体" w:hAnsi="Times New Roman" w:cs="Times New Roman"/>
          <w:spacing w:val="4"/>
          <w:position w:val="-12"/>
          <w:sz w:val="20"/>
          <w:szCs w:val="20"/>
        </w:rPr>
        <w:object w:dxaOrig="562" w:dyaOrig="361">
          <v:shape id="_x0000_i1528" type="#_x0000_t75" style="width:21.05pt;height:14.15pt;mso-position-horizontal-relative:page;mso-position-vertical-relative:page" o:ole="">
            <v:imagedata r:id="rId704" o:title=""/>
          </v:shape>
          <o:OLEObject Type="Embed" ProgID="Equation.DSMT4" ShapeID="_x0000_i1528" DrawAspect="Content" ObjectID="_1543847298" r:id="rId705"/>
        </w:object>
      </w:r>
      <w:r w:rsidR="00A4688F" w:rsidRPr="0079053A">
        <w:rPr>
          <w:rFonts w:ascii="Times New Roman" w:eastAsia="方正书宋简体" w:hAnsi="Times New Roman" w:cs="Times New Roman"/>
          <w:spacing w:val="4"/>
          <w:position w:val="-12"/>
          <w:sz w:val="20"/>
          <w:szCs w:val="20"/>
        </w:rPr>
        <w:t>的比特位串</w:t>
      </w:r>
      <w:r w:rsidRPr="0079053A">
        <w:rPr>
          <w:rFonts w:ascii="Times New Roman" w:eastAsia="方正书宋简体" w:hAnsi="Times New Roman" w:cs="Times New Roman"/>
          <w:spacing w:val="4"/>
          <w:position w:val="-12"/>
          <w:sz w:val="20"/>
          <w:szCs w:val="20"/>
        </w:rPr>
        <w:object w:dxaOrig="662" w:dyaOrig="361">
          <v:shape id="对象 32" o:spid="_x0000_i1426" type="#_x0000_t75" style="width:24.9pt;height:13.8pt;mso-position-horizontal-relative:page;mso-position-vertical-relative:page" o:ole="">
            <v:imagedata r:id="rId706" o:title=""/>
          </v:shape>
          <o:OLEObject Type="Embed" ProgID="Equation.DSMT4" ShapeID="对象 32" DrawAspect="Content" ObjectID="_1543847299" r:id="rId707"/>
        </w:objec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并按照式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11</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对</w:t>
      </w:r>
      <w:r w:rsidR="00A4688F" w:rsidRPr="0079053A">
        <w:rPr>
          <w:rFonts w:ascii="Times New Roman" w:eastAsia="方正书宋简体" w:hAnsi="Times New Roman" w:cs="Times New Roman"/>
          <w:spacing w:val="4"/>
          <w:position w:val="-12"/>
          <w:sz w:val="20"/>
          <w:szCs w:val="20"/>
        </w:rPr>
        <w:object w:dxaOrig="442" w:dyaOrig="361">
          <v:shape id="对象 33" o:spid="_x0000_i1427" type="#_x0000_t75" style="width:16.85pt;height:13.8pt;mso-position-horizontal-relative:page;mso-position-vertical-relative:page" o:ole="">
            <v:imagedata r:id="rId702" o:title=""/>
          </v:shape>
          <o:OLEObject Type="Embed" ProgID="Equation.DSMT4" ShapeID="对象 33" DrawAspect="Content" ObjectID="_1543847300" r:id="rId708"/>
        </w:object>
      </w:r>
      <w:r w:rsidR="00A4688F" w:rsidRPr="0079053A">
        <w:rPr>
          <w:rFonts w:ascii="Times New Roman" w:eastAsia="方正书宋简体" w:hAnsi="Times New Roman" w:cs="Times New Roman"/>
          <w:spacing w:val="4"/>
          <w:position w:val="-12"/>
          <w:sz w:val="20"/>
          <w:szCs w:val="20"/>
        </w:rPr>
        <w:t>进行更新</w:t>
      </w:r>
      <w:r w:rsidR="00D1000D"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12</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将取出的</w:t>
      </w:r>
      <w:r w:rsidRPr="0079053A">
        <w:rPr>
          <w:rFonts w:ascii="Times New Roman" w:eastAsia="方正书宋简体" w:hAnsi="Times New Roman" w:cs="Times New Roman"/>
          <w:spacing w:val="4"/>
          <w:position w:val="-12"/>
          <w:sz w:val="20"/>
          <w:szCs w:val="20"/>
        </w:rPr>
        <w:object w:dxaOrig="562" w:dyaOrig="361">
          <v:shape id="_x0000_i1428" type="#_x0000_t75" style="width:21.05pt;height:14.15pt;mso-position-horizontal-relative:page;mso-position-vertical-relative:page" o:ole="">
            <v:imagedata r:id="rId704" o:title=""/>
          </v:shape>
          <o:OLEObject Type="Embed" ProgID="Equation.DSMT4" ShapeID="_x0000_i1428" DrawAspect="Content" ObjectID="_1543847301" r:id="rId709"/>
        </w:object>
      </w:r>
      <w:r w:rsidR="00A4688F" w:rsidRPr="0079053A">
        <w:rPr>
          <w:rFonts w:ascii="Times New Roman" w:eastAsia="方正书宋简体" w:hAnsi="Times New Roman" w:cs="Times New Roman"/>
          <w:spacing w:val="4"/>
          <w:position w:val="-12"/>
          <w:sz w:val="20"/>
          <w:szCs w:val="20"/>
        </w:rPr>
        <w:t>个</w:t>
      </w:r>
      <w:r w:rsidR="00A4688F" w:rsidRPr="0079053A">
        <w:rPr>
          <w:rFonts w:ascii="Times New Roman" w:eastAsia="方正书宋简体" w:hAnsi="Times New Roman" w:cs="Times New Roman"/>
          <w:spacing w:val="4"/>
          <w:position w:val="-12"/>
          <w:sz w:val="20"/>
          <w:szCs w:val="20"/>
        </w:rPr>
        <w:t>2</w:t>
      </w:r>
      <w:r w:rsidR="00A4688F" w:rsidRPr="0079053A">
        <w:rPr>
          <w:rFonts w:ascii="Times New Roman" w:eastAsia="方正书宋简体" w:hAnsi="Times New Roman" w:cs="Times New Roman"/>
          <w:spacing w:val="4"/>
          <w:position w:val="-12"/>
          <w:sz w:val="20"/>
          <w:szCs w:val="20"/>
        </w:rPr>
        <w:t>进制位串序列转换为对应的</w:t>
      </w:r>
      <w:r w:rsidR="00A4688F" w:rsidRPr="0079053A">
        <w:rPr>
          <w:rFonts w:ascii="Times New Roman" w:eastAsia="方正书宋简体" w:hAnsi="Times New Roman" w:cs="Times New Roman"/>
          <w:spacing w:val="4"/>
          <w:position w:val="-12"/>
          <w:sz w:val="20"/>
          <w:szCs w:val="20"/>
        </w:rPr>
        <w:t>10</w:t>
      </w:r>
      <w:r w:rsidR="00A4688F" w:rsidRPr="0079053A">
        <w:rPr>
          <w:rFonts w:ascii="Times New Roman" w:eastAsia="方正书宋简体" w:hAnsi="Times New Roman" w:cs="Times New Roman"/>
          <w:spacing w:val="4"/>
          <w:position w:val="-12"/>
          <w:sz w:val="20"/>
          <w:szCs w:val="20"/>
        </w:rPr>
        <w:t>进制数</w:t>
      </w:r>
      <w:r w:rsidR="00A4688F" w:rsidRPr="0079053A">
        <w:rPr>
          <w:rFonts w:ascii="Times New Roman" w:eastAsia="方正书宋简体" w:hAnsi="Times New Roman" w:cs="Times New Roman"/>
          <w:i/>
          <w:spacing w:val="4"/>
          <w:position w:val="-12"/>
          <w:sz w:val="20"/>
          <w:szCs w:val="20"/>
        </w:rPr>
        <w:t>d</w:t>
      </w:r>
      <w:r w:rsidR="00A4688F" w:rsidRPr="0079053A">
        <w:rPr>
          <w:rFonts w:ascii="Times New Roman" w:eastAsia="方正书宋简体" w:hAnsi="Times New Roman" w:cs="Times New Roman" w:hint="eastAsia"/>
          <w:spacing w:val="4"/>
          <w:position w:val="-12"/>
          <w:sz w:val="20"/>
          <w:szCs w:val="20"/>
        </w:rPr>
        <w:t>;</w:t>
      </w:r>
    </w:p>
    <w:tbl>
      <w:tblPr>
        <w:tblW w:w="4706" w:type="dxa"/>
        <w:tblLayout w:type="fixed"/>
        <w:tblLook w:val="04A0"/>
      </w:tblPr>
      <w:tblGrid>
        <w:gridCol w:w="4077"/>
        <w:gridCol w:w="629"/>
      </w:tblGrid>
      <w:tr w:rsidR="0079053A" w:rsidTr="0079053A">
        <w:tc>
          <w:tcPr>
            <w:tcW w:w="4077" w:type="dxa"/>
          </w:tcPr>
          <w:p w:rsidR="0079053A" w:rsidRPr="0079053A" w:rsidRDefault="0079053A" w:rsidP="00AF237B">
            <w:pPr>
              <w:ind w:firstLine="0"/>
              <w:jc w:val="center"/>
              <w:rPr>
                <w:position w:val="-32"/>
                <w:sz w:val="28"/>
                <w:szCs w:val="28"/>
              </w:rPr>
            </w:pPr>
            <w:r w:rsidRPr="002213E8">
              <w:rPr>
                <w:position w:val="-32"/>
                <w:sz w:val="28"/>
                <w:szCs w:val="28"/>
              </w:rPr>
              <w:object w:dxaOrig="3560" w:dyaOrig="760">
                <v:shape id="_x0000_i1505" type="#_x0000_t75" style="width:130.6pt;height:27.55pt" o:ole="">
                  <v:imagedata r:id="rId710" o:title=""/>
                </v:shape>
                <o:OLEObject Type="Embed" ProgID="Equation.DSMT4" ShapeID="_x0000_i1505" DrawAspect="Content" ObjectID="_1543847302" r:id="rId711"/>
              </w:object>
            </w:r>
          </w:p>
        </w:tc>
        <w:tc>
          <w:tcPr>
            <w:tcW w:w="629" w:type="dxa"/>
          </w:tcPr>
          <w:p w:rsidR="0079053A" w:rsidRDefault="0079053A" w:rsidP="000B07EC">
            <w:pPr>
              <w:ind w:firstLine="0"/>
              <w:jc w:val="right"/>
              <w:rPr>
                <w:snapToGrid/>
              </w:rPr>
            </w:pPr>
            <w:r>
              <w:rPr>
                <w:rFonts w:hint="eastAsia"/>
                <w:snapToGrid/>
              </w:rPr>
              <w:t>(</w:t>
            </w:r>
            <w:r w:rsidR="000B07EC">
              <w:rPr>
                <w:rFonts w:hint="eastAsia"/>
                <w:snapToGrid/>
              </w:rPr>
              <w:t>9</w:t>
            </w:r>
            <w:r>
              <w:rPr>
                <w:rFonts w:hint="eastAsia"/>
                <w:snapToGrid/>
              </w:rPr>
              <w:t>)</w:t>
            </w:r>
          </w:p>
        </w:tc>
      </w:tr>
      <w:tr w:rsidR="00A4688F" w:rsidTr="00191A87">
        <w:tc>
          <w:tcPr>
            <w:tcW w:w="4077" w:type="dxa"/>
          </w:tcPr>
          <w:p w:rsidR="00A4688F" w:rsidRPr="002213E8" w:rsidRDefault="000B07EC" w:rsidP="00191A87">
            <w:pPr>
              <w:ind w:firstLine="0"/>
              <w:jc w:val="center"/>
              <w:rPr>
                <w:position w:val="-28"/>
                <w:sz w:val="28"/>
                <w:szCs w:val="28"/>
              </w:rPr>
            </w:pPr>
            <w:r w:rsidRPr="002213E8">
              <w:rPr>
                <w:position w:val="-12"/>
                <w:sz w:val="28"/>
                <w:szCs w:val="28"/>
              </w:rPr>
              <w:object w:dxaOrig="3379" w:dyaOrig="360">
                <v:shape id="_x0000_i1429" type="#_x0000_t75" style="width:129.85pt;height:14.15pt" o:ole="">
                  <v:imagedata r:id="rId712" o:title=""/>
                </v:shape>
                <o:OLEObject Type="Embed" ProgID="Equation.DSMT4" ShapeID="_x0000_i1429" DrawAspect="Content" ObjectID="_1543847303" r:id="rId713"/>
              </w:object>
            </w:r>
          </w:p>
        </w:tc>
        <w:tc>
          <w:tcPr>
            <w:tcW w:w="629" w:type="dxa"/>
          </w:tcPr>
          <w:p w:rsidR="00A4688F" w:rsidRDefault="00A4688F" w:rsidP="000B07EC">
            <w:pPr>
              <w:ind w:firstLine="0"/>
              <w:jc w:val="right"/>
              <w:rPr>
                <w:snapToGrid/>
              </w:rPr>
            </w:pPr>
            <w:r>
              <w:rPr>
                <w:rFonts w:hint="eastAsia"/>
                <w:snapToGrid/>
              </w:rPr>
              <w:t>(</w:t>
            </w:r>
            <w:r w:rsidR="000B07EC">
              <w:rPr>
                <w:rFonts w:hint="eastAsia"/>
                <w:snapToGrid/>
              </w:rPr>
              <w:t>10</w:t>
            </w:r>
            <w:r>
              <w:rPr>
                <w:rFonts w:hint="eastAsia"/>
                <w:snapToGrid/>
              </w:rPr>
              <w:t xml:space="preserve">) </w:t>
            </w:r>
          </w:p>
        </w:tc>
      </w:tr>
      <w:tr w:rsidR="00A4688F" w:rsidTr="00191A87">
        <w:tc>
          <w:tcPr>
            <w:tcW w:w="4077" w:type="dxa"/>
          </w:tcPr>
          <w:p w:rsidR="00A4688F" w:rsidRPr="002213E8" w:rsidRDefault="000B07EC" w:rsidP="00191A87">
            <w:pPr>
              <w:ind w:firstLine="0"/>
              <w:jc w:val="center"/>
              <w:rPr>
                <w:position w:val="-28"/>
                <w:sz w:val="28"/>
                <w:szCs w:val="28"/>
              </w:rPr>
            </w:pPr>
            <w:r w:rsidRPr="002213E8">
              <w:rPr>
                <w:position w:val="-12"/>
                <w:sz w:val="28"/>
                <w:szCs w:val="28"/>
              </w:rPr>
              <w:object w:dxaOrig="3320" w:dyaOrig="360">
                <v:shape id="_x0000_i1430" type="#_x0000_t75" style="width:132.9pt;height:14.55pt" o:ole="">
                  <v:imagedata r:id="rId714" o:title=""/>
                </v:shape>
                <o:OLEObject Type="Embed" ProgID="Equation.DSMT4" ShapeID="_x0000_i1430" DrawAspect="Content" ObjectID="_1543847304" r:id="rId715"/>
              </w:object>
            </w:r>
          </w:p>
        </w:tc>
        <w:tc>
          <w:tcPr>
            <w:tcW w:w="629" w:type="dxa"/>
          </w:tcPr>
          <w:p w:rsidR="00A4688F" w:rsidRDefault="00A4688F" w:rsidP="00191A87">
            <w:pPr>
              <w:ind w:firstLine="0"/>
              <w:jc w:val="right"/>
              <w:rPr>
                <w:snapToGrid/>
              </w:rPr>
            </w:pPr>
            <w:r>
              <w:rPr>
                <w:rFonts w:hint="eastAsia"/>
                <w:snapToGrid/>
              </w:rPr>
              <w:t>(</w:t>
            </w:r>
            <w:r w:rsidR="000B07EC">
              <w:rPr>
                <w:rFonts w:hint="eastAsia"/>
                <w:snapToGrid/>
              </w:rPr>
              <w:t>11</w:t>
            </w:r>
            <w:r>
              <w:rPr>
                <w:rFonts w:hint="eastAsia"/>
                <w:snapToGrid/>
              </w:rPr>
              <w:t>)</w:t>
            </w:r>
          </w:p>
          <w:p w:rsidR="00A4688F" w:rsidRDefault="00A4688F" w:rsidP="00191A87">
            <w:pPr>
              <w:ind w:firstLine="0"/>
              <w:jc w:val="right"/>
              <w:rPr>
                <w:snapToGrid/>
              </w:rPr>
            </w:pPr>
          </w:p>
        </w:tc>
      </w:tr>
      <w:tr w:rsidR="00A4688F" w:rsidTr="00191A87">
        <w:tc>
          <w:tcPr>
            <w:tcW w:w="4077" w:type="dxa"/>
          </w:tcPr>
          <w:p w:rsidR="00A4688F" w:rsidRPr="002213E8" w:rsidRDefault="000B07EC" w:rsidP="00191A87">
            <w:pPr>
              <w:ind w:firstLine="0"/>
              <w:jc w:val="center"/>
              <w:rPr>
                <w:position w:val="-28"/>
                <w:sz w:val="28"/>
                <w:szCs w:val="28"/>
              </w:rPr>
            </w:pPr>
            <w:r w:rsidRPr="002213E8">
              <w:rPr>
                <w:position w:val="-28"/>
                <w:sz w:val="28"/>
                <w:szCs w:val="28"/>
              </w:rPr>
              <w:object w:dxaOrig="1500" w:dyaOrig="700">
                <v:shape id="_x0000_i1431" type="#_x0000_t75" style="width:50.55pt;height:23pt" o:ole="">
                  <v:imagedata r:id="rId716" o:title=""/>
                </v:shape>
                <o:OLEObject Type="Embed" ProgID="Equation.DSMT4" ShapeID="_x0000_i1431" DrawAspect="Content" ObjectID="_1543847305" r:id="rId717"/>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1</w:t>
            </w:r>
            <w:r w:rsidR="000B07EC">
              <w:rPr>
                <w:rFonts w:hint="eastAsia"/>
                <w:snapToGrid/>
              </w:rPr>
              <w:t>2</w:t>
            </w:r>
            <w:r>
              <w:rPr>
                <w:rFonts w:hint="eastAsia"/>
                <w:snapToGrid/>
              </w:rPr>
              <w:t>)</w:t>
            </w:r>
          </w:p>
          <w:p w:rsidR="00A4688F" w:rsidRDefault="00A4688F" w:rsidP="00191A87">
            <w:pPr>
              <w:ind w:firstLine="0"/>
              <w:jc w:val="right"/>
              <w:rPr>
                <w:snapToGrid/>
              </w:rPr>
            </w:pPr>
          </w:p>
        </w:tc>
      </w:tr>
    </w:tbl>
    <w:p w:rsidR="009351CA" w:rsidRPr="000B07EC" w:rsidRDefault="0047253A" w:rsidP="000B07EC">
      <w:pPr>
        <w:pStyle w:val="ae"/>
        <w:ind w:firstLineChars="0" w:firstLine="420"/>
        <w:textAlignment w:val="center"/>
        <w:rPr>
          <w:rFonts w:ascii="Times New Roman" w:eastAsia="方正书宋简体" w:hAnsi="Times New Roman" w:cs="Times New Roman" w:hint="eastAsia"/>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4</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sidR="006D4F63" w:rsidRPr="0079053A">
        <w:rPr>
          <w:rFonts w:ascii="Times New Roman" w:eastAsia="方正书宋简体" w:hAnsi="Times New Roman" w:cs="Times New Roman" w:hint="eastAsia"/>
          <w:spacing w:val="4"/>
          <w:position w:val="-12"/>
          <w:sz w:val="20"/>
          <w:szCs w:val="20"/>
        </w:rPr>
        <w:t>按照式</w:t>
      </w:r>
      <w:r w:rsidR="006D4F63"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13</w:t>
      </w:r>
      <w:r w:rsidR="006D4F63" w:rsidRPr="0079053A">
        <w:rPr>
          <w:rFonts w:ascii="Times New Roman" w:eastAsia="方正书宋简体" w:hAnsi="Times New Roman" w:cs="Times New Roman"/>
          <w:spacing w:val="4"/>
          <w:position w:val="-12"/>
          <w:sz w:val="20"/>
          <w:szCs w:val="20"/>
        </w:rPr>
        <w:t>)</w:t>
      </w:r>
      <w:r w:rsidR="002213E8" w:rsidRPr="0079053A">
        <w:rPr>
          <w:rFonts w:ascii="Times New Roman" w:eastAsia="方正书宋简体" w:hAnsi="Times New Roman" w:cs="Times New Roman"/>
          <w:spacing w:val="4"/>
          <w:position w:val="-12"/>
          <w:sz w:val="20"/>
          <w:szCs w:val="20"/>
        </w:rPr>
        <w:t>从</w:t>
      </w:r>
      <w:r w:rsidR="0079053A" w:rsidRPr="0079053A">
        <w:rPr>
          <w:rFonts w:ascii="Times New Roman" w:eastAsia="方正书宋简体" w:hAnsi="Times New Roman" w:cs="Times New Roman"/>
          <w:spacing w:val="4"/>
          <w:position w:val="-12"/>
          <w:sz w:val="20"/>
          <w:szCs w:val="20"/>
        </w:rPr>
        <w:object w:dxaOrig="442" w:dyaOrig="361">
          <v:shape id="对象 37" o:spid="_x0000_i1529" type="#_x0000_t75" style="width:15.3pt;height:13pt;mso-position-horizontal-relative:page;mso-position-vertical-relative:page" o:ole="">
            <v:imagedata r:id="rId718" o:title=""/>
          </v:shape>
          <o:OLEObject Type="Embed" ProgID="Equation.DSMT4" ShapeID="对象 37" DrawAspect="Content" ObjectID="_1543847306" r:id="rId719"/>
        </w:object>
      </w:r>
      <w:r w:rsidR="002213E8" w:rsidRPr="0079053A">
        <w:rPr>
          <w:rFonts w:ascii="Times New Roman" w:eastAsia="方正书宋简体" w:hAnsi="Times New Roman" w:cs="Times New Roman"/>
          <w:spacing w:val="4"/>
          <w:position w:val="-12"/>
          <w:sz w:val="20"/>
          <w:szCs w:val="20"/>
        </w:rPr>
        <w:t>中取前</w:t>
      </w:r>
      <w:r w:rsidR="002213E8" w:rsidRPr="0079053A">
        <w:rPr>
          <w:rFonts w:ascii="Times New Roman" w:eastAsia="方正书宋简体" w:hAnsi="Times New Roman" w:cs="Times New Roman"/>
          <w:i/>
          <w:spacing w:val="4"/>
          <w:position w:val="-12"/>
          <w:sz w:val="20"/>
          <w:szCs w:val="20"/>
        </w:rPr>
        <w:t>n</w:t>
      </w:r>
      <w:r w:rsidR="002213E8" w:rsidRPr="0079053A">
        <w:rPr>
          <w:rFonts w:ascii="Times New Roman" w:eastAsia="方正书宋简体" w:hAnsi="Times New Roman" w:cs="Times New Roman"/>
          <w:spacing w:val="4"/>
          <w:position w:val="-12"/>
          <w:sz w:val="20"/>
          <w:szCs w:val="20"/>
        </w:rPr>
        <w:t>个元素作为</w:t>
      </w:r>
      <w:r w:rsidR="0079053A" w:rsidRPr="0079053A">
        <w:rPr>
          <w:rFonts w:ascii="Times New Roman" w:eastAsia="方正书宋简体" w:hAnsi="Times New Roman" w:cs="Times New Roman"/>
          <w:spacing w:val="4"/>
          <w:position w:val="-12"/>
          <w:sz w:val="20"/>
          <w:szCs w:val="20"/>
        </w:rPr>
        <w:object w:dxaOrig="642" w:dyaOrig="361">
          <v:shape id="对象 38" o:spid="_x0000_i1530" type="#_x0000_t75" style="width:19.15pt;height:10.7pt;mso-position-horizontal-relative:page;mso-position-vertical-relative:page" o:ole="">
            <v:imagedata r:id="rId720" o:title=""/>
          </v:shape>
          <o:OLEObject Type="Embed" ProgID="Equation.DSMT4" ShapeID="对象 38" DrawAspect="Content" ObjectID="_1543847307" r:id="rId721"/>
        </w:object>
      </w:r>
      <w:r w:rsidR="002213E8" w:rsidRPr="0079053A">
        <w:rPr>
          <w:rFonts w:ascii="Times New Roman" w:eastAsia="方正书宋简体" w:hAnsi="Times New Roman" w:cs="Times New Roman"/>
          <w:spacing w:val="4"/>
          <w:position w:val="-12"/>
          <w:sz w:val="20"/>
          <w:szCs w:val="20"/>
        </w:rPr>
        <w:t>并</w:t>
      </w:r>
      <w:r w:rsidR="006D4F63" w:rsidRPr="0079053A">
        <w:rPr>
          <w:rFonts w:ascii="Times New Roman" w:eastAsia="方正书宋简体" w:hAnsi="Times New Roman" w:cs="Times New Roman" w:hint="eastAsia"/>
          <w:spacing w:val="4"/>
          <w:position w:val="-12"/>
          <w:sz w:val="20"/>
          <w:szCs w:val="20"/>
        </w:rPr>
        <w:t>按照式</w:t>
      </w:r>
      <w:r w:rsidR="006D4F63"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14</w:t>
      </w:r>
      <w:r w:rsidR="006D4F63" w:rsidRPr="0079053A">
        <w:rPr>
          <w:rFonts w:ascii="Times New Roman" w:eastAsia="方正书宋简体" w:hAnsi="Times New Roman" w:cs="Times New Roman"/>
          <w:spacing w:val="4"/>
          <w:position w:val="-12"/>
          <w:sz w:val="20"/>
          <w:szCs w:val="20"/>
        </w:rPr>
        <w:t>)</w:t>
      </w:r>
      <w:r w:rsidR="002213E8" w:rsidRPr="0079053A">
        <w:rPr>
          <w:rFonts w:ascii="Times New Roman" w:eastAsia="方正书宋简体" w:hAnsi="Times New Roman" w:cs="Times New Roman"/>
          <w:spacing w:val="4"/>
          <w:position w:val="-12"/>
          <w:sz w:val="20"/>
          <w:szCs w:val="20"/>
        </w:rPr>
        <w:t>更新</w:t>
      </w:r>
      <w:r w:rsidR="0079053A" w:rsidRPr="0079053A">
        <w:rPr>
          <w:rFonts w:ascii="Times New Roman" w:eastAsia="方正书宋简体" w:hAnsi="Times New Roman" w:cs="Times New Roman"/>
          <w:spacing w:val="4"/>
          <w:position w:val="-12"/>
          <w:sz w:val="20"/>
          <w:szCs w:val="20"/>
        </w:rPr>
        <w:object w:dxaOrig="442" w:dyaOrig="361">
          <v:shape id="_x0000_i1533" type="#_x0000_t75" style="width:15.3pt;height:13pt;mso-position-horizontal-relative:page;mso-position-vertical-relative:page" o:ole="">
            <v:imagedata r:id="rId718" o:title=""/>
          </v:shape>
          <o:OLEObject Type="Embed" ProgID="Equation.DSMT4" ShapeID="_x0000_i1533" DrawAspect="Content" ObjectID="_1543847308" r:id="rId722"/>
        </w:object>
      </w:r>
      <w:r w:rsidR="0042554E" w:rsidRPr="0079053A">
        <w:rPr>
          <w:rFonts w:ascii="Times New Roman" w:eastAsia="方正书宋简体" w:hAnsi="Times New Roman" w:cs="Times New Roman" w:hint="eastAsia"/>
          <w:spacing w:val="4"/>
          <w:position w:val="-12"/>
          <w:sz w:val="20"/>
          <w:szCs w:val="20"/>
        </w:rPr>
        <w:t xml:space="preserve">; </w:t>
      </w:r>
      <w:r w:rsidR="006D4F63" w:rsidRPr="0079053A">
        <w:rPr>
          <w:rFonts w:ascii="Times New Roman" w:eastAsia="方正书宋简体" w:hAnsi="Times New Roman" w:cs="Times New Roman"/>
          <w:spacing w:val="4"/>
          <w:position w:val="-12"/>
          <w:sz w:val="20"/>
          <w:szCs w:val="20"/>
        </w:rPr>
        <w:t>根据秘密信息</w:t>
      </w:r>
      <w:r w:rsidR="006D4F63" w:rsidRPr="0079053A">
        <w:rPr>
          <w:rFonts w:ascii="Times New Roman" w:eastAsia="方正书宋简体" w:hAnsi="Times New Roman" w:cs="Times New Roman" w:hint="eastAsia"/>
          <w:i/>
          <w:spacing w:val="4"/>
          <w:position w:val="-12"/>
          <w:sz w:val="20"/>
          <w:szCs w:val="20"/>
        </w:rPr>
        <w:t>d</w:t>
      </w:r>
      <w:r w:rsidR="006D4F63" w:rsidRPr="0079053A">
        <w:rPr>
          <w:rFonts w:ascii="Times New Roman" w:eastAsia="方正书宋简体" w:hAnsi="Times New Roman" w:cs="Times New Roman" w:hint="eastAsia"/>
          <w:spacing w:val="4"/>
          <w:position w:val="-12"/>
          <w:sz w:val="20"/>
          <w:szCs w:val="20"/>
        </w:rPr>
        <w:t>取</w:t>
      </w:r>
      <w:r w:rsidR="0079053A" w:rsidRPr="0079053A">
        <w:rPr>
          <w:rFonts w:ascii="Times New Roman" w:eastAsia="方正书宋简体" w:hAnsi="Times New Roman" w:cs="Times New Roman"/>
          <w:spacing w:val="4"/>
          <w:position w:val="-12"/>
          <w:sz w:val="20"/>
          <w:szCs w:val="20"/>
        </w:rPr>
        <w:object w:dxaOrig="539" w:dyaOrig="379">
          <v:shape id="_x0000_i1531" type="#_x0000_t75" style="width:18.4pt;height:13pt" o:ole="">
            <v:imagedata r:id="rId474" o:title=""/>
          </v:shape>
          <o:OLEObject Type="Embed" ProgID="Equation.DSMT4" ShapeID="_x0000_i1531" DrawAspect="Content" ObjectID="_1543847309" r:id="rId723"/>
        </w:object>
      </w:r>
      <w:r w:rsidR="00C21A0D" w:rsidRPr="0079053A">
        <w:rPr>
          <w:rFonts w:ascii="Times New Roman" w:eastAsia="方正书宋简体" w:hAnsi="Times New Roman" w:cs="Times New Roman"/>
          <w:spacing w:val="4"/>
          <w:position w:val="-12"/>
          <w:sz w:val="20"/>
          <w:szCs w:val="20"/>
        </w:rPr>
        <w:t>的</w:t>
      </w:r>
      <w:r w:rsidR="00C21A0D" w:rsidRPr="0079053A">
        <w:rPr>
          <w:rFonts w:ascii="Times New Roman" w:eastAsia="方正书宋简体" w:hAnsi="Times New Roman" w:cs="Times New Roman" w:hint="eastAsia"/>
          <w:spacing w:val="4"/>
          <w:position w:val="-12"/>
          <w:sz w:val="20"/>
          <w:szCs w:val="20"/>
        </w:rPr>
        <w:t>第</w:t>
      </w:r>
      <w:r w:rsidR="00C21A0D" w:rsidRPr="0079053A">
        <w:rPr>
          <w:rFonts w:ascii="Times New Roman" w:eastAsia="方正书宋简体" w:hAnsi="Times New Roman" w:cs="Times New Roman" w:hint="eastAsia"/>
          <w:i/>
          <w:spacing w:val="4"/>
          <w:position w:val="-12"/>
          <w:sz w:val="20"/>
          <w:szCs w:val="20"/>
        </w:rPr>
        <w:t>d</w:t>
      </w:r>
      <w:r w:rsidR="00C21A0D" w:rsidRPr="0079053A">
        <w:rPr>
          <w:rFonts w:ascii="Times New Roman" w:eastAsia="方正书宋简体" w:hAnsi="Times New Roman" w:cs="Times New Roman" w:hint="eastAsia"/>
          <w:spacing w:val="4"/>
          <w:position w:val="-12"/>
          <w:sz w:val="20"/>
          <w:szCs w:val="20"/>
        </w:rPr>
        <w:t>行</w:t>
      </w:r>
      <w:r w:rsidR="00144270" w:rsidRPr="0079053A">
        <w:rPr>
          <w:rFonts w:ascii="Times New Roman" w:eastAsia="方正书宋简体" w:hAnsi="Times New Roman" w:cs="Times New Roman"/>
          <w:spacing w:val="4"/>
          <w:position w:val="-12"/>
          <w:sz w:val="20"/>
          <w:szCs w:val="20"/>
        </w:rPr>
        <w:object w:dxaOrig="2020" w:dyaOrig="400">
          <v:shape id="_x0000_i1535" type="#_x0000_t75" style="width:69.3pt;height:13.8pt" o:ole="">
            <v:imagedata r:id="rId724" o:title=""/>
          </v:shape>
          <o:OLEObject Type="Embed" ProgID="Equation.DSMT4" ShapeID="_x0000_i1535" DrawAspect="Content" ObjectID="_1543847310" r:id="rId725"/>
        </w:object>
      </w:r>
      <w:r w:rsidR="001D6B2E" w:rsidRPr="0079053A">
        <w:rPr>
          <w:rFonts w:ascii="Times New Roman" w:eastAsia="方正书宋简体" w:hAnsi="Times New Roman" w:cs="Times New Roman" w:hint="eastAsia"/>
          <w:spacing w:val="4"/>
          <w:position w:val="-12"/>
          <w:sz w:val="20"/>
          <w:szCs w:val="20"/>
        </w:rPr>
        <w:t xml:space="preserve">, </w:t>
      </w:r>
      <w:r w:rsidR="00C21A0D" w:rsidRPr="0079053A">
        <w:rPr>
          <w:rFonts w:ascii="Times New Roman" w:eastAsia="方正书宋简体" w:hAnsi="Times New Roman" w:cs="Times New Roman" w:hint="eastAsia"/>
          <w:spacing w:val="4"/>
          <w:position w:val="-12"/>
          <w:sz w:val="20"/>
          <w:szCs w:val="20"/>
        </w:rPr>
        <w:t>按照式</w:t>
      </w:r>
      <w:r w:rsidR="00C21A0D"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15</w:t>
      </w:r>
      <w:r w:rsidR="00C21A0D" w:rsidRPr="0079053A">
        <w:rPr>
          <w:rFonts w:ascii="Times New Roman" w:eastAsia="方正书宋简体" w:hAnsi="Times New Roman" w:cs="Times New Roman"/>
          <w:spacing w:val="4"/>
          <w:position w:val="-12"/>
          <w:sz w:val="20"/>
          <w:szCs w:val="20"/>
        </w:rPr>
        <w:t>)</w:t>
      </w:r>
      <w:r w:rsidR="00C21A0D" w:rsidRPr="0079053A">
        <w:rPr>
          <w:rFonts w:ascii="Times New Roman" w:eastAsia="方正书宋简体" w:hAnsi="Times New Roman" w:cs="Times New Roman" w:hint="eastAsia"/>
          <w:spacing w:val="4"/>
          <w:position w:val="-12"/>
          <w:sz w:val="20"/>
          <w:szCs w:val="20"/>
        </w:rPr>
        <w:t>将</w:t>
      </w:r>
      <w:r w:rsidR="00144270" w:rsidRPr="0079053A">
        <w:rPr>
          <w:rFonts w:ascii="Times New Roman" w:eastAsia="方正书宋简体" w:hAnsi="Times New Roman" w:cs="Times New Roman"/>
          <w:spacing w:val="4"/>
          <w:position w:val="-12"/>
          <w:sz w:val="20"/>
          <w:szCs w:val="20"/>
        </w:rPr>
        <w:object w:dxaOrig="1120" w:dyaOrig="360">
          <v:shape id="_x0000_i1534" type="#_x0000_t75" style="width:42.9pt;height:13.8pt" o:ole="">
            <v:imagedata r:id="rId726" o:title=""/>
          </v:shape>
          <o:OLEObject Type="Embed" ProgID="Equation.DSMT4" ShapeID="_x0000_i1534" DrawAspect="Content" ObjectID="_1543847311" r:id="rId727"/>
        </w:object>
      </w:r>
      <w:r w:rsidR="00C21A0D" w:rsidRPr="0079053A">
        <w:rPr>
          <w:rFonts w:ascii="Times New Roman" w:eastAsia="方正书宋简体" w:hAnsi="Times New Roman" w:cs="Times New Roman"/>
          <w:spacing w:val="4"/>
          <w:position w:val="-12"/>
          <w:sz w:val="20"/>
          <w:szCs w:val="20"/>
        </w:rPr>
        <w:t>调整为</w:t>
      </w:r>
      <w:r w:rsidR="0079053A" w:rsidRPr="0079053A">
        <w:rPr>
          <w:rFonts w:ascii="Times New Roman" w:eastAsia="方正书宋简体" w:hAnsi="Times New Roman" w:cs="Times New Roman"/>
          <w:spacing w:val="4"/>
          <w:position w:val="-12"/>
          <w:sz w:val="20"/>
          <w:szCs w:val="20"/>
        </w:rPr>
        <w:object w:dxaOrig="1122" w:dyaOrig="360">
          <v:shape id="对象 159" o:spid="_x0000_i1532" type="#_x0000_t75" style="width:41.35pt;height:13.4pt;mso-position-horizontal-relative:page;mso-position-vertical-relative:page" o:ole="">
            <v:imagedata r:id="rId728" o:title=""/>
          </v:shape>
          <o:OLEObject Type="Embed" ProgID="Equation.DSMT4" ShapeID="对象 159" DrawAspect="Content" ObjectID="_1543847312" r:id="rId729"/>
        </w:object>
      </w:r>
      <w:r w:rsidR="001D6B2E" w:rsidRPr="0079053A">
        <w:rPr>
          <w:rFonts w:ascii="Times New Roman" w:eastAsia="方正书宋简体" w:hAnsi="Times New Roman" w:cs="Times New Roman" w:hint="eastAsia"/>
          <w:spacing w:val="4"/>
          <w:position w:val="-12"/>
          <w:sz w:val="20"/>
          <w:szCs w:val="20"/>
        </w:rPr>
        <w:t xml:space="preserve">, </w:t>
      </w:r>
    </w:p>
    <w:tbl>
      <w:tblPr>
        <w:tblW w:w="4706" w:type="dxa"/>
        <w:tblLayout w:type="fixed"/>
        <w:tblLook w:val="04A0"/>
      </w:tblPr>
      <w:tblGrid>
        <w:gridCol w:w="4077"/>
        <w:gridCol w:w="629"/>
      </w:tblGrid>
      <w:tr w:rsidR="009351CA" w:rsidTr="00AF237B">
        <w:tc>
          <w:tcPr>
            <w:tcW w:w="4077" w:type="dxa"/>
          </w:tcPr>
          <w:p w:rsidR="009351CA" w:rsidRDefault="009351CA" w:rsidP="00AF237B">
            <w:pPr>
              <w:ind w:firstLine="0"/>
              <w:jc w:val="center"/>
              <w:rPr>
                <w:snapToGrid/>
              </w:rPr>
            </w:pPr>
            <w:r w:rsidRPr="009351CA">
              <w:rPr>
                <w:position w:val="-12"/>
                <w:sz w:val="28"/>
                <w:szCs w:val="28"/>
              </w:rPr>
              <w:object w:dxaOrig="2940" w:dyaOrig="360">
                <v:shape id="_x0000_i1512" type="#_x0000_t75" style="width:118.7pt;height:14.15pt" o:ole="">
                  <v:imagedata r:id="rId730" o:title=""/>
                </v:shape>
                <o:OLEObject Type="Embed" ProgID="Equation.DSMT4" ShapeID="_x0000_i1512" DrawAspect="Content" ObjectID="_1543847313" r:id="rId731"/>
              </w:object>
            </w:r>
          </w:p>
        </w:tc>
        <w:tc>
          <w:tcPr>
            <w:tcW w:w="629" w:type="dxa"/>
          </w:tcPr>
          <w:p w:rsidR="009351CA" w:rsidRDefault="009351CA" w:rsidP="000B07EC">
            <w:pPr>
              <w:ind w:firstLine="0"/>
              <w:jc w:val="right"/>
              <w:rPr>
                <w:snapToGrid/>
              </w:rPr>
            </w:pPr>
            <w:r>
              <w:rPr>
                <w:rFonts w:hint="eastAsia"/>
                <w:snapToGrid/>
              </w:rPr>
              <w:t>(</w:t>
            </w:r>
            <w:r w:rsidR="000B07EC">
              <w:rPr>
                <w:rFonts w:hint="eastAsia"/>
                <w:snapToGrid/>
              </w:rPr>
              <w:t>13</w:t>
            </w:r>
            <w:r>
              <w:rPr>
                <w:rFonts w:hint="eastAsia"/>
                <w:snapToGrid/>
              </w:rPr>
              <w:t>)</w:t>
            </w:r>
          </w:p>
        </w:tc>
      </w:tr>
      <w:tr w:rsidR="009351CA" w:rsidTr="00AF237B">
        <w:tc>
          <w:tcPr>
            <w:tcW w:w="4077" w:type="dxa"/>
          </w:tcPr>
          <w:p w:rsidR="009351CA" w:rsidRDefault="009351CA" w:rsidP="00AF237B">
            <w:pPr>
              <w:ind w:firstLine="0"/>
              <w:jc w:val="center"/>
              <w:rPr>
                <w:snapToGrid/>
              </w:rPr>
            </w:pPr>
            <w:r w:rsidRPr="009351CA">
              <w:rPr>
                <w:position w:val="-12"/>
                <w:sz w:val="28"/>
                <w:szCs w:val="28"/>
              </w:rPr>
              <w:object w:dxaOrig="2900" w:dyaOrig="360">
                <v:shape id="_x0000_i1513" type="#_x0000_t75" style="width:117.2pt;height:14.15pt" o:ole="">
                  <v:imagedata r:id="rId732" o:title=""/>
                </v:shape>
                <o:OLEObject Type="Embed" ProgID="Equation.DSMT4" ShapeID="_x0000_i1513" DrawAspect="Content" ObjectID="_1543847314" r:id="rId733"/>
              </w:object>
            </w:r>
          </w:p>
        </w:tc>
        <w:tc>
          <w:tcPr>
            <w:tcW w:w="629" w:type="dxa"/>
          </w:tcPr>
          <w:p w:rsidR="009351CA" w:rsidRDefault="009351CA" w:rsidP="000B07EC">
            <w:pPr>
              <w:ind w:firstLine="0"/>
              <w:jc w:val="right"/>
              <w:rPr>
                <w:snapToGrid/>
              </w:rPr>
            </w:pPr>
            <w:r>
              <w:rPr>
                <w:rFonts w:hint="eastAsia"/>
                <w:snapToGrid/>
              </w:rPr>
              <w:t>(</w:t>
            </w:r>
            <w:r w:rsidR="000B07EC">
              <w:rPr>
                <w:rFonts w:hint="eastAsia"/>
                <w:snapToGrid/>
              </w:rPr>
              <w:t>14</w:t>
            </w:r>
            <w:r>
              <w:rPr>
                <w:rFonts w:hint="eastAsia"/>
                <w:snapToGrid/>
              </w:rPr>
              <w:t>)</w:t>
            </w:r>
          </w:p>
        </w:tc>
      </w:tr>
      <w:tr w:rsidR="009351CA" w:rsidTr="00AF237B">
        <w:tc>
          <w:tcPr>
            <w:tcW w:w="4077" w:type="dxa"/>
          </w:tcPr>
          <w:p w:rsidR="009351CA" w:rsidRDefault="009351CA" w:rsidP="000B07EC">
            <w:pPr>
              <w:ind w:firstLine="0"/>
              <w:jc w:val="right"/>
              <w:rPr>
                <w:snapToGrid/>
              </w:rPr>
            </w:pPr>
            <w:r w:rsidRPr="00DF5F99">
              <w:rPr>
                <w:position w:val="-50"/>
                <w:sz w:val="28"/>
                <w:szCs w:val="28"/>
              </w:rPr>
              <w:object w:dxaOrig="4420" w:dyaOrig="1120">
                <v:shape id="_x0000_i1514" type="#_x0000_t75" style="width:164.3pt;height:42.15pt" o:ole="">
                  <v:imagedata r:id="rId734" o:title=""/>
                </v:shape>
                <o:OLEObject Type="Embed" ProgID="Equation.DSMT4" ShapeID="_x0000_i1514" DrawAspect="Content" ObjectID="_1543847315" r:id="rId735"/>
              </w:object>
            </w:r>
          </w:p>
        </w:tc>
        <w:tc>
          <w:tcPr>
            <w:tcW w:w="629" w:type="dxa"/>
          </w:tcPr>
          <w:p w:rsidR="000B07EC" w:rsidRDefault="000B07EC" w:rsidP="00AF237B">
            <w:pPr>
              <w:ind w:firstLine="0"/>
              <w:jc w:val="right"/>
              <w:rPr>
                <w:rFonts w:hint="eastAsia"/>
                <w:snapToGrid/>
              </w:rPr>
            </w:pPr>
          </w:p>
          <w:p w:rsidR="009351CA" w:rsidRDefault="009351CA" w:rsidP="000B07EC">
            <w:pPr>
              <w:ind w:firstLine="0"/>
              <w:jc w:val="right"/>
              <w:rPr>
                <w:snapToGrid/>
              </w:rPr>
            </w:pPr>
            <w:r>
              <w:rPr>
                <w:rFonts w:hint="eastAsia"/>
                <w:snapToGrid/>
              </w:rPr>
              <w:t>(</w:t>
            </w:r>
            <w:r w:rsidR="000B07EC">
              <w:rPr>
                <w:rFonts w:hint="eastAsia"/>
                <w:snapToGrid/>
              </w:rPr>
              <w:t>15</w:t>
            </w:r>
            <w:r>
              <w:rPr>
                <w:rFonts w:hint="eastAsia"/>
                <w:snapToGrid/>
              </w:rPr>
              <w:t>)</w:t>
            </w:r>
          </w:p>
        </w:tc>
      </w:tr>
    </w:tbl>
    <w:p w:rsidR="009351CA" w:rsidRDefault="00C21A0D" w:rsidP="000B07EC">
      <w:pPr>
        <w:pStyle w:val="ae"/>
        <w:ind w:firstLineChars="0" w:firstLine="0"/>
        <w:textAlignment w:val="center"/>
        <w:rPr>
          <w:rFonts w:ascii="Times New Roman" w:eastAsia="方正书宋简体" w:hAnsi="Times New Roman" w:cs="Times New Roman" w:hint="eastAsia"/>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w:t>
      </w:r>
      <w:r w:rsidR="000B07EC">
        <w:rPr>
          <w:rFonts w:ascii="Times New Roman" w:eastAsia="方正书宋简体" w:hAnsi="Times New Roman" w:cs="Times New Roman" w:hint="eastAsia"/>
          <w:spacing w:val="4"/>
          <w:sz w:val="20"/>
          <w:szCs w:val="20"/>
        </w:rPr>
        <w:t>16</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009351CA" w:rsidRPr="00C21A0D">
        <w:rPr>
          <w:rFonts w:ascii="Times New Roman" w:eastAsia="方正书宋简体" w:hAnsi="Times New Roman" w:cs="Times New Roman"/>
          <w:spacing w:val="4"/>
          <w:sz w:val="20"/>
          <w:szCs w:val="20"/>
        </w:rPr>
        <w:object w:dxaOrig="642" w:dyaOrig="361">
          <v:shape id="对象 165" o:spid="_x0000_i1432" type="#_x0000_t75" style="width:23pt;height:13pt;mso-position-horizontal:absolute;mso-position-horizontal-relative:page;mso-position-vertical-relative:page" o:ole="">
            <v:imagedata r:id="rId736" o:title=""/>
          </v:shape>
          <o:OLEObject Type="Embed" ProgID="Equation.DSMT4" ShapeID="对象 165" DrawAspect="Content" ObjectID="_1543847316" r:id="rId737"/>
        </w:object>
      </w:r>
      <w:r w:rsidRPr="00C21A0D">
        <w:rPr>
          <w:rFonts w:ascii="Times New Roman" w:eastAsia="方正书宋简体" w:hAnsi="Times New Roman" w:cs="Times New Roman"/>
          <w:spacing w:val="4"/>
          <w:sz w:val="20"/>
          <w:szCs w:val="20"/>
        </w:rPr>
        <w:t>添加到</w:t>
      </w:r>
      <w:r w:rsidR="009351CA" w:rsidRPr="00C21A0D">
        <w:rPr>
          <w:rFonts w:ascii="Times New Roman" w:eastAsia="方正书宋简体" w:hAnsi="Times New Roman" w:cs="Times New Roman"/>
          <w:spacing w:val="4"/>
          <w:sz w:val="20"/>
          <w:szCs w:val="20"/>
        </w:rPr>
        <w:object w:dxaOrig="801" w:dyaOrig="360">
          <v:shape id="对象 166" o:spid="_x0000_i1433" type="#_x0000_t75" style="width:26.45pt;height:11.85pt;mso-position-horizontal-relative:page;mso-position-vertical-relative:page" o:ole="">
            <v:imagedata r:id="rId738" o:title=""/>
          </v:shape>
          <o:OLEObject Type="Embed" ProgID="Equation.DSMT4" ShapeID="对象 166" DrawAspect="Content" ObjectID="_1543847317" r:id="rId739"/>
        </w:object>
      </w:r>
      <w:r w:rsidRPr="00C21A0D">
        <w:rPr>
          <w:rFonts w:ascii="Times New Roman" w:eastAsia="方正书宋简体" w:hAnsi="Times New Roman" w:cs="Times New Roman"/>
          <w:spacing w:val="4"/>
          <w:sz w:val="20"/>
          <w:szCs w:val="20"/>
        </w:rPr>
        <w:t>中</w:t>
      </w:r>
      <w:r w:rsidR="009351CA">
        <w:rPr>
          <w:rFonts w:ascii="Times New Roman" w:eastAsia="方正书宋简体" w:hAnsi="Times New Roman" w:cs="Times New Roman" w:hint="eastAsia"/>
          <w:spacing w:val="4"/>
          <w:sz w:val="20"/>
          <w:szCs w:val="20"/>
        </w:rPr>
        <w:t>.</w:t>
      </w:r>
    </w:p>
    <w:tbl>
      <w:tblPr>
        <w:tblW w:w="4706" w:type="dxa"/>
        <w:tblLayout w:type="fixed"/>
        <w:tblLook w:val="04A0"/>
      </w:tblPr>
      <w:tblGrid>
        <w:gridCol w:w="4077"/>
        <w:gridCol w:w="629"/>
      </w:tblGrid>
      <w:tr w:rsidR="00C21A0D" w:rsidTr="007B30F8">
        <w:tc>
          <w:tcPr>
            <w:tcW w:w="4077" w:type="dxa"/>
          </w:tcPr>
          <w:p w:rsidR="00C21A0D" w:rsidRPr="002213E8" w:rsidRDefault="009351CA" w:rsidP="007B30F8">
            <w:pPr>
              <w:ind w:firstLine="0"/>
              <w:jc w:val="center"/>
              <w:rPr>
                <w:position w:val="-28"/>
                <w:sz w:val="28"/>
                <w:szCs w:val="28"/>
              </w:rPr>
            </w:pPr>
            <w:r w:rsidRPr="00EC2606">
              <w:rPr>
                <w:position w:val="-12"/>
                <w:sz w:val="24"/>
              </w:rPr>
              <w:object w:dxaOrig="2340" w:dyaOrig="359">
                <v:shape id="对象 167" o:spid="_x0000_i1510" type="#_x0000_t75" style="width:90.75pt;height:14.15pt;mso-position-horizontal-relative:page;mso-position-vertical-relative:page" o:ole="">
                  <v:imagedata r:id="rId740" o:title=""/>
                </v:shape>
                <o:OLEObject Type="Embed" ProgID="Equation.DSMT4" ShapeID="对象 167" DrawAspect="Content" ObjectID="_1543847318" r:id="rId741"/>
              </w:object>
            </w:r>
          </w:p>
        </w:tc>
        <w:tc>
          <w:tcPr>
            <w:tcW w:w="629" w:type="dxa"/>
          </w:tcPr>
          <w:p w:rsidR="00C21A0D" w:rsidRDefault="00C21A0D" w:rsidP="000B07EC">
            <w:pPr>
              <w:ind w:firstLine="0"/>
              <w:jc w:val="right"/>
              <w:rPr>
                <w:snapToGrid/>
              </w:rPr>
            </w:pPr>
            <w:r>
              <w:rPr>
                <w:rFonts w:hint="eastAsia"/>
                <w:snapToGrid/>
              </w:rPr>
              <w:t>(1</w:t>
            </w:r>
            <w:r w:rsidR="000B07EC">
              <w:rPr>
                <w:rFonts w:hint="eastAsia"/>
                <w:snapToGrid/>
              </w:rPr>
              <w:t>6</w:t>
            </w:r>
            <w:r>
              <w:rPr>
                <w:rFonts w:hint="eastAsia"/>
                <w:snapToGrid/>
              </w:rPr>
              <w:t xml:space="preserve">) </w:t>
            </w:r>
          </w:p>
        </w:tc>
      </w:tr>
    </w:tbl>
    <w:p w:rsidR="009351CA" w:rsidRPr="009351CA" w:rsidRDefault="0047253A" w:rsidP="0047253A">
      <w:pPr>
        <w:pStyle w:val="ae"/>
        <w:ind w:firstLineChars="0" w:firstLine="420"/>
        <w:textAlignment w:val="center"/>
        <w:rPr>
          <w:rFonts w:ascii="Times New Roman" w:eastAsia="方正书宋简体" w:hAnsi="Times New Roman" w:cs="Times New Roman" w:hint="eastAsia"/>
          <w:spacing w:val="4"/>
          <w:sz w:val="20"/>
          <w:szCs w:val="20"/>
        </w:rPr>
      </w:pPr>
      <w:r>
        <w:rPr>
          <w:rFonts w:ascii="Times New Roman" w:eastAsia="方正书宋简体" w:hAnsi="Times New Roman" w:cs="Times New Roman" w:hint="eastAsia"/>
          <w:spacing w:val="4"/>
          <w:sz w:val="20"/>
          <w:szCs w:val="20"/>
        </w:rPr>
        <w:t>第</w:t>
      </w:r>
      <w:r>
        <w:rPr>
          <w:rFonts w:ascii="Times New Roman" w:eastAsia="方正书宋简体" w:hAnsi="Times New Roman" w:cs="Times New Roman" w:hint="eastAsia"/>
          <w:spacing w:val="4"/>
          <w:sz w:val="20"/>
          <w:szCs w:val="20"/>
        </w:rPr>
        <w:t>5</w:t>
      </w:r>
      <w:r>
        <w:rPr>
          <w:rFonts w:ascii="Times New Roman" w:eastAsia="方正书宋简体" w:hAnsi="Times New Roman" w:cs="Times New Roman" w:hint="eastAsia"/>
          <w:spacing w:val="4"/>
          <w:sz w:val="20"/>
          <w:szCs w:val="20"/>
        </w:rPr>
        <w:t>步</w:t>
      </w:r>
      <w:r>
        <w:rPr>
          <w:rFonts w:ascii="Times New Roman" w:eastAsia="方正书宋简体" w:hAnsi="Times New Roman" w:cs="Times New Roman" w:hint="eastAsia"/>
          <w:spacing w:val="4"/>
          <w:sz w:val="20"/>
          <w:szCs w:val="20"/>
        </w:rPr>
        <w:t xml:space="preserve">: </w:t>
      </w:r>
      <w:r w:rsidR="009351CA">
        <w:rPr>
          <w:rFonts w:ascii="Times New Roman" w:eastAsia="方正书宋简体" w:hAnsi="Times New Roman" w:cs="Times New Roman" w:hint="eastAsia"/>
          <w:spacing w:val="4"/>
          <w:sz w:val="20"/>
          <w:szCs w:val="20"/>
        </w:rPr>
        <w:t>待秘密嵌入完成后</w:t>
      </w:r>
      <w:r w:rsidR="009351CA">
        <w:rPr>
          <w:rFonts w:ascii="Times New Roman" w:eastAsia="方正书宋简体" w:hAnsi="Times New Roman" w:cs="Times New Roman"/>
          <w:spacing w:val="4"/>
          <w:sz w:val="20"/>
          <w:szCs w:val="20"/>
        </w:rPr>
        <w:t>按照式</w:t>
      </w:r>
      <w:r w:rsidR="009351CA" w:rsidRPr="00C21A0D">
        <w:rPr>
          <w:rFonts w:ascii="Times New Roman" w:eastAsia="方正书宋简体" w:hAnsi="Times New Roman" w:cs="Times New Roman" w:hint="eastAsia"/>
          <w:spacing w:val="4"/>
          <w:sz w:val="20"/>
          <w:szCs w:val="20"/>
        </w:rPr>
        <w:t>(1</w:t>
      </w:r>
      <w:r w:rsidR="000B07EC">
        <w:rPr>
          <w:rFonts w:ascii="Times New Roman" w:eastAsia="方正书宋简体" w:hAnsi="Times New Roman" w:cs="Times New Roman" w:hint="eastAsia"/>
          <w:spacing w:val="4"/>
          <w:sz w:val="20"/>
          <w:szCs w:val="20"/>
        </w:rPr>
        <w:t>7</w:t>
      </w:r>
      <w:r w:rsidR="009351CA" w:rsidRPr="00C21A0D">
        <w:rPr>
          <w:rFonts w:ascii="Times New Roman" w:eastAsia="方正书宋简体" w:hAnsi="Times New Roman" w:cs="Times New Roman" w:hint="eastAsia"/>
          <w:spacing w:val="4"/>
          <w:sz w:val="20"/>
          <w:szCs w:val="20"/>
        </w:rPr>
        <w:t>)</w:t>
      </w:r>
      <w:r w:rsidR="009351CA">
        <w:rPr>
          <w:rFonts w:eastAsia="方正书宋简体" w:cs="Times New Roman" w:hint="eastAsia"/>
          <w:spacing w:val="4"/>
          <w:sz w:val="20"/>
          <w:szCs w:val="20"/>
        </w:rPr>
        <w:t>将</w:t>
      </w:r>
      <w:r w:rsidR="009351CA" w:rsidRPr="00C21A0D">
        <w:rPr>
          <w:rFonts w:eastAsia="方正书宋简体" w:cs="Times New Roman"/>
          <w:spacing w:val="4"/>
          <w:sz w:val="20"/>
          <w:szCs w:val="20"/>
        </w:rPr>
        <w:object w:dxaOrig="742" w:dyaOrig="361">
          <v:shape id="对象 168" o:spid="_x0000_i1536" type="#_x0000_t75" style="width:25.3pt;height:12.25pt;mso-position-horizontal-relative:page;mso-position-vertical-relative:page" o:ole="">
            <v:imagedata r:id="rId742" o:title=""/>
          </v:shape>
          <o:OLEObject Type="Embed" ProgID="Equation.DSMT4" ShapeID="对象 168" DrawAspect="Content" ObjectID="_1543847319" r:id="rId743"/>
        </w:object>
      </w:r>
      <w:r w:rsidR="009351CA" w:rsidRPr="00C21A0D">
        <w:rPr>
          <w:rFonts w:eastAsia="方正书宋简体" w:cs="Times New Roman"/>
          <w:spacing w:val="4"/>
          <w:sz w:val="20"/>
          <w:szCs w:val="20"/>
        </w:rPr>
        <w:t>重构</w:t>
      </w:r>
      <w:r w:rsidR="009351CA">
        <w:rPr>
          <w:rFonts w:eastAsia="方正书宋简体" w:cs="Times New Roman"/>
          <w:spacing w:val="4"/>
          <w:sz w:val="20"/>
          <w:szCs w:val="20"/>
        </w:rPr>
        <w:t>为</w:t>
      </w:r>
      <w:r w:rsidR="009351CA" w:rsidRPr="00C21A0D">
        <w:rPr>
          <w:rFonts w:eastAsia="方正书宋简体" w:cs="Times New Roman"/>
          <w:spacing w:val="4"/>
          <w:sz w:val="20"/>
          <w:szCs w:val="20"/>
        </w:rPr>
        <w:t>秘密图像</w:t>
      </w:r>
      <w:r w:rsidR="009351CA" w:rsidRPr="00C21A0D">
        <w:rPr>
          <w:rFonts w:eastAsia="方正书宋简体" w:cs="Times New Roman"/>
          <w:spacing w:val="4"/>
          <w:sz w:val="20"/>
          <w:szCs w:val="20"/>
        </w:rPr>
        <w:object w:dxaOrig="1383" w:dyaOrig="380">
          <v:shape id="对象 169" o:spid="_x0000_i1537" type="#_x0000_t75" style="width:50.15pt;height:13.8pt;mso-position-horizontal-relative:page;mso-position-vertical-relative:page" o:ole="">
            <v:imagedata r:id="rId744" o:title=""/>
          </v:shape>
          <o:OLEObject Type="Embed" ProgID="Equation.DSMT4" ShapeID="对象 169" DrawAspect="Content" ObjectID="_1543847320" r:id="rId745"/>
        </w:object>
      </w:r>
      <w:r w:rsidR="009351CA">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9351CA" w:rsidTr="00AF237B">
        <w:tc>
          <w:tcPr>
            <w:tcW w:w="4077" w:type="dxa"/>
          </w:tcPr>
          <w:p w:rsidR="009351CA" w:rsidRPr="002213E8" w:rsidRDefault="009351CA" w:rsidP="00AF237B">
            <w:pPr>
              <w:ind w:firstLine="0"/>
              <w:jc w:val="center"/>
              <w:rPr>
                <w:position w:val="-28"/>
                <w:sz w:val="28"/>
                <w:szCs w:val="28"/>
              </w:rPr>
            </w:pPr>
            <w:r w:rsidRPr="00EC2606">
              <w:rPr>
                <w:position w:val="-14"/>
              </w:rPr>
              <w:object w:dxaOrig="4262" w:dyaOrig="379">
                <v:shape id="对象 170" o:spid="_x0000_i1511" type="#_x0000_t75" style="width:162.75pt;height:14.55pt;mso-position-horizontal-relative:page;mso-position-vertical-relative:page" o:ole="">
                  <v:imagedata r:id="rId746" o:title=""/>
                </v:shape>
                <o:OLEObject Type="Embed" ProgID="Equation.DSMT4" ShapeID="对象 170" DrawAspect="Content" ObjectID="_1543847321" r:id="rId747"/>
              </w:object>
            </w:r>
          </w:p>
        </w:tc>
        <w:tc>
          <w:tcPr>
            <w:tcW w:w="629" w:type="dxa"/>
          </w:tcPr>
          <w:p w:rsidR="009351CA" w:rsidRDefault="009351CA" w:rsidP="00AF237B">
            <w:pPr>
              <w:ind w:firstLine="0"/>
              <w:jc w:val="right"/>
              <w:rPr>
                <w:snapToGrid/>
              </w:rPr>
            </w:pPr>
            <w:r>
              <w:rPr>
                <w:rFonts w:hint="eastAsia"/>
                <w:snapToGrid/>
              </w:rPr>
              <w:t>(1</w:t>
            </w:r>
            <w:r w:rsidR="000B07EC">
              <w:rPr>
                <w:rFonts w:hint="eastAsia"/>
                <w:snapToGrid/>
              </w:rPr>
              <w:t>7</w:t>
            </w:r>
            <w:r>
              <w:rPr>
                <w:rFonts w:hint="eastAsia"/>
                <w:snapToGrid/>
              </w:rPr>
              <w:t>)</w:t>
            </w:r>
          </w:p>
          <w:p w:rsidR="009351CA" w:rsidRDefault="009351CA" w:rsidP="00AF237B">
            <w:pPr>
              <w:ind w:firstLine="0"/>
              <w:jc w:val="right"/>
              <w:rPr>
                <w:snapToGrid/>
              </w:rPr>
            </w:pPr>
          </w:p>
        </w:tc>
      </w:tr>
    </w:tbl>
    <w:p w:rsidR="00F25D93" w:rsidRPr="00CF5C5F" w:rsidRDefault="00F25D93" w:rsidP="00AF237B">
      <w:pPr>
        <w:ind w:firstLineChars="200" w:firstLine="416"/>
        <w:rPr>
          <w:rFonts w:hint="eastAsia"/>
        </w:rPr>
      </w:pPr>
      <w:r>
        <w:rPr>
          <w:rFonts w:hint="eastAsia"/>
          <w:snapToGrid/>
        </w:rPr>
        <w:t>算法</w:t>
      </w:r>
      <w:r>
        <w:rPr>
          <w:rFonts w:hint="eastAsia"/>
          <w:snapToGrid/>
        </w:rPr>
        <w:t>2</w:t>
      </w:r>
      <w:r>
        <w:rPr>
          <w:rFonts w:hint="eastAsia"/>
          <w:snapToGrid/>
        </w:rPr>
        <w:t>第</w:t>
      </w:r>
      <w:r>
        <w:rPr>
          <w:rFonts w:hint="eastAsia"/>
          <w:snapToGrid/>
        </w:rPr>
        <w:t>3</w:t>
      </w:r>
      <w:r>
        <w:rPr>
          <w:rFonts w:hint="eastAsia"/>
          <w:snapToGrid/>
        </w:rPr>
        <w:t>步中置乱嵌密元素调整表的具体思路为</w:t>
      </w:r>
      <w:r>
        <w:rPr>
          <w:rFonts w:hint="eastAsia"/>
        </w:rPr>
        <w:t xml:space="preserve">: </w:t>
      </w:r>
      <w:r>
        <w:rPr>
          <w:rFonts w:hint="eastAsia"/>
        </w:rPr>
        <w:t>根据</w:t>
      </w:r>
      <w:r w:rsidRPr="00CF5C5F">
        <w:t>用户密钥</w:t>
      </w:r>
      <w:r w:rsidRPr="002D7A23">
        <w:rPr>
          <w:snapToGrid/>
          <w:position w:val="-10"/>
        </w:rPr>
        <w:object w:dxaOrig="240" w:dyaOrig="260">
          <v:shape id="_x0000_i1547" type="#_x0000_t75" style="width:9.2pt;height:9.2pt" o:ole="">
            <v:imagedata r:id="rId657" o:title=""/>
          </v:shape>
          <o:OLEObject Type="Embed" ProgID="Equation.DSMT4" ShapeID="_x0000_i1547" DrawAspect="Content" ObjectID="_1543847322" r:id="rId748"/>
        </w:object>
      </w:r>
      <w:r>
        <w:rPr>
          <w:rFonts w:hint="eastAsia"/>
          <w:snapToGrid/>
        </w:rPr>
        <w:t xml:space="preserve">, </w:t>
      </w:r>
      <w:r w:rsidRPr="002D7A23">
        <w:rPr>
          <w:snapToGrid/>
          <w:position w:val="-12"/>
        </w:rPr>
        <w:object w:dxaOrig="260" w:dyaOrig="360">
          <v:shape id="_x0000_i1548" type="#_x0000_t75" style="width:9.95pt;height:14.95pt" o:ole="">
            <v:imagedata r:id="rId659" o:title=""/>
          </v:shape>
          <o:OLEObject Type="Embed" ProgID="Equation.DSMT4" ShapeID="_x0000_i1548" DrawAspect="Content" ObjectID="_1543847323" r:id="rId749"/>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sidRPr="00EC2606">
        <w:rPr>
          <w:sz w:val="28"/>
          <w:szCs w:val="28"/>
        </w:rPr>
        <w:t xml:space="preserve"> </w:t>
      </w:r>
      <w:r w:rsidRPr="00653211">
        <w:rPr>
          <w:position w:val="-6"/>
          <w:sz w:val="28"/>
          <w:szCs w:val="28"/>
        </w:rPr>
        <w:object w:dxaOrig="600" w:dyaOrig="320">
          <v:shape id="_x0000_i1542" type="#_x0000_t75" style="width:22.6pt;height:11.85pt" o:ole="">
            <v:imagedata r:id="rId750" o:title=""/>
          </v:shape>
          <o:OLEObject Type="Embed" ProgID="Equation.DSMT4" ShapeID="_x0000_i1542" DrawAspect="Content" ObjectID="_1543847324" r:id="rId751">
            <o:FieldCodes>\* MERGEFORMAT</o:FieldCodes>
          </o:OLEObject>
        </w:object>
      </w:r>
      <w:r>
        <w:rPr>
          <w:rFonts w:hint="eastAsia"/>
        </w:rPr>
        <w:t>,</w:t>
      </w:r>
      <w:r>
        <w:rPr>
          <w:rFonts w:hint="eastAsia"/>
        </w:rPr>
        <w:t>将</w:t>
      </w:r>
      <w:r w:rsidRPr="0047253A">
        <w:rPr>
          <w:position w:val="-6"/>
          <w:sz w:val="28"/>
          <w:szCs w:val="28"/>
        </w:rPr>
        <w:object w:dxaOrig="240" w:dyaOrig="260">
          <v:shape id="_x0000_i1545" type="#_x0000_t75" style="width:9.2pt;height:9.55pt" o:ole="">
            <v:imagedata r:id="rId752" o:title=""/>
          </v:shape>
          <o:OLEObject Type="Embed" ProgID="Equation.DSMT4" ShapeID="_x0000_i1545" DrawAspect="Content" ObjectID="_1543847325" r:id="rId753">
            <o:FieldCodes>\* MERGEFORMAT</o:FieldCodes>
          </o:OLEObject>
        </w:object>
      </w:r>
      <w:r>
        <w:rPr>
          <w:rFonts w:hint="eastAsia"/>
        </w:rPr>
        <w:t>和</w:t>
      </w:r>
      <w:r w:rsidRPr="0047253A">
        <w:rPr>
          <w:position w:val="-6"/>
          <w:sz w:val="28"/>
          <w:szCs w:val="28"/>
        </w:rPr>
        <w:object w:dxaOrig="260" w:dyaOrig="360">
          <v:shape id="_x0000_i1546" type="#_x0000_t75" style="width:9.55pt;height:13.4pt" o:ole="">
            <v:imagedata r:id="rId754" o:title=""/>
          </v:shape>
          <o:OLEObject Type="Embed" ProgID="Equation.DSMT4" ShapeID="_x0000_i1546" DrawAspect="Content" ObjectID="_1543847326" r:id="rId755">
            <o:FieldCodes>\* MERGEFORMAT</o:FieldCodes>
          </o:OLEObject>
        </w:object>
      </w:r>
      <w:r>
        <w:rPr>
          <w:rFonts w:hint="eastAsia"/>
        </w:rPr>
        <w:t>代入式</w:t>
      </w:r>
      <w:r>
        <w:rPr>
          <w:rFonts w:hint="eastAsia"/>
        </w:rPr>
        <w:t>(1)</w:t>
      </w:r>
      <w:r>
        <w:rPr>
          <w:rFonts w:hint="eastAsia"/>
        </w:rPr>
        <w:t>求出若干连续随机数并将前</w:t>
      </w:r>
      <w:r w:rsidRPr="0047253A">
        <w:rPr>
          <w:rFonts w:hint="eastAsia"/>
          <w:i/>
        </w:rPr>
        <w:t>IT</w:t>
      </w:r>
      <w:r>
        <w:rPr>
          <w:rFonts w:hint="eastAsia"/>
        </w:rPr>
        <w:t>个数抛弃后</w:t>
      </w:r>
      <w:r>
        <w:rPr>
          <w:rFonts w:hint="eastAsia"/>
        </w:rPr>
        <w:t xml:space="preserve">, </w:t>
      </w:r>
      <w:r>
        <w:rPr>
          <w:rFonts w:hint="eastAsia"/>
        </w:rPr>
        <w:t>顺次取</w:t>
      </w:r>
      <w:r>
        <w:rPr>
          <w:rFonts w:hint="eastAsia"/>
        </w:rPr>
        <w:t>4</w:t>
      </w:r>
      <w:r>
        <w:rPr>
          <w:rFonts w:hint="eastAsia"/>
        </w:rPr>
        <w:t>个数并将前</w:t>
      </w:r>
      <w:r>
        <w:rPr>
          <w:rFonts w:hint="eastAsia"/>
        </w:rPr>
        <w:t>2</w:t>
      </w:r>
      <w:r>
        <w:rPr>
          <w:rFonts w:hint="eastAsia"/>
        </w:rPr>
        <w:t>个数代入式</w:t>
      </w:r>
      <w:r>
        <w:rPr>
          <w:rFonts w:hint="eastAsia"/>
        </w:rPr>
        <w:t>(2)(3)</w:t>
      </w:r>
      <w:r>
        <w:rPr>
          <w:rFonts w:hint="eastAsia"/>
        </w:rPr>
        <w:t>求得当前</w:t>
      </w:r>
      <w:r w:rsidRPr="002B2900">
        <w:rPr>
          <w:position w:val="-6"/>
          <w:sz w:val="28"/>
          <w:szCs w:val="28"/>
        </w:rPr>
        <w:object w:dxaOrig="543" w:dyaOrig="281">
          <v:shape id="对象 749" o:spid="_x0000_i1540" type="#_x0000_t75" style="width:20.3pt;height:10.35pt;mso-position-horizontal-relative:page;mso-position-vertical-relative:page" o:ole="">
            <v:imagedata r:id="rId756" o:title=""/>
          </v:shape>
          <o:OLEObject Type="Embed" ProgID="Equation.3" ShapeID="对象 749" DrawAspect="Content" ObjectID="_1543847327" r:id="rId757">
            <o:FieldCodes>\* MERGEFORMAT</o:FieldCodes>
          </o:OLEObject>
        </w:object>
      </w:r>
      <w:r>
        <w:rPr>
          <w:rFonts w:hint="eastAsia"/>
        </w:rPr>
        <w:t xml:space="preserve">, </w:t>
      </w:r>
      <w:r w:rsidRPr="002B2900">
        <w:rPr>
          <w:position w:val="-6"/>
          <w:sz w:val="28"/>
          <w:szCs w:val="28"/>
        </w:rPr>
        <w:object w:dxaOrig="600" w:dyaOrig="279">
          <v:shape id="_x0000_i1539" type="#_x0000_t75" style="width:22.6pt;height:10.35pt" o:ole="">
            <v:imagedata r:id="rId758" o:title=""/>
          </v:shape>
          <o:OLEObject Type="Embed" ProgID="Equation.DSMT4" ShapeID="_x0000_i1539" DrawAspect="Content" ObjectID="_1543847328" r:id="rId759">
            <o:FieldCodes>\* MERGEFORMAT</o:FieldCodes>
          </o:OLEObject>
        </w:object>
      </w:r>
      <w:r w:rsidRPr="00CF5C5F">
        <w:t xml:space="preserve"> </w:t>
      </w:r>
      <w:r>
        <w:rPr>
          <w:rFonts w:hint="eastAsia"/>
        </w:rPr>
        <w:t>,</w:t>
      </w:r>
      <w:r>
        <w:rPr>
          <w:rFonts w:hint="eastAsia"/>
        </w:rPr>
        <w:t>将后</w:t>
      </w:r>
      <w:r>
        <w:rPr>
          <w:rFonts w:hint="eastAsia"/>
        </w:rPr>
        <w:t>2</w:t>
      </w:r>
      <w:r>
        <w:rPr>
          <w:rFonts w:hint="eastAsia"/>
        </w:rPr>
        <w:t>个数代入式</w:t>
      </w:r>
      <w:r>
        <w:rPr>
          <w:rFonts w:hint="eastAsia"/>
        </w:rPr>
        <w:t>(5)(6)(7)(8)</w:t>
      </w:r>
      <w:r>
        <w:rPr>
          <w:rFonts w:hint="eastAsia"/>
        </w:rPr>
        <w:t>求出</w:t>
      </w:r>
      <w:r w:rsidRPr="002B2900">
        <w:rPr>
          <w:position w:val="-6"/>
          <w:sz w:val="28"/>
          <w:szCs w:val="28"/>
        </w:rPr>
        <w:object w:dxaOrig="680" w:dyaOrig="279">
          <v:shape id="_x0000_i1543" type="#_x0000_t75" style="width:25.65pt;height:10.35pt" o:ole="">
            <v:imagedata r:id="rId760" o:title=""/>
          </v:shape>
          <o:OLEObject Type="Embed" ProgID="Equation.DSMT4" ShapeID="_x0000_i1543" DrawAspect="Content" ObjectID="_1543847329" r:id="rId761">
            <o:FieldCodes>\* MERGEFORMAT</o:FieldCodes>
          </o:OLEObject>
        </w:object>
      </w:r>
      <w:r>
        <w:rPr>
          <w:rFonts w:hint="eastAsia"/>
        </w:rPr>
        <w:t>,</w:t>
      </w:r>
      <w:r w:rsidRPr="002B2900">
        <w:rPr>
          <w:position w:val="-6"/>
          <w:sz w:val="28"/>
          <w:szCs w:val="28"/>
        </w:rPr>
        <w:object w:dxaOrig="499" w:dyaOrig="279">
          <v:shape id="_x0000_i1544" type="#_x0000_t75" style="width:18.75pt;height:10.35pt" o:ole="">
            <v:imagedata r:id="rId762" o:title=""/>
          </v:shape>
          <o:OLEObject Type="Embed" ProgID="Equation.DSMT4" ShapeID="_x0000_i1544" DrawAspect="Content" ObjectID="_1543847330" r:id="rId763">
            <o:FieldCodes>\* MERGEFORMAT</o:FieldCodes>
          </o:OLEObject>
        </w:object>
      </w:r>
      <w:r>
        <w:rPr>
          <w:rFonts w:hint="eastAsia"/>
        </w:rPr>
        <w:t>,</w:t>
      </w:r>
      <w:r w:rsidR="00AF237B">
        <w:rPr>
          <w:rFonts w:hint="eastAsia"/>
        </w:rPr>
        <w:t>将其代入式</w:t>
      </w:r>
      <w:r w:rsidR="00AF237B">
        <w:rPr>
          <w:rFonts w:hint="eastAsia"/>
        </w:rPr>
        <w:t>(4)</w:t>
      </w:r>
      <w:r w:rsidR="00AF237B">
        <w:rPr>
          <w:rFonts w:hint="eastAsia"/>
        </w:rPr>
        <w:t>置乱</w:t>
      </w:r>
      <w:r w:rsidR="00AF237B">
        <w:rPr>
          <w:rFonts w:hint="eastAsia"/>
        </w:rPr>
        <w:t xml:space="preserve">. </w:t>
      </w:r>
      <w:r>
        <w:rPr>
          <w:rFonts w:hint="eastAsia"/>
        </w:rPr>
        <w:t>当</w:t>
      </w:r>
      <w:r w:rsidR="00AF237B" w:rsidRPr="00CF5C5F">
        <w:t>用户密钥</w:t>
      </w:r>
      <w:r w:rsidRPr="00653211">
        <w:rPr>
          <w:position w:val="-6"/>
          <w:sz w:val="28"/>
          <w:szCs w:val="28"/>
        </w:rPr>
        <w:object w:dxaOrig="2620" w:dyaOrig="360">
          <v:shape id="_x0000_i1550" type="#_x0000_t75" style="width:98.45pt;height:13.4pt" o:ole="">
            <v:imagedata r:id="rId764" o:title=""/>
          </v:shape>
          <o:OLEObject Type="Embed" ProgID="Equation.DSMT4" ShapeID="_x0000_i1550" DrawAspect="Content" ObjectID="_1543847331" r:id="rId765">
            <o:FieldCodes>\* MERGEFORMAT</o:FieldCodes>
          </o:OLEObject>
        </w:object>
      </w:r>
      <w:r w:rsidRPr="00CF5C5F">
        <w:rPr>
          <w:rFonts w:hint="eastAsia"/>
        </w:rPr>
        <w:t>,</w:t>
      </w:r>
      <w:r w:rsidRPr="00CF5C5F">
        <w:t xml:space="preserve"> </w:t>
      </w:r>
      <w:r w:rsidRPr="00CF5C5F">
        <w:object w:dxaOrig="1020" w:dyaOrig="279">
          <v:shape id="_x0000_i1549" type="#_x0000_t75" style="width:38.3pt;height:10.35pt" o:ole="">
            <v:imagedata r:id="rId766" o:title=""/>
          </v:shape>
          <o:OLEObject Type="Embed" ProgID="Equation.DSMT4" ShapeID="_x0000_i1549" DrawAspect="Content" ObjectID="_1543847332" r:id="rId767">
            <o:FieldCodes>\* MERGEFORMAT</o:FieldCodes>
          </o:OLEObject>
        </w:object>
      </w:r>
      <w:r>
        <w:rPr>
          <w:rFonts w:hint="eastAsia"/>
        </w:rPr>
        <w:t>,</w:t>
      </w:r>
      <w:r w:rsidRPr="00653211">
        <w:rPr>
          <w:position w:val="-6"/>
          <w:sz w:val="28"/>
          <w:szCs w:val="28"/>
        </w:rPr>
        <w:object w:dxaOrig="800" w:dyaOrig="360">
          <v:shape id="_x0000_i1551" type="#_x0000_t75" style="width:29.85pt;height:13.4pt" o:ole="">
            <v:imagedata r:id="rId768" o:title=""/>
          </v:shape>
          <o:OLEObject Type="Embed" ProgID="Equation.DSMT4" ShapeID="_x0000_i1551" DrawAspect="Content" ObjectID="_1543847333" r:id="rId769">
            <o:FieldCodes>\* MERGEFORMAT</o:FieldCodes>
          </o:OLEObject>
        </w:object>
      </w:r>
      <w:r w:rsidRPr="00CF5C5F">
        <w:t>时</w:t>
      </w:r>
      <w:r w:rsidRPr="00CF5C5F">
        <w:rPr>
          <w:rFonts w:hint="eastAsia"/>
        </w:rPr>
        <w:t>,</w:t>
      </w:r>
      <w:r w:rsidR="00AF237B">
        <w:rPr>
          <w:rFonts w:hint="eastAsia"/>
        </w:rPr>
        <w:t>生成一组</w:t>
      </w:r>
      <w:r w:rsidRPr="002B2900">
        <w:rPr>
          <w:position w:val="-6"/>
          <w:sz w:val="28"/>
          <w:szCs w:val="28"/>
        </w:rPr>
        <w:object w:dxaOrig="543" w:dyaOrig="281">
          <v:shape id="_x0000_i1541" type="#_x0000_t75" style="width:20.3pt;height:10.35pt;mso-position-horizontal-relative:page;mso-position-vertical-relative:page" o:ole="">
            <v:imagedata r:id="rId756" o:title=""/>
          </v:shape>
          <o:OLEObject Type="Embed" ProgID="Equation.3" ShapeID="_x0000_i1541" DrawAspect="Content" ObjectID="_1543847334" r:id="rId770">
            <o:FieldCodes>\* MERGEFORMAT</o:FieldCodes>
          </o:OLEObject>
        </w:object>
      </w:r>
      <w:r>
        <w:rPr>
          <w:rFonts w:hint="eastAsia"/>
        </w:rPr>
        <w:t xml:space="preserve">, </w:t>
      </w:r>
      <w:r w:rsidR="00AF237B" w:rsidRPr="002B2900">
        <w:rPr>
          <w:position w:val="-6"/>
          <w:sz w:val="28"/>
          <w:szCs w:val="28"/>
        </w:rPr>
        <w:object w:dxaOrig="600" w:dyaOrig="279">
          <v:shape id="_x0000_i1552" type="#_x0000_t75" style="width:22.6pt;height:10.35pt" o:ole="">
            <v:imagedata r:id="rId771" o:title=""/>
          </v:shape>
          <o:OLEObject Type="Embed" ProgID="Equation.DSMT4" ShapeID="_x0000_i1552" DrawAspect="Content" ObjectID="_1543847335" r:id="rId772">
            <o:FieldCodes>\* MERGEFORMAT</o:FieldCodes>
          </o:OLEObject>
        </w:object>
      </w:r>
      <w:r w:rsidR="00AF237B">
        <w:rPr>
          <w:rFonts w:hint="eastAsia"/>
        </w:rPr>
        <w:t>对应</w:t>
      </w:r>
      <w:r w:rsidRPr="00A56E13">
        <w:t>的</w:t>
      </w:r>
      <w:r>
        <w:rPr>
          <w:rFonts w:hint="eastAsia"/>
          <w:snapToGrid/>
        </w:rPr>
        <w:t>嵌密元素调整表如表</w:t>
      </w:r>
      <w:r>
        <w:rPr>
          <w:rFonts w:hint="eastAsia"/>
          <w:snapToGrid/>
        </w:rPr>
        <w:t>2</w:t>
      </w:r>
      <w:r>
        <w:rPr>
          <w:rFonts w:hint="eastAsia"/>
          <w:snapToGrid/>
        </w:rPr>
        <w:t>所示</w:t>
      </w:r>
      <w:r>
        <w:rPr>
          <w:rFonts w:hint="eastAsia"/>
        </w:rPr>
        <w:t xml:space="preserve">, </w:t>
      </w:r>
      <w:r>
        <w:rPr>
          <w:rFonts w:hint="eastAsia"/>
        </w:rPr>
        <w:t>将其按照式</w:t>
      </w:r>
      <w:r>
        <w:rPr>
          <w:rFonts w:hint="eastAsia"/>
        </w:rPr>
        <w:t>(4)</w:t>
      </w:r>
      <w:r>
        <w:rPr>
          <w:rFonts w:hint="eastAsia"/>
        </w:rPr>
        <w:t>置乱后如表</w:t>
      </w:r>
      <w:r>
        <w:rPr>
          <w:rFonts w:hint="eastAsia"/>
        </w:rPr>
        <w:t>3</w:t>
      </w:r>
      <w:r>
        <w:rPr>
          <w:rFonts w:hint="eastAsia"/>
        </w:rPr>
        <w:t>所示</w:t>
      </w:r>
      <w:r>
        <w:rPr>
          <w:rFonts w:hint="eastAsia"/>
        </w:rPr>
        <w:t>.</w:t>
      </w:r>
    </w:p>
    <w:p w:rsidR="00F25D93" w:rsidRPr="00277C81" w:rsidRDefault="00F25D93" w:rsidP="00F25D93">
      <w:pPr>
        <w:widowControl/>
        <w:ind w:firstLine="0"/>
        <w:jc w:val="center"/>
        <w:rPr>
          <w:rFonts w:ascii="黑体" w:eastAsia="黑体" w:hAnsi="黑体"/>
          <w:snapToGrid/>
          <w:szCs w:val="21"/>
        </w:rPr>
      </w:pPr>
      <w:r w:rsidRPr="00277C81">
        <w:rPr>
          <w:rFonts w:ascii="黑体" w:eastAsia="黑体" w:hAnsi="黑体"/>
          <w:snapToGrid/>
          <w:szCs w:val="21"/>
        </w:rPr>
        <w:t>表</w:t>
      </w:r>
      <w:r>
        <w:rPr>
          <w:rFonts w:ascii="黑体" w:eastAsia="黑体" w:hAnsi="黑体" w:hint="eastAsia"/>
          <w:snapToGrid/>
          <w:szCs w:val="21"/>
        </w:rPr>
        <w:t>3</w:t>
      </w:r>
      <w:r w:rsidRPr="00277C81">
        <w:rPr>
          <w:rFonts w:ascii="黑体" w:eastAsia="黑体" w:hAnsi="黑体" w:hint="eastAsia"/>
          <w:snapToGrid/>
          <w:szCs w:val="21"/>
        </w:rPr>
        <w:t xml:space="preserve"> </w:t>
      </w:r>
      <w:r w:rsidRPr="00D27E1A">
        <w:rPr>
          <w:snapToGrid/>
        </w:rPr>
        <w:t>EMD(</w:t>
      </w:r>
      <w:r w:rsidRPr="00DC0630">
        <w:rPr>
          <w:snapToGrid/>
        </w:rPr>
        <w:t>3</w:t>
      </w:r>
      <w:r>
        <w:rPr>
          <w:snapToGrid/>
        </w:rPr>
        <w:t>,3</w:t>
      </w:r>
      <w:r w:rsidRPr="00D27E1A">
        <w:rPr>
          <w:snapToGrid/>
        </w:rPr>
        <w:t>)</w:t>
      </w:r>
      <w:r w:rsidRPr="00277C81">
        <w:rPr>
          <w:rFonts w:ascii="黑体" w:eastAsia="黑体" w:hAnsi="黑体"/>
          <w:snapToGrid/>
          <w:szCs w:val="21"/>
        </w:rPr>
        <w:t>嵌密元素</w:t>
      </w:r>
      <w:r>
        <w:rPr>
          <w:rFonts w:ascii="黑体" w:eastAsia="黑体" w:hAnsi="黑体"/>
          <w:snapToGrid/>
          <w:szCs w:val="21"/>
        </w:rPr>
        <w:t>置乱</w:t>
      </w:r>
      <w:r w:rsidRPr="00277C81">
        <w:rPr>
          <w:rFonts w:ascii="黑体" w:eastAsia="黑体" w:hAnsi="黑体"/>
          <w:snapToGrid/>
          <w:szCs w:val="21"/>
        </w:rPr>
        <w:t>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F25D93" w:rsidTr="00AF237B">
        <w:trPr>
          <w:trHeight w:val="227"/>
          <w:jc w:val="center"/>
        </w:trPr>
        <w:tc>
          <w:tcPr>
            <w:tcW w:w="668" w:type="dxa"/>
            <w:tcBorders>
              <w:top w:val="single" w:sz="4" w:space="0" w:color="auto"/>
              <w:bottom w:val="single" w:sz="4" w:space="0" w:color="auto"/>
            </w:tcBorders>
            <w:hideMark/>
          </w:tcPr>
          <w:p w:rsidR="00F25D93" w:rsidRDefault="00F25D93" w:rsidP="00AF237B">
            <w:pPr>
              <w:ind w:firstLineChars="150" w:firstLine="252"/>
            </w:pPr>
            <w:commentRangeStart w:id="70"/>
            <w:r>
              <w:rPr>
                <w:rFonts w:hint="eastAsia"/>
                <w:sz w:val="16"/>
                <w:szCs w:val="16"/>
              </w:rPr>
              <w:t>行号</w:t>
            </w:r>
          </w:p>
        </w:tc>
        <w:tc>
          <w:tcPr>
            <w:tcW w:w="2005" w:type="dxa"/>
            <w:gridSpan w:val="4"/>
            <w:tcBorders>
              <w:top w:val="single" w:sz="4" w:space="0" w:color="auto"/>
              <w:bottom w:val="single" w:sz="4" w:space="0" w:color="auto"/>
            </w:tcBorders>
            <w:vAlign w:val="center"/>
          </w:tcPr>
          <w:p w:rsidR="00F25D93" w:rsidRDefault="00F25D93" w:rsidP="00AF237B">
            <w:pPr>
              <w:ind w:firstLine="0"/>
              <w:jc w:val="center"/>
            </w:pPr>
            <w:r w:rsidRPr="004D4CB9">
              <w:rPr>
                <w:sz w:val="16"/>
                <w:szCs w:val="16"/>
              </w:rPr>
              <w:t>嵌密表元素</w:t>
            </w:r>
            <w:commentRangeEnd w:id="70"/>
            <w:r>
              <w:rPr>
                <w:rStyle w:val="ab"/>
              </w:rPr>
              <w:commentReference w:id="70"/>
            </w:r>
          </w:p>
        </w:tc>
      </w:tr>
      <w:tr w:rsidR="00F25D93" w:rsidTr="00AF237B">
        <w:trPr>
          <w:trHeight w:val="227"/>
          <w:jc w:val="center"/>
        </w:trPr>
        <w:tc>
          <w:tcPr>
            <w:tcW w:w="693" w:type="dxa"/>
            <w:gridSpan w:val="2"/>
            <w:tcBorders>
              <w:top w:val="single" w:sz="4" w:space="0" w:color="auto"/>
            </w:tcBorders>
            <w:vAlign w:val="center"/>
            <w:hideMark/>
          </w:tcPr>
          <w:p w:rsidR="00F25D93" w:rsidRDefault="00F25D93" w:rsidP="00AF237B">
            <w:pPr>
              <w:jc w:val="left"/>
              <w:rPr>
                <w:rFonts w:ascii="Calibri" w:eastAsia="宋体" w:hAnsi="Calibri"/>
                <w:sz w:val="21"/>
                <w:szCs w:val="21"/>
              </w:rPr>
            </w:pPr>
            <w:r>
              <w:rPr>
                <w:rFonts w:hint="eastAsia"/>
              </w:rPr>
              <w:t>0</w:t>
            </w:r>
          </w:p>
        </w:tc>
        <w:tc>
          <w:tcPr>
            <w:tcW w:w="708" w:type="dxa"/>
            <w:tcBorders>
              <w:top w:val="single" w:sz="4" w:space="0" w:color="auto"/>
            </w:tcBorders>
            <w:hideMark/>
          </w:tcPr>
          <w:p w:rsidR="00F25D93" w:rsidRDefault="00F25D93" w:rsidP="00AF237B">
            <w:pPr>
              <w:rPr>
                <w:rFonts w:ascii="Calibri" w:eastAsia="宋体" w:hAnsi="Calibri"/>
                <w:sz w:val="21"/>
                <w:szCs w:val="21"/>
              </w:rPr>
            </w:pPr>
            <w:r>
              <w:t>0</w:t>
            </w:r>
          </w:p>
        </w:tc>
        <w:tc>
          <w:tcPr>
            <w:tcW w:w="665" w:type="dxa"/>
            <w:tcBorders>
              <w:top w:val="single" w:sz="4" w:space="0" w:color="auto"/>
            </w:tcBorders>
            <w:hideMark/>
          </w:tcPr>
          <w:p w:rsidR="00F25D93" w:rsidRDefault="00F25D93" w:rsidP="00AF237B">
            <w:pPr>
              <w:rPr>
                <w:rFonts w:ascii="Calibri" w:eastAsia="宋体" w:hAnsi="Calibri"/>
                <w:sz w:val="21"/>
                <w:szCs w:val="21"/>
              </w:rPr>
            </w:pPr>
            <w:r>
              <w:t>0</w:t>
            </w:r>
          </w:p>
        </w:tc>
        <w:tc>
          <w:tcPr>
            <w:tcW w:w="607" w:type="dxa"/>
            <w:tcBorders>
              <w:top w:val="single" w:sz="4" w:space="0" w:color="auto"/>
            </w:tcBorders>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1</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2</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3</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4</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5</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6</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7</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8</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9</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10</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11</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12</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13</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14</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15</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16</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17</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18</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19</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20</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21</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22</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23</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24</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25</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tcBorders>
              <w:bottom w:val="single" w:sz="4" w:space="0" w:color="auto"/>
            </w:tcBorders>
            <w:hideMark/>
          </w:tcPr>
          <w:p w:rsidR="00F25D93" w:rsidRDefault="00F25D93" w:rsidP="00AF237B">
            <w:pPr>
              <w:rPr>
                <w:rFonts w:ascii="Calibri" w:eastAsia="宋体" w:hAnsi="Calibri"/>
                <w:sz w:val="21"/>
                <w:szCs w:val="21"/>
              </w:rPr>
            </w:pPr>
            <w:r>
              <w:t>26</w:t>
            </w:r>
          </w:p>
        </w:tc>
        <w:tc>
          <w:tcPr>
            <w:tcW w:w="708" w:type="dxa"/>
            <w:tcBorders>
              <w:bottom w:val="single" w:sz="4" w:space="0" w:color="auto"/>
            </w:tcBorders>
            <w:hideMark/>
          </w:tcPr>
          <w:p w:rsidR="00F25D93" w:rsidRDefault="00F25D93" w:rsidP="00AF237B">
            <w:pPr>
              <w:jc w:val="left"/>
              <w:rPr>
                <w:rFonts w:ascii="Calibri" w:eastAsia="宋体" w:hAnsi="Calibri"/>
                <w:sz w:val="21"/>
                <w:szCs w:val="21"/>
              </w:rPr>
            </w:pPr>
            <w:r>
              <w:t>-1</w:t>
            </w:r>
          </w:p>
        </w:tc>
        <w:tc>
          <w:tcPr>
            <w:tcW w:w="665" w:type="dxa"/>
            <w:tcBorders>
              <w:bottom w:val="single" w:sz="4" w:space="0" w:color="auto"/>
            </w:tcBorders>
            <w:hideMark/>
          </w:tcPr>
          <w:p w:rsidR="00F25D93" w:rsidRDefault="00F25D93" w:rsidP="00AF237B">
            <w:pPr>
              <w:rPr>
                <w:rFonts w:ascii="Calibri" w:eastAsia="宋体" w:hAnsi="Calibri"/>
                <w:sz w:val="21"/>
                <w:szCs w:val="21"/>
              </w:rPr>
            </w:pPr>
            <w:r>
              <w:t>-1</w:t>
            </w:r>
          </w:p>
        </w:tc>
        <w:tc>
          <w:tcPr>
            <w:tcW w:w="607" w:type="dxa"/>
            <w:tcBorders>
              <w:bottom w:val="single" w:sz="4" w:space="0" w:color="auto"/>
            </w:tcBorders>
            <w:hideMark/>
          </w:tcPr>
          <w:p w:rsidR="00F25D93" w:rsidRDefault="00F25D93" w:rsidP="00AF237B">
            <w:pPr>
              <w:rPr>
                <w:rFonts w:ascii="Calibri" w:eastAsia="宋体" w:hAnsi="Calibri"/>
                <w:sz w:val="21"/>
                <w:szCs w:val="21"/>
              </w:rPr>
            </w:pPr>
            <w:r>
              <w:t>0</w:t>
            </w:r>
          </w:p>
        </w:tc>
      </w:tr>
    </w:tbl>
    <w:p w:rsidR="00F25D93" w:rsidRDefault="00F25D93" w:rsidP="0042554E">
      <w:pPr>
        <w:widowControl/>
        <w:rPr>
          <w:rFonts w:hint="eastAsia"/>
          <w:snapToGrid/>
        </w:rPr>
      </w:pPr>
    </w:p>
    <w:p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AF237B">
        <w:rPr>
          <w:rFonts w:hint="eastAsia"/>
        </w:rPr>
        <w:t>算法记为算法</w:t>
      </w:r>
      <w:r w:rsidR="00AF237B">
        <w:rPr>
          <w:rFonts w:hint="eastAsia"/>
        </w:rPr>
        <w:t>4</w:t>
      </w:r>
      <w:r w:rsidR="0042554E">
        <w:rPr>
          <w:rFonts w:hint="eastAsia"/>
        </w:rPr>
        <w:t>:</w:t>
      </w:r>
    </w:p>
    <w:p w:rsidR="00AF237B" w:rsidRDefault="00AF237B" w:rsidP="00D40E27">
      <w:pPr>
        <w:pStyle w:val="ae"/>
        <w:ind w:firstLine="416"/>
        <w:textAlignment w:val="center"/>
        <w:rPr>
          <w:rFonts w:ascii="Times New Roman" w:eastAsia="方正书宋简体" w:hAnsi="Times New Roman" w:cs="Times New Roman" w:hint="eastAsia"/>
          <w:snapToGrid w:val="0"/>
          <w:spacing w:val="4"/>
          <w:sz w:val="20"/>
          <w:szCs w:val="20"/>
        </w:rPr>
      </w:pPr>
      <w:r>
        <w:rPr>
          <w:rFonts w:ascii="Times New Roman" w:eastAsia="方正书宋简体" w:hAnsi="Times New Roman" w:cs="Times New Roman"/>
          <w:snapToGrid w:val="0"/>
          <w:spacing w:val="4"/>
          <w:sz w:val="20"/>
          <w:szCs w:val="20"/>
        </w:rPr>
        <w:lastRenderedPageBreak/>
        <w:t>第</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434" type="#_x0000_t75" style="width:62.45pt;height:11.5pt;mso-position-horizontal-relative:page;mso-position-vertical:absolute;mso-position-vertical-relative:page" o:ole="">
            <v:imagedata r:id="rId773" o:title=""/>
            <o:lock v:ext="edit" aspectratio="f"/>
          </v:shape>
          <o:OLEObject Type="Embed" ProgID="Equation.DSMT4" ShapeID="对象 171" DrawAspect="Content" ObjectID="_1543847336" r:id="rId774"/>
        </w:object>
      </w:r>
      <w:r w:rsidR="00D40E27"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435" type="#_x0000_t75" style="width:70.1pt;height:12.25pt;mso-position-horizontal-relative:page;mso-position-vertical-relative:page" o:ole="">
            <v:imagedata r:id="rId775" o:title=""/>
          </v:shape>
          <o:OLEObject Type="Embed" ProgID="Equation.DSMT4" ShapeID="对象 172" DrawAspect="Content" ObjectID="_1543847337" r:id="rId776"/>
        </w:object>
      </w:r>
      <w:r w:rsidR="00D40E27"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436" type="#_x0000_t75" style="width:51.7pt;height:9.55pt;mso-position-horizontal-relative:page;mso-position-vertical:absolute;mso-position-vertical-relative:page" o:ole="">
            <v:imagedata r:id="rId744" o:title=""/>
          </v:shape>
          <o:OLEObject Type="Embed" ProgID="Equation.DSMT4" ShapeID="对象 173" DrawAspect="Content" ObjectID="_1543847338" r:id="rId77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437" type="#_x0000_t75" style="width:74.7pt;height:11.1pt;mso-position-horizontal-relative:page;mso-position-vertical:absolute;mso-position-vertical-relative:page" o:ole="">
            <v:imagedata r:id="rId778" o:title=""/>
          </v:shape>
          <o:OLEObject Type="Embed" ProgID="Equation.DSMT4" ShapeID="对象 174" DrawAspect="Content" ObjectID="_1543847339" r:id="rId779"/>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以及</w:t>
      </w:r>
      <w:r w:rsidRPr="00CF5C5F">
        <w:rPr>
          <w:rFonts w:ascii="Times New Roman" w:hAnsi="Times New Roman"/>
          <w:sz w:val="20"/>
          <w:szCs w:val="20"/>
        </w:rPr>
        <w:t>用户密钥</w:t>
      </w:r>
      <w:r w:rsidRPr="00AF237B">
        <w:rPr>
          <w:rFonts w:ascii="Times New Roman" w:eastAsia="方正书宋简体" w:hAnsi="Times New Roman" w:cs="Times New Roman"/>
          <w:snapToGrid w:val="0"/>
          <w:spacing w:val="4"/>
          <w:sz w:val="20"/>
          <w:szCs w:val="20"/>
        </w:rPr>
        <w:object w:dxaOrig="240" w:dyaOrig="260">
          <v:shape id="_x0000_i1553" type="#_x0000_t75" style="width:9.2pt;height:9.2pt" o:ole="">
            <v:imagedata r:id="rId657" o:title=""/>
          </v:shape>
          <o:OLEObject Type="Embed" ProgID="Equation.DSMT4" ShapeID="_x0000_i1553" DrawAspect="Content" ObjectID="_1543847340" r:id="rId780"/>
        </w:objec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snapToGrid w:val="0"/>
          <w:spacing w:val="4"/>
          <w:sz w:val="20"/>
          <w:szCs w:val="20"/>
        </w:rPr>
        <w:object w:dxaOrig="260" w:dyaOrig="360">
          <v:shape id="_x0000_i1554" type="#_x0000_t75" style="width:9.95pt;height:14.95pt" o:ole="">
            <v:imagedata r:id="rId659" o:title=""/>
          </v:shape>
          <o:OLEObject Type="Embed" ProgID="Equation.DSMT4" ShapeID="_x0000_i1554" DrawAspect="Content" ObjectID="_1543847341" r:id="rId781"/>
        </w:objec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hint="eastAsia"/>
          <w:i/>
          <w:snapToGrid w:val="0"/>
          <w:spacing w:val="4"/>
          <w:sz w:val="20"/>
          <w:szCs w:val="20"/>
        </w:rPr>
        <w:t>IT</w: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hint="eastAsia"/>
          <w:i/>
          <w:snapToGrid w:val="0"/>
          <w:spacing w:val="4"/>
          <w:sz w:val="20"/>
          <w:szCs w:val="20"/>
        </w:rPr>
        <w:t>n</w:t>
      </w:r>
      <w:r w:rsidRPr="00AF237B">
        <w:rPr>
          <w:rFonts w:ascii="Times New Roman" w:eastAsia="方正书宋简体" w:hAnsi="Times New Roman" w:cs="Times New Roman" w:hint="eastAsia"/>
          <w:i/>
          <w:snapToGrid w:val="0"/>
          <w:spacing w:val="4"/>
          <w:sz w:val="20"/>
          <w:szCs w:val="20"/>
          <w:vertAlign w:val="subscript"/>
        </w:rPr>
        <w:t>max</w:t>
      </w:r>
      <w:r w:rsidRPr="00AF237B">
        <w:rPr>
          <w:rFonts w:ascii="Times New Roman" w:eastAsia="方正书宋简体" w:hAnsi="Times New Roman" w:cs="Times New Roman" w:hint="eastAsia"/>
          <w:snapToGrid w:val="0"/>
          <w:spacing w:val="4"/>
          <w:sz w:val="20"/>
          <w:szCs w:val="20"/>
        </w:rPr>
        <w:t>,</w:t>
      </w:r>
      <w:r w:rsidR="00D40E27" w:rsidRPr="00D40E27">
        <w:rPr>
          <w:rFonts w:ascii="Times New Roman" w:eastAsia="方正书宋简体" w:hAnsi="Times New Roman" w:cs="Times New Roman"/>
          <w:snapToGrid w:val="0"/>
          <w:spacing w:val="4"/>
          <w:sz w:val="20"/>
          <w:szCs w:val="20"/>
        </w:rPr>
        <w:t>将</w:t>
      </w:r>
      <w:r w:rsidR="00F25D93" w:rsidRPr="00D40E27">
        <w:rPr>
          <w:rFonts w:ascii="Times New Roman" w:eastAsia="方正书宋简体" w:hAnsi="Times New Roman" w:cs="Times New Roman"/>
          <w:snapToGrid w:val="0"/>
          <w:spacing w:val="4"/>
          <w:sz w:val="20"/>
          <w:szCs w:val="20"/>
        </w:rPr>
        <w:object w:dxaOrig="261" w:dyaOrig="281">
          <v:shape id="对象 181" o:spid="_x0000_i1438" type="#_x0000_t75" style="width:9.95pt;height:11.5pt;mso-position-horizontal-relative:page;mso-position-vertical:absolute;mso-position-vertical-relative:page" o:ole="">
            <v:imagedata r:id="rId782" o:title=""/>
          </v:shape>
          <o:OLEObject Type="Embed" ProgID="Equation.DSMT4" ShapeID="对象 181" DrawAspect="Content" ObjectID="_1543847342" r:id="rId783"/>
        </w:object>
      </w:r>
      <w:r w:rsidR="00D40E27" w:rsidRPr="00D40E27">
        <w:rPr>
          <w:rFonts w:ascii="Times New Roman" w:eastAsia="方正书宋简体" w:hAnsi="Times New Roman" w:cs="Times New Roman"/>
          <w:snapToGrid w:val="0"/>
          <w:spacing w:val="4"/>
          <w:sz w:val="20"/>
          <w:szCs w:val="20"/>
        </w:rPr>
        <w:t>和</w:t>
      </w:r>
      <w:r w:rsidR="00F25D93" w:rsidRPr="00D40E27">
        <w:rPr>
          <w:rFonts w:ascii="Times New Roman" w:eastAsia="方正书宋简体" w:hAnsi="Times New Roman" w:cs="Times New Roman"/>
          <w:snapToGrid w:val="0"/>
          <w:spacing w:val="4"/>
          <w:sz w:val="20"/>
          <w:szCs w:val="20"/>
        </w:rPr>
        <w:object w:dxaOrig="301" w:dyaOrig="281">
          <v:shape id="对象 182" o:spid="_x0000_i1516" type="#_x0000_t75" style="width:16.45pt;height:10.35pt;mso-position-horizontal-relative:page;mso-position-vertical-relative:page" o:ole="">
            <v:imagedata r:id="rId784" o:title=""/>
          </v:shape>
          <o:OLEObject Type="Embed" ProgID="Equation.DSMT4" ShapeID="对象 182" DrawAspect="Content" ObjectID="_1543847343" r:id="rId785"/>
        </w:object>
      </w:r>
      <w:r w:rsidR="00D40E27" w:rsidRPr="00D40E27">
        <w:rPr>
          <w:rFonts w:ascii="Times New Roman" w:eastAsia="方正书宋简体" w:hAnsi="Times New Roman" w:cs="Times New Roman"/>
          <w:snapToGrid w:val="0"/>
          <w:spacing w:val="4"/>
          <w:sz w:val="20"/>
          <w:szCs w:val="20"/>
        </w:rPr>
        <w:t>扫描为</w:t>
      </w:r>
      <w:r w:rsidR="00D40E27" w:rsidRPr="00D40E27">
        <w:rPr>
          <w:rFonts w:ascii="Times New Roman" w:eastAsia="方正书宋简体" w:hAnsi="Times New Roman" w:cs="Times New Roman"/>
          <w:snapToGrid w:val="0"/>
          <w:spacing w:val="4"/>
          <w:sz w:val="20"/>
          <w:szCs w:val="20"/>
        </w:rPr>
        <w:t>1</w:t>
      </w:r>
      <w:r w:rsidR="00D40E27"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439" type="#_x0000_t75" style="width:53.6pt;height:12.25pt;mso-position-horizontal-relative:page;mso-position-vertical-relative:page" o:ole="">
            <v:imagedata r:id="rId786" o:title=""/>
          </v:shape>
          <o:OLEObject Type="Embed" ProgID="Equation.DSMT4" ShapeID="对象 183" DrawAspect="Content" ObjectID="_1543847344" r:id="rId787"/>
        </w:object>
      </w:r>
      <w:r w:rsidR="00D40E27"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0" w:dyaOrig="360">
          <v:shape id="_x0000_i1518" type="#_x0000_t75" style="width:65.5pt;height:10.7pt" o:ole="">
            <v:imagedata r:id="rId788" o:title=""/>
          </v:shape>
          <o:OLEObject Type="Embed" ProgID="Equation.DSMT4" ShapeID="_x0000_i1518" DrawAspect="Content" ObjectID="_1543847345" r:id="rId789"/>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记</w:t>
      </w:r>
      <w:r w:rsidR="000B07EC" w:rsidRPr="00D40E27">
        <w:rPr>
          <w:rFonts w:ascii="Times New Roman" w:eastAsia="方正书宋简体" w:hAnsi="Times New Roman" w:cs="Times New Roman"/>
          <w:snapToGrid w:val="0"/>
          <w:spacing w:val="4"/>
          <w:sz w:val="20"/>
          <w:szCs w:val="20"/>
        </w:rPr>
        <w:object w:dxaOrig="241" w:dyaOrig="281">
          <v:shape id="对象 185" o:spid="_x0000_i1440" type="#_x0000_t75" style="width:11.85pt;height:10.7pt;mso-position-horizontal-relative:page;mso-position-vertical-relative:page" o:ole="">
            <v:imagedata r:id="rId790" o:title=""/>
          </v:shape>
          <o:OLEObject Type="Embed" ProgID="Equation.DSMT4" ShapeID="对象 185" DrawAspect="Content" ObjectID="_1543847346" r:id="rId791"/>
        </w:object>
      </w:r>
      <w:r w:rsidR="00D40E27"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517" type="#_x0000_t75" style="width:14.95pt;height:9.2pt;mso-position-horizontal-relative:page;mso-position-vertical-relative:page" o:ole="">
            <v:imagedata r:id="rId792" o:title=""/>
          </v:shape>
          <o:OLEObject Type="Embed" ProgID="Equation.DSMT4" ShapeID="对象 186" DrawAspect="Content" ObjectID="_1543847347" r:id="rId793"/>
        </w:object>
      </w:r>
      <w:r w:rsidR="00D40E27"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441" type="#_x0000_t75" style="width:24.9pt;height:11.85pt;mso-position-horizontal-relative:page;mso-position-vertical-relative:page" o:ole="">
            <v:imagedata r:id="rId794" o:title=""/>
          </v:shape>
          <o:OLEObject Type="Embed" ProgID="Equation.DSMT4" ShapeID="对象 187" DrawAspect="Content" ObjectID="_1543847348" r:id="rId795"/>
        </w:object>
      </w:r>
      <w:r w:rsidR="00D40E27" w:rsidRPr="00D40E27">
        <w:rPr>
          <w:rFonts w:ascii="Times New Roman" w:eastAsia="方正书宋简体" w:hAnsi="Times New Roman" w:cs="Times New Roman"/>
          <w:snapToGrid w:val="0"/>
          <w:spacing w:val="4"/>
          <w:sz w:val="20"/>
          <w:szCs w:val="20"/>
        </w:rPr>
        <w:t>和</w:t>
      </w:r>
      <w:r w:rsidR="000B07EC" w:rsidRPr="00D40E27">
        <w:rPr>
          <w:rFonts w:ascii="Times New Roman" w:eastAsia="方正书宋简体" w:hAnsi="Times New Roman" w:cs="Times New Roman"/>
          <w:snapToGrid w:val="0"/>
          <w:spacing w:val="4"/>
          <w:sz w:val="20"/>
          <w:szCs w:val="20"/>
        </w:rPr>
        <w:object w:dxaOrig="441" w:dyaOrig="361">
          <v:shape id="对象 379" o:spid="_x0000_i1442" type="#_x0000_t75" style="width:16.1pt;height:13.4pt;mso-position-horizontal-relative:page;mso-position-vertical-relative:page" o:ole="">
            <v:imagedata r:id="rId796" o:title=""/>
          </v:shape>
          <o:OLEObject Type="Embed" ProgID="Equation.DSMT4" ShapeID="对象 379" DrawAspect="Content" ObjectID="_1543847349" r:id="rId797"/>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443" type="#_x0000_t75" style="width:31pt;height:11.5pt;mso-position-horizontal-relative:page;mso-position-vertical:absolute;mso-position-vertical-relative:page" o:ole="">
            <v:imagedata r:id="rId798" o:title=""/>
          </v:shape>
          <o:OLEObject Type="Embed" ProgID="Equation.DSMT4" ShapeID="对象 189" DrawAspect="Content" ObjectID="_1543847350" r:id="rId799"/>
        </w:object>
      </w:r>
      <w:r w:rsidR="001D6B2E">
        <w:rPr>
          <w:rFonts w:ascii="Times New Roman" w:eastAsia="方正书宋简体" w:hAnsi="Times New Roman" w:cs="Times New Roman"/>
          <w:snapToGrid w:val="0"/>
          <w:spacing w:val="4"/>
          <w:sz w:val="20"/>
          <w:szCs w:val="20"/>
        </w:rPr>
        <w:t xml:space="preserve">, </w:t>
      </w:r>
      <w:r w:rsidR="000B07EC" w:rsidRPr="00D40E27">
        <w:rPr>
          <w:rFonts w:ascii="Times New Roman" w:eastAsia="方正书宋简体" w:hAnsi="Times New Roman" w:cs="Times New Roman"/>
          <w:snapToGrid w:val="0"/>
          <w:spacing w:val="4"/>
          <w:sz w:val="20"/>
          <w:szCs w:val="20"/>
        </w:rPr>
        <w:object w:dxaOrig="802" w:dyaOrig="361">
          <v:shape id="对象 190" o:spid="_x0000_i1444" type="#_x0000_t75" style="width:42.15pt;height:13.4pt;mso-position-horizontal:absolute;mso-position-horizontal-relative:page;mso-position-vertical:absolute;mso-position-vertical-relative:page" o:ole="">
            <v:imagedata r:id="rId800" o:title=""/>
          </v:shape>
          <o:OLEObject Type="Embed" ProgID="Equation.DSMT4" ShapeID="对象 190" DrawAspect="Content" ObjectID="_1543847351" r:id="rId801"/>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0B07EC" w:rsidRPr="00316E02">
        <w:rPr>
          <w:rFonts w:ascii="Times New Roman" w:eastAsia="方正书宋简体" w:hAnsi="Times New Roman" w:cs="Times New Roman"/>
          <w:snapToGrid w:val="0"/>
          <w:spacing w:val="4"/>
          <w:sz w:val="20"/>
          <w:szCs w:val="20"/>
        </w:rPr>
        <w:object w:dxaOrig="682" w:dyaOrig="381">
          <v:shape id="对象 179" o:spid="_x0000_i1445" type="#_x0000_t75" style="width:22.2pt;height:12.25pt;mso-position-horizontal-relative:page;mso-position-vertical-relative:page" o:ole="">
            <v:imagedata r:id="rId802" o:title=""/>
          </v:shape>
          <o:OLEObject Type="Embed" ProgID="Equation.DSMT4" ShapeID="对象 179" DrawAspect="Content" ObjectID="_1543847352" r:id="rId803"/>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v:shape id="对象 180" o:spid="_x0000_i1446" type="#_x0000_t75" style="width:37.9pt;height:13.4pt;mso-position-horizontal-relative:page;mso-position-vertical-relative:page" o:ole="">
            <v:imagedata r:id="rId804" o:title=""/>
          </v:shape>
          <o:OLEObject Type="Embed" ProgID="Equation.DSMT4" ShapeID="对象 180" DrawAspect="Content" ObjectID="_1543847353" r:id="rId805"/>
        </w:object>
      </w:r>
      <w:r w:rsidR="001D6B2E">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根据用户密钥</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w:t>
      </w:r>
      <w:r w:rsidR="00D40E27"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(2)(3)</w:t>
      </w:r>
      <w:r w:rsidR="00D40E27" w:rsidRPr="00D40E27">
        <w:rPr>
          <w:rFonts w:ascii="Times New Roman" w:eastAsia="方正书宋简体" w:hAnsi="Times New Roman" w:cs="Times New Roman"/>
          <w:snapToGrid w:val="0"/>
          <w:spacing w:val="4"/>
          <w:sz w:val="20"/>
          <w:szCs w:val="20"/>
        </w:rPr>
        <w:t>计算嵌密元素</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sidR="00D40E27" w:rsidRPr="00D40E27">
        <w:rPr>
          <w:rFonts w:ascii="Times New Roman" w:eastAsia="方正书宋简体" w:hAnsi="Times New Roman" w:cs="Times New Roman"/>
          <w:snapToGrid w:val="0"/>
          <w:spacing w:val="4"/>
          <w:sz w:val="20"/>
          <w:szCs w:val="20"/>
        </w:rPr>
        <w:t>最多</w:t>
      </w:r>
      <w:r>
        <w:rPr>
          <w:rFonts w:ascii="Times New Roman" w:eastAsia="方正书宋简体" w:hAnsi="Times New Roman" w:cs="Times New Roman"/>
          <w:snapToGrid w:val="0"/>
          <w:spacing w:val="4"/>
          <w:sz w:val="20"/>
          <w:szCs w:val="20"/>
        </w:rPr>
        <w:t>可</w:t>
      </w:r>
      <w:r w:rsidR="00D40E27" w:rsidRPr="00D40E27">
        <w:rPr>
          <w:rFonts w:ascii="Times New Roman" w:eastAsia="方正书宋简体" w:hAnsi="Times New Roman" w:cs="Times New Roman"/>
          <w:snapToGrid w:val="0"/>
          <w:spacing w:val="4"/>
          <w:sz w:val="20"/>
          <w:szCs w:val="20"/>
        </w:rPr>
        <w:t>改变嵌密元素</w:t>
      </w:r>
      <w:r>
        <w:rPr>
          <w:rFonts w:ascii="Times New Roman" w:eastAsia="方正书宋简体" w:hAnsi="Times New Roman" w:cs="Times New Roman"/>
          <w:snapToGrid w:val="0"/>
          <w:spacing w:val="4"/>
          <w:sz w:val="20"/>
          <w:szCs w:val="20"/>
        </w:rPr>
        <w:t>个数</w:t>
      </w:r>
      <w:r w:rsidRPr="0042554E">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 xml:space="preserve">; </w:t>
      </w:r>
    </w:p>
    <w:p w:rsidR="00D40E27" w:rsidRPr="00EC2606" w:rsidRDefault="00AF237B" w:rsidP="00D40E27">
      <w:pPr>
        <w:pStyle w:val="ae"/>
        <w:ind w:firstLine="416"/>
        <w:textAlignment w:val="center"/>
        <w:rPr>
          <w:rFonts w:ascii="Times New Roman" w:hAnsi="Times New Roman"/>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sidRPr="0042554E">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计算</w:t>
      </w:r>
      <w:r w:rsidR="00D40E27" w:rsidRPr="00D40E27">
        <w:rPr>
          <w:rFonts w:ascii="Times New Roman" w:eastAsia="方正书宋简体" w:hAnsi="Times New Roman" w:cs="Times New Roman"/>
          <w:snapToGrid w:val="0"/>
          <w:spacing w:val="4"/>
          <w:sz w:val="20"/>
          <w:szCs w:val="20"/>
        </w:rPr>
        <w:t>秘密信息组合数</w:t>
      </w:r>
      <w:r w:rsidR="00A4400D" w:rsidRPr="00D40E27">
        <w:rPr>
          <w:rFonts w:ascii="Times New Roman" w:eastAsia="方正书宋简体" w:hAnsi="Times New Roman" w:cs="Times New Roman"/>
          <w:snapToGrid w:val="0"/>
          <w:spacing w:val="4"/>
          <w:sz w:val="20"/>
          <w:szCs w:val="20"/>
        </w:rPr>
        <w:object w:dxaOrig="460" w:dyaOrig="360">
          <v:shape id="_x0000_i1447" type="#_x0000_t75" style="width:18pt;height:13.4pt;mso-position-horizontal:absolute" o:ole="">
            <v:imagedata r:id="rId661" o:title=""/>
          </v:shape>
          <o:OLEObject Type="Embed" ProgID="Equation.DSMT4" ShapeID="_x0000_i1447" DrawAspect="Content" ObjectID="_1543847354" r:id="rId806"/>
        </w:object>
      </w:r>
      <w:r w:rsidR="001D6B2E">
        <w:rPr>
          <w:rFonts w:ascii="Times New Roman" w:eastAsia="方正书宋简体" w:hAnsi="Times New Roman" w:cs="Times New Roman" w:hint="eastAsia"/>
          <w:snapToGrid w:val="0"/>
          <w:spacing w:val="4"/>
          <w:sz w:val="20"/>
          <w:szCs w:val="20"/>
        </w:rPr>
        <w:t xml:space="preserve">, </w:t>
      </w:r>
      <w:r w:rsidR="00D40E27">
        <w:rPr>
          <w:rFonts w:ascii="Times New Roman" w:eastAsia="方正书宋简体" w:hAnsi="Times New Roman" w:cs="Times New Roman"/>
          <w:snapToGrid w:val="0"/>
          <w:spacing w:val="4"/>
          <w:sz w:val="20"/>
          <w:szCs w:val="20"/>
        </w:rPr>
        <w:t>根据</w:t>
      </w:r>
      <w:r w:rsidR="00D40E27" w:rsidRPr="0042554E">
        <w:rPr>
          <w:rFonts w:ascii="Times New Roman" w:eastAsia="方正书宋简体" w:hAnsi="Times New Roman" w:cs="Times New Roman"/>
          <w:i/>
          <w:snapToGrid w:val="0"/>
          <w:spacing w:val="4"/>
          <w:sz w:val="20"/>
          <w:szCs w:val="20"/>
        </w:rPr>
        <w:t>n</w:t>
      </w:r>
      <w:r w:rsidR="00D40E27">
        <w:rPr>
          <w:rFonts w:ascii="Times New Roman" w:eastAsia="方正书宋简体" w:hAnsi="Times New Roman" w:cs="Times New Roman" w:hint="eastAsia"/>
          <w:snapToGrid w:val="0"/>
          <w:spacing w:val="4"/>
          <w:sz w:val="20"/>
          <w:szCs w:val="20"/>
        </w:rPr>
        <w:t>生成</w:t>
      </w:r>
      <w:r w:rsidR="00D40E27"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v:shape id="_x0000_i1448" type="#_x0000_t75" alt="" style="width:19.55pt;height:13.8pt" o:ole="">
            <v:fill o:detectmouseclick="t"/>
            <v:imagedata r:id="rId807" o:title=""/>
          </v:shape>
          <o:OLEObject Type="Embed" ProgID="Equation.DSMT4" ShapeID="_x0000_i1448" DrawAspect="Content" ObjectID="_1543847355" r:id="rId808"/>
        </w:object>
      </w:r>
      <w:r w:rsidR="001D6B2E" w:rsidRPr="0042554E">
        <w:rPr>
          <w:rFonts w:ascii="Times New Roman" w:eastAsia="方正书宋简体" w:hAnsi="Times New Roman" w:cs="Times New Roman" w:hint="eastAsia"/>
          <w:snapToGrid w:val="0"/>
          <w:spacing w:val="4"/>
          <w:sz w:val="20"/>
          <w:szCs w:val="20"/>
        </w:rPr>
        <w:t xml:space="preserve">, </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00D40E27" w:rsidRPr="00D40E27">
        <w:rPr>
          <w:rFonts w:ascii="Times New Roman" w:eastAsia="方正书宋简体" w:hAnsi="Times New Roman" w:cs="Times New Roman"/>
          <w:snapToGrid w:val="0"/>
          <w:spacing w:val="4"/>
          <w:sz w:val="20"/>
          <w:szCs w:val="20"/>
        </w:rPr>
        <w:t>)</w:t>
      </w:r>
      <w:r w:rsidR="00D40E27" w:rsidRPr="00D40E27">
        <w:rPr>
          <w:rFonts w:ascii="Times New Roman" w:eastAsia="方正书宋简体" w:hAnsi="Times New Roman" w:cs="Times New Roman"/>
          <w:snapToGrid w:val="0"/>
          <w:spacing w:val="4"/>
          <w:sz w:val="20"/>
          <w:szCs w:val="20"/>
        </w:rPr>
        <w:t>分别从</w:t>
      </w:r>
      <w:r w:rsidR="00A4400D" w:rsidRPr="00D40E27">
        <w:rPr>
          <w:rFonts w:ascii="Times New Roman" w:eastAsia="方正书宋简体" w:hAnsi="Times New Roman" w:cs="Times New Roman"/>
          <w:snapToGrid w:val="0"/>
          <w:spacing w:val="4"/>
          <w:sz w:val="20"/>
          <w:szCs w:val="20"/>
        </w:rPr>
        <w:object w:dxaOrig="442" w:dyaOrig="361">
          <v:shape id="对象 202" o:spid="_x0000_i1449" type="#_x0000_t75" style="width:16.45pt;height:13.4pt;mso-position-horizontal-relative:page;mso-position-vertical-relative:page" o:ole="">
            <v:imagedata r:id="rId718" o:title=""/>
          </v:shape>
          <o:OLEObject Type="Embed" ProgID="Equation.DSMT4" ShapeID="对象 202" DrawAspect="Content" ObjectID="_1543847356" r:id="rId809"/>
        </w:object>
      </w:r>
      <w:bookmarkStart w:id="71" w:name="OLE_LINK122"/>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442" w:dyaOrig="361">
          <v:shape id="对象 203" o:spid="_x0000_i1450" type="#_x0000_t75" style="width:16.45pt;height:13.4pt;mso-position-horizontal-relative:page;mso-position-vertical-relative:page" o:ole="">
            <v:imagedata r:id="rId810" o:title=""/>
          </v:shape>
          <o:OLEObject Type="Embed" ProgID="Equation.DSMT4" ShapeID="对象 203" DrawAspect="Content" ObjectID="_1543847357" r:id="rId811"/>
        </w:object>
      </w:r>
      <w:bookmarkEnd w:id="71"/>
      <w:r w:rsidR="00D40E27" w:rsidRPr="00D40E27">
        <w:rPr>
          <w:rFonts w:ascii="Times New Roman" w:eastAsia="方正书宋简体" w:hAnsi="Times New Roman" w:cs="Times New Roman"/>
          <w:snapToGrid w:val="0"/>
          <w:spacing w:val="4"/>
          <w:sz w:val="20"/>
          <w:szCs w:val="20"/>
        </w:rPr>
        <w:t>中提取前</w:t>
      </w:r>
      <w:r w:rsidR="00A4400D" w:rsidRPr="00D40E27">
        <w:rPr>
          <w:rFonts w:ascii="Times New Roman" w:eastAsia="方正书宋简体" w:hAnsi="Times New Roman" w:cs="Times New Roman"/>
          <w:snapToGrid w:val="0"/>
          <w:spacing w:val="4"/>
          <w:sz w:val="20"/>
          <w:szCs w:val="20"/>
        </w:rPr>
        <w:object w:dxaOrig="201" w:dyaOrig="221">
          <v:shape id="对象 204" o:spid="_x0000_i1451" type="#_x0000_t75" style="width:7.65pt;height:8.45pt;mso-position-horizontal-relative:page;mso-position-vertical-relative:page" o:ole="">
            <v:imagedata r:id="rId812" o:title=""/>
          </v:shape>
          <o:OLEObject Type="Embed" ProgID="Equation.DSMT4" ShapeID="对象 204" DrawAspect="Content" ObjectID="_1543847358" r:id="rId813"/>
        </w:object>
      </w:r>
      <w:r w:rsidR="00D40E27" w:rsidRPr="00D40E27">
        <w:rPr>
          <w:rFonts w:ascii="Times New Roman" w:eastAsia="方正书宋简体" w:hAnsi="Times New Roman" w:cs="Times New Roman"/>
          <w:snapToGrid w:val="0"/>
          <w:spacing w:val="4"/>
          <w:sz w:val="20"/>
          <w:szCs w:val="20"/>
        </w:rPr>
        <w:t>个元素作为</w:t>
      </w:r>
      <w:r w:rsidR="00A4400D" w:rsidRPr="00D40E27">
        <w:rPr>
          <w:rFonts w:ascii="Times New Roman" w:eastAsia="方正书宋简体" w:hAnsi="Times New Roman" w:cs="Times New Roman"/>
          <w:snapToGrid w:val="0"/>
          <w:spacing w:val="4"/>
          <w:sz w:val="20"/>
          <w:szCs w:val="20"/>
        </w:rPr>
        <w:object w:dxaOrig="642" w:dyaOrig="361">
          <v:shape id="对象 205" o:spid="_x0000_i1452" type="#_x0000_t75" style="width:23pt;height:13.4pt;mso-position-horizontal-relative:page;mso-position-vertical-relative:page" o:ole="">
            <v:imagedata r:id="rId720" o:title=""/>
          </v:shape>
          <o:OLEObject Type="Embed" ProgID="Equation.DSMT4" ShapeID="对象 205" DrawAspect="Content" ObjectID="_1543847359" r:id="rId814"/>
        </w:object>
      </w:r>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641" w:dyaOrig="361">
          <v:shape id="对象 206" o:spid="_x0000_i1453" type="#_x0000_t75" style="width:23.35pt;height:13.4pt;mso-position-horizontal-relative:page;mso-position-vertical-relative:page" o:ole="">
            <v:imagedata r:id="rId815" o:title=""/>
          </v:shape>
          <o:OLEObject Type="Embed" ProgID="Equation.DSMT4" ShapeID="对象 206" DrawAspect="Content" ObjectID="_1543847360" r:id="rId816"/>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00D40E27" w:rsidRPr="00D40E27">
        <w:rPr>
          <w:rFonts w:ascii="Times New Roman" w:eastAsia="方正书宋简体" w:hAnsi="Times New Roman" w:cs="Times New Roman"/>
          <w:snapToGrid w:val="0"/>
          <w:spacing w:val="4"/>
          <w:sz w:val="20"/>
          <w:szCs w:val="20"/>
        </w:rPr>
        <w:t>)</w:t>
      </w:r>
      <w:r w:rsidR="00D40E27" w:rsidRPr="00D40E27">
        <w:rPr>
          <w:rFonts w:ascii="Times New Roman" w:eastAsia="方正书宋简体" w:hAnsi="Times New Roman" w:cs="Times New Roman"/>
          <w:snapToGrid w:val="0"/>
          <w:spacing w:val="4"/>
          <w:sz w:val="20"/>
          <w:szCs w:val="20"/>
        </w:rPr>
        <w:t>更新</w:t>
      </w:r>
      <w:bookmarkStart w:id="72" w:name="OLE_LINK126"/>
      <w:r w:rsidR="00A4400D" w:rsidRPr="00D40E27">
        <w:rPr>
          <w:rFonts w:ascii="Times New Roman" w:eastAsia="方正书宋简体" w:hAnsi="Times New Roman" w:cs="Times New Roman"/>
          <w:snapToGrid w:val="0"/>
          <w:spacing w:val="4"/>
          <w:sz w:val="20"/>
          <w:szCs w:val="20"/>
        </w:rPr>
        <w:object w:dxaOrig="442" w:dyaOrig="361">
          <v:shape id="对象 207" o:spid="_x0000_i1454" type="#_x0000_t75" style="width:16.45pt;height:13.8pt;mso-position-horizontal-relative:page;mso-position-vertical:absolute;mso-position-vertical-relative:page" o:ole="">
            <v:imagedata r:id="rId817" o:title=""/>
          </v:shape>
          <o:OLEObject Type="Embed" ProgID="Equation.DSMT4" ShapeID="对象 207" DrawAspect="Content" ObjectID="_1543847361" r:id="rId818"/>
        </w:object>
      </w:r>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442" w:dyaOrig="361">
          <v:shape id="对象 208" o:spid="_x0000_i1455" type="#_x0000_t75" style="width:16.45pt;height:13.4pt;mso-position-horizontal-relative:page;mso-position-vertical-relative:page" o:ole="">
            <v:imagedata r:id="rId810" o:title=""/>
          </v:shape>
          <o:OLEObject Type="Embed" ProgID="Equation.DSMT4" ShapeID="对象 208" DrawAspect="Content" ObjectID="_1543847362" r:id="rId819"/>
        </w:object>
      </w:r>
      <w:bookmarkEnd w:id="72"/>
      <w:r w:rsidR="00A4400D">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D40E27" w:rsidTr="007B30F8">
        <w:tc>
          <w:tcPr>
            <w:tcW w:w="4077" w:type="dxa"/>
          </w:tcPr>
          <w:p w:rsidR="00D40E27" w:rsidRPr="00EC2606" w:rsidRDefault="00A4400D"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456" type="#_x0000_t75" style="width:131.75pt;height:16.1pt;mso-position-horizontal-relative:page;mso-position-vertical-relative:page" o:ole="">
                  <v:imagedata r:id="rId820" o:title=""/>
                </v:shape>
                <o:OLEObject Type="Embed" ProgID="Equation.DSMT4" ShapeID="对象 301" DrawAspect="Content" ObjectID="_1543847363" r:id="rId821"/>
              </w:object>
            </w:r>
          </w:p>
          <w:p w:rsidR="00D40E27" w:rsidRDefault="00A4400D" w:rsidP="00D40E27">
            <w:pPr>
              <w:ind w:firstLine="0"/>
              <w:jc w:val="center"/>
              <w:rPr>
                <w:snapToGrid/>
              </w:rPr>
            </w:pPr>
            <w:r w:rsidRPr="00EC2606">
              <w:rPr>
                <w:position w:val="-12"/>
                <w:sz w:val="24"/>
              </w:rPr>
              <w:object w:dxaOrig="2940" w:dyaOrig="359">
                <v:shape id="对象 302" o:spid="_x0000_i1457" type="#_x0000_t75" style="width:131.35pt;height:16.1pt;mso-position-horizontal-relative:page;mso-position-vertical-relative:page" o:ole="">
                  <v:imagedata r:id="rId822" o:title=""/>
                </v:shape>
                <o:OLEObject Type="Embed" ProgID="Equation.DSMT4" ShapeID="对象 302" DrawAspect="Content" ObjectID="_1543847364" r:id="rId823"/>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A4400D"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458" type="#_x0000_t75" style="width:129.05pt;height:16.1pt;mso-position-horizontal-relative:page;mso-position-vertical-relative:page" o:ole="">
                  <v:imagedata r:id="rId824" o:title=""/>
                </v:shape>
                <o:OLEObject Type="Embed" ProgID="Equation.DSMT4" ShapeID="对象 305" DrawAspect="Content" ObjectID="_1543847365" r:id="rId825"/>
              </w:object>
            </w:r>
          </w:p>
          <w:p w:rsidR="00D40E27" w:rsidRPr="00D40E27" w:rsidRDefault="00A4400D" w:rsidP="00D40E27">
            <w:pPr>
              <w:ind w:firstLine="0"/>
              <w:jc w:val="center"/>
              <w:rPr>
                <w:position w:val="-50"/>
              </w:rPr>
            </w:pPr>
            <w:r w:rsidRPr="00EC2606">
              <w:rPr>
                <w:position w:val="-12"/>
                <w:sz w:val="24"/>
              </w:rPr>
              <w:object w:dxaOrig="2900" w:dyaOrig="359">
                <v:shape id="对象 306" o:spid="_x0000_i1459" type="#_x0000_t75" style="width:130.2pt;height:16.1pt;mso-position-horizontal-relative:page;mso-position-vertical-relative:page" o:ole="">
                  <v:imagedata r:id="rId826" o:title=""/>
                </v:shape>
                <o:OLEObject Type="Embed" ProgID="Equation.DSMT4" ShapeID="对象 306" DrawAspect="Content" ObjectID="_1543847366" r:id="rId827"/>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A4400D" w:rsidRDefault="00AF237B" w:rsidP="00AF237B">
      <w:pPr>
        <w:pStyle w:val="ae"/>
        <w:ind w:firstLineChars="0" w:firstLine="420"/>
        <w:textAlignment w:val="center"/>
        <w:rPr>
          <w:rFonts w:ascii="Times New Roman" w:eastAsia="方正书宋简体" w:hAnsi="Times New Roman" w:cs="Times New Roman" w:hint="eastAsia"/>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3</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sidR="00AD5549" w:rsidRPr="00D40E27">
        <w:rPr>
          <w:rFonts w:ascii="Times New Roman" w:eastAsia="方正书宋简体" w:hAnsi="Times New Roman" w:cs="Times New Roman" w:hint="eastAsia"/>
          <w:snapToGrid w:val="0"/>
          <w:spacing w:val="4"/>
          <w:sz w:val="20"/>
          <w:szCs w:val="20"/>
        </w:rPr>
        <w:t>按式</w:t>
      </w:r>
      <w:r w:rsidR="00AD5549"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17</w:t>
      </w:r>
      <w:r w:rsidR="00AD5549" w:rsidRPr="00D40E27">
        <w:rPr>
          <w:rFonts w:ascii="Times New Roman" w:eastAsia="方正书宋简体" w:hAnsi="Times New Roman" w:cs="Times New Roman"/>
          <w:snapToGrid w:val="0"/>
          <w:spacing w:val="4"/>
          <w:sz w:val="20"/>
          <w:szCs w:val="20"/>
        </w:rPr>
        <w:t>)</w:t>
      </w:r>
      <w:r w:rsidR="00AD5549" w:rsidRPr="00AD5549">
        <w:rPr>
          <w:rFonts w:ascii="Times New Roman" w:eastAsia="方正书宋简体" w:hAnsi="Times New Roman" w:cs="Times New Roman"/>
          <w:snapToGrid w:val="0"/>
          <w:spacing w:val="4"/>
          <w:sz w:val="20"/>
          <w:szCs w:val="20"/>
        </w:rPr>
        <w:t>由</w:t>
      </w:r>
      <w:r w:rsidR="00A4400D" w:rsidRPr="00AD5549">
        <w:rPr>
          <w:rFonts w:ascii="Times New Roman" w:eastAsia="方正书宋简体" w:hAnsi="Times New Roman" w:cs="Times New Roman"/>
          <w:snapToGrid w:val="0"/>
          <w:spacing w:val="4"/>
          <w:sz w:val="20"/>
          <w:szCs w:val="20"/>
        </w:rPr>
        <w:object w:dxaOrig="2400" w:dyaOrig="359">
          <v:shape id="对象 307" o:spid="_x0000_i1555" type="#_x0000_t75" style="width:117.2pt;height:13.8pt;mso-position-horizontal-relative:page;mso-position-vertical-relative:page" o:ole="">
            <v:imagedata r:id="rId828" o:title=""/>
          </v:shape>
          <o:OLEObject Type="Embed" ProgID="Equation.DSMT4" ShapeID="对象 307" DrawAspect="Content" ObjectID="_1543847367" r:id="rId829"/>
        </w:object>
      </w:r>
      <w:r w:rsidR="00AD5549" w:rsidRPr="00AD5549">
        <w:rPr>
          <w:rFonts w:ascii="Times New Roman" w:eastAsia="方正书宋简体" w:hAnsi="Times New Roman" w:cs="Times New Roman"/>
          <w:snapToGrid w:val="0"/>
          <w:spacing w:val="4"/>
          <w:sz w:val="20"/>
          <w:szCs w:val="20"/>
        </w:rPr>
        <w:t>计算</w:t>
      </w:r>
      <w:r w:rsidR="00A4400D" w:rsidRPr="005210DA">
        <w:object w:dxaOrig="2020" w:dyaOrig="400">
          <v:shape id="_x0000_i1556" type="#_x0000_t75" style="width:80.45pt;height:16.85pt" o:ole="">
            <v:imagedata r:id="rId830" o:title=""/>
          </v:shape>
          <o:OLEObject Type="Embed" ProgID="Equation.DSMT4" ShapeID="_x0000_i1556" DrawAspect="Content" ObjectID="_1543847368" r:id="rId831"/>
        </w:object>
      </w:r>
      <w:r w:rsidR="00A4400D">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AD5549" w:rsidTr="007B30F8">
        <w:tc>
          <w:tcPr>
            <w:tcW w:w="4077" w:type="dxa"/>
          </w:tcPr>
          <w:p w:rsidR="00AD5549" w:rsidRPr="002213E8" w:rsidRDefault="00A4400D" w:rsidP="007B30F8">
            <w:pPr>
              <w:ind w:firstLine="0"/>
              <w:jc w:val="center"/>
              <w:rPr>
                <w:position w:val="-28"/>
                <w:sz w:val="28"/>
                <w:szCs w:val="28"/>
              </w:rPr>
            </w:pPr>
            <w:r w:rsidRPr="004260F9">
              <w:rPr>
                <w:position w:val="-50"/>
              </w:rPr>
              <w:object w:dxaOrig="3560" w:dyaOrig="1120">
                <v:shape id="_x0000_i1520" type="#_x0000_t75" style="width:140.15pt;height:44.45pt" o:ole="">
                  <v:imagedata r:id="rId832" o:title=""/>
                </v:shape>
                <o:OLEObject Type="Embed" ProgID="Equation.DSMT4" ShapeID="_x0000_i1520" DrawAspect="Content" ObjectID="_1543847369" r:id="rId833"/>
              </w:object>
            </w:r>
          </w:p>
        </w:tc>
        <w:tc>
          <w:tcPr>
            <w:tcW w:w="629" w:type="dxa"/>
          </w:tcPr>
          <w:p w:rsidR="00A4400D" w:rsidRDefault="00A4400D" w:rsidP="007B30F8">
            <w:pPr>
              <w:ind w:firstLine="0"/>
              <w:jc w:val="right"/>
              <w:rPr>
                <w:rFonts w:hint="eastAsia"/>
                <w:snapToGrid/>
              </w:rPr>
            </w:pPr>
          </w:p>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00A4400D" w:rsidRPr="002D5478">
        <w:rPr>
          <w:rFonts w:ascii="Times New Roman" w:eastAsia="方正书宋简体" w:hAnsi="Times New Roman" w:cs="Times New Roman"/>
          <w:snapToGrid w:val="0"/>
          <w:spacing w:val="4"/>
          <w:sz w:val="20"/>
          <w:szCs w:val="20"/>
        </w:rPr>
        <w:t>嵌密元素调整表</w:t>
      </w:r>
      <w:r w:rsidR="007A0557" w:rsidRPr="007A0557">
        <w:rPr>
          <w:rFonts w:ascii="Times New Roman" w:eastAsia="方正书宋简体" w:hAnsi="Times New Roman" w:cs="Times New Roman"/>
          <w:snapToGrid w:val="0"/>
          <w:spacing w:val="4"/>
          <w:position w:val="-14"/>
          <w:sz w:val="20"/>
          <w:szCs w:val="20"/>
        </w:rPr>
        <w:object w:dxaOrig="540" w:dyaOrig="380">
          <v:shape id="_x0000_i1558" type="#_x0000_t75" style="width:19.9pt;height:14.15pt" o:ole="">
            <v:imagedata r:id="rId834" o:title=""/>
          </v:shape>
          <o:OLEObject Type="Embed" ProgID="Equation.DSMT4" ShapeID="_x0000_i1558" DrawAspect="Content" ObjectID="_1543847370" r:id="rId835"/>
        </w:object>
      </w:r>
      <w:r w:rsidR="00A4400D">
        <w:rPr>
          <w:rFonts w:ascii="Times New Roman" w:eastAsia="方正书宋简体" w:hAnsi="Times New Roman" w:cs="Times New Roman" w:hint="eastAsia"/>
          <w:snapToGrid w:val="0"/>
          <w:spacing w:val="4"/>
          <w:sz w:val="20"/>
          <w:szCs w:val="20"/>
        </w:rPr>
        <w:t>中</w:t>
      </w:r>
      <w:r>
        <w:rPr>
          <w:rFonts w:ascii="Times New Roman" w:eastAsia="方正书宋简体" w:hAnsi="Times New Roman" w:cs="Times New Roman"/>
          <w:snapToGrid w:val="0"/>
          <w:spacing w:val="4"/>
          <w:sz w:val="20"/>
          <w:szCs w:val="20"/>
        </w:rPr>
        <w:t>搜索出</w:t>
      </w:r>
      <w:r w:rsidR="00EC4368" w:rsidRPr="008F21F4">
        <w:rPr>
          <w:position w:val="-14"/>
        </w:rPr>
        <w:object w:dxaOrig="540" w:dyaOrig="400">
          <v:shape id="_x0000_i1557" type="#_x0000_t75" style="width:21.45pt;height:12.65pt" o:ole="">
            <v:imagedata r:id="rId836" o:title=""/>
          </v:shape>
          <o:OLEObject Type="Embed" ProgID="Equation.DSMT4" ShapeID="_x0000_i1557" DrawAspect="Content" ObjectID="_1543847371" r:id="rId837"/>
        </w:object>
      </w:r>
      <w:r w:rsidRPr="00AD5549">
        <w:rPr>
          <w:rFonts w:ascii="Times New Roman" w:eastAsia="方正书宋简体" w:hAnsi="Times New Roman" w:cs="Times New Roman"/>
          <w:snapToGrid w:val="0"/>
          <w:spacing w:val="4"/>
          <w:sz w:val="20"/>
          <w:szCs w:val="20"/>
        </w:rPr>
        <w:t>对应的行号</w:t>
      </w:r>
      <w:r w:rsidRPr="007A0557">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EC4368" w:rsidRPr="00AD5549">
        <w:rPr>
          <w:rFonts w:ascii="Times New Roman" w:eastAsia="方正书宋简体" w:hAnsi="Times New Roman" w:cs="Times New Roman"/>
          <w:snapToGrid w:val="0"/>
          <w:spacing w:val="4"/>
          <w:sz w:val="20"/>
          <w:szCs w:val="20"/>
        </w:rPr>
        <w:object w:dxaOrig="2500" w:dyaOrig="379">
          <v:shape id="对象 316" o:spid="_x0000_i1460" type="#_x0000_t75" style="width:80.05pt;height:12.25pt;mso-position-horizontal-relative:page;mso-position-vertical-relative:page" o:ole="">
            <v:imagedata r:id="rId838" o:title=""/>
          </v:shape>
          <o:OLEObject Type="Embed" ProgID="Equation.DSMT4" ShapeID="对象 316" DrawAspect="Content" ObjectID="_1543847372" r:id="rId839"/>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EC4368" w:rsidRPr="00AD5549">
        <w:rPr>
          <w:rFonts w:ascii="Times New Roman" w:eastAsia="方正书宋简体" w:hAnsi="Times New Roman" w:cs="Times New Roman"/>
          <w:snapToGrid w:val="0"/>
          <w:spacing w:val="4"/>
          <w:sz w:val="20"/>
          <w:szCs w:val="20"/>
        </w:rPr>
        <w:object w:dxaOrig="1623" w:dyaOrig="400">
          <v:shape id="对象 317" o:spid="_x0000_i1461" type="#_x0000_t75" style="width:54.4pt;height:13.4pt;mso-position-horizontal-relative:page;mso-position-vertical-relative:page" o:ole="">
            <v:imagedata r:id="rId840" o:title=""/>
          </v:shape>
          <o:OLEObject Type="Embed" ProgID="Equation.DSMT4" ShapeID="对象 317" DrawAspect="Content" ObjectID="_1543847373" r:id="rId841"/>
        </w:object>
      </w:r>
      <w:r w:rsidR="0042554E">
        <w:rPr>
          <w:rFonts w:ascii="Times New Roman" w:eastAsia="方正书宋简体" w:hAnsi="Times New Roman" w:cs="Times New Roman" w:hint="eastAsia"/>
          <w:snapToGrid w:val="0"/>
          <w:spacing w:val="4"/>
          <w:sz w:val="20"/>
          <w:szCs w:val="20"/>
        </w:rPr>
        <w:t>;</w:t>
      </w:r>
    </w:p>
    <w:tbl>
      <w:tblPr>
        <w:tblW w:w="4786" w:type="dxa"/>
        <w:tblLayout w:type="fixed"/>
        <w:tblLook w:val="04A0"/>
      </w:tblPr>
      <w:tblGrid>
        <w:gridCol w:w="4077"/>
        <w:gridCol w:w="709"/>
      </w:tblGrid>
      <w:tr w:rsidR="00316E02" w:rsidTr="00980BAF">
        <w:tc>
          <w:tcPr>
            <w:tcW w:w="4077" w:type="dxa"/>
          </w:tcPr>
          <w:p w:rsidR="00316E02" w:rsidRPr="007A0557" w:rsidRDefault="00980BAF" w:rsidP="007B30F8">
            <w:pPr>
              <w:ind w:firstLine="0"/>
              <w:jc w:val="center"/>
            </w:pPr>
            <w:r w:rsidRPr="007A0557">
              <w:object w:dxaOrig="3660" w:dyaOrig="680">
                <v:shape id="_x0000_i1462" type="#_x0000_t75" style="width:160.85pt;height:29.5pt" o:ole="">
                  <v:imagedata r:id="rId842" o:title=""/>
                </v:shape>
                <o:OLEObject Type="Embed" ProgID="Equation.DSMT4" ShapeID="_x0000_i1462" DrawAspect="Content" ObjectID="_1543847374" r:id="rId843"/>
              </w:object>
            </w:r>
          </w:p>
        </w:tc>
        <w:tc>
          <w:tcPr>
            <w:tcW w:w="709" w:type="dxa"/>
          </w:tcPr>
          <w:p w:rsidR="00316E02" w:rsidRPr="007A0557" w:rsidRDefault="00980BAF" w:rsidP="00316E02">
            <w:pPr>
              <w:ind w:firstLine="0"/>
              <w:jc w:val="right"/>
            </w:pPr>
            <w:r w:rsidRPr="007A0557">
              <w:rPr>
                <w:rFonts w:hint="eastAsia"/>
              </w:rPr>
              <w:t xml:space="preserve"> </w:t>
            </w:r>
            <w:r w:rsidR="00316E02" w:rsidRPr="007A0557">
              <w:rPr>
                <w:rFonts w:hint="eastAsia"/>
              </w:rPr>
              <w:t>(18)</w:t>
            </w:r>
          </w:p>
          <w:p w:rsidR="00316E02" w:rsidRPr="007A0557" w:rsidRDefault="00316E02" w:rsidP="00316E02">
            <w:pPr>
              <w:ind w:firstLine="0"/>
              <w:jc w:val="right"/>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00EC4368" w:rsidRPr="00EC4368">
        <w:rPr>
          <w:position w:val="-6"/>
        </w:rPr>
        <w:object w:dxaOrig="660" w:dyaOrig="360">
          <v:shape id="_x0000_i1559" type="#_x0000_t75" style="width:24.9pt;height:13.4pt" o:ole="">
            <v:imagedata r:id="rId844" o:title=""/>
          </v:shape>
          <o:OLEObject Type="Embed" ProgID="Equation.DSMT4" ShapeID="_x0000_i1559" DrawAspect="Content" ObjectID="_1543847375" r:id="rId845">
            <o:FieldCodes>\* MERGEFORMAT</o:FieldCodes>
          </o:OLEObject>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00EC4368" w:rsidRPr="00EC4368">
        <w:rPr>
          <w:position w:val="-6"/>
        </w:rPr>
        <w:object w:dxaOrig="680" w:dyaOrig="380">
          <v:shape id="_x0000_i1560" type="#_x0000_t75" style="width:25.65pt;height:14.15pt" o:ole="">
            <v:imagedata r:id="rId846" o:title=""/>
          </v:shape>
          <o:OLEObject Type="Embed" ProgID="Equation.DSMT4" ShapeID="_x0000_i1560" DrawAspect="Content" ObjectID="_1543847376" r:id="rId847">
            <o:FieldCodes>\* MERGEFORMAT</o:FieldCodes>
          </o:OLEObject>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00EC4368" w:rsidRPr="00EC4368">
        <w:rPr>
          <w:position w:val="-6"/>
        </w:rPr>
        <w:object w:dxaOrig="639" w:dyaOrig="360">
          <v:shape id="_x0000_i1561" type="#_x0000_t75" style="width:24.15pt;height:13.4pt" o:ole="">
            <v:imagedata r:id="rId848" o:title=""/>
          </v:shape>
          <o:OLEObject Type="Embed" ProgID="Equation.DSMT4" ShapeID="_x0000_i1561" DrawAspect="Content" ObjectID="_1543847377" r:id="rId849">
            <o:FieldCodes>\* MERGEFORMAT</o:FieldCodes>
          </o:OLEObject>
        </w:object>
      </w:r>
      <w:r w:rsidR="00EC4368">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EC4368" w:rsidP="00316E02">
            <w:pPr>
              <w:ind w:firstLine="0"/>
              <w:jc w:val="center"/>
              <w:rPr>
                <w:position w:val="-28"/>
                <w:sz w:val="28"/>
                <w:szCs w:val="28"/>
              </w:rPr>
            </w:pPr>
            <w:r w:rsidRPr="00EC2606">
              <w:rPr>
                <w:position w:val="-14"/>
                <w:sz w:val="24"/>
              </w:rPr>
              <w:object w:dxaOrig="2126" w:dyaOrig="380">
                <v:shape id="对象 321" o:spid="_x0000_i1463" type="#_x0000_t75" style="width:80.8pt;height:14.55pt;mso-position-horizontal-relative:page;mso-position-vertical-relative:page" o:ole="">
                  <v:imagedata r:id="rId850" o:title=""/>
                </v:shape>
                <o:OLEObject Type="Embed" ProgID="Equation.DSMT4" ShapeID="对象 321" DrawAspect="Content" ObjectID="_1543847378" r:id="rId851"/>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EC4368" w:rsidRDefault="00EC4368" w:rsidP="00A92309">
      <w:pPr>
        <w:widowControl/>
        <w:ind w:firstLine="0"/>
        <w:jc w:val="left"/>
        <w:rPr>
          <w:rFonts w:hint="eastAsia"/>
          <w:snapToGrid/>
        </w:rPr>
      </w:pPr>
      <w:r w:rsidRPr="00EC4368">
        <w:rPr>
          <w:position w:val="-6"/>
        </w:rPr>
        <w:object w:dxaOrig="680" w:dyaOrig="380">
          <v:shape id="_x0000_i1562" type="#_x0000_t75" style="width:25.65pt;height:14.15pt" o:ole="">
            <v:imagedata r:id="rId846" o:title=""/>
          </v:shape>
          <o:OLEObject Type="Embed" ProgID="Equation.DSMT4" ShapeID="_x0000_i1562" DrawAspect="Content" ObjectID="_1543847379" r:id="rId852">
            <o:FieldCodes>\* MERGEFORMAT</o:FieldCodes>
          </o:OLEObject>
        </w:object>
      </w:r>
      <w:r w:rsidRPr="00EC4368">
        <w:rPr>
          <w:rFonts w:hint="eastAsia"/>
          <w:snapToGrid/>
        </w:rPr>
        <w:t>即为</w:t>
      </w:r>
      <w:r>
        <w:rPr>
          <w:rFonts w:hint="eastAsia"/>
          <w:snapToGrid/>
        </w:rPr>
        <w:t>提取到的秘密信息序列</w:t>
      </w:r>
      <w:r>
        <w:rPr>
          <w:rFonts w:hint="eastAsia"/>
          <w:snapToGrid/>
        </w:rPr>
        <w:t>.</w:t>
      </w:r>
    </w:p>
    <w:p w:rsidR="00D05BAD" w:rsidRPr="009F12D5" w:rsidRDefault="0086376E" w:rsidP="00A92309">
      <w:pPr>
        <w:widowControl/>
        <w:ind w:firstLine="0"/>
        <w:jc w:val="left"/>
        <w:rPr>
          <w:snapToGrid/>
        </w:rPr>
      </w:pPr>
      <w:r w:rsidRPr="0086376E">
        <w:rPr>
          <w:rFonts w:hint="eastAsia"/>
          <w:snapToGrid/>
        </w:rPr>
        <w:t>算法举例</w:t>
      </w:r>
      <w:r w:rsidR="007A0557">
        <w:rPr>
          <w:rFonts w:hint="eastAsia"/>
          <w:snapToGrid/>
        </w:rPr>
        <w:t>:</w:t>
      </w:r>
      <w:r w:rsidR="001D6B2E">
        <w:rPr>
          <w:rFonts w:hint="eastAsia"/>
          <w:snapToGrid/>
        </w:rPr>
        <w:t xml:space="preserve"> </w:t>
      </w:r>
      <w:r w:rsidRPr="0086376E">
        <w:rPr>
          <w:rFonts w:hint="eastAsia"/>
          <w:snapToGrid/>
        </w:rPr>
        <w:t>假设</w:t>
      </w:r>
      <w:r w:rsidR="009F3333" w:rsidRPr="009F3333">
        <w:rPr>
          <w:snapToGrid/>
        </w:rPr>
        <w:t>载体序列为</w:t>
      </w:r>
      <w:r w:rsidR="007A0557" w:rsidRPr="007A0557">
        <w:rPr>
          <w:snapToGrid/>
        </w:rPr>
        <w:object w:dxaOrig="2000" w:dyaOrig="320">
          <v:shape id="_x0000_i1521" type="#_x0000_t75" style="width:86.95pt;height:14.95pt" o:ole="">
            <v:imagedata r:id="rId853" o:title=""/>
          </v:shape>
          <o:OLEObject Type="Embed" ProgID="Equation.DSMT4" ShapeID="_x0000_i1521" DrawAspect="Content" ObjectID="_1543847380" r:id="rId854">
            <o:FieldCodes>\* MERGEFORMAT</o:FieldCodes>
          </o:OLEObject>
        </w:object>
      </w:r>
      <w:r w:rsidR="001D6B2E">
        <w:rPr>
          <w:snapToGrid/>
        </w:rPr>
        <w:t xml:space="preserve">, </w:t>
      </w:r>
      <w:r w:rsidRPr="0086376E">
        <w:rPr>
          <w:snapToGrid/>
        </w:rPr>
        <w:object w:dxaOrig="540" w:dyaOrig="279">
          <v:shape id="_x0000_i1464" type="#_x0000_t75" style="width:26.45pt;height:14.55pt" o:ole="">
            <v:imagedata r:id="rId855" o:title=""/>
          </v:shape>
          <o:OLEObject Type="Embed" ProgID="Equation.DSMT4" ShapeID="_x0000_i1464" DrawAspect="Content" ObjectID="_1543847381" r:id="rId856">
            <o:FieldCodes>\* MERGEFORMAT</o:FieldCodes>
          </o:OLEObject>
        </w:object>
      </w:r>
      <w:r w:rsidR="001D6B2E">
        <w:rPr>
          <w:rFonts w:hint="eastAsia"/>
          <w:snapToGrid/>
        </w:rPr>
        <w:t xml:space="preserve">, </w:t>
      </w:r>
      <w:r w:rsidRPr="0086376E">
        <w:rPr>
          <w:snapToGrid/>
        </w:rPr>
        <w:object w:dxaOrig="600" w:dyaOrig="279">
          <v:shape id="_x0000_i1465" type="#_x0000_t75" style="width:29.85pt;height:14.55pt" o:ole="">
            <v:imagedata r:id="rId857" o:title=""/>
          </v:shape>
          <o:OLEObject Type="Embed" ProgID="Equation.DSMT4" ShapeID="_x0000_i1465" DrawAspect="Content" ObjectID="_1543847382" r:id="rId858">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466" type="#_x0000_t75" style="width:36.4pt;height:16.1pt" o:ole="">
            <v:imagedata r:id="rId859" o:title=""/>
          </v:shape>
          <o:OLEObject Type="Embed" ProgID="Equation.DSMT4" ShapeID="_x0000_i1466" DrawAspect="Content" ObjectID="_1543847383" r:id="rId860"/>
        </w:object>
      </w:r>
      <w:r w:rsidRPr="0086376E">
        <w:rPr>
          <w:snapToGrid/>
        </w:rPr>
        <w:t>；</w:t>
      </w:r>
      <w:r>
        <w:rPr>
          <w:snapToGrid/>
        </w:rPr>
        <w:t>将</w:t>
      </w:r>
      <w:r w:rsidRPr="002D7A23">
        <w:rPr>
          <w:position w:val="-10"/>
        </w:rPr>
        <w:object w:dxaOrig="1140" w:dyaOrig="320">
          <v:shape id="_x0000_i1467" type="#_x0000_t75" style="width:52.85pt;height:15.3pt" o:ole="">
            <v:imagedata r:id="rId861" o:title=""/>
          </v:shape>
          <o:OLEObject Type="Embed" ProgID="Equation.DSMT4" ShapeID="_x0000_i1467" DrawAspect="Content" ObjectID="_1543847384" r:id="rId862"/>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v:shape id="_x0000_i1468" type="#_x0000_t75" style="width:26.45pt;height:19.15pt" o:ole="">
            <v:imagedata r:id="rId863" o:title=""/>
          </v:shape>
          <o:OLEObject Type="Embed" ProgID="Equation.DSMT4" ShapeID="_x0000_i1468" DrawAspect="Content" ObjectID="_1543847385" r:id="rId864"/>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7A0557" w:rsidRPr="00225F96">
        <w:rPr>
          <w:snapToGrid/>
        </w:rPr>
        <w:object w:dxaOrig="1460" w:dyaOrig="400">
          <v:shape id="_x0000_i1469" type="#_x0000_t75" style="width:64.7pt;height:17.6pt" o:ole="">
            <v:imagedata r:id="rId865" o:title=""/>
          </v:shape>
          <o:OLEObject Type="Embed" ProgID="Equation.DSMT4" ShapeID="_x0000_i1469" DrawAspect="Content" ObjectID="_1543847386" r:id="rId866"/>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lastRenderedPageBreak/>
        <w:t>计算嵌密后的元素序列</w:t>
      </w:r>
      <w:r w:rsidR="009F12D5" w:rsidRPr="009F12D5">
        <w:rPr>
          <w:snapToGrid/>
        </w:rPr>
        <w:object w:dxaOrig="2040" w:dyaOrig="320">
          <v:shape id="_x0000_i1470" type="#_x0000_t75" style="width:91.55pt;height:15.3pt" o:ole="">
            <v:imagedata r:id="rId867" o:title=""/>
          </v:shape>
          <o:OLEObject Type="Embed" ProgID="Equation.DSMT4" ShapeID="_x0000_i1470" DrawAspect="Content" ObjectID="_1543847387" r:id="rId868">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471" type="#_x0000_t75" style="width:13.4pt;height:13pt" o:ole="">
            <v:imagedata r:id="rId869" o:title=""/>
          </v:shape>
          <o:OLEObject Type="Embed" ProgID="Equation.DSMT4" ShapeID="_x0000_i1471" DrawAspect="Content" ObjectID="_1543847388" r:id="rId870">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472" type="#_x0000_t75" style="width:91.55pt;height:15.3pt" o:ole="">
            <v:imagedata r:id="rId871" o:title=""/>
          </v:shape>
          <o:OLEObject Type="Embed" ProgID="Equation.DSMT4" ShapeID="_x0000_i1472" DrawAspect="Content" ObjectID="_1543847389" r:id="rId872">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473" type="#_x0000_t75" style="width:91.55pt;height:15.3pt" o:ole="">
            <v:imagedata r:id="rId871" o:title=""/>
          </v:shape>
          <o:OLEObject Type="Embed" ProgID="Equation.DSMT4" ShapeID="_x0000_i1473" DrawAspect="Content" ObjectID="_1543847390" r:id="rId873">
            <o:FieldCodes>\* MERGEFORMAT</o:FieldCodes>
          </o:OLEObject>
        </w:object>
      </w:r>
      <w:r w:rsidR="00225F96" w:rsidRPr="00225F96">
        <w:rPr>
          <w:snapToGrid/>
        </w:rPr>
        <w:t>和载体序列</w:t>
      </w:r>
      <w:r w:rsidR="00225F96" w:rsidRPr="00225F96">
        <w:rPr>
          <w:snapToGrid/>
        </w:rPr>
        <w:object w:dxaOrig="2000" w:dyaOrig="320">
          <v:shape id="_x0000_i1474" type="#_x0000_t75" style="width:90pt;height:15.3pt" o:ole="">
            <v:imagedata r:id="rId874" o:title=""/>
          </v:shape>
          <o:OLEObject Type="Embed" ProgID="Equation.DSMT4" ShapeID="_x0000_i1474" DrawAspect="Content" ObjectID="_1543847391" r:id="rId875">
            <o:FieldCodes>\* MERGEFORMAT</o:FieldCodes>
          </o:OLEObject>
        </w:object>
      </w:r>
      <w:r w:rsidR="00225F96" w:rsidRPr="00225F96">
        <w:rPr>
          <w:snapToGrid/>
        </w:rPr>
        <w:t>的差值序列</w:t>
      </w:r>
      <w:r w:rsidR="00225F96" w:rsidRPr="00225F96">
        <w:rPr>
          <w:snapToGrid/>
          <w:position w:val="-14"/>
        </w:rPr>
        <w:object w:dxaOrig="1579" w:dyaOrig="400">
          <v:shape id="_x0000_i1475" type="#_x0000_t75" style="width:78.9pt;height:19.9pt" o:ole="">
            <v:imagedata r:id="rId876" o:title=""/>
          </v:shape>
          <o:OLEObject Type="Embed" ProgID="Equation.DSMT4" ShapeID="_x0000_i1475" DrawAspect="Content" ObjectID="_1543847392" r:id="rId877"/>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476" type="#_x0000_t75" style="width:73.55pt;height:19.9pt" o:ole="">
            <v:imagedata r:id="rId878" o:title=""/>
          </v:shape>
          <o:OLEObject Type="Embed" ProgID="Equation.DSMT4" ShapeID="_x0000_i1476" DrawAspect="Content" ObjectID="_1543847393" r:id="rId879"/>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477" type="#_x0000_t75" style="width:41pt;height:19.9pt" o:ole="">
            <v:imagedata r:id="rId880" o:title=""/>
          </v:shape>
          <o:OLEObject Type="Embed" ProgID="Equation.DSMT4" ShapeID="_x0000_i1477" DrawAspect="Content" ObjectID="_1543847394" r:id="rId881"/>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 jdk1.8.0_65</w:t>
      </w:r>
      <w:r>
        <w:rPr>
          <w:rFonts w:hint="eastAsia"/>
          <w:snapToGrid/>
        </w:rPr>
        <w:t xml:space="preserve">, </w:t>
      </w:r>
      <w:r>
        <w:rPr>
          <w:rFonts w:hint="eastAsia"/>
          <w:snapToGrid/>
        </w:rPr>
        <w:t>测试图像为</w:t>
      </w:r>
      <w:r w:rsidR="0042554E" w:rsidRPr="002D7A23">
        <w:rPr>
          <w:snapToGrid/>
          <w:position w:val="-6"/>
        </w:rPr>
        <w:object w:dxaOrig="979" w:dyaOrig="280">
          <v:shape id="_x0000_i1478" type="#_x0000_t75" style="width:43.3pt;height:13pt" o:ole="">
            <v:imagedata r:id="rId882" o:title=""/>
          </v:shape>
          <o:OLEObject Type="Embed" ProgID="Equation.DSMT4" ShapeID="_x0000_i1478" DrawAspect="Content" ObjectID="_1543847395" r:id="rId883"/>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84"/>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85"/>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86"/>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87"/>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1880" w:dyaOrig="660">
                <v:shape id="_x0000_i1479" type="#_x0000_t75" style="width:77.35pt;height:27.2pt" o:ole="">
                  <v:imagedata r:id="rId888" o:title=""/>
                </v:shape>
                <o:OLEObject Type="Embed" ProgID="Equation.DSMT4" ShapeID="_x0000_i1479" DrawAspect="Content" ObjectID="_1543847396" r:id="rId889"/>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2499" w:dyaOrig="980">
                <v:shape id="_x0000_i1480" type="#_x0000_t75" style="width:106.85pt;height:41.75pt" o:ole="">
                  <v:imagedata r:id="rId890" o:title=""/>
                </v:shape>
                <o:OLEObject Type="Embed" ProgID="Equation.DSMT4" ShapeID="_x0000_i1480" DrawAspect="Content" ObjectID="_1543847397" r:id="rId891"/>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481" type="#_x0000_t75" style="width:18pt;height:19.15pt" o:ole="">
            <v:imagedata r:id="rId892" o:title=""/>
          </v:shape>
          <o:OLEObject Type="Embed" ProgID="Equation.DSMT4" ShapeID="_x0000_i1481" DrawAspect="Content" ObjectID="_1543847398" r:id="rId893"/>
        </w:object>
      </w:r>
      <w:r>
        <w:rPr>
          <w:rFonts w:hint="eastAsia"/>
        </w:rPr>
        <w:t>和</w:t>
      </w:r>
      <w:r w:rsidRPr="002D7A23">
        <w:rPr>
          <w:position w:val="-14"/>
        </w:rPr>
        <w:object w:dxaOrig="360" w:dyaOrig="380">
          <v:shape id="_x0000_i1482" type="#_x0000_t75" style="width:18pt;height:19.15pt" o:ole="">
            <v:imagedata r:id="rId894" o:title=""/>
          </v:shape>
          <o:OLEObject Type="Embed" ProgID="Equation.DSMT4" ShapeID="_x0000_i1482" DrawAspect="Content" ObjectID="_1543847399" r:id="rId895"/>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w:t>
      </w:r>
      <w:r>
        <w:rPr>
          <w:rFonts w:hint="eastAsia"/>
          <w:bCs/>
        </w:rPr>
        <w:lastRenderedPageBreak/>
        <w:t>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780" w:dyaOrig="620">
                <v:shape id="_x0000_i1483" type="#_x0000_t75" style="width:31.8pt;height:24.9pt" o:ole="">
                  <v:imagedata r:id="rId896" o:title=""/>
                </v:shape>
                <o:OLEObject Type="Embed" ProgID="Equation.DSMT4" ShapeID="_x0000_i1483" DrawAspect="Content" ObjectID="_1543847400" r:id="rId897"/>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v:shape id="_x0000_i1484" type="#_x0000_t75" style="width:23.75pt;height:12.25pt" o:ole="">
            <v:imagedata r:id="rId898" o:title=""/>
          </v:shape>
          <o:OLEObject Type="Embed" ProgID="Equation.DSMT4" ShapeID="_x0000_i1484" DrawAspect="Content" ObjectID="_1543847401" r:id="rId899"/>
        </w:object>
      </w:r>
      <w:r w:rsidRPr="009D1BD4">
        <w:rPr>
          <w:rFonts w:hint="eastAsia"/>
          <w:snapToGrid/>
        </w:rPr>
        <w:t>,</w:t>
      </w:r>
      <w:r w:rsidR="0042554E" w:rsidRPr="009D1BD4">
        <w:rPr>
          <w:snapToGrid/>
          <w:position w:val="-12"/>
        </w:rPr>
        <w:object w:dxaOrig="2620" w:dyaOrig="360">
          <v:shape id="_x0000_i1485" type="#_x0000_t75" style="width:120.25pt;height:16.45pt" o:ole="">
            <v:imagedata r:id="rId900" o:title=""/>
          </v:shape>
          <o:OLEObject Type="Embed" ProgID="Equation.DSMT4" ShapeID="_x0000_i1485" DrawAspect="Content" ObjectID="_1543847402" r:id="rId901"/>
        </w:object>
      </w:r>
      <w:r w:rsidRPr="009D1BD4">
        <w:rPr>
          <w:rFonts w:hint="eastAsia"/>
          <w:snapToGrid/>
        </w:rPr>
        <w:t>,</w:t>
      </w:r>
      <w:r w:rsidR="0042554E" w:rsidRPr="009D1BD4">
        <w:rPr>
          <w:snapToGrid/>
          <w:position w:val="-6"/>
        </w:rPr>
        <w:object w:dxaOrig="1020" w:dyaOrig="279">
          <v:shape id="_x0000_i1486" type="#_x0000_t75" style="width:42.15pt;height:11.5pt" o:ole="">
            <v:imagedata r:id="rId902" o:title=""/>
          </v:shape>
          <o:OLEObject Type="Embed" ProgID="Equation.DSMT4" ShapeID="_x0000_i1486" DrawAspect="Content" ObjectID="_1543847403" r:id="rId903"/>
        </w:object>
      </w:r>
      <w:r w:rsidRPr="009D1BD4">
        <w:rPr>
          <w:snapToGrid/>
        </w:rPr>
        <w:t>及</w:t>
      </w:r>
      <w:r w:rsidRPr="009D1BD4">
        <w:rPr>
          <w:snapToGrid/>
          <w:position w:val="-12"/>
        </w:rPr>
        <w:object w:dxaOrig="800" w:dyaOrig="360">
          <v:shape id="_x0000_i1487" type="#_x0000_t75" style="width:40.2pt;height:18pt" o:ole="">
            <v:imagedata r:id="rId904" o:title=""/>
          </v:shape>
          <o:OLEObject Type="Embed" ProgID="Equation.DSMT4" ShapeID="_x0000_i1487" DrawAspect="Content" ObjectID="_1543847404" r:id="rId905"/>
        </w:object>
      </w:r>
      <w:r>
        <w:rPr>
          <w:rFonts w:hint="eastAsia"/>
          <w:snapToGrid/>
        </w:rPr>
        <w:t>;</w:t>
      </w:r>
      <w:r w:rsidR="0042554E" w:rsidRPr="009D1BD4">
        <w:rPr>
          <w:snapToGrid/>
          <w:position w:val="-10"/>
        </w:rPr>
        <w:object w:dxaOrig="600" w:dyaOrig="320">
          <v:shape id="_x0000_i1488" type="#_x0000_t75" style="width:23.75pt;height:13pt" o:ole="">
            <v:imagedata r:id="rId906" o:title=""/>
          </v:shape>
          <o:OLEObject Type="Embed" ProgID="Equation.DSMT4" ShapeID="_x0000_i1488" DrawAspect="Content" ObjectID="_1543847405" r:id="rId907"/>
        </w:object>
      </w:r>
      <w:r w:rsidRPr="009D1BD4">
        <w:rPr>
          <w:rFonts w:hint="eastAsia"/>
          <w:snapToGrid/>
        </w:rPr>
        <w:t>,</w:t>
      </w:r>
      <w:r w:rsidR="0042554E" w:rsidRPr="009D1BD4">
        <w:rPr>
          <w:snapToGrid/>
          <w:position w:val="-12"/>
        </w:rPr>
        <w:object w:dxaOrig="2620" w:dyaOrig="360">
          <v:shape id="_x0000_i1489" type="#_x0000_t75" style="width:116.8pt;height:16.1pt" o:ole="">
            <v:imagedata r:id="rId908" o:title=""/>
          </v:shape>
          <o:OLEObject Type="Embed" ProgID="Equation.DSMT4" ShapeID="_x0000_i1489" DrawAspect="Content" ObjectID="_1543847406" r:id="rId909"/>
        </w:object>
      </w:r>
      <w:r w:rsidRPr="009D1BD4">
        <w:rPr>
          <w:rFonts w:hint="eastAsia"/>
          <w:snapToGrid/>
        </w:rPr>
        <w:t>,</w:t>
      </w:r>
      <w:r w:rsidR="0042554E" w:rsidRPr="009D1BD4">
        <w:rPr>
          <w:snapToGrid/>
          <w:position w:val="-6"/>
        </w:rPr>
        <w:object w:dxaOrig="1020" w:dyaOrig="279">
          <v:shape id="_x0000_i1490" type="#_x0000_t75" style="width:40.2pt;height:11.5pt" o:ole="">
            <v:imagedata r:id="rId910" o:title=""/>
          </v:shape>
          <o:OLEObject Type="Embed" ProgID="Equation.DSMT4" ShapeID="_x0000_i1490" DrawAspect="Content" ObjectID="_1543847407" r:id="rId911"/>
        </w:object>
      </w:r>
      <w:r w:rsidRPr="009D1BD4">
        <w:rPr>
          <w:snapToGrid/>
        </w:rPr>
        <w:t>及</w:t>
      </w:r>
      <w:r w:rsidR="0042554E" w:rsidRPr="009D1BD4">
        <w:rPr>
          <w:snapToGrid/>
          <w:position w:val="-12"/>
        </w:rPr>
        <w:object w:dxaOrig="800" w:dyaOrig="360">
          <v:shape id="_x0000_i1491" type="#_x0000_t75" style="width:31.8pt;height:14.55pt" o:ole="">
            <v:imagedata r:id="rId912" o:title=""/>
          </v:shape>
          <o:OLEObject Type="Embed" ProgID="Equation.DSMT4" ShapeID="_x0000_i1491" DrawAspect="Content" ObjectID="_1543847408" r:id="rId913"/>
        </w:object>
      </w:r>
      <w:r>
        <w:rPr>
          <w:rFonts w:hint="eastAsia"/>
          <w:snapToGrid/>
        </w:rPr>
        <w:t>;</w:t>
      </w:r>
      <w:r w:rsidR="0042554E" w:rsidRPr="009D1BD4">
        <w:rPr>
          <w:snapToGrid/>
          <w:position w:val="-10"/>
        </w:rPr>
        <w:object w:dxaOrig="600" w:dyaOrig="320">
          <v:shape id="_x0000_i1492" type="#_x0000_t75" style="width:25.3pt;height:13.4pt" o:ole="">
            <v:imagedata r:id="rId914" o:title=""/>
          </v:shape>
          <o:OLEObject Type="Embed" ProgID="Equation.DSMT4" ShapeID="_x0000_i1492" DrawAspect="Content" ObjectID="_1543847409" r:id="rId915"/>
        </w:object>
      </w:r>
      <w:r w:rsidRPr="009D1BD4">
        <w:rPr>
          <w:rFonts w:hint="eastAsia"/>
          <w:snapToGrid/>
        </w:rPr>
        <w:t>,</w:t>
      </w:r>
      <w:r w:rsidR="0042554E" w:rsidRPr="009D1BD4">
        <w:rPr>
          <w:snapToGrid/>
          <w:position w:val="-12"/>
        </w:rPr>
        <w:object w:dxaOrig="2620" w:dyaOrig="360">
          <v:shape id="_x0000_i1493" type="#_x0000_t75" style="width:111.45pt;height:16.1pt" o:ole="">
            <v:imagedata r:id="rId916" o:title=""/>
          </v:shape>
          <o:OLEObject Type="Embed" ProgID="Equation.DSMT4" ShapeID="_x0000_i1493" DrawAspect="Content" ObjectID="_1543847410" r:id="rId917"/>
        </w:object>
      </w:r>
      <w:r w:rsidRPr="009D1BD4">
        <w:rPr>
          <w:rFonts w:hint="eastAsia"/>
          <w:snapToGrid/>
        </w:rPr>
        <w:t>,</w:t>
      </w:r>
      <w:r w:rsidR="0042554E" w:rsidRPr="009D1BD4">
        <w:rPr>
          <w:snapToGrid/>
          <w:position w:val="-6"/>
        </w:rPr>
        <w:object w:dxaOrig="1020" w:dyaOrig="279">
          <v:shape id="_x0000_i1494" type="#_x0000_t75" style="width:43.3pt;height:11.85pt" o:ole="">
            <v:imagedata r:id="rId918" o:title=""/>
          </v:shape>
          <o:OLEObject Type="Embed" ProgID="Equation.DSMT4" ShapeID="_x0000_i1494" DrawAspect="Content" ObjectID="_1543847411" r:id="rId919"/>
        </w:object>
      </w:r>
      <w:r w:rsidRPr="009D1BD4">
        <w:rPr>
          <w:snapToGrid/>
        </w:rPr>
        <w:t>及</w:t>
      </w:r>
      <w:r w:rsidR="0042554E" w:rsidRPr="009D1BD4">
        <w:rPr>
          <w:snapToGrid/>
          <w:position w:val="-12"/>
        </w:rPr>
        <w:object w:dxaOrig="900" w:dyaOrig="360">
          <v:shape id="_x0000_i1495" type="#_x0000_t75" style="width:37.9pt;height:14.55pt" o:ole="">
            <v:imagedata r:id="rId920" o:title=""/>
          </v:shape>
          <o:OLEObject Type="Embed" ProgID="Equation.DSMT4" ShapeID="_x0000_i1495" DrawAspect="Content" ObjectID="_1543847412" r:id="rId921"/>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lastRenderedPageBreak/>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v:shape id="_x0000_i1496" type="#_x0000_t75" style="width:25.3pt;height:13.4pt" o:ole="">
            <v:imagedata r:id="rId898" o:title=""/>
          </v:shape>
          <o:OLEObject Type="Embed" ProgID="Equation.DSMT4" ShapeID="_x0000_i1496" DrawAspect="Content" ObjectID="_1543847413" r:id="rId922"/>
        </w:object>
      </w:r>
      <w:r w:rsidRPr="009D1BD4">
        <w:rPr>
          <w:rFonts w:hint="eastAsia"/>
          <w:snapToGrid/>
        </w:rPr>
        <w:t>,</w:t>
      </w:r>
      <w:r w:rsidR="0042554E" w:rsidRPr="009D1BD4">
        <w:rPr>
          <w:snapToGrid/>
          <w:position w:val="-12"/>
        </w:rPr>
        <w:object w:dxaOrig="2620" w:dyaOrig="360">
          <v:shape id="_x0000_i1497" type="#_x0000_t75" style="width:115.65pt;height:16.1pt" o:ole="">
            <v:imagedata r:id="rId900" o:title=""/>
          </v:shape>
          <o:OLEObject Type="Embed" ProgID="Equation.DSMT4" ShapeID="_x0000_i1497" DrawAspect="Content" ObjectID="_1543847414" r:id="rId923"/>
        </w:object>
      </w:r>
      <w:r w:rsidRPr="009D1BD4">
        <w:rPr>
          <w:rFonts w:hint="eastAsia"/>
          <w:snapToGrid/>
        </w:rPr>
        <w:t>,</w:t>
      </w:r>
      <w:r w:rsidR="0042554E" w:rsidRPr="009D1BD4">
        <w:rPr>
          <w:snapToGrid/>
          <w:position w:val="-6"/>
        </w:rPr>
        <w:object w:dxaOrig="1020" w:dyaOrig="279">
          <v:shape id="_x0000_i1498" type="#_x0000_t75" style="width:45.55pt;height:13pt" o:ole="">
            <v:imagedata r:id="rId902" o:title=""/>
          </v:shape>
          <o:OLEObject Type="Embed" ProgID="Equation.DSMT4" ShapeID="_x0000_i1498" DrawAspect="Content" ObjectID="_1543847415" r:id="rId924"/>
        </w:object>
      </w:r>
      <w:r w:rsidRPr="009D1BD4">
        <w:rPr>
          <w:snapToGrid/>
        </w:rPr>
        <w:t>及</w:t>
      </w:r>
      <w:r w:rsidR="0042554E" w:rsidRPr="009D1BD4">
        <w:rPr>
          <w:snapToGrid/>
          <w:position w:val="-12"/>
        </w:rPr>
        <w:object w:dxaOrig="800" w:dyaOrig="360">
          <v:shape id="_x0000_i1499" type="#_x0000_t75" style="width:35.6pt;height:16.1pt" o:ole="">
            <v:imagedata r:id="rId904" o:title=""/>
          </v:shape>
          <o:OLEObject Type="Embed" ProgID="Equation.DSMT4" ShapeID="_x0000_i1499" DrawAspect="Content" ObjectID="_1543847416" r:id="rId925"/>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lastRenderedPageBreak/>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500" type="#_x0000_t75" style="width:15.3pt;height:13pt" o:ole="">
            <v:imagedata r:id="rId15" o:title=""/>
          </v:shape>
          <o:OLEObject Type="Embed" ProgID="Equation.DSMT4" ShapeID="_x0000_i1500" DrawAspect="Content" ObjectID="_1543847417" r:id="rId926"/>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2100" w:dyaOrig="620">
                <v:shape id="_x0000_i1501" type="#_x0000_t75" style="width:94.6pt;height:27.2pt" o:ole="">
                  <v:imagedata r:id="rId927" o:title=""/>
                </v:shape>
                <o:OLEObject Type="Embed" ProgID="Equation.DSMT4" ShapeID="_x0000_i1501" DrawAspect="Content" ObjectID="_1543847418" r:id="rId928"/>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502" type="#_x0000_t75" style="width:15.3pt;height:13pt" o:ole="">
            <v:imagedata r:id="rId15" o:title=""/>
          </v:shape>
          <o:OLEObject Type="Embed" ProgID="Equation.DSMT4" ShapeID="_x0000_i1502" DrawAspect="Content" ObjectID="_1543847419" r:id="rId929"/>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503" type="#_x0000_t75" style="width:23.75pt;height:18pt" o:ole="">
            <v:imagedata r:id="rId661" o:title=""/>
          </v:shape>
          <o:OLEObject Type="Embed" ProgID="Equation.DSMT4" ShapeID="_x0000_i1503" DrawAspect="Content" ObjectID="_1543847420" r:id="rId930"/>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3280" w:dyaOrig="960">
                <v:shape id="_x0000_i1504" type="#_x0000_t75" style="width:153.2pt;height:45.2pt" o:ole="">
                  <v:imagedata r:id="rId931" o:title=""/>
                </v:shape>
                <o:OLEObject Type="Embed" ProgID="Equation.DSMT4" ShapeID="_x0000_i1504" DrawAspect="Content" ObjectID="_1543847421" r:id="rId932"/>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73" w:name="OLE_LINK325"/>
      <w:bookmarkStart w:id="74" w:name="OLE_LINK323"/>
      <w:bookmarkStart w:id="75" w:name="OLE_LINK324"/>
      <w:bookmarkStart w:id="76" w:name="OLE_LINK90"/>
      <w:bookmarkStart w:id="77" w:name="OLE_LINK89"/>
      <w:bookmarkStart w:id="78"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CB0442">
      <w:pPr>
        <w:pStyle w:val="ad"/>
        <w:numPr>
          <w:ilvl w:val="0"/>
          <w:numId w:val="2"/>
        </w:numPr>
        <w:spacing w:line="234" w:lineRule="exact"/>
      </w:pPr>
      <w:hyperlink r:id="rId933" w:tgtFrame="_blank" w:history="1">
        <w:r w:rsidR="00252113">
          <w:t>CF Lee</w:t>
        </w:r>
      </w:hyperlink>
      <w:r w:rsidR="00252113">
        <w:t xml:space="preserve">, </w:t>
      </w:r>
      <w:hyperlink r:id="rId934"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 xml:space="preserve">Lee C F, Weng C Y, Chen K C. An efficient reversible data hiding with reduplicated exploiting modification direction </w:t>
      </w:r>
      <w:r>
        <w:lastRenderedPageBreak/>
        <w:t>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73"/>
    <w:bookmarkEnd w:id="74"/>
    <w:bookmarkEnd w:id="75"/>
    <w:bookmarkEnd w:id="76"/>
    <w:bookmarkEnd w:id="77"/>
    <w:bookmarkEnd w:id="78"/>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CB0442" w:rsidP="008E07ED">
      <w:pPr>
        <w:pStyle w:val="ad"/>
        <w:numPr>
          <w:ilvl w:val="0"/>
          <w:numId w:val="2"/>
        </w:numPr>
        <w:spacing w:line="234" w:lineRule="exact"/>
      </w:pPr>
      <w:hyperlink r:id="rId935" w:tgtFrame="_blank" w:history="1">
        <w:r w:rsidR="008E07ED">
          <w:t>CC Chang</w:t>
        </w:r>
      </w:hyperlink>
      <w:r w:rsidR="008E07ED">
        <w:rPr>
          <w:rFonts w:hint="eastAsia"/>
        </w:rPr>
        <w:t xml:space="preserve">, </w:t>
      </w:r>
      <w:hyperlink r:id="rId936" w:tgtFrame="_blank" w:history="1">
        <w:r w:rsidR="008E07ED">
          <w:t>KN Chen</w:t>
        </w:r>
      </w:hyperlink>
      <w:r w:rsidR="008E07ED">
        <w:rPr>
          <w:rFonts w:hint="eastAsia"/>
        </w:rPr>
        <w:t xml:space="preserve">, </w:t>
      </w:r>
      <w:hyperlink r:id="rId937"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938"/>
      <w:headerReference w:type="default" r:id="rId939"/>
      <w:headerReference w:type="first" r:id="rId940"/>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张洋" w:date="2016-11-16T16:51:00Z" w:initials="张洋">
    <w:p w:rsidR="00AF237B" w:rsidRDefault="00AF237B">
      <w:pPr>
        <w:pStyle w:val="a4"/>
      </w:pPr>
      <w:r>
        <w:rPr>
          <w:rStyle w:val="ab"/>
        </w:rPr>
        <w:annotationRef/>
      </w:r>
      <w:r>
        <w:t>剖析节没写</w:t>
      </w:r>
    </w:p>
  </w:comment>
  <w:comment w:id="59" w:author="计科院" w:date="2016-10-21T09:05:00Z" w:initials="计科院">
    <w:p w:rsidR="00AF237B" w:rsidRDefault="00AF237B">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AF237B" w:rsidRDefault="00AF237B">
      <w:pPr>
        <w:pStyle w:val="a4"/>
      </w:pPr>
      <w:r>
        <w:rPr>
          <w:rFonts w:hint="eastAsia"/>
        </w:rPr>
        <w:t>2.</w:t>
      </w:r>
      <w:r>
        <w:rPr>
          <w:rFonts w:hint="eastAsia"/>
        </w:rPr>
        <w:t>引言倒数第</w:t>
      </w:r>
      <w:r>
        <w:rPr>
          <w:rFonts w:hint="eastAsia"/>
        </w:rPr>
        <w:t>2</w:t>
      </w:r>
      <w:r>
        <w:rPr>
          <w:rFonts w:hint="eastAsia"/>
        </w:rPr>
        <w:t>段补充和现有工作之间关系</w:t>
      </w:r>
    </w:p>
    <w:p w:rsidR="00AF237B" w:rsidRDefault="00AF237B">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AF237B" w:rsidRDefault="00AF237B">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rsidR="00AF237B" w:rsidRDefault="00AF237B">
      <w:pPr>
        <w:pStyle w:val="a4"/>
      </w:pPr>
      <w:r>
        <w:rPr>
          <w:rStyle w:val="ab"/>
        </w:rPr>
        <w:annotationRef/>
      </w:r>
      <w:r>
        <w:t>要说明最大</w:t>
      </w:r>
    </w:p>
  </w:comment>
  <w:comment w:id="61" w:author="张洋" w:date="2016-11-16T16:51:00Z" w:initials="张洋">
    <w:p w:rsidR="00AF237B" w:rsidRDefault="00AF237B" w:rsidP="008229DB">
      <w:pPr>
        <w:pStyle w:val="a4"/>
      </w:pPr>
      <w:r>
        <w:rPr>
          <w:rStyle w:val="ab"/>
        </w:rPr>
        <w:annotationRef/>
      </w:r>
      <w:r>
        <w:t>剖析节没写</w:t>
      </w:r>
    </w:p>
  </w:comment>
  <w:comment w:id="63" w:author="计科院" w:date="2016-11-12T17:22:00Z" w:initials="计科院">
    <w:p w:rsidR="00AF237B" w:rsidRDefault="00AF237B" w:rsidP="00F937F6">
      <w:pPr>
        <w:pStyle w:val="a4"/>
      </w:pPr>
      <w:r>
        <w:rPr>
          <w:rStyle w:val="ab"/>
        </w:rPr>
        <w:annotationRef/>
      </w:r>
      <w:r>
        <w:t>和引言中的符号不对应</w:t>
      </w:r>
      <w:r>
        <w:rPr>
          <w:rFonts w:hint="eastAsia"/>
        </w:rPr>
        <w:t>？</w:t>
      </w:r>
    </w:p>
  </w:comment>
  <w:comment w:id="65" w:author="计科院" w:date="2016-11-12T17:22:00Z" w:initials="计科院">
    <w:p w:rsidR="00AF237B" w:rsidRDefault="00AF237B" w:rsidP="00450EFD">
      <w:pPr>
        <w:pStyle w:val="a4"/>
      </w:pPr>
      <w:r>
        <w:rPr>
          <w:rStyle w:val="ab"/>
        </w:rPr>
        <w:annotationRef/>
      </w:r>
      <w:r>
        <w:t>和引言中的符号不对应</w:t>
      </w:r>
      <w:r>
        <w:rPr>
          <w:rFonts w:hint="eastAsia"/>
        </w:rPr>
        <w:t>？</w:t>
      </w:r>
    </w:p>
  </w:comment>
  <w:comment w:id="67" w:author="计科院" w:date="2016-12-01T23:58:00Z" w:initials="计科院">
    <w:p w:rsidR="00AF237B" w:rsidRDefault="00AF237B">
      <w:pPr>
        <w:pStyle w:val="a4"/>
      </w:pPr>
      <w:r>
        <w:rPr>
          <w:rStyle w:val="ab"/>
        </w:rPr>
        <w:annotationRef/>
      </w:r>
      <w:r>
        <w:t>好像也不会画表</w:t>
      </w:r>
    </w:p>
  </w:comment>
  <w:comment w:id="68" w:author="计科院" w:date="2016-12-01T23:45:00Z" w:initials="计科院">
    <w:p w:rsidR="00AF237B" w:rsidRDefault="00AF237B">
      <w:pPr>
        <w:pStyle w:val="a4"/>
      </w:pPr>
      <w:r>
        <w:rPr>
          <w:rStyle w:val="ab"/>
        </w:rPr>
        <w:annotationRef/>
      </w:r>
      <w:r>
        <w:t>好像都是从</w:t>
      </w:r>
      <w:r>
        <w:rPr>
          <w:rFonts w:hint="eastAsia"/>
        </w:rPr>
        <w:t>1</w:t>
      </w:r>
      <w:r>
        <w:rPr>
          <w:rFonts w:hint="eastAsia"/>
        </w:rPr>
        <w:t>开始，核对起始位置</w:t>
      </w:r>
    </w:p>
  </w:comment>
  <w:comment w:id="69" w:author="计科院" w:date="2016-11-22T11:28:00Z" w:initials="计科院">
    <w:p w:rsidR="00AF237B" w:rsidRDefault="00AF237B" w:rsidP="00905E40">
      <w:pPr>
        <w:pStyle w:val="a4"/>
      </w:pPr>
      <w:r>
        <w:rPr>
          <w:rStyle w:val="ab"/>
        </w:rPr>
        <w:annotationRef/>
      </w:r>
    </w:p>
  </w:comment>
  <w:comment w:id="70" w:author="计科院" w:date="2016-12-21T15:58:00Z" w:initials="计科院">
    <w:p w:rsidR="00AF237B" w:rsidRDefault="00AF237B" w:rsidP="00F25D93">
      <w:pPr>
        <w:pStyle w:val="a4"/>
      </w:pPr>
      <w:r>
        <w:rPr>
          <w:rStyle w:val="ab"/>
        </w:rPr>
        <w:annotationRef/>
      </w:r>
      <w:r>
        <w:t>好像也不会画表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F90B2" w15:done="0"/>
  <w15:commentEx w15:paraId="1BD2C2A6" w15:done="0"/>
  <w15:commentEx w15:paraId="7F820EFA" w15:done="0"/>
  <w15:commentEx w15:paraId="3B858142" w15:done="0"/>
  <w15:commentEx w15:paraId="0BBCA54F" w15:done="0"/>
  <w15:commentEx w15:paraId="5F1E837E" w15:done="0"/>
  <w15:commentEx w15:paraId="30A750AA" w15:done="0"/>
  <w15:commentEx w15:paraId="1DCE6612" w15:done="0"/>
  <w15:commentEx w15:paraId="122E91F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87A" w:rsidRDefault="0009087A" w:rsidP="002D7A23">
      <w:pPr>
        <w:spacing w:line="240" w:lineRule="auto"/>
      </w:pPr>
      <w:r>
        <w:separator/>
      </w:r>
    </w:p>
  </w:endnote>
  <w:endnote w:type="continuationSeparator" w:id="1">
    <w:p w:rsidR="0009087A" w:rsidRDefault="0009087A"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6"/>
    </w:pPr>
  </w:p>
  <w:p w:rsidR="00AF237B" w:rsidRDefault="00AF237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6"/>
    </w:pPr>
  </w:p>
  <w:p w:rsidR="00AF237B" w:rsidRDefault="00AF237B">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8"/>
      <w:spacing w:after="40" w:line="247" w:lineRule="auto"/>
      <w:ind w:firstLine="0"/>
      <w:rPr>
        <w:rFonts w:eastAsia="方正小标宋简体"/>
        <w:strike/>
        <w:color w:val="000000"/>
        <w:spacing w:val="3"/>
        <w:sz w:val="21"/>
      </w:rPr>
    </w:pPr>
  </w:p>
  <w:p w:rsidR="00AF237B" w:rsidRDefault="00AF237B">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AF237B" w:rsidRDefault="00AF237B">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87A" w:rsidRDefault="0009087A" w:rsidP="002D7A23">
      <w:pPr>
        <w:spacing w:line="240" w:lineRule="auto"/>
      </w:pPr>
      <w:r>
        <w:separator/>
      </w:r>
    </w:p>
  </w:footnote>
  <w:footnote w:type="continuationSeparator" w:id="1">
    <w:p w:rsidR="0009087A" w:rsidRDefault="0009087A"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AF237B" w:rsidRDefault="00AF237B">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7"/>
      <w:pBdr>
        <w:bottom w:val="none" w:sz="0" w:space="0" w:color="auto"/>
      </w:pBdr>
      <w:spacing w:line="0" w:lineRule="atLeast"/>
    </w:pPr>
  </w:p>
  <w:p w:rsidR="00AF237B" w:rsidRDefault="00AF237B">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AF237B" w:rsidRDefault="00AF237B"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CB0442">
      <w:rPr>
        <w:rFonts w:eastAsia="方正书宋_GBK"/>
        <w:noProof/>
        <w:snapToGrid/>
        <w:spacing w:val="0"/>
        <w:sz w:val="20"/>
      </w:rPr>
      <w:pict>
        <v:line id="Line 1" o:spid="_x0000_s1026"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AF237B" w:rsidRDefault="00AF237B">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234D9D">
      <w:rPr>
        <w:rStyle w:val="a9"/>
        <w:rFonts w:eastAsia="方正书宋_GBK"/>
        <w:noProof/>
        <w:sz w:val="17"/>
      </w:rPr>
      <w:t>9</w:t>
    </w:r>
    <w:r>
      <w:rPr>
        <w:rStyle w:val="a9"/>
        <w:rFonts w:eastAsia="方正书宋_GBK"/>
        <w:sz w:val="17"/>
      </w:rPr>
      <w:fldChar w:fldCharType="end"/>
    </w:r>
  </w:p>
  <w:p w:rsidR="00AF237B" w:rsidRDefault="00AF237B">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37B" w:rsidRDefault="00AF237B">
    <w:pPr>
      <w:pStyle w:val="a7"/>
      <w:pBdr>
        <w:bottom w:val="none" w:sz="0" w:space="0" w:color="auto"/>
      </w:pBdr>
    </w:pPr>
  </w:p>
  <w:p w:rsidR="00AF237B" w:rsidRDefault="00AF237B">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A3D69"/>
    <w:multiLevelType w:val="hybridMultilevel"/>
    <w:tmpl w:val="95AEBDB6"/>
    <w:lvl w:ilvl="0" w:tplc="5A468CCA">
      <w:start w:val="16"/>
      <w:numFmt w:val="decimal"/>
      <w:lvlText w:val="第"/>
      <w:lvlJc w:val="left"/>
      <w:pPr>
        <w:ind w:left="1256" w:hanging="840"/>
      </w:pPr>
      <w:rPr>
        <w:rFont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02BDD"/>
    <w:rsid w:val="00010CAD"/>
    <w:rsid w:val="00015E26"/>
    <w:rsid w:val="000354C2"/>
    <w:rsid w:val="0004748F"/>
    <w:rsid w:val="00067202"/>
    <w:rsid w:val="0009087A"/>
    <w:rsid w:val="000A12A4"/>
    <w:rsid w:val="000A64A7"/>
    <w:rsid w:val="000B07EC"/>
    <w:rsid w:val="000B78B8"/>
    <w:rsid w:val="000C4351"/>
    <w:rsid w:val="000C5149"/>
    <w:rsid w:val="000C590E"/>
    <w:rsid w:val="000D2AA2"/>
    <w:rsid w:val="000E1802"/>
    <w:rsid w:val="001127A4"/>
    <w:rsid w:val="001249D8"/>
    <w:rsid w:val="00125625"/>
    <w:rsid w:val="00125AD9"/>
    <w:rsid w:val="00144270"/>
    <w:rsid w:val="00191A87"/>
    <w:rsid w:val="00192A9E"/>
    <w:rsid w:val="00194447"/>
    <w:rsid w:val="001A6986"/>
    <w:rsid w:val="001D6B2E"/>
    <w:rsid w:val="001E2DF5"/>
    <w:rsid w:val="001F47C7"/>
    <w:rsid w:val="002022D2"/>
    <w:rsid w:val="002030EA"/>
    <w:rsid w:val="002150F8"/>
    <w:rsid w:val="00220AEC"/>
    <w:rsid w:val="002213E8"/>
    <w:rsid w:val="00225F96"/>
    <w:rsid w:val="00234D9D"/>
    <w:rsid w:val="00240582"/>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B75F7"/>
    <w:rsid w:val="003C60CF"/>
    <w:rsid w:val="003D32B9"/>
    <w:rsid w:val="003E5444"/>
    <w:rsid w:val="003F409A"/>
    <w:rsid w:val="0042554E"/>
    <w:rsid w:val="004260F9"/>
    <w:rsid w:val="004346F9"/>
    <w:rsid w:val="00450EFD"/>
    <w:rsid w:val="00451EEF"/>
    <w:rsid w:val="00460678"/>
    <w:rsid w:val="0047253A"/>
    <w:rsid w:val="004725D2"/>
    <w:rsid w:val="00476132"/>
    <w:rsid w:val="00492BEB"/>
    <w:rsid w:val="004C24D3"/>
    <w:rsid w:val="004D4CB9"/>
    <w:rsid w:val="004F438B"/>
    <w:rsid w:val="00501034"/>
    <w:rsid w:val="0050140D"/>
    <w:rsid w:val="005210DA"/>
    <w:rsid w:val="00523B4C"/>
    <w:rsid w:val="00525031"/>
    <w:rsid w:val="005267CC"/>
    <w:rsid w:val="0058107B"/>
    <w:rsid w:val="00581A3E"/>
    <w:rsid w:val="005834F7"/>
    <w:rsid w:val="0059748D"/>
    <w:rsid w:val="005A591F"/>
    <w:rsid w:val="005A69A9"/>
    <w:rsid w:val="005B4F75"/>
    <w:rsid w:val="005B5F18"/>
    <w:rsid w:val="005C4C68"/>
    <w:rsid w:val="005E2C3D"/>
    <w:rsid w:val="00612AC5"/>
    <w:rsid w:val="00623BA5"/>
    <w:rsid w:val="00631ABD"/>
    <w:rsid w:val="00636334"/>
    <w:rsid w:val="00644B61"/>
    <w:rsid w:val="00653211"/>
    <w:rsid w:val="006616CA"/>
    <w:rsid w:val="00666791"/>
    <w:rsid w:val="006738BD"/>
    <w:rsid w:val="00675B9A"/>
    <w:rsid w:val="00682081"/>
    <w:rsid w:val="006A422D"/>
    <w:rsid w:val="006B1270"/>
    <w:rsid w:val="006B1447"/>
    <w:rsid w:val="006B74F6"/>
    <w:rsid w:val="006C6744"/>
    <w:rsid w:val="006D01B9"/>
    <w:rsid w:val="006D4F63"/>
    <w:rsid w:val="006E4FE4"/>
    <w:rsid w:val="006E6403"/>
    <w:rsid w:val="006F4C57"/>
    <w:rsid w:val="006F7129"/>
    <w:rsid w:val="00704006"/>
    <w:rsid w:val="00704EB4"/>
    <w:rsid w:val="00705369"/>
    <w:rsid w:val="00711942"/>
    <w:rsid w:val="00724BC9"/>
    <w:rsid w:val="007305A5"/>
    <w:rsid w:val="00753268"/>
    <w:rsid w:val="00753A81"/>
    <w:rsid w:val="00757C58"/>
    <w:rsid w:val="007640F1"/>
    <w:rsid w:val="00767D15"/>
    <w:rsid w:val="007709F3"/>
    <w:rsid w:val="0079053A"/>
    <w:rsid w:val="007955DB"/>
    <w:rsid w:val="007A0557"/>
    <w:rsid w:val="007B30F8"/>
    <w:rsid w:val="007B5CBC"/>
    <w:rsid w:val="007C40CD"/>
    <w:rsid w:val="007C4B20"/>
    <w:rsid w:val="007D7E0E"/>
    <w:rsid w:val="007E100A"/>
    <w:rsid w:val="007E3E62"/>
    <w:rsid w:val="007F5F09"/>
    <w:rsid w:val="008229DB"/>
    <w:rsid w:val="00854085"/>
    <w:rsid w:val="0086376E"/>
    <w:rsid w:val="00876FB3"/>
    <w:rsid w:val="00885098"/>
    <w:rsid w:val="00887843"/>
    <w:rsid w:val="008919C5"/>
    <w:rsid w:val="008D0ED2"/>
    <w:rsid w:val="008E07ED"/>
    <w:rsid w:val="008E355F"/>
    <w:rsid w:val="00905E40"/>
    <w:rsid w:val="009079B0"/>
    <w:rsid w:val="009262EA"/>
    <w:rsid w:val="009304A5"/>
    <w:rsid w:val="009351CA"/>
    <w:rsid w:val="00937628"/>
    <w:rsid w:val="009465A3"/>
    <w:rsid w:val="009718E0"/>
    <w:rsid w:val="00980BAF"/>
    <w:rsid w:val="0098429C"/>
    <w:rsid w:val="00987E8A"/>
    <w:rsid w:val="009962C6"/>
    <w:rsid w:val="00996E98"/>
    <w:rsid w:val="009B08B1"/>
    <w:rsid w:val="009B3A41"/>
    <w:rsid w:val="009B555F"/>
    <w:rsid w:val="009D0605"/>
    <w:rsid w:val="009D1BD4"/>
    <w:rsid w:val="009D509D"/>
    <w:rsid w:val="009D6AF7"/>
    <w:rsid w:val="009F12D5"/>
    <w:rsid w:val="009F17DA"/>
    <w:rsid w:val="009F3333"/>
    <w:rsid w:val="00A039F0"/>
    <w:rsid w:val="00A13B0D"/>
    <w:rsid w:val="00A30000"/>
    <w:rsid w:val="00A31D8B"/>
    <w:rsid w:val="00A42A2C"/>
    <w:rsid w:val="00A4400D"/>
    <w:rsid w:val="00A4688F"/>
    <w:rsid w:val="00A476A9"/>
    <w:rsid w:val="00A4786E"/>
    <w:rsid w:val="00A54630"/>
    <w:rsid w:val="00A56E13"/>
    <w:rsid w:val="00A70942"/>
    <w:rsid w:val="00A74346"/>
    <w:rsid w:val="00A84FF5"/>
    <w:rsid w:val="00A92309"/>
    <w:rsid w:val="00AA145E"/>
    <w:rsid w:val="00AB23BE"/>
    <w:rsid w:val="00AB3B34"/>
    <w:rsid w:val="00AC0C07"/>
    <w:rsid w:val="00AC5BDC"/>
    <w:rsid w:val="00AD5549"/>
    <w:rsid w:val="00AF237B"/>
    <w:rsid w:val="00B073FA"/>
    <w:rsid w:val="00B346DF"/>
    <w:rsid w:val="00B3648E"/>
    <w:rsid w:val="00B47BE6"/>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427A"/>
    <w:rsid w:val="00C46F69"/>
    <w:rsid w:val="00C72875"/>
    <w:rsid w:val="00CB0442"/>
    <w:rsid w:val="00CB5938"/>
    <w:rsid w:val="00CC6443"/>
    <w:rsid w:val="00CD2770"/>
    <w:rsid w:val="00CF5C5F"/>
    <w:rsid w:val="00D03C9D"/>
    <w:rsid w:val="00D05BAD"/>
    <w:rsid w:val="00D1000D"/>
    <w:rsid w:val="00D12DC6"/>
    <w:rsid w:val="00D14F12"/>
    <w:rsid w:val="00D21963"/>
    <w:rsid w:val="00D22AAD"/>
    <w:rsid w:val="00D2746C"/>
    <w:rsid w:val="00D27E1A"/>
    <w:rsid w:val="00D33E75"/>
    <w:rsid w:val="00D40E27"/>
    <w:rsid w:val="00D51B3B"/>
    <w:rsid w:val="00D56473"/>
    <w:rsid w:val="00D62332"/>
    <w:rsid w:val="00D6382A"/>
    <w:rsid w:val="00D766B7"/>
    <w:rsid w:val="00D80FDF"/>
    <w:rsid w:val="00D94069"/>
    <w:rsid w:val="00DA5E35"/>
    <w:rsid w:val="00DC0630"/>
    <w:rsid w:val="00DC2B25"/>
    <w:rsid w:val="00DD0107"/>
    <w:rsid w:val="00DF5F99"/>
    <w:rsid w:val="00E030D5"/>
    <w:rsid w:val="00E10461"/>
    <w:rsid w:val="00E11303"/>
    <w:rsid w:val="00E207FB"/>
    <w:rsid w:val="00E30F1B"/>
    <w:rsid w:val="00E33F94"/>
    <w:rsid w:val="00E517D2"/>
    <w:rsid w:val="00E51D14"/>
    <w:rsid w:val="00E526B7"/>
    <w:rsid w:val="00E540D2"/>
    <w:rsid w:val="00E54407"/>
    <w:rsid w:val="00E73903"/>
    <w:rsid w:val="00E74B4D"/>
    <w:rsid w:val="00E86C6A"/>
    <w:rsid w:val="00EA1D4E"/>
    <w:rsid w:val="00EA5F9E"/>
    <w:rsid w:val="00EA6E7A"/>
    <w:rsid w:val="00EC3C26"/>
    <w:rsid w:val="00EC4368"/>
    <w:rsid w:val="00ED6D60"/>
    <w:rsid w:val="00EE3687"/>
    <w:rsid w:val="00EE4768"/>
    <w:rsid w:val="00EF0E95"/>
    <w:rsid w:val="00EF195C"/>
    <w:rsid w:val="00F16694"/>
    <w:rsid w:val="00F25D93"/>
    <w:rsid w:val="00F3036A"/>
    <w:rsid w:val="00F34423"/>
    <w:rsid w:val="00F456F2"/>
    <w:rsid w:val="00F45DDC"/>
    <w:rsid w:val="00F574BD"/>
    <w:rsid w:val="00F64E1B"/>
    <w:rsid w:val="00F75E79"/>
    <w:rsid w:val="00F84B11"/>
    <w:rsid w:val="00F937F6"/>
    <w:rsid w:val="00F9470B"/>
    <w:rsid w:val="00FB1EF9"/>
    <w:rsid w:val="00FD215E"/>
    <w:rsid w:val="00FD64CF"/>
    <w:rsid w:val="00FE32A5"/>
    <w:rsid w:val="00FF19C1"/>
    <w:rsid w:val="00FF2B3D"/>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 w:type="character" w:styleId="af1">
    <w:name w:val="Placeholder Text"/>
    <w:basedOn w:val="a0"/>
    <w:uiPriority w:val="99"/>
    <w:unhideWhenUsed/>
    <w:rsid w:val="000A12A4"/>
    <w:rPr>
      <w:color w:val="808080"/>
    </w:rPr>
  </w:style>
</w:styles>
</file>

<file path=word/webSettings.xml><?xml version="1.0" encoding="utf-8"?>
<w:webSettings xmlns:r="http://schemas.openxmlformats.org/officeDocument/2006/relationships" xmlns:w="http://schemas.openxmlformats.org/wordprocessingml/2006/main">
  <w:divs>
    <w:div w:id="1032733162">
      <w:bodyDiv w:val="1"/>
      <w:marLeft w:val="0"/>
      <w:marRight w:val="0"/>
      <w:marTop w:val="0"/>
      <w:marBottom w:val="0"/>
      <w:divBdr>
        <w:top w:val="none" w:sz="0" w:space="0" w:color="auto"/>
        <w:left w:val="none" w:sz="0" w:space="0" w:color="auto"/>
        <w:bottom w:val="none" w:sz="0" w:space="0" w:color="auto"/>
        <w:right w:val="none" w:sz="0" w:space="0" w:color="auto"/>
      </w:divBdr>
      <w:divsChild>
        <w:div w:id="1606884078">
          <w:marLeft w:val="0"/>
          <w:marRight w:val="0"/>
          <w:marTop w:val="0"/>
          <w:marBottom w:val="0"/>
          <w:divBdr>
            <w:top w:val="none" w:sz="0" w:space="0" w:color="auto"/>
            <w:left w:val="none" w:sz="0" w:space="0" w:color="auto"/>
            <w:bottom w:val="none" w:sz="0" w:space="0" w:color="auto"/>
            <w:right w:val="none" w:sz="0" w:space="0" w:color="auto"/>
          </w:divBdr>
        </w:div>
      </w:divsChild>
    </w:div>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image" Target="media/image260.wmf"/><Relationship Id="rId769" Type="http://schemas.openxmlformats.org/officeDocument/2006/relationships/oleObject" Target="embeddings/oleObject450.bin"/><Relationship Id="rId21" Type="http://schemas.openxmlformats.org/officeDocument/2006/relationships/oleObject" Target="embeddings/oleObject5.bin"/><Relationship Id="rId324" Type="http://schemas.openxmlformats.org/officeDocument/2006/relationships/oleObject" Target="embeddings/oleObject193.bin"/><Relationship Id="rId531" Type="http://schemas.openxmlformats.org/officeDocument/2006/relationships/oleObject" Target="embeddings/oleObject320.bin"/><Relationship Id="rId629" Type="http://schemas.openxmlformats.org/officeDocument/2006/relationships/image" Target="media/image239.wmf"/><Relationship Id="rId170" Type="http://schemas.openxmlformats.org/officeDocument/2006/relationships/oleObject" Target="embeddings/oleObject94.bin"/><Relationship Id="rId836" Type="http://schemas.openxmlformats.org/officeDocument/2006/relationships/image" Target="media/image334.wmf"/><Relationship Id="rId268" Type="http://schemas.openxmlformats.org/officeDocument/2006/relationships/oleObject" Target="embeddings/oleObject157.bin"/><Relationship Id="rId475" Type="http://schemas.openxmlformats.org/officeDocument/2006/relationships/oleObject" Target="embeddings/oleObject284.bin"/><Relationship Id="rId682" Type="http://schemas.openxmlformats.org/officeDocument/2006/relationships/image" Target="media/image265.wmf"/><Relationship Id="rId903" Type="http://schemas.openxmlformats.org/officeDocument/2006/relationships/oleObject" Target="embeddings/oleObject520.bin"/><Relationship Id="rId32" Type="http://schemas.openxmlformats.org/officeDocument/2006/relationships/oleObject" Target="embeddings/oleObject11.bin"/><Relationship Id="rId128" Type="http://schemas.openxmlformats.org/officeDocument/2006/relationships/oleObject" Target="embeddings/oleObject68.bin"/><Relationship Id="rId335" Type="http://schemas.openxmlformats.org/officeDocument/2006/relationships/oleObject" Target="embeddings/oleObject200.bin"/><Relationship Id="rId542" Type="http://schemas.openxmlformats.org/officeDocument/2006/relationships/image" Target="media/image202.wmf"/><Relationship Id="rId181" Type="http://schemas.openxmlformats.org/officeDocument/2006/relationships/image" Target="media/image65.wmf"/><Relationship Id="rId402" Type="http://schemas.openxmlformats.org/officeDocument/2006/relationships/oleObject" Target="embeddings/oleObject243.bin"/><Relationship Id="rId847" Type="http://schemas.openxmlformats.org/officeDocument/2006/relationships/oleObject" Target="embeddings/oleObject493.bin"/><Relationship Id="rId279" Type="http://schemas.openxmlformats.org/officeDocument/2006/relationships/oleObject" Target="embeddings/oleObject164.bin"/><Relationship Id="rId486" Type="http://schemas.openxmlformats.org/officeDocument/2006/relationships/oleObject" Target="embeddings/oleObject291.bin"/><Relationship Id="rId693" Type="http://schemas.openxmlformats.org/officeDocument/2006/relationships/oleObject" Target="embeddings/oleObject409.bin"/><Relationship Id="rId707" Type="http://schemas.openxmlformats.org/officeDocument/2006/relationships/oleObject" Target="embeddings/oleObject416.bin"/><Relationship Id="rId914" Type="http://schemas.openxmlformats.org/officeDocument/2006/relationships/image" Target="media/image374.wmf"/><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oleObject" Target="embeddings/oleObject208.bin"/><Relationship Id="rId553" Type="http://schemas.openxmlformats.org/officeDocument/2006/relationships/oleObject" Target="embeddings/oleObject333.bin"/><Relationship Id="rId760" Type="http://schemas.openxmlformats.org/officeDocument/2006/relationships/image" Target="media/image300.wmf"/><Relationship Id="rId192" Type="http://schemas.openxmlformats.org/officeDocument/2006/relationships/image" Target="media/image69.wmf"/><Relationship Id="rId206" Type="http://schemas.openxmlformats.org/officeDocument/2006/relationships/image" Target="media/image74.wmf"/><Relationship Id="rId413" Type="http://schemas.openxmlformats.org/officeDocument/2006/relationships/image" Target="media/image148.wmf"/><Relationship Id="rId858" Type="http://schemas.openxmlformats.org/officeDocument/2006/relationships/oleObject" Target="embeddings/oleObject499.bin"/><Relationship Id="rId497" Type="http://schemas.openxmlformats.org/officeDocument/2006/relationships/image" Target="media/image183.wmf"/><Relationship Id="rId620" Type="http://schemas.openxmlformats.org/officeDocument/2006/relationships/oleObject" Target="embeddings/oleObject371.bin"/><Relationship Id="rId718" Type="http://schemas.openxmlformats.org/officeDocument/2006/relationships/image" Target="media/image281.wmf"/><Relationship Id="rId925" Type="http://schemas.openxmlformats.org/officeDocument/2006/relationships/oleObject" Target="embeddings/oleObject533.bin"/><Relationship Id="rId357" Type="http://schemas.openxmlformats.org/officeDocument/2006/relationships/oleObject" Target="embeddings/oleObject214.bin"/><Relationship Id="rId54" Type="http://schemas.openxmlformats.org/officeDocument/2006/relationships/image" Target="media/image16.wmf"/><Relationship Id="rId217" Type="http://schemas.openxmlformats.org/officeDocument/2006/relationships/image" Target="media/image79.wmf"/><Relationship Id="rId564" Type="http://schemas.openxmlformats.org/officeDocument/2006/relationships/oleObject" Target="embeddings/oleObject341.bin"/><Relationship Id="rId771" Type="http://schemas.openxmlformats.org/officeDocument/2006/relationships/image" Target="media/image305.wmf"/><Relationship Id="rId869" Type="http://schemas.openxmlformats.org/officeDocument/2006/relationships/image" Target="media/image350.wmf"/><Relationship Id="rId424" Type="http://schemas.openxmlformats.org/officeDocument/2006/relationships/oleObject" Target="embeddings/oleObject257.bin"/><Relationship Id="rId631" Type="http://schemas.openxmlformats.org/officeDocument/2006/relationships/image" Target="media/image240.wmf"/><Relationship Id="rId729" Type="http://schemas.openxmlformats.org/officeDocument/2006/relationships/oleObject" Target="embeddings/oleObject429.bin"/><Relationship Id="rId270" Type="http://schemas.openxmlformats.org/officeDocument/2006/relationships/image" Target="media/image97.wmf"/><Relationship Id="rId936" Type="http://schemas.openxmlformats.org/officeDocument/2006/relationships/hyperlink" Target="http://xueshu.baidu.com/s?wd=author%3A%28Kuo-Nan%20Chen%29%20&amp;tn=SE_baiduxueshu_c1gjeupa&amp;ie=utf-8&amp;sc_f_para=sc_hilight%3Dperson" TargetMode="External"/><Relationship Id="rId65" Type="http://schemas.openxmlformats.org/officeDocument/2006/relationships/oleObject" Target="embeddings/oleObject30.bin"/><Relationship Id="rId130" Type="http://schemas.openxmlformats.org/officeDocument/2006/relationships/oleObject" Target="embeddings/oleObject69.bin"/><Relationship Id="rId368" Type="http://schemas.openxmlformats.org/officeDocument/2006/relationships/image" Target="media/image133.wmf"/><Relationship Id="rId575" Type="http://schemas.openxmlformats.org/officeDocument/2006/relationships/image" Target="media/image214.wmf"/><Relationship Id="rId782" Type="http://schemas.openxmlformats.org/officeDocument/2006/relationships/image" Target="media/image309.wmf"/><Relationship Id="rId228" Type="http://schemas.openxmlformats.org/officeDocument/2006/relationships/oleObject" Target="embeddings/oleObject132.bin"/><Relationship Id="rId435" Type="http://schemas.openxmlformats.org/officeDocument/2006/relationships/image" Target="media/image157.wmf"/><Relationship Id="rId642" Type="http://schemas.openxmlformats.org/officeDocument/2006/relationships/oleObject" Target="embeddings/oleObject382.bin"/><Relationship Id="rId281" Type="http://schemas.openxmlformats.org/officeDocument/2006/relationships/image" Target="media/image101.wmf"/><Relationship Id="rId502" Type="http://schemas.openxmlformats.org/officeDocument/2006/relationships/image" Target="media/image185.wmf"/><Relationship Id="rId76" Type="http://schemas.openxmlformats.org/officeDocument/2006/relationships/oleObject" Target="embeddings/oleObject35.bin"/><Relationship Id="rId141" Type="http://schemas.openxmlformats.org/officeDocument/2006/relationships/oleObject" Target="embeddings/oleObject75.bin"/><Relationship Id="rId379" Type="http://schemas.openxmlformats.org/officeDocument/2006/relationships/oleObject" Target="embeddings/oleObject228.bin"/><Relationship Id="rId586" Type="http://schemas.openxmlformats.org/officeDocument/2006/relationships/oleObject" Target="embeddings/oleObject352.bin"/><Relationship Id="rId793" Type="http://schemas.openxmlformats.org/officeDocument/2006/relationships/oleObject" Target="embeddings/oleObject464.bin"/><Relationship Id="rId807" Type="http://schemas.openxmlformats.org/officeDocument/2006/relationships/image" Target="media/image321.wmf"/><Relationship Id="rId7" Type="http://schemas.openxmlformats.org/officeDocument/2006/relationships/footnotes" Target="footnotes.xml"/><Relationship Id="rId239" Type="http://schemas.openxmlformats.org/officeDocument/2006/relationships/oleObject" Target="embeddings/oleObject139.bin"/><Relationship Id="rId446" Type="http://schemas.openxmlformats.org/officeDocument/2006/relationships/image" Target="media/image162.wmf"/><Relationship Id="rId653" Type="http://schemas.openxmlformats.org/officeDocument/2006/relationships/image" Target="media/image251.wmf"/><Relationship Id="rId292" Type="http://schemas.openxmlformats.org/officeDocument/2006/relationships/oleObject" Target="embeddings/oleObject172.bin"/><Relationship Id="rId306" Type="http://schemas.openxmlformats.org/officeDocument/2006/relationships/image" Target="media/image110.wmf"/><Relationship Id="rId860" Type="http://schemas.openxmlformats.org/officeDocument/2006/relationships/oleObject" Target="embeddings/oleObject500.bin"/><Relationship Id="rId87" Type="http://schemas.openxmlformats.org/officeDocument/2006/relationships/oleObject" Target="embeddings/oleObject42.bin"/><Relationship Id="rId513" Type="http://schemas.openxmlformats.org/officeDocument/2006/relationships/oleObject" Target="embeddings/oleObject309.bin"/><Relationship Id="rId597" Type="http://schemas.openxmlformats.org/officeDocument/2006/relationships/oleObject" Target="embeddings/oleObject358.bin"/><Relationship Id="rId720" Type="http://schemas.openxmlformats.org/officeDocument/2006/relationships/image" Target="media/image282.wmf"/><Relationship Id="rId818" Type="http://schemas.openxmlformats.org/officeDocument/2006/relationships/oleObject" Target="embeddings/oleObject478.bin"/><Relationship Id="rId152" Type="http://schemas.openxmlformats.org/officeDocument/2006/relationships/oleObject" Target="embeddings/oleObject82.bin"/><Relationship Id="rId457" Type="http://schemas.openxmlformats.org/officeDocument/2006/relationships/oleObject" Target="embeddings/oleObject275.bin"/><Relationship Id="rId664" Type="http://schemas.openxmlformats.org/officeDocument/2006/relationships/oleObject" Target="embeddings/oleObject393.bin"/><Relationship Id="rId871" Type="http://schemas.openxmlformats.org/officeDocument/2006/relationships/image" Target="media/image351.wmf"/><Relationship Id="rId14" Type="http://schemas.openxmlformats.org/officeDocument/2006/relationships/footer" Target="footer3.xml"/><Relationship Id="rId317" Type="http://schemas.openxmlformats.org/officeDocument/2006/relationships/image" Target="media/image114.wmf"/><Relationship Id="rId524" Type="http://schemas.openxmlformats.org/officeDocument/2006/relationships/oleObject" Target="embeddings/oleObject316.bin"/><Relationship Id="rId731" Type="http://schemas.openxmlformats.org/officeDocument/2006/relationships/oleObject" Target="embeddings/oleObject430.bin"/><Relationship Id="rId98" Type="http://schemas.openxmlformats.org/officeDocument/2006/relationships/oleObject" Target="embeddings/oleObject49.bin"/><Relationship Id="rId163" Type="http://schemas.openxmlformats.org/officeDocument/2006/relationships/oleObject" Target="embeddings/oleObject89.bin"/><Relationship Id="rId370" Type="http://schemas.openxmlformats.org/officeDocument/2006/relationships/oleObject" Target="embeddings/oleObject222.bin"/><Relationship Id="rId829" Type="http://schemas.openxmlformats.org/officeDocument/2006/relationships/oleObject" Target="embeddings/oleObject484.bin"/><Relationship Id="rId230" Type="http://schemas.openxmlformats.org/officeDocument/2006/relationships/oleObject" Target="embeddings/oleObject133.bin"/><Relationship Id="rId468" Type="http://schemas.openxmlformats.org/officeDocument/2006/relationships/image" Target="media/image173.wmf"/><Relationship Id="rId675" Type="http://schemas.openxmlformats.org/officeDocument/2006/relationships/image" Target="media/image262.wmf"/><Relationship Id="rId882" Type="http://schemas.openxmlformats.org/officeDocument/2006/relationships/image" Target="media/image356.wmf"/><Relationship Id="rId25" Type="http://schemas.openxmlformats.org/officeDocument/2006/relationships/image" Target="media/image4.wmf"/><Relationship Id="rId328" Type="http://schemas.openxmlformats.org/officeDocument/2006/relationships/image" Target="media/image118.wmf"/><Relationship Id="rId535" Type="http://schemas.openxmlformats.org/officeDocument/2006/relationships/oleObject" Target="embeddings/oleObject322.bin"/><Relationship Id="rId742" Type="http://schemas.openxmlformats.org/officeDocument/2006/relationships/image" Target="media/image292.wmf"/><Relationship Id="rId174" Type="http://schemas.openxmlformats.org/officeDocument/2006/relationships/oleObject" Target="embeddings/oleObject96.bin"/><Relationship Id="rId381" Type="http://schemas.openxmlformats.org/officeDocument/2006/relationships/oleObject" Target="embeddings/oleObject230.bin"/><Relationship Id="rId602" Type="http://schemas.openxmlformats.org/officeDocument/2006/relationships/image" Target="media/image227.wmf"/><Relationship Id="rId241" Type="http://schemas.openxmlformats.org/officeDocument/2006/relationships/oleObject" Target="embeddings/oleObject140.bin"/><Relationship Id="rId479" Type="http://schemas.openxmlformats.org/officeDocument/2006/relationships/image" Target="media/image178.wmf"/><Relationship Id="rId686" Type="http://schemas.openxmlformats.org/officeDocument/2006/relationships/image" Target="media/image267.wmf"/><Relationship Id="rId893" Type="http://schemas.openxmlformats.org/officeDocument/2006/relationships/oleObject" Target="embeddings/oleObject515.bin"/><Relationship Id="rId907" Type="http://schemas.openxmlformats.org/officeDocument/2006/relationships/oleObject" Target="embeddings/oleObject522.bin"/><Relationship Id="rId36" Type="http://schemas.openxmlformats.org/officeDocument/2006/relationships/oleObject" Target="embeddings/oleObject14.bin"/><Relationship Id="rId339" Type="http://schemas.openxmlformats.org/officeDocument/2006/relationships/oleObject" Target="embeddings/oleObject203.bin"/><Relationship Id="rId546" Type="http://schemas.openxmlformats.org/officeDocument/2006/relationships/oleObject" Target="embeddings/oleObject328.bin"/><Relationship Id="rId753" Type="http://schemas.openxmlformats.org/officeDocument/2006/relationships/oleObject" Target="embeddings/oleObject442.bin"/><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oleObject" Target="embeddings/oleObject76.bin"/><Relationship Id="rId185" Type="http://schemas.openxmlformats.org/officeDocument/2006/relationships/oleObject" Target="embeddings/oleObject104.bin"/><Relationship Id="rId350" Type="http://schemas.openxmlformats.org/officeDocument/2006/relationships/image" Target="media/image125.wmf"/><Relationship Id="rId406" Type="http://schemas.openxmlformats.org/officeDocument/2006/relationships/oleObject" Target="embeddings/oleObject247.bin"/><Relationship Id="rId588" Type="http://schemas.openxmlformats.org/officeDocument/2006/relationships/oleObject" Target="embeddings/oleObject353.bin"/><Relationship Id="rId795" Type="http://schemas.openxmlformats.org/officeDocument/2006/relationships/oleObject" Target="embeddings/oleObject465.bin"/><Relationship Id="rId809" Type="http://schemas.openxmlformats.org/officeDocument/2006/relationships/oleObject" Target="embeddings/oleObject473.bin"/><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image" Target="media/image140.wmf"/><Relationship Id="rId448" Type="http://schemas.openxmlformats.org/officeDocument/2006/relationships/image" Target="media/image163.wmf"/><Relationship Id="rId613" Type="http://schemas.openxmlformats.org/officeDocument/2006/relationships/image" Target="media/image231.wmf"/><Relationship Id="rId655" Type="http://schemas.openxmlformats.org/officeDocument/2006/relationships/image" Target="media/image252.wmf"/><Relationship Id="rId697" Type="http://schemas.openxmlformats.org/officeDocument/2006/relationships/oleObject" Target="embeddings/oleObject411.bin"/><Relationship Id="rId820" Type="http://schemas.openxmlformats.org/officeDocument/2006/relationships/image" Target="media/image326.wmf"/><Relationship Id="rId862" Type="http://schemas.openxmlformats.org/officeDocument/2006/relationships/oleObject" Target="embeddings/oleObject501.bin"/><Relationship Id="rId918" Type="http://schemas.openxmlformats.org/officeDocument/2006/relationships/image" Target="media/image376.wmf"/><Relationship Id="rId252" Type="http://schemas.openxmlformats.org/officeDocument/2006/relationships/image" Target="media/image92.wmf"/><Relationship Id="rId294" Type="http://schemas.openxmlformats.org/officeDocument/2006/relationships/oleObject" Target="embeddings/oleObject174.bin"/><Relationship Id="rId308" Type="http://schemas.openxmlformats.org/officeDocument/2006/relationships/image" Target="media/image111.wmf"/><Relationship Id="rId515" Type="http://schemas.openxmlformats.org/officeDocument/2006/relationships/oleObject" Target="embeddings/oleObject310.bin"/><Relationship Id="rId722" Type="http://schemas.openxmlformats.org/officeDocument/2006/relationships/oleObject" Target="embeddings/oleObject425.bin"/><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9.bin"/><Relationship Id="rId154" Type="http://schemas.openxmlformats.org/officeDocument/2006/relationships/image" Target="media/image56.wmf"/><Relationship Id="rId361" Type="http://schemas.openxmlformats.org/officeDocument/2006/relationships/image" Target="media/image130.wmf"/><Relationship Id="rId557" Type="http://schemas.openxmlformats.org/officeDocument/2006/relationships/oleObject" Target="embeddings/oleObject337.bin"/><Relationship Id="rId599" Type="http://schemas.openxmlformats.org/officeDocument/2006/relationships/oleObject" Target="embeddings/oleObject359.bin"/><Relationship Id="rId764" Type="http://schemas.openxmlformats.org/officeDocument/2006/relationships/image" Target="media/image302.wmf"/><Relationship Id="rId196" Type="http://schemas.openxmlformats.org/officeDocument/2006/relationships/oleObject" Target="embeddings/oleObject111.bin"/><Relationship Id="rId417" Type="http://schemas.openxmlformats.org/officeDocument/2006/relationships/oleObject" Target="embeddings/oleObject253.bin"/><Relationship Id="rId459" Type="http://schemas.openxmlformats.org/officeDocument/2006/relationships/oleObject" Target="embeddings/oleObject276.bin"/><Relationship Id="rId624" Type="http://schemas.openxmlformats.org/officeDocument/2006/relationships/oleObject" Target="embeddings/oleObject373.bin"/><Relationship Id="rId666" Type="http://schemas.openxmlformats.org/officeDocument/2006/relationships/oleObject" Target="embeddings/oleObject394.bin"/><Relationship Id="rId831" Type="http://schemas.openxmlformats.org/officeDocument/2006/relationships/oleObject" Target="embeddings/oleObject485.bin"/><Relationship Id="rId873" Type="http://schemas.openxmlformats.org/officeDocument/2006/relationships/oleObject" Target="embeddings/oleObject507.bin"/><Relationship Id="rId16" Type="http://schemas.openxmlformats.org/officeDocument/2006/relationships/oleObject" Target="embeddings/oleObject1.bin"/><Relationship Id="rId221" Type="http://schemas.openxmlformats.org/officeDocument/2006/relationships/oleObject" Target="embeddings/oleObject127.bin"/><Relationship Id="rId263" Type="http://schemas.openxmlformats.org/officeDocument/2006/relationships/oleObject" Target="embeddings/oleObject154.bin"/><Relationship Id="rId319" Type="http://schemas.openxmlformats.org/officeDocument/2006/relationships/oleObject" Target="embeddings/oleObject190.bin"/><Relationship Id="rId470" Type="http://schemas.openxmlformats.org/officeDocument/2006/relationships/image" Target="media/image174.wmf"/><Relationship Id="rId526" Type="http://schemas.openxmlformats.org/officeDocument/2006/relationships/oleObject" Target="embeddings/oleObject317.bin"/><Relationship Id="rId929" Type="http://schemas.openxmlformats.org/officeDocument/2006/relationships/oleObject" Target="embeddings/oleObject536.bin"/><Relationship Id="rId58" Type="http://schemas.openxmlformats.org/officeDocument/2006/relationships/image" Target="media/image18.wmf"/><Relationship Id="rId123" Type="http://schemas.openxmlformats.org/officeDocument/2006/relationships/image" Target="media/image43.wmf"/><Relationship Id="rId330" Type="http://schemas.openxmlformats.org/officeDocument/2006/relationships/image" Target="media/image119.wmf"/><Relationship Id="rId568" Type="http://schemas.openxmlformats.org/officeDocument/2006/relationships/oleObject" Target="embeddings/oleObject343.bin"/><Relationship Id="rId733" Type="http://schemas.openxmlformats.org/officeDocument/2006/relationships/oleObject" Target="embeddings/oleObject431.bin"/><Relationship Id="rId775" Type="http://schemas.openxmlformats.org/officeDocument/2006/relationships/image" Target="media/image307.wmf"/><Relationship Id="rId940" Type="http://schemas.openxmlformats.org/officeDocument/2006/relationships/header" Target="header6.xml"/><Relationship Id="rId165" Type="http://schemas.openxmlformats.org/officeDocument/2006/relationships/image" Target="media/image60.wmf"/><Relationship Id="rId372" Type="http://schemas.openxmlformats.org/officeDocument/2006/relationships/oleObject" Target="embeddings/oleObject224.bin"/><Relationship Id="rId428" Type="http://schemas.openxmlformats.org/officeDocument/2006/relationships/image" Target="media/image154.wmf"/><Relationship Id="rId635" Type="http://schemas.openxmlformats.org/officeDocument/2006/relationships/image" Target="media/image242.wmf"/><Relationship Id="rId677" Type="http://schemas.openxmlformats.org/officeDocument/2006/relationships/image" Target="media/image263.wmf"/><Relationship Id="rId800" Type="http://schemas.openxmlformats.org/officeDocument/2006/relationships/image" Target="media/image318.wmf"/><Relationship Id="rId842" Type="http://schemas.openxmlformats.org/officeDocument/2006/relationships/image" Target="media/image337.wmf"/><Relationship Id="rId232" Type="http://schemas.openxmlformats.org/officeDocument/2006/relationships/oleObject" Target="embeddings/oleObject134.bin"/><Relationship Id="rId274" Type="http://schemas.openxmlformats.org/officeDocument/2006/relationships/oleObject" Target="embeddings/oleObject161.bin"/><Relationship Id="rId481" Type="http://schemas.openxmlformats.org/officeDocument/2006/relationships/oleObject" Target="embeddings/oleObject288.bin"/><Relationship Id="rId702" Type="http://schemas.openxmlformats.org/officeDocument/2006/relationships/image" Target="media/image274.wmf"/><Relationship Id="rId884" Type="http://schemas.openxmlformats.org/officeDocument/2006/relationships/image" Target="media/image357.jpeg"/><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oleObject" Target="embeddings/oleObject323.bin"/><Relationship Id="rId579" Type="http://schemas.openxmlformats.org/officeDocument/2006/relationships/image" Target="media/image216.wmf"/><Relationship Id="rId744" Type="http://schemas.openxmlformats.org/officeDocument/2006/relationships/image" Target="media/image293.wmf"/><Relationship Id="rId786" Type="http://schemas.openxmlformats.org/officeDocument/2006/relationships/image" Target="media/image311.wmf"/><Relationship Id="rId80" Type="http://schemas.openxmlformats.org/officeDocument/2006/relationships/oleObject" Target="embeddings/oleObject37.bin"/><Relationship Id="rId176" Type="http://schemas.openxmlformats.org/officeDocument/2006/relationships/oleObject" Target="embeddings/oleObject98.bin"/><Relationship Id="rId341" Type="http://schemas.openxmlformats.org/officeDocument/2006/relationships/oleObject" Target="embeddings/oleObject205.bin"/><Relationship Id="rId383" Type="http://schemas.openxmlformats.org/officeDocument/2006/relationships/oleObject" Target="embeddings/oleObject232.bin"/><Relationship Id="rId439" Type="http://schemas.openxmlformats.org/officeDocument/2006/relationships/oleObject" Target="embeddings/oleObject266.bin"/><Relationship Id="rId590" Type="http://schemas.openxmlformats.org/officeDocument/2006/relationships/image" Target="media/image221.wmf"/><Relationship Id="rId604" Type="http://schemas.openxmlformats.org/officeDocument/2006/relationships/image" Target="media/image228.wmf"/><Relationship Id="rId646" Type="http://schemas.openxmlformats.org/officeDocument/2006/relationships/oleObject" Target="embeddings/oleObject384.bin"/><Relationship Id="rId811" Type="http://schemas.openxmlformats.org/officeDocument/2006/relationships/oleObject" Target="embeddings/oleObject474.bin"/><Relationship Id="rId201" Type="http://schemas.openxmlformats.org/officeDocument/2006/relationships/image" Target="media/image73.wmf"/><Relationship Id="rId243" Type="http://schemas.openxmlformats.org/officeDocument/2006/relationships/oleObject" Target="embeddings/oleObject141.bin"/><Relationship Id="rId285" Type="http://schemas.openxmlformats.org/officeDocument/2006/relationships/image" Target="media/image102.wmf"/><Relationship Id="rId450" Type="http://schemas.openxmlformats.org/officeDocument/2006/relationships/image" Target="media/image164.wmf"/><Relationship Id="rId506" Type="http://schemas.openxmlformats.org/officeDocument/2006/relationships/image" Target="media/image187.wmf"/><Relationship Id="rId688" Type="http://schemas.openxmlformats.org/officeDocument/2006/relationships/image" Target="media/image268.wmf"/><Relationship Id="rId853" Type="http://schemas.openxmlformats.org/officeDocument/2006/relationships/image" Target="media/image342.wmf"/><Relationship Id="rId895" Type="http://schemas.openxmlformats.org/officeDocument/2006/relationships/oleObject" Target="embeddings/oleObject516.bin"/><Relationship Id="rId909" Type="http://schemas.openxmlformats.org/officeDocument/2006/relationships/oleObject" Target="embeddings/oleObject523.bin"/><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2.wmf"/><Relationship Id="rId492" Type="http://schemas.openxmlformats.org/officeDocument/2006/relationships/oleObject" Target="embeddings/oleObject296.bin"/><Relationship Id="rId548" Type="http://schemas.openxmlformats.org/officeDocument/2006/relationships/oleObject" Target="embeddings/oleObject329.bin"/><Relationship Id="rId713" Type="http://schemas.openxmlformats.org/officeDocument/2006/relationships/oleObject" Target="embeddings/oleObject420.bin"/><Relationship Id="rId755" Type="http://schemas.openxmlformats.org/officeDocument/2006/relationships/oleObject" Target="embeddings/oleObject443.bin"/><Relationship Id="rId797" Type="http://schemas.openxmlformats.org/officeDocument/2006/relationships/oleObject" Target="embeddings/oleObject466.bin"/><Relationship Id="rId920" Type="http://schemas.openxmlformats.org/officeDocument/2006/relationships/image" Target="media/image377.wmf"/><Relationship Id="rId91" Type="http://schemas.openxmlformats.org/officeDocument/2006/relationships/image" Target="media/image32.wmf"/><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image" Target="media/image126.wmf"/><Relationship Id="rId394" Type="http://schemas.openxmlformats.org/officeDocument/2006/relationships/image" Target="media/image141.wmf"/><Relationship Id="rId408" Type="http://schemas.openxmlformats.org/officeDocument/2006/relationships/oleObject" Target="embeddings/oleObject248.bin"/><Relationship Id="rId615" Type="http://schemas.openxmlformats.org/officeDocument/2006/relationships/image" Target="media/image232.wmf"/><Relationship Id="rId822" Type="http://schemas.openxmlformats.org/officeDocument/2006/relationships/image" Target="media/image327.wmf"/><Relationship Id="rId212" Type="http://schemas.openxmlformats.org/officeDocument/2006/relationships/image" Target="media/image77.wmf"/><Relationship Id="rId254" Type="http://schemas.openxmlformats.org/officeDocument/2006/relationships/oleObject" Target="embeddings/oleObject147.bin"/><Relationship Id="rId657" Type="http://schemas.openxmlformats.org/officeDocument/2006/relationships/image" Target="media/image253.wmf"/><Relationship Id="rId699" Type="http://schemas.openxmlformats.org/officeDocument/2006/relationships/oleObject" Target="embeddings/oleObject412.bin"/><Relationship Id="rId864" Type="http://schemas.openxmlformats.org/officeDocument/2006/relationships/oleObject" Target="embeddings/oleObject502.bin"/><Relationship Id="rId49" Type="http://schemas.openxmlformats.org/officeDocument/2006/relationships/oleObject" Target="embeddings/oleObject21.bin"/><Relationship Id="rId114" Type="http://schemas.openxmlformats.org/officeDocument/2006/relationships/image" Target="media/image39.wmf"/><Relationship Id="rId296" Type="http://schemas.openxmlformats.org/officeDocument/2006/relationships/image" Target="media/image106.wmf"/><Relationship Id="rId461" Type="http://schemas.openxmlformats.org/officeDocument/2006/relationships/oleObject" Target="embeddings/oleObject277.bin"/><Relationship Id="rId517" Type="http://schemas.openxmlformats.org/officeDocument/2006/relationships/oleObject" Target="embeddings/oleObject311.bin"/><Relationship Id="rId559" Type="http://schemas.openxmlformats.org/officeDocument/2006/relationships/image" Target="media/image206.wmf"/><Relationship Id="rId724" Type="http://schemas.openxmlformats.org/officeDocument/2006/relationships/image" Target="media/image283.wmf"/><Relationship Id="rId766" Type="http://schemas.openxmlformats.org/officeDocument/2006/relationships/image" Target="media/image303.wmf"/><Relationship Id="rId931" Type="http://schemas.openxmlformats.org/officeDocument/2006/relationships/image" Target="media/image379.wmf"/><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2.bin"/><Relationship Id="rId321" Type="http://schemas.openxmlformats.org/officeDocument/2006/relationships/image" Target="media/image115.wmf"/><Relationship Id="rId363" Type="http://schemas.openxmlformats.org/officeDocument/2006/relationships/image" Target="media/image131.wmf"/><Relationship Id="rId419" Type="http://schemas.openxmlformats.org/officeDocument/2006/relationships/image" Target="media/image150.wmf"/><Relationship Id="rId570" Type="http://schemas.openxmlformats.org/officeDocument/2006/relationships/oleObject" Target="embeddings/oleObject344.bin"/><Relationship Id="rId626" Type="http://schemas.openxmlformats.org/officeDocument/2006/relationships/oleObject" Target="embeddings/oleObject374.bin"/><Relationship Id="rId223" Type="http://schemas.openxmlformats.org/officeDocument/2006/relationships/oleObject" Target="embeddings/oleObject129.bin"/><Relationship Id="rId430" Type="http://schemas.openxmlformats.org/officeDocument/2006/relationships/image" Target="media/image155.wmf"/><Relationship Id="rId668" Type="http://schemas.openxmlformats.org/officeDocument/2006/relationships/oleObject" Target="embeddings/oleObject395.bin"/><Relationship Id="rId833" Type="http://schemas.openxmlformats.org/officeDocument/2006/relationships/oleObject" Target="embeddings/oleObject486.bin"/><Relationship Id="rId875" Type="http://schemas.openxmlformats.org/officeDocument/2006/relationships/oleObject" Target="embeddings/oleObject508.bin"/><Relationship Id="rId18" Type="http://schemas.openxmlformats.org/officeDocument/2006/relationships/oleObject" Target="embeddings/oleObject3.bin"/><Relationship Id="rId265" Type="http://schemas.openxmlformats.org/officeDocument/2006/relationships/image" Target="media/image95.wmf"/><Relationship Id="rId472" Type="http://schemas.openxmlformats.org/officeDocument/2006/relationships/image" Target="media/image175.wmf"/><Relationship Id="rId528" Type="http://schemas.openxmlformats.org/officeDocument/2006/relationships/oleObject" Target="embeddings/oleObject318.bin"/><Relationship Id="rId735" Type="http://schemas.openxmlformats.org/officeDocument/2006/relationships/oleObject" Target="embeddings/oleObject432.bin"/><Relationship Id="rId900" Type="http://schemas.openxmlformats.org/officeDocument/2006/relationships/image" Target="media/image367.wmf"/><Relationship Id="rId942" Type="http://schemas.openxmlformats.org/officeDocument/2006/relationships/theme" Target="theme/theme1.xml"/><Relationship Id="rId125" Type="http://schemas.openxmlformats.org/officeDocument/2006/relationships/image" Target="media/image44.wmf"/><Relationship Id="rId167" Type="http://schemas.openxmlformats.org/officeDocument/2006/relationships/oleObject" Target="embeddings/oleObject92.bin"/><Relationship Id="rId332" Type="http://schemas.openxmlformats.org/officeDocument/2006/relationships/image" Target="media/image120.wmf"/><Relationship Id="rId374" Type="http://schemas.openxmlformats.org/officeDocument/2006/relationships/oleObject" Target="embeddings/oleObject225.bin"/><Relationship Id="rId581" Type="http://schemas.openxmlformats.org/officeDocument/2006/relationships/image" Target="media/image217.wmf"/><Relationship Id="rId777" Type="http://schemas.openxmlformats.org/officeDocument/2006/relationships/oleObject" Target="embeddings/oleObject455.bin"/><Relationship Id="rId71" Type="http://schemas.openxmlformats.org/officeDocument/2006/relationships/image" Target="media/image24.wmf"/><Relationship Id="rId234" Type="http://schemas.openxmlformats.org/officeDocument/2006/relationships/image" Target="media/image84.wmf"/><Relationship Id="rId637" Type="http://schemas.openxmlformats.org/officeDocument/2006/relationships/image" Target="media/image243.wmf"/><Relationship Id="rId679" Type="http://schemas.openxmlformats.org/officeDocument/2006/relationships/oleObject" Target="embeddings/oleObject401.bin"/><Relationship Id="rId802" Type="http://schemas.openxmlformats.org/officeDocument/2006/relationships/image" Target="media/image319.wmf"/><Relationship Id="rId844" Type="http://schemas.openxmlformats.org/officeDocument/2006/relationships/image" Target="media/image338.wmf"/><Relationship Id="rId886" Type="http://schemas.openxmlformats.org/officeDocument/2006/relationships/image" Target="media/image359.jpeg"/><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2.bin"/><Relationship Id="rId441" Type="http://schemas.openxmlformats.org/officeDocument/2006/relationships/oleObject" Target="embeddings/oleObject267.bin"/><Relationship Id="rId483" Type="http://schemas.openxmlformats.org/officeDocument/2006/relationships/image" Target="media/image179.wmf"/><Relationship Id="rId539" Type="http://schemas.openxmlformats.org/officeDocument/2006/relationships/oleObject" Target="embeddings/oleObject324.bin"/><Relationship Id="rId690" Type="http://schemas.openxmlformats.org/officeDocument/2006/relationships/oleObject" Target="embeddings/oleObject407.bin"/><Relationship Id="rId704" Type="http://schemas.openxmlformats.org/officeDocument/2006/relationships/image" Target="media/image275.wmf"/><Relationship Id="rId746" Type="http://schemas.openxmlformats.org/officeDocument/2006/relationships/image" Target="media/image294.wmf"/><Relationship Id="rId911" Type="http://schemas.openxmlformats.org/officeDocument/2006/relationships/oleObject" Target="embeddings/oleObject524.bin"/><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image" Target="media/image64.wmf"/><Relationship Id="rId301" Type="http://schemas.openxmlformats.org/officeDocument/2006/relationships/oleObject" Target="embeddings/oleObject179.bin"/><Relationship Id="rId343" Type="http://schemas.openxmlformats.org/officeDocument/2006/relationships/oleObject" Target="embeddings/oleObject206.bin"/><Relationship Id="rId550" Type="http://schemas.openxmlformats.org/officeDocument/2006/relationships/oleObject" Target="embeddings/oleObject330.bin"/><Relationship Id="rId788" Type="http://schemas.openxmlformats.org/officeDocument/2006/relationships/image" Target="media/image312.wmf"/><Relationship Id="rId82" Type="http://schemas.openxmlformats.org/officeDocument/2006/relationships/oleObject" Target="embeddings/oleObject38.bin"/><Relationship Id="rId203" Type="http://schemas.openxmlformats.org/officeDocument/2006/relationships/oleObject" Target="embeddings/oleObject115.bin"/><Relationship Id="rId385" Type="http://schemas.openxmlformats.org/officeDocument/2006/relationships/oleObject" Target="embeddings/oleObject234.bin"/><Relationship Id="rId592" Type="http://schemas.openxmlformats.org/officeDocument/2006/relationships/image" Target="media/image222.wmf"/><Relationship Id="rId606" Type="http://schemas.openxmlformats.org/officeDocument/2006/relationships/oleObject" Target="embeddings/oleObject363.bin"/><Relationship Id="rId648" Type="http://schemas.openxmlformats.org/officeDocument/2006/relationships/oleObject" Target="embeddings/oleObject385.bin"/><Relationship Id="rId813" Type="http://schemas.openxmlformats.org/officeDocument/2006/relationships/oleObject" Target="embeddings/oleObject475.bin"/><Relationship Id="rId855" Type="http://schemas.openxmlformats.org/officeDocument/2006/relationships/image" Target="media/image343.wmf"/><Relationship Id="rId245" Type="http://schemas.openxmlformats.org/officeDocument/2006/relationships/oleObject" Target="embeddings/oleObject142.bin"/><Relationship Id="rId287" Type="http://schemas.openxmlformats.org/officeDocument/2006/relationships/image" Target="media/image103.wmf"/><Relationship Id="rId410" Type="http://schemas.openxmlformats.org/officeDocument/2006/relationships/oleObject" Target="embeddings/oleObject249.bin"/><Relationship Id="rId452" Type="http://schemas.openxmlformats.org/officeDocument/2006/relationships/image" Target="media/image165.wmf"/><Relationship Id="rId494" Type="http://schemas.openxmlformats.org/officeDocument/2006/relationships/oleObject" Target="embeddings/oleObject297.bin"/><Relationship Id="rId508" Type="http://schemas.openxmlformats.org/officeDocument/2006/relationships/image" Target="media/image188.wmf"/><Relationship Id="rId715" Type="http://schemas.openxmlformats.org/officeDocument/2006/relationships/oleObject" Target="embeddings/oleObject421.bin"/><Relationship Id="rId897" Type="http://schemas.openxmlformats.org/officeDocument/2006/relationships/oleObject" Target="embeddings/oleObject517.bin"/><Relationship Id="rId922" Type="http://schemas.openxmlformats.org/officeDocument/2006/relationships/oleObject" Target="embeddings/oleObject530.bin"/><Relationship Id="rId105" Type="http://schemas.openxmlformats.org/officeDocument/2006/relationships/oleObject" Target="embeddings/oleObject54.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image" Target="media/image127.wmf"/><Relationship Id="rId757" Type="http://schemas.openxmlformats.org/officeDocument/2006/relationships/oleObject" Target="embeddings/oleObject444.bin"/><Relationship Id="rId799" Type="http://schemas.openxmlformats.org/officeDocument/2006/relationships/oleObject" Target="embeddings/oleObject467.bin"/><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7.bin"/><Relationship Id="rId396" Type="http://schemas.openxmlformats.org/officeDocument/2006/relationships/image" Target="media/image142.wmf"/><Relationship Id="rId561" Type="http://schemas.openxmlformats.org/officeDocument/2006/relationships/image" Target="media/image207.wmf"/><Relationship Id="rId617" Type="http://schemas.openxmlformats.org/officeDocument/2006/relationships/image" Target="media/image233.wmf"/><Relationship Id="rId659" Type="http://schemas.openxmlformats.org/officeDocument/2006/relationships/image" Target="media/image254.wmf"/><Relationship Id="rId824" Type="http://schemas.openxmlformats.org/officeDocument/2006/relationships/image" Target="media/image328.wmf"/><Relationship Id="rId866" Type="http://schemas.openxmlformats.org/officeDocument/2006/relationships/oleObject" Target="embeddings/oleObject503.bin"/><Relationship Id="rId214" Type="http://schemas.openxmlformats.org/officeDocument/2006/relationships/image" Target="media/image78.wmf"/><Relationship Id="rId256" Type="http://schemas.openxmlformats.org/officeDocument/2006/relationships/oleObject" Target="embeddings/oleObject149.bin"/><Relationship Id="rId298" Type="http://schemas.openxmlformats.org/officeDocument/2006/relationships/oleObject" Target="embeddings/oleObject177.bin"/><Relationship Id="rId421" Type="http://schemas.openxmlformats.org/officeDocument/2006/relationships/image" Target="media/image151.wmf"/><Relationship Id="rId463" Type="http://schemas.openxmlformats.org/officeDocument/2006/relationships/oleObject" Target="embeddings/oleObject278.bin"/><Relationship Id="rId519" Type="http://schemas.openxmlformats.org/officeDocument/2006/relationships/image" Target="media/image192.wmf"/><Relationship Id="rId670" Type="http://schemas.openxmlformats.org/officeDocument/2006/relationships/oleObject" Target="embeddings/oleObject396.bin"/><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image" Target="media/image116.wmf"/><Relationship Id="rId530" Type="http://schemas.openxmlformats.org/officeDocument/2006/relationships/oleObject" Target="embeddings/oleObject319.bin"/><Relationship Id="rId726" Type="http://schemas.openxmlformats.org/officeDocument/2006/relationships/image" Target="media/image284.wmf"/><Relationship Id="rId768" Type="http://schemas.openxmlformats.org/officeDocument/2006/relationships/image" Target="media/image304.wmf"/><Relationship Id="rId933" Type="http://schemas.openxmlformats.org/officeDocument/2006/relationships/hyperlink" Target="http://xueshu.baidu.com/s?wd=author%3A%28ChinFeng%20Lee%29%20&amp;tn=SE_baiduxueshu_c1gjeupa&amp;ie=utf-8&amp;sc_f_para=sc_hilight%3Dperson" TargetMode="External"/><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9.bin"/><Relationship Id="rId572" Type="http://schemas.openxmlformats.org/officeDocument/2006/relationships/oleObject" Target="embeddings/oleObject345.bin"/><Relationship Id="rId628" Type="http://schemas.openxmlformats.org/officeDocument/2006/relationships/oleObject" Target="embeddings/oleObject375.bin"/><Relationship Id="rId835" Type="http://schemas.openxmlformats.org/officeDocument/2006/relationships/oleObject" Target="embeddings/oleObject487.bin"/><Relationship Id="rId225" Type="http://schemas.openxmlformats.org/officeDocument/2006/relationships/image" Target="media/image80.wmf"/><Relationship Id="rId267" Type="http://schemas.openxmlformats.org/officeDocument/2006/relationships/image" Target="media/image96.wmf"/><Relationship Id="rId432" Type="http://schemas.openxmlformats.org/officeDocument/2006/relationships/image" Target="media/image156.wmf"/><Relationship Id="rId474" Type="http://schemas.openxmlformats.org/officeDocument/2006/relationships/image" Target="media/image176.wmf"/><Relationship Id="rId877" Type="http://schemas.openxmlformats.org/officeDocument/2006/relationships/oleObject" Target="embeddings/oleObject509.bin"/><Relationship Id="rId127" Type="http://schemas.openxmlformats.org/officeDocument/2006/relationships/image" Target="media/image45.wmf"/><Relationship Id="rId681" Type="http://schemas.openxmlformats.org/officeDocument/2006/relationships/oleObject" Target="embeddings/oleObject402.bin"/><Relationship Id="rId737" Type="http://schemas.openxmlformats.org/officeDocument/2006/relationships/oleObject" Target="embeddings/oleObject433.bin"/><Relationship Id="rId779" Type="http://schemas.openxmlformats.org/officeDocument/2006/relationships/oleObject" Target="embeddings/oleObject456.bin"/><Relationship Id="rId902" Type="http://schemas.openxmlformats.org/officeDocument/2006/relationships/image" Target="media/image368.wmf"/><Relationship Id="rId944" Type="http://schemas.microsoft.com/office/2011/relationships/commentsExtended" Target="commentsExtended.xml"/><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image" Target="media/image61.wmf"/><Relationship Id="rId334" Type="http://schemas.openxmlformats.org/officeDocument/2006/relationships/oleObject" Target="embeddings/oleObject199.bin"/><Relationship Id="rId376" Type="http://schemas.openxmlformats.org/officeDocument/2006/relationships/oleObject" Target="embeddings/oleObject226.bin"/><Relationship Id="rId541" Type="http://schemas.openxmlformats.org/officeDocument/2006/relationships/oleObject" Target="embeddings/oleObject325.bin"/><Relationship Id="rId583" Type="http://schemas.openxmlformats.org/officeDocument/2006/relationships/image" Target="media/image218.wmf"/><Relationship Id="rId639" Type="http://schemas.openxmlformats.org/officeDocument/2006/relationships/image" Target="media/image244.wmf"/><Relationship Id="rId790" Type="http://schemas.openxmlformats.org/officeDocument/2006/relationships/image" Target="media/image313.wmf"/><Relationship Id="rId804" Type="http://schemas.openxmlformats.org/officeDocument/2006/relationships/image" Target="media/image320.wmf"/><Relationship Id="rId4" Type="http://schemas.openxmlformats.org/officeDocument/2006/relationships/styles" Target="styles.xml"/><Relationship Id="rId180" Type="http://schemas.openxmlformats.org/officeDocument/2006/relationships/oleObject" Target="embeddings/oleObject101.bin"/><Relationship Id="rId236" Type="http://schemas.openxmlformats.org/officeDocument/2006/relationships/oleObject" Target="embeddings/oleObject137.bin"/><Relationship Id="rId278" Type="http://schemas.openxmlformats.org/officeDocument/2006/relationships/oleObject" Target="embeddings/oleObject163.bin"/><Relationship Id="rId401" Type="http://schemas.openxmlformats.org/officeDocument/2006/relationships/oleObject" Target="embeddings/oleObject242.bin"/><Relationship Id="rId443" Type="http://schemas.openxmlformats.org/officeDocument/2006/relationships/oleObject" Target="embeddings/oleObject268.bin"/><Relationship Id="rId650" Type="http://schemas.openxmlformats.org/officeDocument/2006/relationships/oleObject" Target="embeddings/oleObject386.bin"/><Relationship Id="rId846" Type="http://schemas.openxmlformats.org/officeDocument/2006/relationships/image" Target="media/image339.wmf"/><Relationship Id="rId888" Type="http://schemas.openxmlformats.org/officeDocument/2006/relationships/image" Target="media/image361.wmf"/><Relationship Id="rId303" Type="http://schemas.openxmlformats.org/officeDocument/2006/relationships/oleObject" Target="embeddings/oleObject180.bin"/><Relationship Id="rId485" Type="http://schemas.openxmlformats.org/officeDocument/2006/relationships/image" Target="media/image180.wmf"/><Relationship Id="rId692" Type="http://schemas.openxmlformats.org/officeDocument/2006/relationships/image" Target="media/image269.wmf"/><Relationship Id="rId706" Type="http://schemas.openxmlformats.org/officeDocument/2006/relationships/image" Target="media/image276.wmf"/><Relationship Id="rId748" Type="http://schemas.openxmlformats.org/officeDocument/2006/relationships/oleObject" Target="embeddings/oleObject439.bin"/><Relationship Id="rId913" Type="http://schemas.openxmlformats.org/officeDocument/2006/relationships/oleObject" Target="embeddings/oleObject525.bin"/><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7.bin"/><Relationship Id="rId387" Type="http://schemas.openxmlformats.org/officeDocument/2006/relationships/oleObject" Target="embeddings/oleObject235.bin"/><Relationship Id="rId510" Type="http://schemas.openxmlformats.org/officeDocument/2006/relationships/oleObject" Target="embeddings/oleObject307.bin"/><Relationship Id="rId552" Type="http://schemas.openxmlformats.org/officeDocument/2006/relationships/oleObject" Target="embeddings/oleObject332.bin"/><Relationship Id="rId594" Type="http://schemas.openxmlformats.org/officeDocument/2006/relationships/image" Target="media/image223.wmf"/><Relationship Id="rId608" Type="http://schemas.openxmlformats.org/officeDocument/2006/relationships/oleObject" Target="embeddings/oleObject364.bin"/><Relationship Id="rId815" Type="http://schemas.openxmlformats.org/officeDocument/2006/relationships/image" Target="media/image324.wmf"/><Relationship Id="rId191" Type="http://schemas.openxmlformats.org/officeDocument/2006/relationships/oleObject" Target="embeddings/oleObject108.bin"/><Relationship Id="rId205" Type="http://schemas.openxmlformats.org/officeDocument/2006/relationships/oleObject" Target="embeddings/oleObject117.bin"/><Relationship Id="rId247" Type="http://schemas.openxmlformats.org/officeDocument/2006/relationships/oleObject" Target="embeddings/oleObject143.bin"/><Relationship Id="rId412" Type="http://schemas.openxmlformats.org/officeDocument/2006/relationships/oleObject" Target="embeddings/oleObject250.bin"/><Relationship Id="rId857" Type="http://schemas.openxmlformats.org/officeDocument/2006/relationships/image" Target="media/image344.wmf"/><Relationship Id="rId899" Type="http://schemas.openxmlformats.org/officeDocument/2006/relationships/oleObject" Target="embeddings/oleObject518.bin"/><Relationship Id="rId107" Type="http://schemas.openxmlformats.org/officeDocument/2006/relationships/image" Target="media/image37.wmf"/><Relationship Id="rId289" Type="http://schemas.openxmlformats.org/officeDocument/2006/relationships/image" Target="media/image104.wmf"/><Relationship Id="rId454" Type="http://schemas.openxmlformats.org/officeDocument/2006/relationships/image" Target="media/image166.wmf"/><Relationship Id="rId496" Type="http://schemas.openxmlformats.org/officeDocument/2006/relationships/oleObject" Target="embeddings/oleObject299.bin"/><Relationship Id="rId661" Type="http://schemas.openxmlformats.org/officeDocument/2006/relationships/image" Target="media/image255.wmf"/><Relationship Id="rId717" Type="http://schemas.openxmlformats.org/officeDocument/2006/relationships/oleObject" Target="embeddings/oleObject422.bin"/><Relationship Id="rId759" Type="http://schemas.openxmlformats.org/officeDocument/2006/relationships/oleObject" Target="embeddings/oleObject445.bin"/><Relationship Id="rId924" Type="http://schemas.openxmlformats.org/officeDocument/2006/relationships/oleObject" Target="embeddings/oleObject532.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image" Target="media/image55.wmf"/><Relationship Id="rId314" Type="http://schemas.openxmlformats.org/officeDocument/2006/relationships/oleObject" Target="embeddings/oleObject186.bin"/><Relationship Id="rId356" Type="http://schemas.openxmlformats.org/officeDocument/2006/relationships/image" Target="media/image128.wmf"/><Relationship Id="rId398" Type="http://schemas.openxmlformats.org/officeDocument/2006/relationships/image" Target="media/image143.wmf"/><Relationship Id="rId521" Type="http://schemas.openxmlformats.org/officeDocument/2006/relationships/oleObject" Target="embeddings/oleObject314.bin"/><Relationship Id="rId563" Type="http://schemas.openxmlformats.org/officeDocument/2006/relationships/image" Target="media/image208.wmf"/><Relationship Id="rId619" Type="http://schemas.openxmlformats.org/officeDocument/2006/relationships/image" Target="media/image234.wmf"/><Relationship Id="rId770" Type="http://schemas.openxmlformats.org/officeDocument/2006/relationships/oleObject" Target="embeddings/oleObject451.bin"/><Relationship Id="rId95" Type="http://schemas.openxmlformats.org/officeDocument/2006/relationships/image" Target="media/image33.wmf"/><Relationship Id="rId160" Type="http://schemas.openxmlformats.org/officeDocument/2006/relationships/oleObject" Target="embeddings/oleObject87.bin"/><Relationship Id="rId216" Type="http://schemas.openxmlformats.org/officeDocument/2006/relationships/oleObject" Target="embeddings/oleObject123.bin"/><Relationship Id="rId423" Type="http://schemas.openxmlformats.org/officeDocument/2006/relationships/image" Target="media/image152.wmf"/><Relationship Id="rId826" Type="http://schemas.openxmlformats.org/officeDocument/2006/relationships/image" Target="media/image329.wmf"/><Relationship Id="rId868" Type="http://schemas.openxmlformats.org/officeDocument/2006/relationships/oleObject" Target="embeddings/oleObject504.bin"/><Relationship Id="rId258" Type="http://schemas.openxmlformats.org/officeDocument/2006/relationships/oleObject" Target="embeddings/oleObject151.bin"/><Relationship Id="rId465" Type="http://schemas.openxmlformats.org/officeDocument/2006/relationships/oleObject" Target="embeddings/oleObject279.bin"/><Relationship Id="rId630" Type="http://schemas.openxmlformats.org/officeDocument/2006/relationships/oleObject" Target="embeddings/oleObject376.bin"/><Relationship Id="rId672" Type="http://schemas.openxmlformats.org/officeDocument/2006/relationships/oleObject" Target="embeddings/oleObject397.bin"/><Relationship Id="rId728" Type="http://schemas.openxmlformats.org/officeDocument/2006/relationships/image" Target="media/image285.wmf"/><Relationship Id="rId935" Type="http://schemas.openxmlformats.org/officeDocument/2006/relationships/hyperlink" Target="http://xueshu.baidu.com/s?wd=author%3A%28Chin-Chen%20Chang%29%20&amp;tn=SE_baiduxueshu_c1gjeupa&amp;ie=utf-8&amp;sc_f_para=sc_hilight%3Dperson" TargetMode="External"/><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7.wmf"/><Relationship Id="rId367" Type="http://schemas.openxmlformats.org/officeDocument/2006/relationships/oleObject" Target="embeddings/oleObject220.bin"/><Relationship Id="rId532" Type="http://schemas.openxmlformats.org/officeDocument/2006/relationships/image" Target="media/image197.wmf"/><Relationship Id="rId574" Type="http://schemas.openxmlformats.org/officeDocument/2006/relationships/oleObject" Target="embeddings/oleObject346.bin"/><Relationship Id="rId171" Type="http://schemas.openxmlformats.org/officeDocument/2006/relationships/image" Target="media/image62.wmf"/><Relationship Id="rId227" Type="http://schemas.openxmlformats.org/officeDocument/2006/relationships/image" Target="media/image81.wmf"/><Relationship Id="rId781" Type="http://schemas.openxmlformats.org/officeDocument/2006/relationships/oleObject" Target="embeddings/oleObject458.bin"/><Relationship Id="rId837" Type="http://schemas.openxmlformats.org/officeDocument/2006/relationships/oleObject" Target="embeddings/oleObject488.bin"/><Relationship Id="rId879" Type="http://schemas.openxmlformats.org/officeDocument/2006/relationships/oleObject" Target="embeddings/oleObject510.bin"/><Relationship Id="rId269" Type="http://schemas.openxmlformats.org/officeDocument/2006/relationships/oleObject" Target="embeddings/oleObject158.bin"/><Relationship Id="rId434" Type="http://schemas.openxmlformats.org/officeDocument/2006/relationships/oleObject" Target="embeddings/oleObject263.bin"/><Relationship Id="rId476" Type="http://schemas.openxmlformats.org/officeDocument/2006/relationships/image" Target="media/image177.wmf"/><Relationship Id="rId641" Type="http://schemas.openxmlformats.org/officeDocument/2006/relationships/image" Target="media/image245.wmf"/><Relationship Id="rId683" Type="http://schemas.openxmlformats.org/officeDocument/2006/relationships/oleObject" Target="embeddings/oleObject403.bin"/><Relationship Id="rId739" Type="http://schemas.openxmlformats.org/officeDocument/2006/relationships/oleObject" Target="embeddings/oleObject434.bin"/><Relationship Id="rId890" Type="http://schemas.openxmlformats.org/officeDocument/2006/relationships/image" Target="media/image362.wmf"/><Relationship Id="rId904" Type="http://schemas.openxmlformats.org/officeDocument/2006/relationships/image" Target="media/image369.wmf"/><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oleObject" Target="embeddings/oleObject165.bin"/><Relationship Id="rId336" Type="http://schemas.openxmlformats.org/officeDocument/2006/relationships/image" Target="media/image121.wmf"/><Relationship Id="rId501" Type="http://schemas.openxmlformats.org/officeDocument/2006/relationships/oleObject" Target="embeddings/oleObject302.bin"/><Relationship Id="rId543" Type="http://schemas.openxmlformats.org/officeDocument/2006/relationships/oleObject" Target="embeddings/oleObject326.bin"/><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2.bin"/><Relationship Id="rId378" Type="http://schemas.openxmlformats.org/officeDocument/2006/relationships/oleObject" Target="embeddings/oleObject227.bin"/><Relationship Id="rId403" Type="http://schemas.openxmlformats.org/officeDocument/2006/relationships/oleObject" Target="embeddings/oleObject244.bin"/><Relationship Id="rId585" Type="http://schemas.openxmlformats.org/officeDocument/2006/relationships/image" Target="media/image219.wmf"/><Relationship Id="rId750" Type="http://schemas.openxmlformats.org/officeDocument/2006/relationships/image" Target="media/image295.wmf"/><Relationship Id="rId792" Type="http://schemas.openxmlformats.org/officeDocument/2006/relationships/image" Target="media/image314.wmf"/><Relationship Id="rId806" Type="http://schemas.openxmlformats.org/officeDocument/2006/relationships/oleObject" Target="embeddings/oleObject471.bin"/><Relationship Id="rId848" Type="http://schemas.openxmlformats.org/officeDocument/2006/relationships/image" Target="media/image340.wmf"/><Relationship Id="rId6" Type="http://schemas.openxmlformats.org/officeDocument/2006/relationships/webSettings" Target="webSettings.xml"/><Relationship Id="rId238" Type="http://schemas.openxmlformats.org/officeDocument/2006/relationships/oleObject" Target="embeddings/oleObject138.bin"/><Relationship Id="rId445" Type="http://schemas.openxmlformats.org/officeDocument/2006/relationships/oleObject" Target="embeddings/oleObject269.bin"/><Relationship Id="rId487" Type="http://schemas.openxmlformats.org/officeDocument/2006/relationships/image" Target="media/image181.wmf"/><Relationship Id="rId610" Type="http://schemas.openxmlformats.org/officeDocument/2006/relationships/image" Target="media/image230.wmf"/><Relationship Id="rId652" Type="http://schemas.openxmlformats.org/officeDocument/2006/relationships/oleObject" Target="embeddings/oleObject387.bin"/><Relationship Id="rId694" Type="http://schemas.openxmlformats.org/officeDocument/2006/relationships/image" Target="media/image270.wmf"/><Relationship Id="rId708" Type="http://schemas.openxmlformats.org/officeDocument/2006/relationships/oleObject" Target="embeddings/oleObject417.bin"/><Relationship Id="rId915" Type="http://schemas.openxmlformats.org/officeDocument/2006/relationships/oleObject" Target="embeddings/oleObject526.bin"/><Relationship Id="rId291" Type="http://schemas.openxmlformats.org/officeDocument/2006/relationships/image" Target="media/image105.wmf"/><Relationship Id="rId305" Type="http://schemas.openxmlformats.org/officeDocument/2006/relationships/oleObject" Target="embeddings/oleObject181.bin"/><Relationship Id="rId347" Type="http://schemas.openxmlformats.org/officeDocument/2006/relationships/oleObject" Target="embeddings/oleObject209.bin"/><Relationship Id="rId512" Type="http://schemas.openxmlformats.org/officeDocument/2006/relationships/oleObject" Target="embeddings/oleObject308.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1.bin"/><Relationship Id="rId389" Type="http://schemas.openxmlformats.org/officeDocument/2006/relationships/oleObject" Target="embeddings/oleObject236.bin"/><Relationship Id="rId554" Type="http://schemas.openxmlformats.org/officeDocument/2006/relationships/oleObject" Target="embeddings/oleObject334.bin"/><Relationship Id="rId596" Type="http://schemas.openxmlformats.org/officeDocument/2006/relationships/image" Target="media/image224.wmf"/><Relationship Id="rId761" Type="http://schemas.openxmlformats.org/officeDocument/2006/relationships/oleObject" Target="embeddings/oleObject446.bin"/><Relationship Id="rId817" Type="http://schemas.openxmlformats.org/officeDocument/2006/relationships/image" Target="media/image325.wmf"/><Relationship Id="rId859" Type="http://schemas.openxmlformats.org/officeDocument/2006/relationships/image" Target="media/image345.wmf"/><Relationship Id="rId193" Type="http://schemas.openxmlformats.org/officeDocument/2006/relationships/oleObject" Target="embeddings/oleObject109.bin"/><Relationship Id="rId207" Type="http://schemas.openxmlformats.org/officeDocument/2006/relationships/oleObject" Target="embeddings/oleObject118.bin"/><Relationship Id="rId249" Type="http://schemas.openxmlformats.org/officeDocument/2006/relationships/oleObject" Target="embeddings/oleObject144.bin"/><Relationship Id="rId414" Type="http://schemas.openxmlformats.org/officeDocument/2006/relationships/oleObject" Target="embeddings/oleObject251.bin"/><Relationship Id="rId456" Type="http://schemas.openxmlformats.org/officeDocument/2006/relationships/image" Target="media/image167.wmf"/><Relationship Id="rId498" Type="http://schemas.openxmlformats.org/officeDocument/2006/relationships/oleObject" Target="embeddings/oleObject300.bin"/><Relationship Id="rId621" Type="http://schemas.openxmlformats.org/officeDocument/2006/relationships/image" Target="media/image235.wmf"/><Relationship Id="rId663" Type="http://schemas.openxmlformats.org/officeDocument/2006/relationships/image" Target="media/image256.wmf"/><Relationship Id="rId870" Type="http://schemas.openxmlformats.org/officeDocument/2006/relationships/oleObject" Target="embeddings/oleObject505.bin"/><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image" Target="media/image93.wmf"/><Relationship Id="rId316" Type="http://schemas.openxmlformats.org/officeDocument/2006/relationships/oleObject" Target="embeddings/oleObject188.bin"/><Relationship Id="rId523" Type="http://schemas.openxmlformats.org/officeDocument/2006/relationships/oleObject" Target="embeddings/oleObject315.bin"/><Relationship Id="rId719" Type="http://schemas.openxmlformats.org/officeDocument/2006/relationships/oleObject" Target="embeddings/oleObject423.bin"/><Relationship Id="rId926" Type="http://schemas.openxmlformats.org/officeDocument/2006/relationships/oleObject" Target="embeddings/oleObject534.bin"/><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image" Target="media/image42.wmf"/><Relationship Id="rId358" Type="http://schemas.openxmlformats.org/officeDocument/2006/relationships/image" Target="media/image129.wmf"/><Relationship Id="rId565" Type="http://schemas.openxmlformats.org/officeDocument/2006/relationships/image" Target="media/image209.wmf"/><Relationship Id="rId730" Type="http://schemas.openxmlformats.org/officeDocument/2006/relationships/image" Target="media/image286.wmf"/><Relationship Id="rId772" Type="http://schemas.openxmlformats.org/officeDocument/2006/relationships/oleObject" Target="embeddings/oleObject452.bin"/><Relationship Id="rId828" Type="http://schemas.openxmlformats.org/officeDocument/2006/relationships/image" Target="media/image330.wmf"/><Relationship Id="rId162" Type="http://schemas.openxmlformats.org/officeDocument/2006/relationships/image" Target="media/image59.wmf"/><Relationship Id="rId218" Type="http://schemas.openxmlformats.org/officeDocument/2006/relationships/oleObject" Target="embeddings/oleObject124.bin"/><Relationship Id="rId425" Type="http://schemas.openxmlformats.org/officeDocument/2006/relationships/image" Target="media/image153.wmf"/><Relationship Id="rId467" Type="http://schemas.openxmlformats.org/officeDocument/2006/relationships/oleObject" Target="embeddings/oleObject280.bin"/><Relationship Id="rId632" Type="http://schemas.openxmlformats.org/officeDocument/2006/relationships/oleObject" Target="embeddings/oleObject377.bin"/><Relationship Id="rId271" Type="http://schemas.openxmlformats.org/officeDocument/2006/relationships/oleObject" Target="embeddings/oleObject159.bin"/><Relationship Id="rId674" Type="http://schemas.openxmlformats.org/officeDocument/2006/relationships/oleObject" Target="embeddings/oleObject398.bin"/><Relationship Id="rId881" Type="http://schemas.openxmlformats.org/officeDocument/2006/relationships/oleObject" Target="embeddings/oleObject511.bin"/><Relationship Id="rId937" Type="http://schemas.openxmlformats.org/officeDocument/2006/relationships/hyperlink" Target="http://xueshu.baidu.com/s?wd=author%3A%28Huang-Ching%20Lin%29%20&amp;tn=SE_baiduxueshu_c1gjeupa&amp;ie=utf-8&amp;sc_f_para=sc_hilight%3Dperson" TargetMode="External"/><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5.bin"/><Relationship Id="rId369" Type="http://schemas.openxmlformats.org/officeDocument/2006/relationships/oleObject" Target="embeddings/oleObject221.bin"/><Relationship Id="rId534" Type="http://schemas.openxmlformats.org/officeDocument/2006/relationships/image" Target="media/image198.wmf"/><Relationship Id="rId576" Type="http://schemas.openxmlformats.org/officeDocument/2006/relationships/oleObject" Target="embeddings/oleObject347.bin"/><Relationship Id="rId741" Type="http://schemas.openxmlformats.org/officeDocument/2006/relationships/oleObject" Target="embeddings/oleObject435.bin"/><Relationship Id="rId783" Type="http://schemas.openxmlformats.org/officeDocument/2006/relationships/oleObject" Target="embeddings/oleObject459.bin"/><Relationship Id="rId839" Type="http://schemas.openxmlformats.org/officeDocument/2006/relationships/oleObject" Target="embeddings/oleObject489.bin"/><Relationship Id="rId173" Type="http://schemas.openxmlformats.org/officeDocument/2006/relationships/image" Target="media/image63.wmf"/><Relationship Id="rId229" Type="http://schemas.openxmlformats.org/officeDocument/2006/relationships/image" Target="media/image82.wmf"/><Relationship Id="rId380" Type="http://schemas.openxmlformats.org/officeDocument/2006/relationships/oleObject" Target="embeddings/oleObject229.bin"/><Relationship Id="rId436" Type="http://schemas.openxmlformats.org/officeDocument/2006/relationships/oleObject" Target="embeddings/oleObject264.bin"/><Relationship Id="rId601" Type="http://schemas.openxmlformats.org/officeDocument/2006/relationships/oleObject" Target="embeddings/oleObject360.bin"/><Relationship Id="rId643" Type="http://schemas.openxmlformats.org/officeDocument/2006/relationships/image" Target="media/image246.wmf"/><Relationship Id="rId240" Type="http://schemas.openxmlformats.org/officeDocument/2006/relationships/image" Target="media/image86.wmf"/><Relationship Id="rId478" Type="http://schemas.openxmlformats.org/officeDocument/2006/relationships/oleObject" Target="embeddings/oleObject286.bin"/><Relationship Id="rId685" Type="http://schemas.openxmlformats.org/officeDocument/2006/relationships/oleObject" Target="embeddings/oleObject404.bin"/><Relationship Id="rId850" Type="http://schemas.openxmlformats.org/officeDocument/2006/relationships/image" Target="media/image341.wmf"/><Relationship Id="rId892" Type="http://schemas.openxmlformats.org/officeDocument/2006/relationships/image" Target="media/image363.wmf"/><Relationship Id="rId906" Type="http://schemas.openxmlformats.org/officeDocument/2006/relationships/image" Target="media/image370.wmf"/><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6.bin"/><Relationship Id="rId338" Type="http://schemas.openxmlformats.org/officeDocument/2006/relationships/oleObject" Target="embeddings/oleObject202.bin"/><Relationship Id="rId503" Type="http://schemas.openxmlformats.org/officeDocument/2006/relationships/oleObject" Target="embeddings/oleObject303.bin"/><Relationship Id="rId545" Type="http://schemas.openxmlformats.org/officeDocument/2006/relationships/oleObject" Target="embeddings/oleObject327.bin"/><Relationship Id="rId587" Type="http://schemas.openxmlformats.org/officeDocument/2006/relationships/image" Target="media/image220.wmf"/><Relationship Id="rId710" Type="http://schemas.openxmlformats.org/officeDocument/2006/relationships/image" Target="media/image277.wmf"/><Relationship Id="rId752" Type="http://schemas.openxmlformats.org/officeDocument/2006/relationships/image" Target="media/image296.wmf"/><Relationship Id="rId808" Type="http://schemas.openxmlformats.org/officeDocument/2006/relationships/oleObject" Target="embeddings/oleObject472.bin"/><Relationship Id="rId8" Type="http://schemas.openxmlformats.org/officeDocument/2006/relationships/endnotes" Target="endnotes.xml"/><Relationship Id="rId142" Type="http://schemas.openxmlformats.org/officeDocument/2006/relationships/image" Target="media/image52.wmf"/><Relationship Id="rId184" Type="http://schemas.openxmlformats.org/officeDocument/2006/relationships/image" Target="media/image66.wmf"/><Relationship Id="rId391" Type="http://schemas.openxmlformats.org/officeDocument/2006/relationships/oleObject" Target="embeddings/oleObject237.bin"/><Relationship Id="rId405" Type="http://schemas.openxmlformats.org/officeDocument/2006/relationships/oleObject" Target="embeddings/oleObject246.bin"/><Relationship Id="rId447" Type="http://schemas.openxmlformats.org/officeDocument/2006/relationships/oleObject" Target="embeddings/oleObject270.bin"/><Relationship Id="rId612" Type="http://schemas.openxmlformats.org/officeDocument/2006/relationships/oleObject" Target="embeddings/oleObject367.bin"/><Relationship Id="rId794" Type="http://schemas.openxmlformats.org/officeDocument/2006/relationships/image" Target="media/image315.wmf"/><Relationship Id="rId251" Type="http://schemas.openxmlformats.org/officeDocument/2006/relationships/oleObject" Target="embeddings/oleObject145.bin"/><Relationship Id="rId489" Type="http://schemas.openxmlformats.org/officeDocument/2006/relationships/oleObject" Target="embeddings/oleObject293.bin"/><Relationship Id="rId654" Type="http://schemas.openxmlformats.org/officeDocument/2006/relationships/oleObject" Target="embeddings/oleObject388.bin"/><Relationship Id="rId696" Type="http://schemas.openxmlformats.org/officeDocument/2006/relationships/image" Target="media/image271.wmf"/><Relationship Id="rId861" Type="http://schemas.openxmlformats.org/officeDocument/2006/relationships/image" Target="media/image346.wmf"/><Relationship Id="rId917" Type="http://schemas.openxmlformats.org/officeDocument/2006/relationships/oleObject" Target="embeddings/oleObject527.bin"/><Relationship Id="rId46" Type="http://schemas.openxmlformats.org/officeDocument/2006/relationships/oleObject" Target="embeddings/oleObject19.bin"/><Relationship Id="rId293" Type="http://schemas.openxmlformats.org/officeDocument/2006/relationships/oleObject" Target="embeddings/oleObject173.bin"/><Relationship Id="rId307" Type="http://schemas.openxmlformats.org/officeDocument/2006/relationships/oleObject" Target="embeddings/oleObject182.bin"/><Relationship Id="rId349" Type="http://schemas.openxmlformats.org/officeDocument/2006/relationships/oleObject" Target="embeddings/oleObject210.bin"/><Relationship Id="rId514" Type="http://schemas.openxmlformats.org/officeDocument/2006/relationships/image" Target="media/image190.wmf"/><Relationship Id="rId556" Type="http://schemas.openxmlformats.org/officeDocument/2006/relationships/oleObject" Target="embeddings/oleObject336.bin"/><Relationship Id="rId721" Type="http://schemas.openxmlformats.org/officeDocument/2006/relationships/oleObject" Target="embeddings/oleObject424.bin"/><Relationship Id="rId763" Type="http://schemas.openxmlformats.org/officeDocument/2006/relationships/oleObject" Target="embeddings/oleObject447.bin"/><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oleObject" Target="embeddings/oleObject110.bin"/><Relationship Id="rId209" Type="http://schemas.openxmlformats.org/officeDocument/2006/relationships/oleObject" Target="embeddings/oleObject119.bin"/><Relationship Id="rId360" Type="http://schemas.openxmlformats.org/officeDocument/2006/relationships/oleObject" Target="embeddings/oleObject216.bin"/><Relationship Id="rId416" Type="http://schemas.openxmlformats.org/officeDocument/2006/relationships/oleObject" Target="embeddings/oleObject252.bin"/><Relationship Id="rId598" Type="http://schemas.openxmlformats.org/officeDocument/2006/relationships/image" Target="media/image225.wmf"/><Relationship Id="rId819" Type="http://schemas.openxmlformats.org/officeDocument/2006/relationships/oleObject" Target="embeddings/oleObject479.bin"/><Relationship Id="rId220" Type="http://schemas.openxmlformats.org/officeDocument/2006/relationships/oleObject" Target="embeddings/oleObject126.bin"/><Relationship Id="rId458" Type="http://schemas.openxmlformats.org/officeDocument/2006/relationships/image" Target="media/image168.wmf"/><Relationship Id="rId623" Type="http://schemas.openxmlformats.org/officeDocument/2006/relationships/image" Target="media/image236.wmf"/><Relationship Id="rId665" Type="http://schemas.openxmlformats.org/officeDocument/2006/relationships/image" Target="media/image257.wmf"/><Relationship Id="rId830" Type="http://schemas.openxmlformats.org/officeDocument/2006/relationships/image" Target="media/image331.wmf"/><Relationship Id="rId872" Type="http://schemas.openxmlformats.org/officeDocument/2006/relationships/oleObject" Target="embeddings/oleObject506.bin"/><Relationship Id="rId928" Type="http://schemas.openxmlformats.org/officeDocument/2006/relationships/oleObject" Target="embeddings/oleObject535.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4.wmf"/><Relationship Id="rId318" Type="http://schemas.openxmlformats.org/officeDocument/2006/relationships/oleObject" Target="embeddings/oleObject189.bin"/><Relationship Id="rId525" Type="http://schemas.openxmlformats.org/officeDocument/2006/relationships/image" Target="media/image194.wmf"/><Relationship Id="rId567" Type="http://schemas.openxmlformats.org/officeDocument/2006/relationships/image" Target="media/image210.wmf"/><Relationship Id="rId732" Type="http://schemas.openxmlformats.org/officeDocument/2006/relationships/image" Target="media/image287.wmf"/><Relationship Id="rId99" Type="http://schemas.openxmlformats.org/officeDocument/2006/relationships/image" Target="media/image35.wmf"/><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oleObject" Target="embeddings/oleObject223.bin"/><Relationship Id="rId774" Type="http://schemas.openxmlformats.org/officeDocument/2006/relationships/oleObject" Target="embeddings/oleObject453.bin"/><Relationship Id="rId427" Type="http://schemas.openxmlformats.org/officeDocument/2006/relationships/oleObject" Target="embeddings/oleObject259.bin"/><Relationship Id="rId469" Type="http://schemas.openxmlformats.org/officeDocument/2006/relationships/oleObject" Target="embeddings/oleObject281.bin"/><Relationship Id="rId634" Type="http://schemas.openxmlformats.org/officeDocument/2006/relationships/oleObject" Target="embeddings/oleObject378.bin"/><Relationship Id="rId676" Type="http://schemas.openxmlformats.org/officeDocument/2006/relationships/oleObject" Target="embeddings/oleObject399.bin"/><Relationship Id="rId841" Type="http://schemas.openxmlformats.org/officeDocument/2006/relationships/oleObject" Target="embeddings/oleObject490.bin"/><Relationship Id="rId883" Type="http://schemas.openxmlformats.org/officeDocument/2006/relationships/oleObject" Target="embeddings/oleObject512.bin"/><Relationship Id="rId26" Type="http://schemas.openxmlformats.org/officeDocument/2006/relationships/oleObject" Target="embeddings/oleObject8.bin"/><Relationship Id="rId231" Type="http://schemas.openxmlformats.org/officeDocument/2006/relationships/image" Target="media/image83.wmf"/><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oleObject" Target="embeddings/oleObject287.bin"/><Relationship Id="rId536" Type="http://schemas.openxmlformats.org/officeDocument/2006/relationships/image" Target="media/image199.wmf"/><Relationship Id="rId701" Type="http://schemas.openxmlformats.org/officeDocument/2006/relationships/oleObject" Target="embeddings/oleObject413.bin"/><Relationship Id="rId939" Type="http://schemas.openxmlformats.org/officeDocument/2006/relationships/header" Target="header5.xml"/><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7.bin"/><Relationship Id="rId340" Type="http://schemas.openxmlformats.org/officeDocument/2006/relationships/oleObject" Target="embeddings/oleObject204.bin"/><Relationship Id="rId578" Type="http://schemas.openxmlformats.org/officeDocument/2006/relationships/oleObject" Target="embeddings/oleObject348.bin"/><Relationship Id="rId743" Type="http://schemas.openxmlformats.org/officeDocument/2006/relationships/oleObject" Target="embeddings/oleObject436.bin"/><Relationship Id="rId785" Type="http://schemas.openxmlformats.org/officeDocument/2006/relationships/oleObject" Target="embeddings/oleObject460.bin"/><Relationship Id="rId200" Type="http://schemas.openxmlformats.org/officeDocument/2006/relationships/oleObject" Target="embeddings/oleObject113.bin"/><Relationship Id="rId382" Type="http://schemas.openxmlformats.org/officeDocument/2006/relationships/oleObject" Target="embeddings/oleObject231.bin"/><Relationship Id="rId438" Type="http://schemas.openxmlformats.org/officeDocument/2006/relationships/oleObject" Target="embeddings/oleObject265.bin"/><Relationship Id="rId603" Type="http://schemas.openxmlformats.org/officeDocument/2006/relationships/oleObject" Target="embeddings/oleObject361.bin"/><Relationship Id="rId645" Type="http://schemas.openxmlformats.org/officeDocument/2006/relationships/image" Target="media/image247.wmf"/><Relationship Id="rId687" Type="http://schemas.openxmlformats.org/officeDocument/2006/relationships/oleObject" Target="embeddings/oleObject405.bin"/><Relationship Id="rId810" Type="http://schemas.openxmlformats.org/officeDocument/2006/relationships/image" Target="media/image322.wmf"/><Relationship Id="rId852" Type="http://schemas.openxmlformats.org/officeDocument/2006/relationships/oleObject" Target="embeddings/oleObject496.bin"/><Relationship Id="rId908" Type="http://schemas.openxmlformats.org/officeDocument/2006/relationships/image" Target="media/image371.wmf"/><Relationship Id="rId242" Type="http://schemas.openxmlformats.org/officeDocument/2006/relationships/image" Target="media/image87.wmf"/><Relationship Id="rId284" Type="http://schemas.openxmlformats.org/officeDocument/2006/relationships/oleObject" Target="embeddings/oleObject168.bin"/><Relationship Id="rId491" Type="http://schemas.openxmlformats.org/officeDocument/2006/relationships/oleObject" Target="embeddings/oleObject295.bin"/><Relationship Id="rId505" Type="http://schemas.openxmlformats.org/officeDocument/2006/relationships/oleObject" Target="embeddings/oleObject304.bin"/><Relationship Id="rId712" Type="http://schemas.openxmlformats.org/officeDocument/2006/relationships/image" Target="media/image278.wmf"/><Relationship Id="rId894" Type="http://schemas.openxmlformats.org/officeDocument/2006/relationships/image" Target="media/image364.wmf"/><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image" Target="media/image53.wmf"/><Relationship Id="rId547" Type="http://schemas.openxmlformats.org/officeDocument/2006/relationships/image" Target="media/image204.wmf"/><Relationship Id="rId589" Type="http://schemas.openxmlformats.org/officeDocument/2006/relationships/oleObject" Target="embeddings/oleObject354.bin"/><Relationship Id="rId754" Type="http://schemas.openxmlformats.org/officeDocument/2006/relationships/image" Target="media/image297.wmf"/><Relationship Id="rId796" Type="http://schemas.openxmlformats.org/officeDocument/2006/relationships/image" Target="media/image316.wmf"/><Relationship Id="rId90" Type="http://schemas.openxmlformats.org/officeDocument/2006/relationships/oleObject" Target="embeddings/oleObject44.bin"/><Relationship Id="rId186" Type="http://schemas.openxmlformats.org/officeDocument/2006/relationships/image" Target="media/image67.wmf"/><Relationship Id="rId351" Type="http://schemas.openxmlformats.org/officeDocument/2006/relationships/oleObject" Target="embeddings/oleObject211.bin"/><Relationship Id="rId393" Type="http://schemas.openxmlformats.org/officeDocument/2006/relationships/oleObject" Target="embeddings/oleObject238.bin"/><Relationship Id="rId407" Type="http://schemas.openxmlformats.org/officeDocument/2006/relationships/image" Target="media/image145.wmf"/><Relationship Id="rId449" Type="http://schemas.openxmlformats.org/officeDocument/2006/relationships/oleObject" Target="embeddings/oleObject271.bin"/><Relationship Id="rId614" Type="http://schemas.openxmlformats.org/officeDocument/2006/relationships/oleObject" Target="embeddings/oleObject368.bin"/><Relationship Id="rId656" Type="http://schemas.openxmlformats.org/officeDocument/2006/relationships/oleObject" Target="embeddings/oleObject389.bin"/><Relationship Id="rId821" Type="http://schemas.openxmlformats.org/officeDocument/2006/relationships/oleObject" Target="embeddings/oleObject480.bin"/><Relationship Id="rId863" Type="http://schemas.openxmlformats.org/officeDocument/2006/relationships/image" Target="media/image347.wmf"/><Relationship Id="rId211" Type="http://schemas.openxmlformats.org/officeDocument/2006/relationships/oleObject" Target="embeddings/oleObject120.bin"/><Relationship Id="rId253" Type="http://schemas.openxmlformats.org/officeDocument/2006/relationships/oleObject" Target="embeddings/oleObject146.bin"/><Relationship Id="rId295" Type="http://schemas.openxmlformats.org/officeDocument/2006/relationships/oleObject" Target="embeddings/oleObject175.bin"/><Relationship Id="rId309" Type="http://schemas.openxmlformats.org/officeDocument/2006/relationships/oleObject" Target="embeddings/oleObject183.bin"/><Relationship Id="rId460" Type="http://schemas.openxmlformats.org/officeDocument/2006/relationships/image" Target="media/image169.wmf"/><Relationship Id="rId516" Type="http://schemas.openxmlformats.org/officeDocument/2006/relationships/image" Target="media/image191.wmf"/><Relationship Id="rId698" Type="http://schemas.openxmlformats.org/officeDocument/2006/relationships/image" Target="media/image272.wmf"/><Relationship Id="rId919" Type="http://schemas.openxmlformats.org/officeDocument/2006/relationships/oleObject" Target="embeddings/oleObject528.bin"/><Relationship Id="rId48" Type="http://schemas.openxmlformats.org/officeDocument/2006/relationships/image" Target="media/image14.wmf"/><Relationship Id="rId113" Type="http://schemas.openxmlformats.org/officeDocument/2006/relationships/oleObject" Target="embeddings/oleObject60.bin"/><Relationship Id="rId320" Type="http://schemas.openxmlformats.org/officeDocument/2006/relationships/oleObject" Target="embeddings/oleObject191.bin"/><Relationship Id="rId558" Type="http://schemas.openxmlformats.org/officeDocument/2006/relationships/oleObject" Target="embeddings/oleObject338.bin"/><Relationship Id="rId723" Type="http://schemas.openxmlformats.org/officeDocument/2006/relationships/oleObject" Target="embeddings/oleObject426.bin"/><Relationship Id="rId765" Type="http://schemas.openxmlformats.org/officeDocument/2006/relationships/oleObject" Target="embeddings/oleObject448.bin"/><Relationship Id="rId930" Type="http://schemas.openxmlformats.org/officeDocument/2006/relationships/oleObject" Target="embeddings/oleObject537.bin"/><Relationship Id="rId155" Type="http://schemas.openxmlformats.org/officeDocument/2006/relationships/oleObject" Target="embeddings/oleObject84.bin"/><Relationship Id="rId197" Type="http://schemas.openxmlformats.org/officeDocument/2006/relationships/image" Target="media/image71.wmf"/><Relationship Id="rId362" Type="http://schemas.openxmlformats.org/officeDocument/2006/relationships/oleObject" Target="embeddings/oleObject217.bin"/><Relationship Id="rId418" Type="http://schemas.openxmlformats.org/officeDocument/2006/relationships/oleObject" Target="embeddings/oleObject254.bin"/><Relationship Id="rId625" Type="http://schemas.openxmlformats.org/officeDocument/2006/relationships/image" Target="media/image237.wmf"/><Relationship Id="rId832" Type="http://schemas.openxmlformats.org/officeDocument/2006/relationships/image" Target="media/image332.wmf"/><Relationship Id="rId222" Type="http://schemas.openxmlformats.org/officeDocument/2006/relationships/oleObject" Target="embeddings/oleObject128.bin"/><Relationship Id="rId264" Type="http://schemas.openxmlformats.org/officeDocument/2006/relationships/oleObject" Target="embeddings/oleObject155.bin"/><Relationship Id="rId471" Type="http://schemas.openxmlformats.org/officeDocument/2006/relationships/oleObject" Target="embeddings/oleObject282.bin"/><Relationship Id="rId667" Type="http://schemas.openxmlformats.org/officeDocument/2006/relationships/image" Target="media/image258.wmf"/><Relationship Id="rId874" Type="http://schemas.openxmlformats.org/officeDocument/2006/relationships/image" Target="media/image352.wmf"/><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6.bin"/><Relationship Id="rId527" Type="http://schemas.openxmlformats.org/officeDocument/2006/relationships/image" Target="media/image195.wmf"/><Relationship Id="rId569" Type="http://schemas.openxmlformats.org/officeDocument/2006/relationships/image" Target="media/image211.wmf"/><Relationship Id="rId734" Type="http://schemas.openxmlformats.org/officeDocument/2006/relationships/image" Target="media/image288.wmf"/><Relationship Id="rId776" Type="http://schemas.openxmlformats.org/officeDocument/2006/relationships/oleObject" Target="embeddings/oleObject454.bin"/><Relationship Id="rId941" Type="http://schemas.openxmlformats.org/officeDocument/2006/relationships/fontTable" Target="fontTable.xml"/><Relationship Id="rId70" Type="http://schemas.openxmlformats.org/officeDocument/2006/relationships/comments" Target="comments.xml"/><Relationship Id="rId166" Type="http://schemas.openxmlformats.org/officeDocument/2006/relationships/oleObject" Target="embeddings/oleObject91.bin"/><Relationship Id="rId331" Type="http://schemas.openxmlformats.org/officeDocument/2006/relationships/oleObject" Target="embeddings/oleObject197.bin"/><Relationship Id="rId373" Type="http://schemas.openxmlformats.org/officeDocument/2006/relationships/image" Target="media/image134.wmf"/><Relationship Id="rId429" Type="http://schemas.openxmlformats.org/officeDocument/2006/relationships/oleObject" Target="embeddings/oleObject260.bin"/><Relationship Id="rId580" Type="http://schemas.openxmlformats.org/officeDocument/2006/relationships/oleObject" Target="embeddings/oleObject349.bin"/><Relationship Id="rId636" Type="http://schemas.openxmlformats.org/officeDocument/2006/relationships/oleObject" Target="embeddings/oleObject379.bin"/><Relationship Id="rId801" Type="http://schemas.openxmlformats.org/officeDocument/2006/relationships/oleObject" Target="embeddings/oleObject468.bin"/><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image" Target="media/image159.wmf"/><Relationship Id="rId678" Type="http://schemas.openxmlformats.org/officeDocument/2006/relationships/oleObject" Target="embeddings/oleObject400.bin"/><Relationship Id="rId843" Type="http://schemas.openxmlformats.org/officeDocument/2006/relationships/oleObject" Target="embeddings/oleObject491.bin"/><Relationship Id="rId885" Type="http://schemas.openxmlformats.org/officeDocument/2006/relationships/image" Target="media/image358.jpeg"/><Relationship Id="rId28" Type="http://schemas.openxmlformats.org/officeDocument/2006/relationships/oleObject" Target="embeddings/oleObject9.bin"/><Relationship Id="rId275" Type="http://schemas.openxmlformats.org/officeDocument/2006/relationships/image" Target="media/image99.wmf"/><Relationship Id="rId300" Type="http://schemas.openxmlformats.org/officeDocument/2006/relationships/oleObject" Target="embeddings/oleObject178.bin"/><Relationship Id="rId482" Type="http://schemas.openxmlformats.org/officeDocument/2006/relationships/oleObject" Target="embeddings/oleObject289.bin"/><Relationship Id="rId538" Type="http://schemas.openxmlformats.org/officeDocument/2006/relationships/image" Target="media/image200.wmf"/><Relationship Id="rId703" Type="http://schemas.openxmlformats.org/officeDocument/2006/relationships/oleObject" Target="embeddings/oleObject414.bin"/><Relationship Id="rId745" Type="http://schemas.openxmlformats.org/officeDocument/2006/relationships/oleObject" Target="embeddings/oleObject437.bin"/><Relationship Id="rId910" Type="http://schemas.openxmlformats.org/officeDocument/2006/relationships/image" Target="media/image372.wmf"/><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9.bin"/><Relationship Id="rId342" Type="http://schemas.openxmlformats.org/officeDocument/2006/relationships/image" Target="media/image122.wmf"/><Relationship Id="rId384" Type="http://schemas.openxmlformats.org/officeDocument/2006/relationships/oleObject" Target="embeddings/oleObject233.bin"/><Relationship Id="rId591" Type="http://schemas.openxmlformats.org/officeDocument/2006/relationships/oleObject" Target="embeddings/oleObject355.bin"/><Relationship Id="rId605" Type="http://schemas.openxmlformats.org/officeDocument/2006/relationships/oleObject" Target="embeddings/oleObject362.bin"/><Relationship Id="rId787" Type="http://schemas.openxmlformats.org/officeDocument/2006/relationships/oleObject" Target="embeddings/oleObject461.bin"/><Relationship Id="rId812" Type="http://schemas.openxmlformats.org/officeDocument/2006/relationships/image" Target="media/image323.wmf"/><Relationship Id="rId202" Type="http://schemas.openxmlformats.org/officeDocument/2006/relationships/oleObject" Target="embeddings/oleObject114.bin"/><Relationship Id="rId244" Type="http://schemas.openxmlformats.org/officeDocument/2006/relationships/image" Target="media/image88.wmf"/><Relationship Id="rId647" Type="http://schemas.openxmlformats.org/officeDocument/2006/relationships/image" Target="media/image248.wmf"/><Relationship Id="rId689" Type="http://schemas.openxmlformats.org/officeDocument/2006/relationships/oleObject" Target="embeddings/oleObject406.bin"/><Relationship Id="rId854" Type="http://schemas.openxmlformats.org/officeDocument/2006/relationships/oleObject" Target="embeddings/oleObject497.bin"/><Relationship Id="rId896" Type="http://schemas.openxmlformats.org/officeDocument/2006/relationships/image" Target="media/image365.wmf"/><Relationship Id="rId39" Type="http://schemas.openxmlformats.org/officeDocument/2006/relationships/image" Target="media/image10.wmf"/><Relationship Id="rId286" Type="http://schemas.openxmlformats.org/officeDocument/2006/relationships/oleObject" Target="embeddings/oleObject169.bin"/><Relationship Id="rId451" Type="http://schemas.openxmlformats.org/officeDocument/2006/relationships/oleObject" Target="embeddings/oleObject272.bin"/><Relationship Id="rId493" Type="http://schemas.openxmlformats.org/officeDocument/2006/relationships/image" Target="media/image182.wmf"/><Relationship Id="rId507" Type="http://schemas.openxmlformats.org/officeDocument/2006/relationships/oleObject" Target="embeddings/oleObject305.bin"/><Relationship Id="rId549" Type="http://schemas.openxmlformats.org/officeDocument/2006/relationships/image" Target="media/image205.wmf"/><Relationship Id="rId714" Type="http://schemas.openxmlformats.org/officeDocument/2006/relationships/image" Target="media/image279.wmf"/><Relationship Id="rId756" Type="http://schemas.openxmlformats.org/officeDocument/2006/relationships/image" Target="media/image298.wmf"/><Relationship Id="rId921" Type="http://schemas.openxmlformats.org/officeDocument/2006/relationships/oleObject" Target="embeddings/oleObject529.bin"/><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image" Target="media/image54.wmf"/><Relationship Id="rId188" Type="http://schemas.openxmlformats.org/officeDocument/2006/relationships/oleObject" Target="embeddings/oleObject106.bin"/><Relationship Id="rId311" Type="http://schemas.openxmlformats.org/officeDocument/2006/relationships/oleObject" Target="embeddings/oleObject184.bin"/><Relationship Id="rId353" Type="http://schemas.openxmlformats.org/officeDocument/2006/relationships/oleObject" Target="embeddings/oleObject212.bin"/><Relationship Id="rId395" Type="http://schemas.openxmlformats.org/officeDocument/2006/relationships/oleObject" Target="embeddings/oleObject239.bin"/><Relationship Id="rId409" Type="http://schemas.openxmlformats.org/officeDocument/2006/relationships/image" Target="media/image146.wmf"/><Relationship Id="rId560" Type="http://schemas.openxmlformats.org/officeDocument/2006/relationships/oleObject" Target="embeddings/oleObject339.bin"/><Relationship Id="rId798" Type="http://schemas.openxmlformats.org/officeDocument/2006/relationships/image" Target="media/image317.wmf"/><Relationship Id="rId92" Type="http://schemas.openxmlformats.org/officeDocument/2006/relationships/oleObject" Target="embeddings/oleObject45.bin"/><Relationship Id="rId213" Type="http://schemas.openxmlformats.org/officeDocument/2006/relationships/oleObject" Target="embeddings/oleObject121.bin"/><Relationship Id="rId420" Type="http://schemas.openxmlformats.org/officeDocument/2006/relationships/oleObject" Target="embeddings/oleObject255.bin"/><Relationship Id="rId616" Type="http://schemas.openxmlformats.org/officeDocument/2006/relationships/oleObject" Target="embeddings/oleObject369.bin"/><Relationship Id="rId658" Type="http://schemas.openxmlformats.org/officeDocument/2006/relationships/oleObject" Target="embeddings/oleObject390.bin"/><Relationship Id="rId823" Type="http://schemas.openxmlformats.org/officeDocument/2006/relationships/oleObject" Target="embeddings/oleObject481.bin"/><Relationship Id="rId865" Type="http://schemas.openxmlformats.org/officeDocument/2006/relationships/image" Target="media/image348.wmf"/><Relationship Id="rId255" Type="http://schemas.openxmlformats.org/officeDocument/2006/relationships/oleObject" Target="embeddings/oleObject148.bin"/><Relationship Id="rId297" Type="http://schemas.openxmlformats.org/officeDocument/2006/relationships/oleObject" Target="embeddings/oleObject176.bin"/><Relationship Id="rId462" Type="http://schemas.openxmlformats.org/officeDocument/2006/relationships/image" Target="media/image170.wmf"/><Relationship Id="rId518" Type="http://schemas.openxmlformats.org/officeDocument/2006/relationships/oleObject" Target="embeddings/oleObject312.bin"/><Relationship Id="rId725" Type="http://schemas.openxmlformats.org/officeDocument/2006/relationships/oleObject" Target="embeddings/oleObject427.bin"/><Relationship Id="rId932" Type="http://schemas.openxmlformats.org/officeDocument/2006/relationships/oleObject" Target="embeddings/oleObject538.bin"/><Relationship Id="rId115" Type="http://schemas.openxmlformats.org/officeDocument/2006/relationships/oleObject" Target="embeddings/oleObject61.bin"/><Relationship Id="rId157" Type="http://schemas.openxmlformats.org/officeDocument/2006/relationships/oleObject" Target="embeddings/oleObject85.bin"/><Relationship Id="rId322" Type="http://schemas.openxmlformats.org/officeDocument/2006/relationships/oleObject" Target="embeddings/oleObject192.bin"/><Relationship Id="rId364" Type="http://schemas.openxmlformats.org/officeDocument/2006/relationships/oleObject" Target="embeddings/oleObject218.bin"/><Relationship Id="rId767" Type="http://schemas.openxmlformats.org/officeDocument/2006/relationships/oleObject" Target="embeddings/oleObject449.bin"/><Relationship Id="rId61" Type="http://schemas.openxmlformats.org/officeDocument/2006/relationships/oleObject" Target="embeddings/oleObject28.bin"/><Relationship Id="rId199" Type="http://schemas.openxmlformats.org/officeDocument/2006/relationships/image" Target="media/image72.wmf"/><Relationship Id="rId571" Type="http://schemas.openxmlformats.org/officeDocument/2006/relationships/image" Target="media/image212.wmf"/><Relationship Id="rId627" Type="http://schemas.openxmlformats.org/officeDocument/2006/relationships/image" Target="media/image238.wmf"/><Relationship Id="rId669" Type="http://schemas.openxmlformats.org/officeDocument/2006/relationships/image" Target="media/image259.wmf"/><Relationship Id="rId834" Type="http://schemas.openxmlformats.org/officeDocument/2006/relationships/image" Target="media/image333.wmf"/><Relationship Id="rId876" Type="http://schemas.openxmlformats.org/officeDocument/2006/relationships/image" Target="media/image353.wmf"/><Relationship Id="rId19" Type="http://schemas.openxmlformats.org/officeDocument/2006/relationships/image" Target="media/image2.wmf"/><Relationship Id="rId224" Type="http://schemas.openxmlformats.org/officeDocument/2006/relationships/oleObject" Target="embeddings/oleObject130.bin"/><Relationship Id="rId266" Type="http://schemas.openxmlformats.org/officeDocument/2006/relationships/oleObject" Target="embeddings/oleObject156.bin"/><Relationship Id="rId431" Type="http://schemas.openxmlformats.org/officeDocument/2006/relationships/oleObject" Target="embeddings/oleObject261.bin"/><Relationship Id="rId473" Type="http://schemas.openxmlformats.org/officeDocument/2006/relationships/oleObject" Target="embeddings/oleObject283.bin"/><Relationship Id="rId529" Type="http://schemas.openxmlformats.org/officeDocument/2006/relationships/image" Target="media/image196.wmf"/><Relationship Id="rId680" Type="http://schemas.openxmlformats.org/officeDocument/2006/relationships/image" Target="media/image264.wmf"/><Relationship Id="rId736" Type="http://schemas.openxmlformats.org/officeDocument/2006/relationships/image" Target="media/image289.wmf"/><Relationship Id="rId901" Type="http://schemas.openxmlformats.org/officeDocument/2006/relationships/oleObject" Target="embeddings/oleObject519.bin"/><Relationship Id="rId30" Type="http://schemas.openxmlformats.org/officeDocument/2006/relationships/oleObject" Target="embeddings/oleObject10.bin"/><Relationship Id="rId126" Type="http://schemas.openxmlformats.org/officeDocument/2006/relationships/oleObject" Target="embeddings/oleObject67.bin"/><Relationship Id="rId168" Type="http://schemas.openxmlformats.org/officeDocument/2006/relationships/oleObject" Target="embeddings/oleObject93.bin"/><Relationship Id="rId333" Type="http://schemas.openxmlformats.org/officeDocument/2006/relationships/oleObject" Target="embeddings/oleObject198.bin"/><Relationship Id="rId540" Type="http://schemas.openxmlformats.org/officeDocument/2006/relationships/image" Target="media/image201.wmf"/><Relationship Id="rId778" Type="http://schemas.openxmlformats.org/officeDocument/2006/relationships/image" Target="media/image308.wmf"/><Relationship Id="rId943" Type="http://schemas.microsoft.com/office/2011/relationships/people" Target="people.xml"/><Relationship Id="rId72" Type="http://schemas.openxmlformats.org/officeDocument/2006/relationships/oleObject" Target="embeddings/oleObject33.bin"/><Relationship Id="rId375" Type="http://schemas.openxmlformats.org/officeDocument/2006/relationships/image" Target="media/image135.wmf"/><Relationship Id="rId582" Type="http://schemas.openxmlformats.org/officeDocument/2006/relationships/oleObject" Target="embeddings/oleObject350.bin"/><Relationship Id="rId638" Type="http://schemas.openxmlformats.org/officeDocument/2006/relationships/oleObject" Target="embeddings/oleObject380.bin"/><Relationship Id="rId803" Type="http://schemas.openxmlformats.org/officeDocument/2006/relationships/oleObject" Target="embeddings/oleObject469.bin"/><Relationship Id="rId845" Type="http://schemas.openxmlformats.org/officeDocument/2006/relationships/oleObject" Target="embeddings/oleObject492.bin"/><Relationship Id="rId3" Type="http://schemas.openxmlformats.org/officeDocument/2006/relationships/numbering" Target="numbering.xml"/><Relationship Id="rId235" Type="http://schemas.openxmlformats.org/officeDocument/2006/relationships/oleObject" Target="embeddings/oleObject136.bin"/><Relationship Id="rId277" Type="http://schemas.openxmlformats.org/officeDocument/2006/relationships/image" Target="media/image100.wmf"/><Relationship Id="rId400" Type="http://schemas.openxmlformats.org/officeDocument/2006/relationships/image" Target="media/image144.wmf"/><Relationship Id="rId442" Type="http://schemas.openxmlformats.org/officeDocument/2006/relationships/image" Target="media/image160.wmf"/><Relationship Id="rId484" Type="http://schemas.openxmlformats.org/officeDocument/2006/relationships/oleObject" Target="embeddings/oleObject290.bin"/><Relationship Id="rId705" Type="http://schemas.openxmlformats.org/officeDocument/2006/relationships/oleObject" Target="embeddings/oleObject415.bin"/><Relationship Id="rId887" Type="http://schemas.openxmlformats.org/officeDocument/2006/relationships/image" Target="media/image360.jpeg"/><Relationship Id="rId137" Type="http://schemas.openxmlformats.org/officeDocument/2006/relationships/image" Target="media/image50.wmf"/><Relationship Id="rId302" Type="http://schemas.openxmlformats.org/officeDocument/2006/relationships/image" Target="media/image108.wmf"/><Relationship Id="rId344" Type="http://schemas.openxmlformats.org/officeDocument/2006/relationships/image" Target="media/image123.wmf"/><Relationship Id="rId691" Type="http://schemas.openxmlformats.org/officeDocument/2006/relationships/oleObject" Target="embeddings/oleObject408.bin"/><Relationship Id="rId747" Type="http://schemas.openxmlformats.org/officeDocument/2006/relationships/oleObject" Target="embeddings/oleObject438.bin"/><Relationship Id="rId789" Type="http://schemas.openxmlformats.org/officeDocument/2006/relationships/oleObject" Target="embeddings/oleObject462.bin"/><Relationship Id="rId912" Type="http://schemas.openxmlformats.org/officeDocument/2006/relationships/image" Target="media/image373.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100.bin"/><Relationship Id="rId386" Type="http://schemas.openxmlformats.org/officeDocument/2006/relationships/image" Target="media/image137.wmf"/><Relationship Id="rId551" Type="http://schemas.openxmlformats.org/officeDocument/2006/relationships/oleObject" Target="embeddings/oleObject331.bin"/><Relationship Id="rId593" Type="http://schemas.openxmlformats.org/officeDocument/2006/relationships/oleObject" Target="embeddings/oleObject356.bin"/><Relationship Id="rId607" Type="http://schemas.openxmlformats.org/officeDocument/2006/relationships/image" Target="media/image229.wmf"/><Relationship Id="rId649" Type="http://schemas.openxmlformats.org/officeDocument/2006/relationships/image" Target="media/image249.wmf"/><Relationship Id="rId814" Type="http://schemas.openxmlformats.org/officeDocument/2006/relationships/oleObject" Target="embeddings/oleObject476.bin"/><Relationship Id="rId856" Type="http://schemas.openxmlformats.org/officeDocument/2006/relationships/oleObject" Target="embeddings/oleObject498.bin"/><Relationship Id="rId190" Type="http://schemas.openxmlformats.org/officeDocument/2006/relationships/image" Target="media/image68.wmf"/><Relationship Id="rId204" Type="http://schemas.openxmlformats.org/officeDocument/2006/relationships/oleObject" Target="embeddings/oleObject116.bin"/><Relationship Id="rId246" Type="http://schemas.openxmlformats.org/officeDocument/2006/relationships/image" Target="media/image89.wmf"/><Relationship Id="rId288" Type="http://schemas.openxmlformats.org/officeDocument/2006/relationships/oleObject" Target="embeddings/oleObject170.bin"/><Relationship Id="rId411" Type="http://schemas.openxmlformats.org/officeDocument/2006/relationships/image" Target="media/image147.wmf"/><Relationship Id="rId453" Type="http://schemas.openxmlformats.org/officeDocument/2006/relationships/oleObject" Target="embeddings/oleObject273.bin"/><Relationship Id="rId509" Type="http://schemas.openxmlformats.org/officeDocument/2006/relationships/oleObject" Target="embeddings/oleObject306.bin"/><Relationship Id="rId660" Type="http://schemas.openxmlformats.org/officeDocument/2006/relationships/oleObject" Target="embeddings/oleObject391.bin"/><Relationship Id="rId898" Type="http://schemas.openxmlformats.org/officeDocument/2006/relationships/image" Target="media/image366.wmf"/><Relationship Id="rId106" Type="http://schemas.openxmlformats.org/officeDocument/2006/relationships/oleObject" Target="embeddings/oleObject55.bin"/><Relationship Id="rId313" Type="http://schemas.openxmlformats.org/officeDocument/2006/relationships/oleObject" Target="embeddings/oleObject185.bin"/><Relationship Id="rId495" Type="http://schemas.openxmlformats.org/officeDocument/2006/relationships/oleObject" Target="embeddings/oleObject298.bin"/><Relationship Id="rId716" Type="http://schemas.openxmlformats.org/officeDocument/2006/relationships/image" Target="media/image280.wmf"/><Relationship Id="rId758" Type="http://schemas.openxmlformats.org/officeDocument/2006/relationships/image" Target="media/image299.wmf"/><Relationship Id="rId923" Type="http://schemas.openxmlformats.org/officeDocument/2006/relationships/oleObject" Target="embeddings/oleObject531.bin"/><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9.bin"/><Relationship Id="rId355" Type="http://schemas.openxmlformats.org/officeDocument/2006/relationships/oleObject" Target="embeddings/oleObject213.bin"/><Relationship Id="rId397" Type="http://schemas.openxmlformats.org/officeDocument/2006/relationships/oleObject" Target="embeddings/oleObject240.bin"/><Relationship Id="rId520" Type="http://schemas.openxmlformats.org/officeDocument/2006/relationships/oleObject" Target="embeddings/oleObject313.bin"/><Relationship Id="rId562" Type="http://schemas.openxmlformats.org/officeDocument/2006/relationships/oleObject" Target="embeddings/oleObject340.bin"/><Relationship Id="rId618" Type="http://schemas.openxmlformats.org/officeDocument/2006/relationships/oleObject" Target="embeddings/oleObject370.bin"/><Relationship Id="rId825" Type="http://schemas.openxmlformats.org/officeDocument/2006/relationships/oleObject" Target="embeddings/oleObject482.bin"/><Relationship Id="rId215" Type="http://schemas.openxmlformats.org/officeDocument/2006/relationships/oleObject" Target="embeddings/oleObject122.bin"/><Relationship Id="rId257" Type="http://schemas.openxmlformats.org/officeDocument/2006/relationships/oleObject" Target="embeddings/oleObject150.bin"/><Relationship Id="rId422" Type="http://schemas.openxmlformats.org/officeDocument/2006/relationships/oleObject" Target="embeddings/oleObject256.bin"/><Relationship Id="rId464" Type="http://schemas.openxmlformats.org/officeDocument/2006/relationships/image" Target="media/image171.wmf"/><Relationship Id="rId867" Type="http://schemas.openxmlformats.org/officeDocument/2006/relationships/image" Target="media/image349.wmf"/><Relationship Id="rId299" Type="http://schemas.openxmlformats.org/officeDocument/2006/relationships/image" Target="media/image107.wmf"/><Relationship Id="rId727" Type="http://schemas.openxmlformats.org/officeDocument/2006/relationships/oleObject" Target="embeddings/oleObject428.bin"/><Relationship Id="rId934" Type="http://schemas.openxmlformats.org/officeDocument/2006/relationships/hyperlink" Target="http://xueshu.baidu.com/s?wd=author%3A%28KaiChin%20Chen%29%20&amp;tn=SE_baiduxueshu_c1gjeupa&amp;ie=utf-8&amp;sc_f_para=sc_hilight%3Dperson" TargetMode="External"/><Relationship Id="rId63" Type="http://schemas.openxmlformats.org/officeDocument/2006/relationships/oleObject" Target="embeddings/oleObject29.bin"/><Relationship Id="rId159" Type="http://schemas.openxmlformats.org/officeDocument/2006/relationships/oleObject" Target="embeddings/oleObject86.bin"/><Relationship Id="rId366" Type="http://schemas.openxmlformats.org/officeDocument/2006/relationships/image" Target="media/image132.wmf"/><Relationship Id="rId573" Type="http://schemas.openxmlformats.org/officeDocument/2006/relationships/image" Target="media/image213.wmf"/><Relationship Id="rId780" Type="http://schemas.openxmlformats.org/officeDocument/2006/relationships/oleObject" Target="embeddings/oleObject457.bin"/><Relationship Id="rId226" Type="http://schemas.openxmlformats.org/officeDocument/2006/relationships/oleObject" Target="embeddings/oleObject131.bin"/><Relationship Id="rId433" Type="http://schemas.openxmlformats.org/officeDocument/2006/relationships/oleObject" Target="embeddings/oleObject262.bin"/><Relationship Id="rId878" Type="http://schemas.openxmlformats.org/officeDocument/2006/relationships/image" Target="media/image354.wmf"/><Relationship Id="rId640" Type="http://schemas.openxmlformats.org/officeDocument/2006/relationships/oleObject" Target="embeddings/oleObject381.bin"/><Relationship Id="rId738" Type="http://schemas.openxmlformats.org/officeDocument/2006/relationships/image" Target="media/image290.wmf"/><Relationship Id="rId74" Type="http://schemas.openxmlformats.org/officeDocument/2006/relationships/oleObject" Target="embeddings/oleObject34.bin"/><Relationship Id="rId377" Type="http://schemas.openxmlformats.org/officeDocument/2006/relationships/image" Target="media/image136.wmf"/><Relationship Id="rId500" Type="http://schemas.openxmlformats.org/officeDocument/2006/relationships/oleObject" Target="embeddings/oleObject301.bin"/><Relationship Id="rId584" Type="http://schemas.openxmlformats.org/officeDocument/2006/relationships/oleObject" Target="embeddings/oleObject351.bin"/><Relationship Id="rId805" Type="http://schemas.openxmlformats.org/officeDocument/2006/relationships/oleObject" Target="embeddings/oleObject470.bin"/><Relationship Id="rId5" Type="http://schemas.openxmlformats.org/officeDocument/2006/relationships/settings" Target="settings.xml"/><Relationship Id="rId237" Type="http://schemas.openxmlformats.org/officeDocument/2006/relationships/image" Target="media/image85.wmf"/><Relationship Id="rId791" Type="http://schemas.openxmlformats.org/officeDocument/2006/relationships/oleObject" Target="embeddings/oleObject463.bin"/><Relationship Id="rId889" Type="http://schemas.openxmlformats.org/officeDocument/2006/relationships/oleObject" Target="embeddings/oleObject513.bin"/><Relationship Id="rId444" Type="http://schemas.openxmlformats.org/officeDocument/2006/relationships/image" Target="media/image161.wmf"/><Relationship Id="rId651" Type="http://schemas.openxmlformats.org/officeDocument/2006/relationships/image" Target="media/image250.wmf"/><Relationship Id="rId749" Type="http://schemas.openxmlformats.org/officeDocument/2006/relationships/oleObject" Target="embeddings/oleObject440.bin"/><Relationship Id="rId290" Type="http://schemas.openxmlformats.org/officeDocument/2006/relationships/oleObject" Target="embeddings/oleObject171.bin"/><Relationship Id="rId304" Type="http://schemas.openxmlformats.org/officeDocument/2006/relationships/image" Target="media/image109.wmf"/><Relationship Id="rId388" Type="http://schemas.openxmlformats.org/officeDocument/2006/relationships/image" Target="media/image138.wmf"/><Relationship Id="rId511" Type="http://schemas.openxmlformats.org/officeDocument/2006/relationships/image" Target="media/image189.wmf"/><Relationship Id="rId609" Type="http://schemas.openxmlformats.org/officeDocument/2006/relationships/oleObject" Target="embeddings/oleObject365.bin"/><Relationship Id="rId85" Type="http://schemas.openxmlformats.org/officeDocument/2006/relationships/oleObject" Target="embeddings/oleObject40.bin"/><Relationship Id="rId150" Type="http://schemas.openxmlformats.org/officeDocument/2006/relationships/oleObject" Target="embeddings/oleObject80.bin"/><Relationship Id="rId595" Type="http://schemas.openxmlformats.org/officeDocument/2006/relationships/oleObject" Target="embeddings/oleObject357.bin"/><Relationship Id="rId816" Type="http://schemas.openxmlformats.org/officeDocument/2006/relationships/oleObject" Target="embeddings/oleObject477.bin"/><Relationship Id="rId248" Type="http://schemas.openxmlformats.org/officeDocument/2006/relationships/image" Target="media/image90.wmf"/><Relationship Id="rId455" Type="http://schemas.openxmlformats.org/officeDocument/2006/relationships/oleObject" Target="embeddings/oleObject274.bin"/><Relationship Id="rId662" Type="http://schemas.openxmlformats.org/officeDocument/2006/relationships/oleObject" Target="embeddings/oleObject392.bin"/><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7.bin"/><Relationship Id="rId522" Type="http://schemas.openxmlformats.org/officeDocument/2006/relationships/image" Target="media/image193.wmf"/><Relationship Id="rId96" Type="http://schemas.openxmlformats.org/officeDocument/2006/relationships/oleObject" Target="embeddings/oleObject48.bin"/><Relationship Id="rId161" Type="http://schemas.openxmlformats.org/officeDocument/2006/relationships/oleObject" Target="embeddings/oleObject88.bin"/><Relationship Id="rId399" Type="http://schemas.openxmlformats.org/officeDocument/2006/relationships/oleObject" Target="embeddings/oleObject241.bin"/><Relationship Id="rId827" Type="http://schemas.openxmlformats.org/officeDocument/2006/relationships/oleObject" Target="embeddings/oleObject483.bin"/><Relationship Id="rId259" Type="http://schemas.openxmlformats.org/officeDocument/2006/relationships/oleObject" Target="embeddings/oleObject152.bin"/><Relationship Id="rId466" Type="http://schemas.openxmlformats.org/officeDocument/2006/relationships/image" Target="media/image172.wmf"/><Relationship Id="rId673" Type="http://schemas.openxmlformats.org/officeDocument/2006/relationships/image" Target="media/image261.wmf"/><Relationship Id="rId880" Type="http://schemas.openxmlformats.org/officeDocument/2006/relationships/image" Target="media/image355.wmf"/><Relationship Id="rId23" Type="http://schemas.openxmlformats.org/officeDocument/2006/relationships/image" Target="media/image3.wmf"/><Relationship Id="rId119" Type="http://schemas.openxmlformats.org/officeDocument/2006/relationships/oleObject" Target="embeddings/oleObject63.bin"/><Relationship Id="rId326" Type="http://schemas.openxmlformats.org/officeDocument/2006/relationships/oleObject" Target="embeddings/oleObject194.bin"/><Relationship Id="rId533" Type="http://schemas.openxmlformats.org/officeDocument/2006/relationships/oleObject" Target="embeddings/oleObject321.bin"/><Relationship Id="rId740" Type="http://schemas.openxmlformats.org/officeDocument/2006/relationships/image" Target="media/image291.wmf"/><Relationship Id="rId838" Type="http://schemas.openxmlformats.org/officeDocument/2006/relationships/image" Target="media/image335.wmf"/><Relationship Id="rId172" Type="http://schemas.openxmlformats.org/officeDocument/2006/relationships/oleObject" Target="embeddings/oleObject95.bin"/><Relationship Id="rId477" Type="http://schemas.openxmlformats.org/officeDocument/2006/relationships/oleObject" Target="embeddings/oleObject285.bin"/><Relationship Id="rId600" Type="http://schemas.openxmlformats.org/officeDocument/2006/relationships/image" Target="media/image226.wmf"/><Relationship Id="rId684" Type="http://schemas.openxmlformats.org/officeDocument/2006/relationships/image" Target="media/image266.wmf"/><Relationship Id="rId337" Type="http://schemas.openxmlformats.org/officeDocument/2006/relationships/oleObject" Target="embeddings/oleObject201.bin"/><Relationship Id="rId891" Type="http://schemas.openxmlformats.org/officeDocument/2006/relationships/oleObject" Target="embeddings/oleObject514.bin"/><Relationship Id="rId905" Type="http://schemas.openxmlformats.org/officeDocument/2006/relationships/oleObject" Target="embeddings/oleObject521.bin"/><Relationship Id="rId34" Type="http://schemas.openxmlformats.org/officeDocument/2006/relationships/oleObject" Target="embeddings/oleObject12.bin"/><Relationship Id="rId544" Type="http://schemas.openxmlformats.org/officeDocument/2006/relationships/image" Target="media/image203.wmf"/><Relationship Id="rId751" Type="http://schemas.openxmlformats.org/officeDocument/2006/relationships/oleObject" Target="embeddings/oleObject441.bin"/><Relationship Id="rId849" Type="http://schemas.openxmlformats.org/officeDocument/2006/relationships/oleObject" Target="embeddings/oleObject494.bin"/><Relationship Id="rId183" Type="http://schemas.openxmlformats.org/officeDocument/2006/relationships/oleObject" Target="embeddings/oleObject103.bin"/><Relationship Id="rId390" Type="http://schemas.openxmlformats.org/officeDocument/2006/relationships/image" Target="media/image139.wmf"/><Relationship Id="rId404" Type="http://schemas.openxmlformats.org/officeDocument/2006/relationships/oleObject" Target="embeddings/oleObject245.bin"/><Relationship Id="rId611" Type="http://schemas.openxmlformats.org/officeDocument/2006/relationships/oleObject" Target="embeddings/oleObject366.bin"/><Relationship Id="rId250" Type="http://schemas.openxmlformats.org/officeDocument/2006/relationships/image" Target="media/image91.wmf"/><Relationship Id="rId488" Type="http://schemas.openxmlformats.org/officeDocument/2006/relationships/oleObject" Target="embeddings/oleObject292.bin"/><Relationship Id="rId695" Type="http://schemas.openxmlformats.org/officeDocument/2006/relationships/oleObject" Target="embeddings/oleObject410.bin"/><Relationship Id="rId709" Type="http://schemas.openxmlformats.org/officeDocument/2006/relationships/oleObject" Target="embeddings/oleObject418.bin"/><Relationship Id="rId916" Type="http://schemas.openxmlformats.org/officeDocument/2006/relationships/image" Target="media/image375.wmf"/><Relationship Id="rId45" Type="http://schemas.openxmlformats.org/officeDocument/2006/relationships/image" Target="media/image13.wmf"/><Relationship Id="rId110" Type="http://schemas.openxmlformats.org/officeDocument/2006/relationships/oleObject" Target="embeddings/oleObject57.bin"/><Relationship Id="rId348" Type="http://schemas.openxmlformats.org/officeDocument/2006/relationships/image" Target="media/image124.wmf"/><Relationship Id="rId555" Type="http://schemas.openxmlformats.org/officeDocument/2006/relationships/oleObject" Target="embeddings/oleObject335.bin"/><Relationship Id="rId762" Type="http://schemas.openxmlformats.org/officeDocument/2006/relationships/image" Target="media/image301.wmf"/><Relationship Id="rId194" Type="http://schemas.openxmlformats.org/officeDocument/2006/relationships/image" Target="media/image70.wmf"/><Relationship Id="rId208" Type="http://schemas.openxmlformats.org/officeDocument/2006/relationships/image" Target="media/image75.wmf"/><Relationship Id="rId415" Type="http://schemas.openxmlformats.org/officeDocument/2006/relationships/image" Target="media/image149.wmf"/><Relationship Id="rId622" Type="http://schemas.openxmlformats.org/officeDocument/2006/relationships/oleObject" Target="embeddings/oleObject372.bin"/><Relationship Id="rId261" Type="http://schemas.openxmlformats.org/officeDocument/2006/relationships/oleObject" Target="embeddings/oleObject153.bin"/><Relationship Id="rId499" Type="http://schemas.openxmlformats.org/officeDocument/2006/relationships/image" Target="media/image184.wmf"/><Relationship Id="rId927" Type="http://schemas.openxmlformats.org/officeDocument/2006/relationships/image" Target="media/image378.wmf"/><Relationship Id="rId56" Type="http://schemas.openxmlformats.org/officeDocument/2006/relationships/image" Target="media/image17.wmf"/><Relationship Id="rId359" Type="http://schemas.openxmlformats.org/officeDocument/2006/relationships/oleObject" Target="embeddings/oleObject215.bin"/><Relationship Id="rId566" Type="http://schemas.openxmlformats.org/officeDocument/2006/relationships/oleObject" Target="embeddings/oleObject342.bin"/><Relationship Id="rId773" Type="http://schemas.openxmlformats.org/officeDocument/2006/relationships/image" Target="media/image306.wmf"/><Relationship Id="rId121" Type="http://schemas.openxmlformats.org/officeDocument/2006/relationships/oleObject" Target="embeddings/oleObject64.bin"/><Relationship Id="rId219" Type="http://schemas.openxmlformats.org/officeDocument/2006/relationships/oleObject" Target="embeddings/oleObject125.bin"/><Relationship Id="rId426" Type="http://schemas.openxmlformats.org/officeDocument/2006/relationships/oleObject" Target="embeddings/oleObject258.bin"/><Relationship Id="rId633" Type="http://schemas.openxmlformats.org/officeDocument/2006/relationships/image" Target="media/image241.wmf"/><Relationship Id="rId840" Type="http://schemas.openxmlformats.org/officeDocument/2006/relationships/image" Target="media/image336.wmf"/><Relationship Id="rId938" Type="http://schemas.openxmlformats.org/officeDocument/2006/relationships/header" Target="header4.xml"/><Relationship Id="rId67" Type="http://schemas.openxmlformats.org/officeDocument/2006/relationships/oleObject" Target="embeddings/oleObject31.bin"/><Relationship Id="rId272" Type="http://schemas.openxmlformats.org/officeDocument/2006/relationships/image" Target="media/image98.wmf"/><Relationship Id="rId577" Type="http://schemas.openxmlformats.org/officeDocument/2006/relationships/image" Target="media/image215.wmf"/><Relationship Id="rId700" Type="http://schemas.openxmlformats.org/officeDocument/2006/relationships/image" Target="media/image273.wmf"/><Relationship Id="rId132" Type="http://schemas.openxmlformats.org/officeDocument/2006/relationships/oleObject" Target="embeddings/oleObject70.bin"/><Relationship Id="rId784" Type="http://schemas.openxmlformats.org/officeDocument/2006/relationships/image" Target="media/image310.wmf"/><Relationship Id="rId437" Type="http://schemas.openxmlformats.org/officeDocument/2006/relationships/image" Target="media/image158.wmf"/><Relationship Id="rId644" Type="http://schemas.openxmlformats.org/officeDocument/2006/relationships/oleObject" Target="embeddings/oleObject383.bin"/><Relationship Id="rId851" Type="http://schemas.openxmlformats.org/officeDocument/2006/relationships/oleObject" Target="embeddings/oleObject495.bin"/><Relationship Id="rId283" Type="http://schemas.openxmlformats.org/officeDocument/2006/relationships/oleObject" Target="embeddings/oleObject167.bin"/><Relationship Id="rId490" Type="http://schemas.openxmlformats.org/officeDocument/2006/relationships/oleObject" Target="embeddings/oleObject294.bin"/><Relationship Id="rId504" Type="http://schemas.openxmlformats.org/officeDocument/2006/relationships/image" Target="media/image186.wmf"/><Relationship Id="rId711" Type="http://schemas.openxmlformats.org/officeDocument/2006/relationships/oleObject" Target="embeddings/oleObject419.bin"/></Relationships>
</file>

<file path=word/_rels/header6.xml.rels><?xml version="1.0" encoding="UTF-8" standalone="yes"?>
<Relationships xmlns="http://schemas.openxmlformats.org/package/2006/relationships"><Relationship Id="rId1" Type="http://schemas.openxmlformats.org/officeDocument/2006/relationships/image" Target="media/image38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C7E8ED-524C-432C-80B5-B19B7F46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5535</Words>
  <Characters>31550</Characters>
  <Application>Microsoft Office Word</Application>
  <DocSecurity>0</DocSecurity>
  <Lines>262</Lines>
  <Paragraphs>74</Paragraphs>
  <ScaleCrop>false</ScaleCrop>
  <Company>Hewlett-Packard Company</Company>
  <LinksUpToDate>false</LinksUpToDate>
  <CharactersWithSpaces>37011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16</cp:revision>
  <dcterms:created xsi:type="dcterms:W3CDTF">2016-12-15T02:20:00Z</dcterms:created>
  <dcterms:modified xsi:type="dcterms:W3CDTF">2016-12-21T08:24:00Z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